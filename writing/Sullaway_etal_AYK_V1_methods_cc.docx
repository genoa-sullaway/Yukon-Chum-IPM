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756325B5"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ins w:id="1" w:author="Curry Cunningham" w:date="2024-11-26T16:56:00Z" w16du:dateUtc="2024-11-27T01:56:00Z">
        <w:r w:rsidR="00AF3F1B">
          <w:rPr>
            <w:color w:val="000000" w:themeColor="text1"/>
          </w:rPr>
          <w:t xml:space="preserve">J. </w:t>
        </w:r>
      </w:ins>
      <w:r w:rsidRPr="004802C8">
        <w:rPr>
          <w:color w:val="000000" w:themeColor="text1"/>
        </w:rPr>
        <w:t>Cunningham</w:t>
      </w:r>
      <w:r w:rsidRPr="004802C8">
        <w:rPr>
          <w:color w:val="000000" w:themeColor="text1"/>
          <w:vertAlign w:val="superscript"/>
        </w:rPr>
        <w:t>1</w:t>
      </w:r>
      <w:r w:rsidRPr="004802C8">
        <w:rPr>
          <w:color w:val="000000" w:themeColor="text1"/>
        </w:rPr>
        <w:t xml:space="preserve">, Lauren Rogers </w:t>
      </w:r>
      <w:proofErr w:type="gramStart"/>
      <w:r w:rsidRPr="004802C8">
        <w:rPr>
          <w:color w:val="000000" w:themeColor="text1"/>
        </w:rPr>
        <w:t>…..</w:t>
      </w:r>
      <w:proofErr w:type="gramEnd"/>
      <w:r w:rsidRPr="004802C8">
        <w:rPr>
          <w:color w:val="000000" w:themeColor="text1"/>
        </w:rPr>
        <w:t xml:space="preserve"> [</w:t>
      </w:r>
      <w:r w:rsidR="00EC4430">
        <w:rPr>
          <w:color w:val="000000" w:themeColor="text1"/>
        </w:rPr>
        <w:t xml:space="preserve">TBD: </w:t>
      </w:r>
      <w:r w:rsidRPr="004802C8">
        <w:rPr>
          <w:color w:val="000000" w:themeColor="text1"/>
        </w:rPr>
        <w:t xml:space="preserve">Sabrina Garcia] </w:t>
      </w:r>
    </w:p>
    <w:p w14:paraId="762EE060" w14:textId="77777777" w:rsidR="005615E2" w:rsidRPr="004802C8" w:rsidRDefault="005615E2" w:rsidP="004802C8">
      <w:pPr>
        <w:rPr>
          <w:color w:val="000000" w:themeColor="text1"/>
        </w:rPr>
      </w:pPr>
    </w:p>
    <w:p w14:paraId="5541905C" w14:textId="7F62C180" w:rsidR="004802C8" w:rsidRP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4"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24E48B9F"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w:t>
      </w:r>
      <w:ins w:id="2" w:author="Curry Cunningham" w:date="2024-11-26T16:57:00Z" w16du:dateUtc="2024-11-27T01:57:00Z">
        <w:r w:rsidR="00AF3F1B">
          <w:t xml:space="preserve">environmental and ecological </w:t>
        </w:r>
      </w:ins>
      <w:r w:rsidR="00552E6E" w:rsidRPr="004802C8">
        <w:t xml:space="preserve">covariates on </w:t>
      </w:r>
      <w:ins w:id="3" w:author="Curry Cunningham" w:date="2024-11-26T16:57:00Z" w16du:dateUtc="2024-11-27T01:57:00Z">
        <w:r w:rsidR="00AF3F1B">
          <w:t xml:space="preserve">the survival of </w:t>
        </w:r>
      </w:ins>
      <w:r w:rsidR="00552E6E" w:rsidRPr="004802C8">
        <w:t xml:space="preserve">Yukon River Chum salmon </w:t>
      </w:r>
      <w:del w:id="4" w:author="Curry Cunningham" w:date="2024-11-26T16:57:00Z" w16du:dateUtc="2024-11-27T01:57:00Z">
        <w:r w:rsidR="00552E6E" w:rsidRPr="004802C8" w:rsidDel="00AF3F1B">
          <w:delText xml:space="preserve">productivity </w:delText>
        </w:r>
      </w:del>
      <w:r w:rsidR="00552E6E" w:rsidRPr="004802C8">
        <w:t xml:space="preserve">at multiple </w:t>
      </w:r>
      <w:r w:rsidR="00195882" w:rsidRPr="004802C8">
        <w:t>stages</w:t>
      </w:r>
      <w:r w:rsidR="00552E6E" w:rsidRPr="004802C8">
        <w:t xml:space="preserve"> throughout their lifecycle. IPMs are a class of models well-suited to address the challenge of incorporating environmental predictors into population models </w:t>
      </w:r>
      <w:r w:rsidR="00552E6E"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4802C8">
        <w:fldChar w:fldCharType="separate"/>
      </w:r>
      <w:r w:rsidR="00D762EC" w:rsidRPr="004802C8">
        <w:rPr>
          <w:noProof/>
        </w:rPr>
        <w:t>(Schaub &amp; Abadi 2011)</w:t>
      </w:r>
      <w:r w:rsidR="00552E6E" w:rsidRPr="004802C8">
        <w:fldChar w:fldCharType="end"/>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commentRangeStart w:id="5"/>
      <w:r w:rsidR="00552E6E" w:rsidRPr="004802C8">
        <w:fldChar w:fldCharType="begin"/>
      </w:r>
      <w:r>
        <w:instrText xml:space="preserve"> ADDIN ZOTERO_ITEM CSL_CITATION {"citationID":"toab9Tg3","properties":{"formattedCitation":"(Besbeas et al. 2002, Regehr et al. 2018, DeFilippo et al. 2021)","plainCitation":"(Besbeas et al. 2002, Regehr et al. 2018,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4802C8">
        <w:fldChar w:fldCharType="separate"/>
      </w:r>
      <w:r>
        <w:rPr>
          <w:noProof/>
        </w:rPr>
        <w:t>(Besbeas et al. 2002, Regehr et al. 2018, DeFilippo et al. 2021)</w:t>
      </w:r>
      <w:r w:rsidR="00552E6E" w:rsidRPr="004802C8">
        <w:fldChar w:fldCharType="end"/>
      </w:r>
      <w:r w:rsidR="00552E6E" w:rsidRPr="004802C8">
        <w:t>.</w:t>
      </w:r>
      <w:commentRangeEnd w:id="5"/>
      <w:r w:rsidR="00AF3F1B">
        <w:rPr>
          <w:rStyle w:val="CommentReference"/>
        </w:rPr>
        <w:commentReference w:id="5"/>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five life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r w:rsidR="000659EB">
        <w:t>3</w:t>
      </w:r>
      <w:r w:rsidR="00EC00FA" w:rsidRPr="004802C8">
        <w:t>) “</w:t>
      </w:r>
      <w:r w:rsidR="000659EB">
        <w:t>marine</w:t>
      </w:r>
      <w:r w:rsidR="00EC00FA" w:rsidRPr="004802C8">
        <w:t xml:space="preserve">”, which tracks individuals </w:t>
      </w:r>
      <w:r w:rsidR="00D92B6B" w:rsidRPr="004802C8">
        <w:t xml:space="preserve">from their first winter to when they return to the Yukon river mouth and are vulnerable to terminal harvest, </w:t>
      </w:r>
      <w:r w:rsidR="000659EB">
        <w:t>4</w:t>
      </w:r>
      <w:r w:rsidR="00EC00FA" w:rsidRPr="004802C8">
        <w:t>) “</w:t>
      </w:r>
      <w:r w:rsidR="00D92B6B" w:rsidRPr="004802C8">
        <w:t>harvest</w:t>
      </w:r>
      <w:r w:rsidR="00EC00FA" w:rsidRPr="004802C8">
        <w:t xml:space="preserve">”, which </w:t>
      </w:r>
      <w:r w:rsidR="00D92B6B" w:rsidRPr="004802C8">
        <w:t>includes</w:t>
      </w:r>
      <w:r w:rsidR="00EC00FA" w:rsidRPr="004802C8">
        <w:t xml:space="preserve"> individuals that survived the marine environment and are intercepted in terminal commercial and subsistence fisheries, </w:t>
      </w:r>
      <w:r w:rsidR="000659EB">
        <w:t>5</w:t>
      </w:r>
      <w:r w:rsidR="00EC00FA" w:rsidRPr="004802C8">
        <w:t xml:space="preserve">) “spawners”, which </w:t>
      </w:r>
      <w:r w:rsidR="00D92B6B" w:rsidRPr="004802C8">
        <w:t>are</w:t>
      </w:r>
      <w:r w:rsidR="00EC00FA" w:rsidRPr="004802C8">
        <w:t xml:space="preserve"> the fish that return back to the spawning grounds</w:t>
      </w:r>
      <w:r w:rsidR="000659EB">
        <w:t xml:space="preserve"> </w:t>
      </w:r>
      <w:r w:rsidR="00195882" w:rsidRPr="004802C8">
        <w:t xml:space="preserve">(Figure </w:t>
      </w:r>
      <w:r w:rsidR="000659EB" w:rsidRPr="000659EB">
        <w:t>1</w:t>
      </w:r>
      <w:r w:rsidR="00195882" w:rsidRPr="004802C8">
        <w:t>)</w:t>
      </w:r>
      <w:r w:rsidR="00EC00FA" w:rsidRPr="004802C8">
        <w:t xml:space="preserve">. </w:t>
      </w:r>
    </w:p>
    <w:p w14:paraId="1A07857A" w14:textId="0E3D5B56" w:rsidR="00D752D1" w:rsidRPr="004802C8" w:rsidRDefault="00906AAA" w:rsidP="0063453E">
      <w:pPr>
        <w:ind w:firstLine="360"/>
      </w:pPr>
      <w:commentRangeStart w:id="6"/>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proofErr w:type="spellStart"/>
      <w:proofErr w:type="gramStart"/>
      <w:r w:rsidR="00BC5615" w:rsidRPr="004802C8">
        <w:t>N</w:t>
      </w:r>
      <w:r w:rsidR="00BC5615" w:rsidRPr="004802C8">
        <w:rPr>
          <w:vertAlign w:val="subscript"/>
        </w:rPr>
        <w:t>t,</w:t>
      </w:r>
      <w:r w:rsidR="00D92B6B" w:rsidRPr="004802C8">
        <w:rPr>
          <w:vertAlign w:val="subscript"/>
        </w:rPr>
        <w:t>s</w:t>
      </w:r>
      <w:proofErr w:type="spellEnd"/>
      <w:proofErr w:type="gramEnd"/>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proofErr w:type="spellStart"/>
      <w:r w:rsidR="00BC5615" w:rsidRPr="004802C8">
        <w:t>N</w:t>
      </w:r>
      <w:r w:rsidR="00BC5615" w:rsidRPr="004802C8">
        <w:rPr>
          <w:vertAlign w:val="subscript"/>
        </w:rPr>
        <w:t>t,</w:t>
      </w:r>
      <w:r w:rsidR="00D92B6B" w:rsidRPr="004802C8">
        <w:rPr>
          <w:vertAlign w:val="subscript"/>
        </w:rPr>
        <w:t>s</w:t>
      </w:r>
      <w:proofErr w:type="spellEnd"/>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w:t>
      </w:r>
      <w:commentRangeEnd w:id="6"/>
      <w:r w:rsidR="00132EC8">
        <w:rPr>
          <w:rStyle w:val="CommentReference"/>
        </w:rPr>
        <w:commentReference w:id="6"/>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xml:space="preserve">* </w:t>
      </w:r>
      <w:proofErr w:type="spellStart"/>
      <w:r w:rsidRPr="004802C8">
        <w:t>N</w:t>
      </w:r>
      <w:r w:rsidRPr="004802C8">
        <w:rPr>
          <w:vertAlign w:val="subscript"/>
        </w:rPr>
        <w:t>t,s</w:t>
      </w:r>
      <w:proofErr w:type="spellEnd"/>
      <w:r w:rsidR="00B471E3" w:rsidRPr="004802C8">
        <w:rPr>
          <w:vertAlign w:val="subscript"/>
        </w:rPr>
        <w:t>=e</w:t>
      </w:r>
      <w:r w:rsidR="000975C4" w:rsidRPr="004802C8">
        <w:rPr>
          <w:vertAlign w:val="subscript"/>
        </w:rPr>
        <w:t xml:space="preserve">               </w:t>
      </w:r>
      <w:r w:rsidR="000975C4" w:rsidRPr="004802C8">
        <w:t>Eq. 4.1</w:t>
      </w:r>
    </w:p>
    <w:p w14:paraId="3BC4E4D1" w14:textId="5E315020"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using a Beverton</w:t>
      </w:r>
      <w:r w:rsidR="000659EB">
        <w:t>-</w:t>
      </w:r>
      <w:r w:rsidRPr="004802C8">
        <w:t xml:space="preserve">Holt </w:t>
      </w:r>
      <w:ins w:id="7" w:author="Curry Cunningham" w:date="2024-12-01T14:30:00Z" w16du:dateUtc="2024-12-01T23:30:00Z">
        <w:r w:rsidR="002761EE">
          <w:t>t</w:t>
        </w:r>
      </w:ins>
      <w:del w:id="8" w:author="Curry Cunningham" w:date="2024-12-01T14:30:00Z" w16du:dateUtc="2024-12-01T23:30:00Z">
        <w:r w:rsidRPr="004802C8" w:rsidDel="002761EE">
          <w:delText>T</w:delText>
        </w:r>
      </w:del>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2194C333" w:rsidR="003C439E" w:rsidRPr="004802C8" w:rsidRDefault="00EC00FA" w:rsidP="0061027D">
      <w:pPr>
        <w:ind w:firstLine="360"/>
      </w:pPr>
      <w:r w:rsidRPr="004802C8">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w:t>
      </w:r>
      <w:ins w:id="9" w:author="Curry Cunningham" w:date="2024-12-01T14:42:00Z" w16du:dateUtc="2024-12-01T23:42:00Z">
        <w:r w:rsidR="00132EC8">
          <w:t>s</w:t>
        </w:r>
      </w:ins>
      <w:del w:id="10" w:author="Curry Cunningham" w:date="2024-12-01T14:42:00Z" w16du:dateUtc="2024-12-01T23:42:00Z">
        <w:r w:rsidR="0061027D" w:rsidRPr="004802C8" w:rsidDel="00132EC8">
          <w:delText>ed</w:delText>
        </w:r>
      </w:del>
      <w:r w:rsidR="0061027D" w:rsidRPr="004802C8">
        <w:t xml:space="preserve"> time</w:t>
      </w:r>
      <w:ins w:id="11" w:author="Curry Cunningham" w:date="2024-12-01T14:42:00Z" w16du:dateUtc="2024-12-01T23:42:00Z">
        <w:r w:rsidR="00132EC8">
          <w:t>-</w:t>
        </w:r>
      </w:ins>
      <w:del w:id="12" w:author="Curry Cunningham" w:date="2024-12-01T14:42:00Z" w16du:dateUtc="2024-12-01T23:42:00Z">
        <w:r w:rsidR="0061027D" w:rsidRPr="004802C8" w:rsidDel="00132EC8">
          <w:delText xml:space="preserve"> </w:delText>
        </w:r>
      </w:del>
      <w:r w:rsidR="0061027D" w:rsidRPr="004802C8">
        <w:t xml:space="preserve">varying maximum survival rate </w:t>
      </w:r>
      <w:del w:id="13" w:author="Curry Cunningham" w:date="2024-12-01T14:42:00Z" w16du:dateUtc="2024-12-01T23:42:00Z">
        <w:r w:rsidR="0061027D" w:rsidRPr="004802C8" w:rsidDel="00132EC8">
          <w:delText xml:space="preserve">without </w:delText>
        </w:r>
      </w:del>
      <w:ins w:id="14" w:author="Curry Cunningham" w:date="2024-12-01T14:42:00Z" w16du:dateUtc="2024-12-01T23:42:00Z">
        <w:r w:rsidR="00132EC8">
          <w:t>in the absence of</w:t>
        </w:r>
        <w:r w:rsidR="00132EC8" w:rsidRPr="004802C8">
          <w:t xml:space="preserve"> </w:t>
        </w:r>
      </w:ins>
      <w:r w:rsidR="0061027D" w:rsidRPr="004802C8">
        <w:t>density</w:t>
      </w:r>
      <w:ins w:id="15" w:author="Curry Cunningham" w:date="2024-12-01T14:42:00Z" w16du:dateUtc="2024-12-01T23:42:00Z">
        <w:r w:rsidR="00132EC8">
          <w:t>-</w:t>
        </w:r>
      </w:ins>
      <w:del w:id="16" w:author="Curry Cunningham" w:date="2024-12-01T14:42:00Z" w16du:dateUtc="2024-12-01T23:42:00Z">
        <w:r w:rsidR="0061027D" w:rsidRPr="004802C8" w:rsidDel="00132EC8">
          <w:delText xml:space="preserve"> </w:delText>
        </w:r>
      </w:del>
      <w:r w:rsidR="0061027D" w:rsidRPr="004802C8">
        <w:t>dependen</w:t>
      </w:r>
      <w:ins w:id="17" w:author="Curry Cunningham" w:date="2024-12-01T14:42:00Z" w16du:dateUtc="2024-12-01T23:42:00Z">
        <w:r w:rsidR="00132EC8">
          <w:t>t</w:t>
        </w:r>
      </w:ins>
      <w:del w:id="18" w:author="Curry Cunningham" w:date="2024-12-01T14:42:00Z" w16du:dateUtc="2024-12-01T23:42:00Z">
        <w:r w:rsidR="0061027D" w:rsidRPr="004802C8" w:rsidDel="00132EC8">
          <w:delText>ce</w:delText>
        </w:r>
      </w:del>
      <w:ins w:id="19" w:author="Curry Cunningham" w:date="2024-12-01T14:42:00Z" w16du:dateUtc="2024-12-01T23:42:00Z">
        <w:r w:rsidR="00132EC8">
          <w:t xml:space="preserve"> compensation</w:t>
        </w:r>
      </w:ins>
      <w:r w:rsidR="0061027D"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w:t>
      </w:r>
      <w:ins w:id="20" w:author="Curry Cunningham" w:date="2024-12-01T14:42:00Z" w16du:dateUtc="2024-12-01T23:42:00Z">
        <w:r w:rsidR="00132EC8">
          <w:t>s</w:t>
        </w:r>
      </w:ins>
      <w:del w:id="21" w:author="Curry Cunningham" w:date="2024-12-01T14:42:00Z" w16du:dateUtc="2024-12-01T23:42:00Z">
        <w:r w:rsidR="0061027D" w:rsidRPr="004802C8" w:rsidDel="00132EC8">
          <w:delText>ed</w:delText>
        </w:r>
      </w:del>
      <w:r w:rsidR="0061027D" w:rsidRPr="004802C8">
        <w:t xml:space="preserve"> the </w:t>
      </w:r>
      <w:r w:rsidRPr="004802C8">
        <w:t xml:space="preserve">carrying capacity, or the </w:t>
      </w:r>
      <w:r w:rsidR="0061027D" w:rsidRPr="004802C8">
        <w:t xml:space="preserve">maximum number of individuals that could survive </w:t>
      </w:r>
      <w:del w:id="22" w:author="Curry Cunningham" w:date="2024-12-01T14:43:00Z" w16du:dateUtc="2024-12-01T23:43:00Z">
        <w:r w:rsidR="0061027D" w:rsidRPr="004802C8" w:rsidDel="00132EC8">
          <w:delText xml:space="preserve">past </w:delText>
        </w:r>
      </w:del>
      <w:ins w:id="23" w:author="Curry Cunningham" w:date="2024-12-01T14:43:00Z" w16du:dateUtc="2024-12-01T23:43:00Z">
        <w:r w:rsidR="00132EC8">
          <w:t>to the end of</w:t>
        </w:r>
        <w:r w:rsidR="00132EC8" w:rsidRPr="004802C8">
          <w:t xml:space="preserve"> </w:t>
        </w:r>
      </w:ins>
      <w:r w:rsidR="000659EB">
        <w:t>each</w:t>
      </w:r>
      <w:r w:rsidR="0061027D" w:rsidRPr="004802C8">
        <w:t xml:space="preserve"> life </w:t>
      </w:r>
      <w:r w:rsidR="0061027D" w:rsidRPr="004802C8">
        <w:lastRenderedPageBreak/>
        <w:t xml:space="preserve">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w:t>
      </w:r>
      <w:ins w:id="24" w:author="Curry Cunningham" w:date="2024-12-01T14:43:00Z" w16du:dateUtc="2024-12-01T23:43:00Z">
        <w:r w:rsidR="00F4357D">
          <w:t xml:space="preserve"> (in logit space)</w:t>
        </w:r>
      </w:ins>
      <w:r w:rsidR="0061027D" w:rsidRPr="004802C8">
        <w:t xml:space="preserv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30DEE23C"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w:t>
      </w:r>
      <w:del w:id="25" w:author="Curry Cunningham" w:date="2024-12-01T14:44:00Z" w16du:dateUtc="2024-12-01T23:44:00Z">
        <w:r w:rsidR="00EC00FA" w:rsidRPr="004802C8" w:rsidDel="00544ABE">
          <w:delText xml:space="preserve">covariate </w:delText>
        </w:r>
      </w:del>
      <w:r w:rsidR="00A76D65" w:rsidRPr="004802C8">
        <w:t>coefficient</w:t>
      </w:r>
      <w:del w:id="26" w:author="Curry Cunningham" w:date="2024-12-01T14:44:00Z" w16du:dateUtc="2024-12-01T23:44:00Z">
        <w:r w:rsidR="00EC00FA" w:rsidRPr="004802C8" w:rsidDel="00544ABE">
          <w:delText>,</w:delText>
        </w:r>
      </w:del>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w:t>
      </w:r>
      <w:del w:id="27" w:author="Curry Cunningham" w:date="2024-12-01T14:44:00Z" w16du:dateUtc="2024-12-01T23:44:00Z">
        <w:r w:rsidR="00A76D65" w:rsidRPr="004802C8" w:rsidDel="00F817E7">
          <w:delText xml:space="preserve">relative </w:delText>
        </w:r>
      </w:del>
      <w:r w:rsidR="00A76D65" w:rsidRPr="004802C8">
        <w:t xml:space="preserve">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7FE3382F"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A84F11" w:rsidRPr="004802C8">
        <w:instrText xml:space="preserve"> ADDIN ZOTERO_ITEM CSL_CITATION {"citationID":"5yVkIG5J","properties":{"formattedCitation":"(Farley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A84F11" w:rsidRPr="004802C8">
        <w:rPr>
          <w:noProof/>
        </w:rPr>
        <w:t>(Farley Jr et al. 2024)</w:t>
      </w:r>
      <w:r w:rsidR="00A84F11" w:rsidRPr="004802C8">
        <w:fldChar w:fldCharType="end"/>
      </w:r>
      <w:r w:rsidR="009D6107" w:rsidRPr="004802C8">
        <w:t xml:space="preserve">. </w:t>
      </w:r>
      <w:r w:rsidR="005524AD" w:rsidRPr="004802C8">
        <w:t xml:space="preserve">The first winter in the GOA is hypothesized </w:t>
      </w:r>
      <w:del w:id="28" w:author="Curry Cunningham" w:date="2024-12-01T14:45:00Z" w16du:dateUtc="2024-12-01T23:45:00Z">
        <w:r w:rsidR="005524AD" w:rsidRPr="004802C8" w:rsidDel="008B68D8">
          <w:delText xml:space="preserve">as </w:delText>
        </w:r>
      </w:del>
      <w:ins w:id="29" w:author="Curry Cunningham" w:date="2024-12-01T14:45:00Z" w16du:dateUtc="2024-12-01T23:45:00Z">
        <w:r w:rsidR="008B68D8">
          <w:t>to be</w:t>
        </w:r>
        <w:r w:rsidR="008B68D8" w:rsidRPr="004802C8">
          <w:t xml:space="preserve"> </w:t>
        </w:r>
      </w:ins>
      <w:r w:rsidR="005524AD" w:rsidRPr="004802C8">
        <w:t>a critical life stage step where high mortality occurs</w:t>
      </w:r>
      <w:r w:rsidR="000659EB">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Beverton-Holt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xml:space="preserve">, which informs </w:t>
      </w:r>
      <w:ins w:id="30" w:author="Curry Cunningham" w:date="2024-12-01T14:48:00Z" w16du:dateUtc="2024-12-01T23:48:00Z">
        <w:r w:rsidR="008B68D8">
          <w:t xml:space="preserve">the maximum </w:t>
        </w:r>
      </w:ins>
      <w:r w:rsidR="0063453E" w:rsidRPr="004802C8">
        <w:t>survival</w:t>
      </w:r>
      <w:ins w:id="31" w:author="Curry Cunningham" w:date="2024-12-01T14:48:00Z" w16du:dateUtc="2024-12-01T23:48:00Z">
        <w:r w:rsidR="008B68D8">
          <w:t xml:space="preserve"> rate</w:t>
        </w:r>
      </w:ins>
      <w:r w:rsidR="0063453E" w:rsidRPr="004802C8">
        <w:t>,</w:t>
      </w:r>
      <w:r w:rsidR="005524AD" w:rsidRPr="004802C8">
        <w:t xml:space="preserve"> was estimated conditional on environmental covariates described in Table </w:t>
      </w:r>
      <w:r w:rsidR="002C4E3D" w:rsidRPr="004802C8">
        <w:t>1</w:t>
      </w:r>
      <w:r w:rsidR="005524AD" w:rsidRPr="004802C8">
        <w:t xml:space="preserve"> for the marine stage.   </w:t>
      </w:r>
    </w:p>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w:t>
      </w:r>
      <w:proofErr w:type="spellStart"/>
      <w:r w:rsidR="005524AD" w:rsidRPr="004802C8">
        <w:t>N</w:t>
      </w:r>
      <w:r w:rsidR="005524AD" w:rsidRPr="004802C8">
        <w:rPr>
          <w:vertAlign w:val="subscript"/>
        </w:rPr>
        <w:t>t,s</w:t>
      </w:r>
      <w:proofErr w:type="spellEnd"/>
      <w:r w:rsidR="00B471E3" w:rsidRPr="004802C8">
        <w:rPr>
          <w:vertAlign w:val="subscript"/>
        </w:rPr>
        <w:t>=j</w:t>
      </w:r>
      <w:r w:rsidR="005524AD" w:rsidRPr="004802C8">
        <w:t xml:space="preserve">                  Eq. 4.</w:t>
      </w:r>
      <w:r w:rsidR="000975C4" w:rsidRPr="004802C8">
        <w:t>4</w:t>
      </w:r>
    </w:p>
    <w:p w14:paraId="37B3109E" w14:textId="46894C40" w:rsidR="009D6107" w:rsidRPr="004802C8" w:rsidRDefault="009D6107" w:rsidP="009D6107">
      <w:pPr>
        <w:pStyle w:val="NormalWeb"/>
        <w:spacing w:before="0" w:beforeAutospacing="0" w:after="0" w:afterAutospacing="0"/>
        <w:ind w:firstLine="360"/>
      </w:pPr>
      <w:r w:rsidRPr="004802C8">
        <w:t xml:space="preserve">The number of fish returning to the Yukon River at time t+a+1, </w:t>
      </w:r>
      <w:r w:rsidR="00957C4C" w:rsidRPr="004802C8">
        <w:t>N</w:t>
      </w:r>
      <w:r w:rsidR="00957C4C" w:rsidRPr="004802C8">
        <w:rPr>
          <w:vertAlign w:val="subscript"/>
        </w:rPr>
        <w:t>t</w:t>
      </w:r>
      <w:r w:rsidR="003B708B" w:rsidRPr="004802C8">
        <w:rPr>
          <w:vertAlign w:val="subscript"/>
        </w:rPr>
        <w:t>+a+1</w:t>
      </w:r>
      <w:r w:rsidR="00957C4C" w:rsidRPr="004802C8">
        <w:rPr>
          <w:vertAlign w:val="subscript"/>
        </w:rPr>
        <w:t>,</w:t>
      </w:r>
      <w:r w:rsidR="00B471E3" w:rsidRPr="004802C8">
        <w:rPr>
          <w:vertAlign w:val="subscript"/>
        </w:rPr>
        <w:t>s</w:t>
      </w:r>
      <w:r w:rsidR="00957C4C" w:rsidRPr="004802C8">
        <w:rPr>
          <w:vertAlign w:val="subscript"/>
        </w:rPr>
        <w:t>=</w:t>
      </w:r>
      <w:proofErr w:type="spellStart"/>
      <w:r w:rsidR="00B471E3" w:rsidRPr="004802C8">
        <w:rPr>
          <w:vertAlign w:val="subscript"/>
        </w:rPr>
        <w:t>r</w:t>
      </w:r>
      <w:r w:rsidR="00957C4C" w:rsidRPr="004802C8">
        <w:rPr>
          <w:vertAlign w:val="subscript"/>
        </w:rPr>
        <w:t>,a</w:t>
      </w:r>
      <w:proofErr w:type="spellEnd"/>
      <w:r w:rsidR="00957C4C" w:rsidRPr="004802C8">
        <w:rPr>
          <w:vertAlign w:val="subscript"/>
        </w:rPr>
        <w:t>,</w:t>
      </w:r>
      <w:r w:rsidR="00957C4C" w:rsidRPr="004802C8">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p>
    <w:p w14:paraId="71CCE20B" w14:textId="77777777" w:rsidR="00443D23" w:rsidRPr="004802C8" w:rsidRDefault="00443D23" w:rsidP="00443D23">
      <w:pPr>
        <w:pStyle w:val="NormalWeb"/>
        <w:spacing w:before="0" w:beforeAutospacing="0" w:after="0" w:afterAutospacing="0"/>
        <w:jc w:val="center"/>
      </w:pPr>
    </w:p>
    <w:p w14:paraId="511E7F8E" w14:textId="67596926"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t+a+1,s=r,a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p>
    <w:p w14:paraId="70E4678B" w14:textId="77777777" w:rsidR="00382C08" w:rsidRPr="004802C8" w:rsidRDefault="00382C08" w:rsidP="00DD499B">
      <w:pPr>
        <w:pStyle w:val="NormalWeb"/>
        <w:spacing w:before="0" w:beforeAutospacing="0" w:after="0" w:afterAutospacing="0"/>
      </w:pPr>
    </w:p>
    <w:p w14:paraId="694180F9" w14:textId="55355D0D" w:rsidR="0029518D" w:rsidRPr="004802C8" w:rsidRDefault="005524AD" w:rsidP="00382C08">
      <w:pPr>
        <w:pStyle w:val="NormalWeb"/>
        <w:spacing w:before="0" w:beforeAutospacing="0" w:after="0" w:afterAutospacing="0"/>
      </w:pPr>
      <w:r w:rsidRPr="004802C8">
        <w:t xml:space="preserve">We assumed a </w:t>
      </w:r>
      <w:r w:rsidR="000659EB">
        <w:t xml:space="preserve">fixed </w:t>
      </w:r>
      <w:commentRangeStart w:id="32"/>
      <w:r w:rsidRPr="004802C8">
        <w:t xml:space="preserve">cumulative </w:t>
      </w:r>
      <w:commentRangeEnd w:id="32"/>
      <w:r w:rsidR="005577D9">
        <w:rPr>
          <w:rStyle w:val="CommentReference"/>
        </w:rPr>
        <w:commentReference w:id="32"/>
      </w:r>
      <w:r w:rsidRPr="004802C8">
        <w:t>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 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ins w:id="33" w:author="Curry Cunningham" w:date="2024-12-01T14:51:00Z" w16du:dateUtc="2024-12-01T23:51:00Z">
        <w:r w:rsidR="005577D9">
          <w:t xml:space="preserve">The maturity schedule for Chum salmon was assumed </w:t>
        </w:r>
      </w:ins>
      <w:ins w:id="34" w:author="Curry Cunningham" w:date="2024-12-01T14:52:00Z" w16du:dateUtc="2024-12-01T23:52:00Z">
        <w:r w:rsidR="005577D9">
          <w:t xml:space="preserve">to vary over time randomly, relative to an average maturity </w:t>
        </w:r>
        <w:proofErr w:type="spellStart"/>
        <w:r w:rsidR="005577D9">
          <w:t>schedule.</w:t>
        </w:r>
        <w:r w:rsidR="00F55916">
          <w:t xml:space="preserve"> </w:t>
        </w:r>
      </w:ins>
      <w:proofErr w:type="spellEnd"/>
      <w:r w:rsidR="0029518D" w:rsidRPr="004802C8">
        <w:t>T</w:t>
      </w:r>
      <w:r w:rsidR="00382C08" w:rsidRPr="004802C8">
        <w:t xml:space="preserve">he proportion of fish returning to </w:t>
      </w:r>
      <w:r w:rsidR="0029518D" w:rsidRPr="004802C8">
        <w:t>the Yukon River</w:t>
      </w:r>
      <w:r w:rsidR="00382C08" w:rsidRPr="004802C8">
        <w:t xml:space="preserve"> </w:t>
      </w:r>
      <w:ins w:id="35" w:author="Curry Cunningham" w:date="2024-12-01T14:52:00Z" w16du:dateUtc="2024-12-01T23:52:00Z">
        <w:r w:rsidR="00F55916">
          <w:t xml:space="preserve">at each ocean age </w:t>
        </w:r>
      </w:ins>
      <m:oMath>
        <m:r>
          <w:ins w:id="36" w:author="Curry Cunningham" w:date="2024-12-01T14:52:00Z" w16du:dateUtc="2024-12-01T23:52:00Z">
            <w:rPr>
              <w:rFonts w:ascii="Cambria Math" w:hAnsi="Cambria Math"/>
            </w:rPr>
            <m:t>a</m:t>
          </w:ins>
        </m:r>
      </m:oMath>
      <w:ins w:id="37" w:author="Curry Cunningham" w:date="2024-12-01T14:52:00Z" w16du:dateUtc="2024-12-01T23:52:00Z">
        <w:r w:rsidR="00F55916">
          <w:t xml:space="preserve"> in </w:t>
        </w:r>
      </w:ins>
      <w:r w:rsidR="00382C08" w:rsidRPr="004802C8">
        <w:t>from each brood year</w:t>
      </w:r>
      <w:ins w:id="38" w:author="Curry Cunningham" w:date="2024-12-01T14:52:00Z" w16du:dateUtc="2024-12-01T23:52:00Z">
        <w:r w:rsidR="00F55916">
          <w:t xml:space="preserve"> </w:t>
        </w:r>
      </w:ins>
      <m:oMath>
        <m:r>
          <w:ins w:id="39" w:author="Curry Cunningham" w:date="2024-12-01T14:52:00Z" w16du:dateUtc="2024-12-01T23:52:00Z">
            <w:rPr>
              <w:rFonts w:ascii="Cambria Math" w:hAnsi="Cambria Math"/>
            </w:rPr>
            <m:t>t</m:t>
          </w:ins>
        </m:r>
      </m:oMath>
      <w:r w:rsidR="0029518D" w:rsidRPr="004802C8">
        <w:t xml:space="preserve">, </w:t>
      </w:r>
      <m:oMath>
        <m:sSub>
          <m:sSubPr>
            <m:ctrlPr>
              <w:rPr>
                <w:rFonts w:ascii="Cambria Math" w:hAnsi="Cambria Math"/>
              </w:rPr>
            </m:ctrlPr>
          </m:sSubPr>
          <m:e>
            <m:r>
              <m:rPr>
                <m:sty m:val="p"/>
              </m:rPr>
              <w:rPr>
                <w:rFonts w:ascii="Cambria Math" w:hAnsi="Cambria Math"/>
              </w:rPr>
              <m:t>ω</m:t>
            </m:r>
          </m:e>
          <m:sub>
            <m:r>
              <w:ins w:id="40" w:author="Curry Cunningham" w:date="2024-12-01T14:52:00Z" w16du:dateUtc="2024-12-01T23:52:00Z">
                <m:rPr>
                  <m:sty m:val="p"/>
                </m:rPr>
                <w:rPr>
                  <w:rFonts w:ascii="Cambria Math" w:hAnsi="Cambria Math"/>
                </w:rPr>
                <m:t>t,</m:t>
              </w:ins>
            </m:r>
            <m:r>
              <m:rPr>
                <m:sty m:val="p"/>
              </m:rPr>
              <w:rPr>
                <w:rFonts w:ascii="Cambria Math" w:hAnsi="Cambria Math"/>
              </w:rPr>
              <m: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commentRangeStart w:id="41"/>
    <w:p w14:paraId="3D97B547" w14:textId="4C935222"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w:ins w:id="42" w:author="Curry Cunningham" w:date="2024-12-01T14:53:00Z" w16du:dateUtc="2024-12-01T23:53:00Z">
                <m:rPr>
                  <m:sty m:val="p"/>
                </m:rPr>
                <w:rPr>
                  <w:rFonts w:ascii="Cambria Math" w:hAnsi="Cambria Math"/>
                </w:rPr>
                <m:t>t,</m:t>
              </w:ins>
            </m:r>
            <m:r>
              <m:rPr>
                <m:sty m:val="p"/>
              </m:rPr>
              <w:rPr>
                <w:rFonts w:ascii="Cambria Math" w:hAnsi="Cambria Math"/>
              </w:rPr>
              <m: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ins w:id="43" w:author="Curry Cunningham" w:date="2024-12-01T19:02:00Z" w16du:dateUtc="2024-12-02T04:02:00Z">
            <w:rPr>
              <w:rFonts w:ascii="Cambria Math" w:hAnsi="Cambria Math"/>
            </w:rPr>
            <m:t>)</m:t>
          </w:ins>
        </m:r>
      </m:oMath>
      <w:r w:rsidR="0029518D" w:rsidRPr="004802C8">
        <w:t xml:space="preserve"> </w:t>
      </w:r>
      <w:r w:rsidR="0029518D" w:rsidRPr="004802C8">
        <w:tab/>
        <w:t>Eq. 4.6</w:t>
      </w:r>
      <w:commentRangeEnd w:id="41"/>
      <w:r w:rsidR="00971C02">
        <w:rPr>
          <w:rStyle w:val="CommentReference"/>
        </w:rPr>
        <w:commentReference w:id="41"/>
      </w:r>
    </w:p>
    <w:p w14:paraId="3BDA6387" w14:textId="77777777" w:rsidR="0029518D" w:rsidRPr="004802C8" w:rsidRDefault="0029518D" w:rsidP="00382C08">
      <w:pPr>
        <w:pStyle w:val="NormalWeb"/>
        <w:spacing w:before="0" w:beforeAutospacing="0" w:after="0" w:afterAutospacing="0"/>
      </w:pPr>
    </w:p>
    <w:p w14:paraId="4A8BBB72" w14:textId="000C94C2" w:rsidR="00A1278F" w:rsidRPr="004802C8" w:rsidRDefault="008219BE" w:rsidP="00DD499B">
      <w:pPr>
        <w:pStyle w:val="NormalWeb"/>
        <w:spacing w:before="0" w:beforeAutospacing="0" w:after="0" w:afterAutospacing="0"/>
      </w:pPr>
      <w:r w:rsidRPr="004802C8">
        <w:t>Returning fish</w:t>
      </w:r>
      <w:r w:rsidR="00345AEA" w:rsidRPr="004802C8">
        <w:t xml:space="preserve">, </w:t>
      </w:r>
      <w:proofErr w:type="spellStart"/>
      <w:r w:rsidR="00345AEA" w:rsidRPr="004802C8">
        <w:t>N</w:t>
      </w:r>
      <w:r w:rsidR="00345AEA" w:rsidRPr="004802C8">
        <w:rPr>
          <w:vertAlign w:val="subscript"/>
        </w:rPr>
        <w:t>t</w:t>
      </w:r>
      <w:r w:rsidR="00DD499B" w:rsidRPr="004802C8">
        <w:rPr>
          <w:vertAlign w:val="subscript"/>
        </w:rPr>
        <w:t>+a</w:t>
      </w:r>
      <w:proofErr w:type="spellEnd"/>
      <w:r w:rsidR="00DD499B" w:rsidRPr="004802C8">
        <w:rPr>
          <w:vertAlign w:val="subscript"/>
        </w:rPr>
        <w:t>=</w:t>
      </w:r>
      <w:proofErr w:type="gramStart"/>
      <w:r w:rsidR="00DD499B" w:rsidRPr="004802C8">
        <w:rPr>
          <w:vertAlign w:val="subscript"/>
        </w:rPr>
        <w:t>1</w:t>
      </w:r>
      <w:r w:rsidR="00345AEA" w:rsidRPr="004802C8">
        <w:rPr>
          <w:vertAlign w:val="subscript"/>
        </w:rPr>
        <w:t>,</w:t>
      </w:r>
      <w:r w:rsidR="00B471E3" w:rsidRPr="004802C8">
        <w:rPr>
          <w:vertAlign w:val="subscript"/>
        </w:rPr>
        <w:t>s</w:t>
      </w:r>
      <w:proofErr w:type="gramEnd"/>
      <w:r w:rsidR="00345AEA" w:rsidRPr="004802C8">
        <w:rPr>
          <w:vertAlign w:val="subscript"/>
        </w:rPr>
        <w:t>=</w:t>
      </w:r>
      <w:proofErr w:type="spellStart"/>
      <w:r w:rsidR="00345AEA" w:rsidRPr="004802C8">
        <w:rPr>
          <w:vertAlign w:val="subscript"/>
        </w:rPr>
        <w:t>r</w:t>
      </w:r>
      <w:r w:rsidR="00DD499B" w:rsidRPr="004802C8">
        <w:rPr>
          <w:vertAlign w:val="subscript"/>
        </w:rPr>
        <w:t>,a</w:t>
      </w:r>
      <w:proofErr w:type="spellEnd"/>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ins w:id="44" w:author="Curry Cunningham" w:date="2024-12-01T14:53:00Z" w16du:dateUtc="2024-12-01T23:53:00Z">
        <w:r w:rsidR="00F908AF">
          <w:t xml:space="preserve"> in each calendar year </w:t>
        </w:r>
      </w:ins>
      <m:oMath>
        <m:r>
          <w:ins w:id="45" w:author="Curry Cunningham" w:date="2024-12-01T14:53:00Z" w16du:dateUtc="2024-12-01T23:53:00Z">
            <w:rPr>
              <w:rFonts w:ascii="Cambria Math" w:hAnsi="Cambria Math"/>
            </w:rPr>
            <m:t>y</m:t>
          </w:ins>
        </m:r>
      </m:oMath>
      <w:r w:rsidR="00DD499B" w:rsidRPr="004802C8">
        <w:t>,</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w:ins w:id="46" w:author="Curry Cunningham" w:date="2024-12-01T14:53:00Z" w16du:dateUtc="2024-12-01T23:53:00Z">
                <m:rPr>
                  <m:sty m:val="p"/>
                </m:rPr>
                <w:rPr>
                  <w:rFonts w:ascii="Cambria Math" w:hAnsi="Cambria Math"/>
                  <w:vertAlign w:val="subscript"/>
                </w:rPr>
                <m:t>y=</m:t>
              </w:ins>
            </m:r>
            <m:r>
              <m:rPr>
                <m:sty m:val="p"/>
              </m:rPr>
              <w:rPr>
                <w:rFonts w:ascii="Cambria Math" w:hAnsi="Cambria Math"/>
                <w:vertAlign w:val="subscript"/>
              </w:rPr>
              <m:t>t+a+1</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ins w:id="47" w:author="Curry Cunningham" w:date="2024-12-01T19:05:00Z" w16du:dateUtc="2024-12-02T04:05:00Z">
        <w:r w:rsidR="00971C02">
          <w:t xml:space="preserve"> The resulting catch at age in calendar year </w:t>
        </w:r>
      </w:ins>
      <m:oMath>
        <m:r>
          <w:ins w:id="48" w:author="Curry Cunningham" w:date="2024-12-01T19:05:00Z" w16du:dateUtc="2024-12-02T04:05:00Z">
            <w:rPr>
              <w:rFonts w:ascii="Cambria Math" w:hAnsi="Cambria Math"/>
            </w:rPr>
            <m:t>y=t+a+1</m:t>
          </w:ins>
        </m:r>
      </m:oMath>
      <w:ins w:id="49" w:author="Curry Cunningham" w:date="2024-12-01T19:05:00Z" w16du:dateUtc="2024-12-02T04:05:00Z">
        <w:r w:rsidR="00971C02">
          <w:t>, is:</w:t>
        </w:r>
      </w:ins>
    </w:p>
    <w:p w14:paraId="208F515E" w14:textId="77777777" w:rsidR="00971C02" w:rsidRDefault="00971C02" w:rsidP="000975C4">
      <w:pPr>
        <w:pStyle w:val="NormalWeb"/>
        <w:spacing w:before="0" w:beforeAutospacing="0" w:after="0" w:afterAutospacing="0"/>
        <w:jc w:val="center"/>
        <w:rPr>
          <w:ins w:id="50" w:author="Curry Cunningham" w:date="2024-12-01T19:06:00Z" w16du:dateUtc="2024-12-02T04:06:00Z"/>
          <w:vertAlign w:val="subscript"/>
        </w:rPr>
      </w:pPr>
      <w:ins w:id="51" w:author="Curry Cunningham" w:date="2024-12-01T19:05:00Z" w16du:dateUtc="2024-12-02T04:05:00Z">
        <w:r>
          <w:t>C</w:t>
        </w:r>
      </w:ins>
      <w:del w:id="52" w:author="Curry Cunningham" w:date="2024-12-01T19:05:00Z" w16du:dateUtc="2024-12-02T04:05:00Z">
        <w:r w:rsidR="005B507B" w:rsidRPr="004802C8" w:rsidDel="00971C02">
          <w:delText>N</w:delText>
        </w:r>
      </w:del>
      <w:r w:rsidR="005B507B" w:rsidRPr="004802C8">
        <w:rPr>
          <w:vertAlign w:val="subscript"/>
        </w:rPr>
        <w:t>t</w:t>
      </w:r>
      <w:r w:rsidR="00D02B3A" w:rsidRPr="004802C8">
        <w:rPr>
          <w:vertAlign w:val="subscript"/>
        </w:rPr>
        <w:t>+a+</w:t>
      </w:r>
      <w:proofErr w:type="gramStart"/>
      <w:r w:rsidR="00D02B3A" w:rsidRPr="004802C8">
        <w:rPr>
          <w:vertAlign w:val="subscript"/>
        </w:rPr>
        <w:t>1</w:t>
      </w:r>
      <w:r w:rsidR="005B507B" w:rsidRPr="004802C8">
        <w:rPr>
          <w:vertAlign w:val="subscript"/>
        </w:rPr>
        <w:t>,</w:t>
      </w:r>
      <w:r w:rsidR="00B471E3" w:rsidRPr="004802C8">
        <w:rPr>
          <w:vertAlign w:val="subscript"/>
        </w:rPr>
        <w:t>s</w:t>
      </w:r>
      <w:proofErr w:type="gramEnd"/>
      <w:r w:rsidR="005B507B" w:rsidRPr="004802C8">
        <w:rPr>
          <w:vertAlign w:val="subscript"/>
        </w:rPr>
        <w:t>=</w:t>
      </w:r>
      <w:proofErr w:type="spellStart"/>
      <w:r w:rsidR="005B507B" w:rsidRPr="004802C8">
        <w:rPr>
          <w:vertAlign w:val="subscript"/>
        </w:rPr>
        <w:t>c</w:t>
      </w:r>
      <w:r w:rsidR="00D02B3A" w:rsidRPr="004802C8">
        <w:rPr>
          <w:vertAlign w:val="subscript"/>
        </w:rPr>
        <w:t>,a</w:t>
      </w:r>
      <w:proofErr w:type="spellEnd"/>
      <w:r w:rsidR="005B507B" w:rsidRPr="004802C8">
        <w:t>= N</w:t>
      </w:r>
      <w:r w:rsidR="005B507B" w:rsidRPr="004802C8">
        <w:rPr>
          <w:vertAlign w:val="subscript"/>
        </w:rPr>
        <w:t>t</w:t>
      </w:r>
      <w:r w:rsidR="00D02B3A" w:rsidRPr="004802C8">
        <w:rPr>
          <w:vertAlign w:val="subscript"/>
        </w:rPr>
        <w:t>+a+1</w:t>
      </w:r>
      <w:r w:rsidR="005B507B" w:rsidRPr="004802C8">
        <w:rPr>
          <w:vertAlign w:val="subscript"/>
        </w:rPr>
        <w:t>,</w:t>
      </w:r>
      <w:r w:rsidR="00B471E3" w:rsidRPr="004802C8">
        <w:rPr>
          <w:vertAlign w:val="subscript"/>
        </w:rPr>
        <w:t>s</w:t>
      </w:r>
      <w:r w:rsidR="005B507B" w:rsidRPr="004802C8">
        <w:rPr>
          <w:vertAlign w:val="subscript"/>
        </w:rPr>
        <w:t>=</w:t>
      </w:r>
      <w:proofErr w:type="spellStart"/>
      <w:r w:rsidR="005B507B" w:rsidRPr="004802C8">
        <w:rPr>
          <w:vertAlign w:val="subscript"/>
        </w:rPr>
        <w:t>r</w:t>
      </w:r>
      <w:r w:rsidR="00D02B3A" w:rsidRPr="004802C8">
        <w:rPr>
          <w:vertAlign w:val="subscript"/>
        </w:rPr>
        <w:t>,a</w:t>
      </w:r>
      <w:proofErr w:type="spellEnd"/>
      <w:r w:rsidR="005B507B" w:rsidRPr="004802C8">
        <w:rPr>
          <w:vertAlign w:val="subscript"/>
        </w:rPr>
        <w:t xml:space="preserve"> </w:t>
      </w:r>
      <w:del w:id="53" w:author="Curry Cunningham" w:date="2024-12-01T19:03:00Z" w16du:dateUtc="2024-12-02T04:03:00Z">
        <w:r w:rsidR="005B507B" w:rsidRPr="004802C8" w:rsidDel="00971C02">
          <w:delText>*</w:delText>
        </w:r>
      </w:del>
      <w:r w:rsidR="005B507B" w:rsidRPr="004802C8">
        <w:t>(</w:t>
      </w:r>
      <m:oMath>
        <m:r>
          <m:rPr>
            <m:sty m:val="p"/>
          </m:rPr>
          <w:rPr>
            <w:rFonts w:ascii="Cambria Math" w:hAnsi="Cambria Math"/>
            <w:vertAlign w:val="subscript"/>
          </w:rPr>
          <m:t>1-</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t+a+1</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r>
              <m:rPr>
                <m:sty m:val="p"/>
              </m:rPr>
              <w:rPr>
                <w:rFonts w:ascii="Cambria Math" w:hAnsi="Cambria Math"/>
                <w:vertAlign w:val="subscript"/>
              </w:rPr>
              <m:t>)</m:t>
            </m:r>
          </m:sup>
        </m:sSup>
        <m:r>
          <m:rPr>
            <m:sty m:val="p"/>
          </m:rPr>
          <w:rPr>
            <w:rFonts w:ascii="Cambria Math" w:hAnsi="Cambria Math"/>
            <w:vertAlign w:val="subscript"/>
          </w:rPr>
          <m:t>)</m:t>
        </m:r>
      </m:oMath>
      <w:r w:rsidR="000975C4" w:rsidRPr="004802C8">
        <w:rPr>
          <w:vertAlign w:val="subscript"/>
        </w:rPr>
        <w:tab/>
      </w:r>
    </w:p>
    <w:p w14:paraId="009A96DC" w14:textId="6030A779" w:rsidR="00DD499B" w:rsidRPr="004802C8" w:rsidRDefault="00971C02" w:rsidP="000975C4">
      <w:pPr>
        <w:pStyle w:val="NormalWeb"/>
        <w:spacing w:before="0" w:beforeAutospacing="0" w:after="0" w:afterAutospacing="0"/>
        <w:jc w:val="center"/>
      </w:pPr>
      <m:oMath>
        <m:sSub>
          <m:sSubPr>
            <m:ctrlPr>
              <w:ins w:id="54" w:author="Curry Cunningham" w:date="2024-12-01T19:06:00Z" w16du:dateUtc="2024-12-02T04:06:00Z">
                <w:rPr>
                  <w:rFonts w:ascii="Cambria Math" w:hAnsi="Cambria Math"/>
                  <w:i/>
                </w:rPr>
              </w:ins>
            </m:ctrlPr>
          </m:sSubPr>
          <m:e>
            <m:r>
              <w:ins w:id="55" w:author="Curry Cunningham" w:date="2024-12-01T19:06:00Z" w16du:dateUtc="2024-12-02T04:06:00Z">
                <w:rPr>
                  <w:rFonts w:ascii="Cambria Math" w:hAnsi="Cambria Math"/>
                </w:rPr>
                <m:t>C</m:t>
              </w:ins>
            </m:r>
          </m:e>
          <m:sub>
            <m:r>
              <w:ins w:id="56" w:author="Curry Cunningham" w:date="2024-12-01T19:06:00Z" w16du:dateUtc="2024-12-02T04:06:00Z">
                <w:rPr>
                  <w:rFonts w:ascii="Cambria Math" w:hAnsi="Cambria Math"/>
                </w:rPr>
                <m:t>y,a</m:t>
              </w:ins>
            </m:r>
          </m:sub>
        </m:sSub>
        <m:r>
          <w:ins w:id="57" w:author="Curry Cunningham" w:date="2024-12-01T19:06:00Z" w16du:dateUtc="2024-12-02T04:06:00Z">
            <w:rPr>
              <w:rFonts w:ascii="Cambria Math" w:hAnsi="Cambria Math"/>
            </w:rPr>
            <m:t>=</m:t>
          </w:ins>
        </m:r>
        <m:sSub>
          <m:sSubPr>
            <m:ctrlPr>
              <w:ins w:id="58" w:author="Curry Cunningham" w:date="2024-12-01T19:06:00Z" w16du:dateUtc="2024-12-02T04:06:00Z">
                <w:rPr>
                  <w:rFonts w:ascii="Cambria Math" w:hAnsi="Cambria Math"/>
                  <w:i/>
                </w:rPr>
              </w:ins>
            </m:ctrlPr>
          </m:sSubPr>
          <m:e>
            <m:r>
              <w:ins w:id="59" w:author="Curry Cunningham" w:date="2024-12-01T19:06:00Z" w16du:dateUtc="2024-12-02T04:06:00Z">
                <w:rPr>
                  <w:rFonts w:ascii="Cambria Math" w:hAnsi="Cambria Math"/>
                </w:rPr>
                <m:t>N</m:t>
              </w:ins>
            </m:r>
          </m:e>
          <m:sub>
            <m:r>
              <w:ins w:id="60" w:author="Curry Cunningham" w:date="2024-12-01T19:06:00Z" w16du:dateUtc="2024-12-02T04:06:00Z">
                <w:rPr>
                  <w:rFonts w:ascii="Cambria Math" w:hAnsi="Cambria Math"/>
                </w:rPr>
                <m:t>y=t+a+1,s=r,a</m:t>
              </w:ins>
            </m:r>
          </m:sub>
        </m:sSub>
        <m:d>
          <m:dPr>
            <m:ctrlPr>
              <w:ins w:id="61" w:author="Curry Cunningham" w:date="2024-12-01T19:06:00Z" w16du:dateUtc="2024-12-02T04:06:00Z">
                <w:rPr>
                  <w:rFonts w:ascii="Cambria Math" w:hAnsi="Cambria Math"/>
                  <w:i/>
                </w:rPr>
              </w:ins>
            </m:ctrlPr>
          </m:dPr>
          <m:e>
            <m:r>
              <w:ins w:id="62" w:author="Curry Cunningham" w:date="2024-12-01T19:06:00Z" w16du:dateUtc="2024-12-02T04:06:00Z">
                <w:rPr>
                  <w:rFonts w:ascii="Cambria Math" w:hAnsi="Cambria Math"/>
                </w:rPr>
                <m:t>1-</m:t>
              </w:ins>
            </m:r>
            <m:sSup>
              <m:sSupPr>
                <m:ctrlPr>
                  <w:ins w:id="63" w:author="Curry Cunningham" w:date="2024-12-01T19:06:00Z" w16du:dateUtc="2024-12-02T04:06:00Z">
                    <w:rPr>
                      <w:rFonts w:ascii="Cambria Math" w:hAnsi="Cambria Math"/>
                      <w:i/>
                    </w:rPr>
                  </w:ins>
                </m:ctrlPr>
              </m:sSupPr>
              <m:e>
                <m:r>
                  <w:ins w:id="64" w:author="Curry Cunningham" w:date="2024-12-01T19:06:00Z" w16du:dateUtc="2024-12-02T04:06:00Z">
                    <w:rPr>
                      <w:rFonts w:ascii="Cambria Math" w:hAnsi="Cambria Math"/>
                    </w:rPr>
                    <m:t>e</m:t>
                  </w:ins>
                </m:r>
              </m:e>
              <m:sup>
                <m:r>
                  <w:ins w:id="65" w:author="Curry Cunningham" w:date="2024-12-01T19:06:00Z" w16du:dateUtc="2024-12-02T04:06:00Z">
                    <w:rPr>
                      <w:rFonts w:ascii="Cambria Math" w:hAnsi="Cambria Math"/>
                    </w:rPr>
                    <m:t>-</m:t>
                  </w:ins>
                </m:r>
                <m:d>
                  <m:dPr>
                    <m:ctrlPr>
                      <w:ins w:id="66" w:author="Curry Cunningham" w:date="2024-12-01T19:06:00Z" w16du:dateUtc="2024-12-02T04:06:00Z">
                        <w:rPr>
                          <w:rFonts w:ascii="Cambria Math" w:hAnsi="Cambria Math"/>
                          <w:i/>
                        </w:rPr>
                      </w:ins>
                    </m:ctrlPr>
                  </m:dPr>
                  <m:e>
                    <m:sSub>
                      <m:sSubPr>
                        <m:ctrlPr>
                          <w:ins w:id="67" w:author="Curry Cunningham" w:date="2024-12-01T19:07:00Z" w16du:dateUtc="2024-12-02T04:07:00Z">
                            <w:rPr>
                              <w:rFonts w:ascii="Cambria Math" w:hAnsi="Cambria Math"/>
                              <w:i/>
                            </w:rPr>
                          </w:ins>
                        </m:ctrlPr>
                      </m:sSubPr>
                      <m:e>
                        <m:r>
                          <w:ins w:id="68" w:author="Curry Cunningham" w:date="2024-12-01T19:07:00Z" w16du:dateUtc="2024-12-02T04:07:00Z">
                            <w:rPr>
                              <w:rFonts w:ascii="Cambria Math" w:hAnsi="Cambria Math"/>
                            </w:rPr>
                            <m:t>λ</m:t>
                          </w:ins>
                        </m:r>
                      </m:e>
                      <m:sub>
                        <m:r>
                          <w:ins w:id="69" w:author="Curry Cunningham" w:date="2024-12-01T19:07:00Z" w16du:dateUtc="2024-12-02T04:07:00Z">
                            <w:rPr>
                              <w:rFonts w:ascii="Cambria Math" w:hAnsi="Cambria Math"/>
                            </w:rPr>
                            <m:t>a</m:t>
                          </w:ins>
                        </m:r>
                      </m:sub>
                    </m:sSub>
                    <m:sSub>
                      <m:sSubPr>
                        <m:ctrlPr>
                          <w:ins w:id="70" w:author="Curry Cunningham" w:date="2024-12-01T19:06:00Z" w16du:dateUtc="2024-12-02T04:06:00Z">
                            <w:rPr>
                              <w:rFonts w:ascii="Cambria Math" w:hAnsi="Cambria Math"/>
                              <w:i/>
                            </w:rPr>
                          </w:ins>
                        </m:ctrlPr>
                      </m:sSubPr>
                      <m:e>
                        <m:r>
                          <w:ins w:id="71" w:author="Curry Cunningham" w:date="2024-12-01T19:06:00Z" w16du:dateUtc="2024-12-02T04:06:00Z">
                            <w:rPr>
                              <w:rFonts w:ascii="Cambria Math" w:hAnsi="Cambria Math"/>
                            </w:rPr>
                            <m:t>F</m:t>
                          </w:ins>
                        </m:r>
                      </m:e>
                      <m:sub>
                        <m:r>
                          <w:ins w:id="72" w:author="Curry Cunningham" w:date="2024-12-01T19:06:00Z" w16du:dateUtc="2024-12-02T04:06:00Z">
                            <w:rPr>
                              <w:rFonts w:ascii="Cambria Math" w:hAnsi="Cambria Math"/>
                            </w:rPr>
                            <m:t>y</m:t>
                          </w:ins>
                        </m:r>
                      </m:sub>
                    </m:sSub>
                  </m:e>
                </m:d>
              </m:sup>
            </m:sSup>
          </m:e>
        </m:d>
      </m:oMath>
      <w:ins w:id="73" w:author="Curry Cunningham" w:date="2024-12-01T19:07:00Z" w16du:dateUtc="2024-12-02T04:07:00Z">
        <w:r w:rsidR="00975CB3">
          <w:t xml:space="preserve"> </w:t>
        </w:r>
      </w:ins>
      <w:r w:rsidR="000975C4" w:rsidRPr="004802C8">
        <w:t>Eq. 4.</w:t>
      </w:r>
      <w:r w:rsidR="00EB7052" w:rsidRPr="004802C8">
        <w:t>7</w:t>
      </w:r>
    </w:p>
    <w:p w14:paraId="39247AC8" w14:textId="77777777" w:rsidR="00DD499B" w:rsidRPr="004802C8" w:rsidRDefault="00DD499B" w:rsidP="00DD499B">
      <w:pPr>
        <w:jc w:val="center"/>
        <w:rPr>
          <w:vertAlign w:val="subscript"/>
        </w:rPr>
      </w:pPr>
    </w:p>
    <w:p w14:paraId="21BDC998" w14:textId="0B308F70" w:rsidR="00E82157" w:rsidRPr="004802C8" w:rsidRDefault="00D02B3A" w:rsidP="00DD499B">
      <w:pPr>
        <w:pStyle w:val="NormalWeb"/>
        <w:spacing w:before="0" w:beforeAutospacing="0" w:after="0" w:afterAutospacing="0"/>
      </w:pPr>
      <w:r w:rsidRPr="004802C8">
        <w:t xml:space="preserve">To allow ample flexibility in annual fishing mortality </w:t>
      </w:r>
      <w:r w:rsidR="003C439E" w:rsidRPr="004802C8">
        <w:t>rates</w:t>
      </w:r>
      <w:ins w:id="74" w:author="Curry Cunningham" w:date="2024-12-01T19:07:00Z" w16du:dateUtc="2024-12-02T04:07:00Z">
        <w:r w:rsidR="00975CB3">
          <w:t xml:space="preserve"> by calendar year</w:t>
        </w:r>
      </w:ins>
      <w:ins w:id="75" w:author="Curry Cunningham" w:date="2024-12-01T19:09:00Z" w16du:dateUtc="2024-12-02T04:09:00Z">
        <w:r w:rsidR="00975CB3">
          <w:t xml:space="preserve"> </w:t>
        </w:r>
      </w:ins>
      <m:oMath>
        <m:r>
          <w:ins w:id="76" w:author="Curry Cunningham" w:date="2024-12-01T19:09:00Z" w16du:dateUtc="2024-12-02T04:09:00Z">
            <w:rPr>
              <w:rFonts w:ascii="Cambria Math" w:hAnsi="Cambria Math"/>
            </w:rPr>
            <m:t>y</m:t>
          </w:ins>
        </m:r>
      </m:oMath>
      <w:r w:rsidR="003C439E"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w:ins w:id="77" w:author="Curry Cunningham" w:date="2024-12-01T19:08:00Z" w16du:dateUtc="2024-12-02T04:08:00Z">
                <m:rPr>
                  <m:sty m:val="p"/>
                </m:rPr>
                <w:rPr>
                  <w:rFonts w:ascii="Cambria Math" w:hAnsi="Cambria Math"/>
                  <w:vertAlign w:val="subscript"/>
                </w:rPr>
                <m:t>y</m:t>
              </w:ins>
            </m:r>
            <m:r>
              <w:del w:id="78" w:author="Curry Cunningham" w:date="2024-12-01T19:08:00Z" w16du:dateUtc="2024-12-02T04:08:00Z">
                <m:rPr>
                  <m:sty m:val="p"/>
                </m:rPr>
                <w:rPr>
                  <w:rFonts w:ascii="Cambria Math" w:hAnsi="Cambria Math"/>
                  <w:vertAlign w:val="subscript"/>
                </w:rPr>
                <m:t>t+a+1</m:t>
              </w:del>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w:t>
      </w:r>
      <w:commentRangeStart w:id="79"/>
      <w:r w:rsidR="009A380A" w:rsidRPr="004802C8">
        <w:t xml:space="preserve">around the mean, </w:t>
      </w:r>
      <m:oMath>
        <m:sSub>
          <m:sSubPr>
            <m:ctrlPr>
              <w:rPr>
                <w:rFonts w:ascii="Cambria Math" w:hAnsi="Cambria Math"/>
                <w:vertAlign w:val="subscript"/>
              </w:rPr>
            </m:ctrlPr>
          </m:sSubPr>
          <m:e>
            <m:r>
              <m:rPr>
                <m:sty m:val="p"/>
              </m:rPr>
              <w:rPr>
                <w:rFonts w:ascii="Cambria Math" w:hAnsi="Cambria Math"/>
                <w:vertAlign w:val="subscript"/>
              </w:rPr>
              <m:t>ς</m:t>
            </m:r>
          </m:e>
          <m:sub>
            <m:r>
              <w:ins w:id="80" w:author="Curry Cunningham" w:date="2024-12-01T19:09:00Z" w16du:dateUtc="2024-12-02T04:09:00Z">
                <w:rPr>
                  <w:rFonts w:ascii="Cambria Math" w:hAnsi="Cambria Math"/>
                  <w:vertAlign w:val="subscript"/>
                </w:rPr>
                <m:t>y</m:t>
              </w:ins>
            </m:r>
            <m:r>
              <w:del w:id="81" w:author="Curry Cunningham" w:date="2024-12-01T19:09:00Z" w16du:dateUtc="2024-12-02T04:09:00Z">
                <w:rPr>
                  <w:rFonts w:ascii="Cambria Math" w:hAnsi="Cambria Math"/>
                  <w:vertAlign w:val="subscript"/>
                </w:rPr>
                <m:t>t</m:t>
              </w:del>
            </m:r>
          </m:sub>
        </m:sSub>
        <m:r>
          <w:ins w:id="82" w:author="Curry Cunningham" w:date="2024-12-01T19:04:00Z" w16du:dateUtc="2024-12-02T04:04:00Z">
            <w:rPr>
              <w:rFonts w:ascii="Cambria Math" w:hAnsi="Cambria Math"/>
              <w:vertAlign w:val="subscript"/>
            </w:rPr>
            <m:t>~Normal</m:t>
          </w:ins>
        </m:r>
        <m:d>
          <m:dPr>
            <m:ctrlPr>
              <w:ins w:id="83" w:author="Curry Cunningham" w:date="2024-12-01T19:04:00Z" w16du:dateUtc="2024-12-02T04:04:00Z">
                <w:rPr>
                  <w:rFonts w:ascii="Cambria Math" w:hAnsi="Cambria Math"/>
                  <w:i/>
                  <w:vertAlign w:val="subscript"/>
                </w:rPr>
              </w:ins>
            </m:ctrlPr>
          </m:dPr>
          <m:e>
            <m:r>
              <w:ins w:id="84" w:author="Curry Cunningham" w:date="2024-12-01T19:04:00Z" w16du:dateUtc="2024-12-02T04:04:00Z">
                <w:rPr>
                  <w:rFonts w:ascii="Cambria Math" w:hAnsi="Cambria Math"/>
                  <w:vertAlign w:val="subscript"/>
                </w:rPr>
                <m:t>0,</m:t>
              </w:ins>
            </m:r>
            <m:sSup>
              <m:sSupPr>
                <m:ctrlPr>
                  <w:ins w:id="85" w:author="Curry Cunningham" w:date="2024-12-01T19:04:00Z" w16du:dateUtc="2024-12-02T04:04:00Z">
                    <w:rPr>
                      <w:rFonts w:ascii="Cambria Math" w:hAnsi="Cambria Math"/>
                      <w:i/>
                      <w:vertAlign w:val="subscript"/>
                    </w:rPr>
                  </w:ins>
                </m:ctrlPr>
              </m:sSupPr>
              <m:e>
                <m:r>
                  <w:ins w:id="86" w:author="Curry Cunningham" w:date="2024-12-01T19:04:00Z" w16du:dateUtc="2024-12-02T04:04:00Z">
                    <w:rPr>
                      <w:rFonts w:ascii="Cambria Math" w:hAnsi="Cambria Math"/>
                      <w:vertAlign w:val="subscript"/>
                    </w:rPr>
                    <m:t>σ</m:t>
                  </w:ins>
                </m:r>
              </m:e>
              <m:sup>
                <m:r>
                  <w:ins w:id="87" w:author="Curry Cunningham" w:date="2024-12-01T19:04:00Z" w16du:dateUtc="2024-12-02T04:04:00Z">
                    <w:rPr>
                      <w:rFonts w:ascii="Cambria Math" w:hAnsi="Cambria Math"/>
                      <w:vertAlign w:val="subscript"/>
                    </w:rPr>
                    <m:t>2</m:t>
                  </w:ins>
                </m:r>
              </m:sup>
            </m:sSup>
          </m:e>
        </m:d>
      </m:oMath>
      <w:r w:rsidRPr="004802C8">
        <w:t>.</w:t>
      </w:r>
      <w:commentRangeEnd w:id="79"/>
      <w:r w:rsidR="00971C02">
        <w:rPr>
          <w:rStyle w:val="CommentReference"/>
        </w:rPr>
        <w:commentReference w:id="79"/>
      </w:r>
    </w:p>
    <w:p w14:paraId="0D3D946F" w14:textId="77777777" w:rsidR="00D02B3A" w:rsidRPr="004802C8" w:rsidRDefault="00D02B3A" w:rsidP="009A380A">
      <w:pPr>
        <w:pStyle w:val="NormalWeb"/>
        <w:spacing w:before="0" w:beforeAutospacing="0" w:after="0" w:afterAutospacing="0"/>
        <w:ind w:firstLine="360"/>
      </w:pPr>
    </w:p>
    <w:p w14:paraId="3CEDD22A" w14:textId="094453AF" w:rsidR="00345AEA" w:rsidRPr="004802C8" w:rsidRDefault="00345AEA" w:rsidP="000975C4">
      <w:pPr>
        <w:pStyle w:val="NormalWeb"/>
        <w:spacing w:before="0" w:beforeAutospacing="0" w:after="0" w:afterAutospacing="0"/>
        <w:jc w:val="center"/>
      </w:pPr>
      <w:del w:id="88" w:author="Curry Cunningham" w:date="2024-12-01T19:08:00Z" w16du:dateUtc="2024-12-02T04:08:00Z">
        <w:r w:rsidRPr="004802C8" w:rsidDel="00975CB3">
          <w:lastRenderedPageBreak/>
          <w:delText>F</w:delText>
        </w:r>
        <w:r w:rsidRPr="004802C8" w:rsidDel="00975CB3">
          <w:rPr>
            <w:vertAlign w:val="subscript"/>
          </w:rPr>
          <w:delText>t+a</w:delText>
        </w:r>
        <w:r w:rsidR="00D02B3A" w:rsidRPr="004802C8" w:rsidDel="00975CB3">
          <w:rPr>
            <w:vertAlign w:val="subscript"/>
          </w:rPr>
          <w:delText>+1</w:delText>
        </w:r>
        <w:r w:rsidRPr="004802C8" w:rsidDel="00975CB3">
          <w:rPr>
            <w:vertAlign w:val="subscript"/>
          </w:rPr>
          <w:delText xml:space="preserve"> </w:delText>
        </w:r>
        <w:r w:rsidRPr="004802C8" w:rsidDel="00975CB3">
          <w:delText xml:space="preserve">= </w:delText>
        </w:r>
      </w:del>
      <w:commentRangeStart w:id="89"/>
      <m:oMath>
        <m:sSub>
          <m:sSubPr>
            <m:ctrlPr>
              <w:ins w:id="90" w:author="Curry Cunningham" w:date="2024-12-01T19:08:00Z" w16du:dateUtc="2024-12-02T04:08:00Z">
                <w:rPr>
                  <w:rFonts w:ascii="Cambria Math" w:hAnsi="Cambria Math"/>
                  <w:i/>
                </w:rPr>
              </w:ins>
            </m:ctrlPr>
          </m:sSubPr>
          <m:e>
            <m:r>
              <w:ins w:id="91" w:author="Curry Cunningham" w:date="2024-12-01T19:08:00Z" w16du:dateUtc="2024-12-02T04:08:00Z">
                <w:rPr>
                  <w:rFonts w:ascii="Cambria Math" w:hAnsi="Cambria Math"/>
                </w:rPr>
                <m:t>F</m:t>
              </w:ins>
            </m:r>
          </m:e>
          <m:sub>
            <m:r>
              <w:ins w:id="92" w:author="Curry Cunningham" w:date="2024-12-01T19:08:00Z" w16du:dateUtc="2024-12-02T04:08:00Z">
                <w:rPr>
                  <w:rFonts w:ascii="Cambria Math" w:hAnsi="Cambria Math"/>
                </w:rPr>
                <m:t>y</m:t>
              </w:ins>
            </m:r>
          </m:sub>
        </m:sSub>
        <m:r>
          <w:ins w:id="93" w:author="Curry Cunningham" w:date="2024-12-01T19:08:00Z" w16du:dateUtc="2024-12-02T04:08:00Z">
            <w:rPr>
              <w:rFonts w:ascii="Cambria Math" w:hAnsi="Cambria Math"/>
            </w:rPr>
            <m:t>=</m:t>
          </w:ins>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ins w:id="94" w:author="Curry Cunningham" w:date="2024-12-01T19:08:00Z" w16du:dateUtc="2024-12-02T04:08:00Z">
                    <w:rPr>
                      <w:rFonts w:ascii="Cambria Math" w:hAnsi="Cambria Math"/>
                      <w:vertAlign w:val="subscript"/>
                    </w:rPr>
                    <m:t>y</m:t>
                  </w:ins>
                </m:r>
                <m:r>
                  <w:del w:id="95" w:author="Curry Cunningham" w:date="2024-12-01T19:08:00Z" w16du:dateUtc="2024-12-02T04:08:00Z">
                    <w:rPr>
                      <w:rFonts w:ascii="Cambria Math" w:hAnsi="Cambria Math"/>
                      <w:vertAlign w:val="subscript"/>
                    </w:rPr>
                    <m:t>t</m:t>
                  </w:del>
                </m:r>
              </m:sub>
            </m:sSub>
            <m:r>
              <m:rPr>
                <m:sty m:val="p"/>
              </m:rPr>
              <w:rPr>
                <w:rFonts w:ascii="Cambria Math" w:hAnsi="Cambria Math"/>
                <w:vertAlign w:val="subscript"/>
              </w:rPr>
              <m:t xml:space="preserve">) </m:t>
            </m:r>
          </m:sup>
        </m:sSup>
      </m:oMath>
      <w:r w:rsidR="000975C4" w:rsidRPr="004802C8">
        <w:rPr>
          <w:vertAlign w:val="subscript"/>
        </w:rPr>
        <w:tab/>
      </w:r>
      <w:commentRangeEnd w:id="89"/>
      <w:r w:rsidR="00975CB3">
        <w:rPr>
          <w:rStyle w:val="CommentReference"/>
        </w:rPr>
        <w:commentReference w:id="89"/>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2B7A224D" w:rsidR="00FC4D68" w:rsidRPr="004802C8" w:rsidRDefault="005B507B" w:rsidP="00975CB3">
      <w:pPr>
        <w:pStyle w:val="NormalWeb"/>
        <w:spacing w:before="0" w:beforeAutospacing="0" w:after="0" w:afterAutospacing="0"/>
        <w:ind w:firstLine="720"/>
        <w:jc w:val="center"/>
        <w:pPrChange w:id="96" w:author="Curry Cunningham" w:date="2024-12-01T19:09:00Z" w16du:dateUtc="2024-12-02T04:09:00Z">
          <w:pPr>
            <w:pStyle w:val="NormalWeb"/>
            <w:spacing w:before="0" w:beforeAutospacing="0" w:after="0" w:afterAutospacing="0"/>
            <w:jc w:val="center"/>
          </w:pPr>
        </w:pPrChange>
      </w:pPr>
      <w:del w:id="97" w:author="Curry Cunningham" w:date="2024-12-01T19:10:00Z" w16du:dateUtc="2024-12-02T04:10:00Z">
        <w:r w:rsidRPr="004802C8" w:rsidDel="006D5A52">
          <w:delText>N</w:delText>
        </w:r>
        <w:r w:rsidRPr="004802C8" w:rsidDel="006D5A52">
          <w:rPr>
            <w:vertAlign w:val="subscript"/>
          </w:rPr>
          <w:delText>t</w:delText>
        </w:r>
        <w:r w:rsidR="00D02B3A" w:rsidRPr="004802C8" w:rsidDel="006D5A52">
          <w:rPr>
            <w:vertAlign w:val="subscript"/>
          </w:rPr>
          <w:delText>+a+1</w:delText>
        </w:r>
        <w:r w:rsidRPr="004802C8" w:rsidDel="006D5A52">
          <w:rPr>
            <w:vertAlign w:val="subscript"/>
          </w:rPr>
          <w:delText>,</w:delText>
        </w:r>
        <w:r w:rsidR="00B471E3" w:rsidRPr="004802C8" w:rsidDel="006D5A52">
          <w:rPr>
            <w:vertAlign w:val="subscript"/>
          </w:rPr>
          <w:delText>s</w:delText>
        </w:r>
        <w:r w:rsidRPr="004802C8" w:rsidDel="006D5A52">
          <w:rPr>
            <w:vertAlign w:val="subscript"/>
          </w:rPr>
          <w:delText>=s</w:delText>
        </w:r>
        <w:r w:rsidR="00D02B3A" w:rsidRPr="004802C8" w:rsidDel="006D5A52">
          <w:rPr>
            <w:vertAlign w:val="subscript"/>
          </w:rPr>
          <w:delText>,a</w:delText>
        </w:r>
        <w:r w:rsidRPr="004802C8" w:rsidDel="006D5A52">
          <w:delText>= N</w:delText>
        </w:r>
        <w:r w:rsidRPr="004802C8" w:rsidDel="006D5A52">
          <w:rPr>
            <w:vertAlign w:val="subscript"/>
          </w:rPr>
          <w:delText>t</w:delText>
        </w:r>
        <w:r w:rsidR="00D02B3A" w:rsidRPr="004802C8" w:rsidDel="006D5A52">
          <w:rPr>
            <w:vertAlign w:val="subscript"/>
          </w:rPr>
          <w:delText>+a+1</w:delText>
        </w:r>
        <w:r w:rsidRPr="004802C8" w:rsidDel="006D5A52">
          <w:rPr>
            <w:vertAlign w:val="subscript"/>
          </w:rPr>
          <w:delText>,</w:delText>
        </w:r>
        <w:r w:rsidR="00B471E3" w:rsidRPr="004802C8" w:rsidDel="006D5A52">
          <w:rPr>
            <w:vertAlign w:val="subscript"/>
          </w:rPr>
          <w:delText>s</w:delText>
        </w:r>
        <w:r w:rsidRPr="004802C8" w:rsidDel="006D5A52">
          <w:rPr>
            <w:vertAlign w:val="subscript"/>
          </w:rPr>
          <w:delText>=r</w:delText>
        </w:r>
        <w:r w:rsidR="00D02B3A" w:rsidRPr="004802C8" w:rsidDel="006D5A52">
          <w:rPr>
            <w:vertAlign w:val="subscript"/>
          </w:rPr>
          <w:delText>,a</w:delText>
        </w:r>
        <w:r w:rsidRPr="00BC3349" w:rsidDel="006D5A52">
          <w:delText>-</w:delText>
        </w:r>
        <w:r w:rsidRPr="004802C8" w:rsidDel="006D5A52">
          <w:delText xml:space="preserve"> N</w:delText>
        </w:r>
        <w:r w:rsidRPr="004802C8" w:rsidDel="006D5A52">
          <w:rPr>
            <w:vertAlign w:val="subscript"/>
          </w:rPr>
          <w:delText>t</w:delText>
        </w:r>
        <w:r w:rsidR="00D02B3A" w:rsidRPr="004802C8" w:rsidDel="006D5A52">
          <w:rPr>
            <w:vertAlign w:val="subscript"/>
          </w:rPr>
          <w:delText>+a+1</w:delText>
        </w:r>
        <w:r w:rsidRPr="004802C8" w:rsidDel="006D5A52">
          <w:rPr>
            <w:vertAlign w:val="subscript"/>
          </w:rPr>
          <w:delText>,</w:delText>
        </w:r>
        <w:r w:rsidR="00B471E3" w:rsidRPr="004802C8" w:rsidDel="006D5A52">
          <w:rPr>
            <w:vertAlign w:val="subscript"/>
          </w:rPr>
          <w:delText>s</w:delText>
        </w:r>
        <w:r w:rsidRPr="004802C8" w:rsidDel="006D5A52">
          <w:rPr>
            <w:vertAlign w:val="subscript"/>
          </w:rPr>
          <w:delText>=c</w:delText>
        </w:r>
        <w:r w:rsidR="00D02B3A" w:rsidRPr="004802C8" w:rsidDel="006D5A52">
          <w:rPr>
            <w:vertAlign w:val="subscript"/>
          </w:rPr>
          <w:delText>,a</w:delText>
        </w:r>
        <w:r w:rsidR="000975C4" w:rsidRPr="004802C8" w:rsidDel="006D5A52">
          <w:rPr>
            <w:vertAlign w:val="subscript"/>
          </w:rPr>
          <w:tab/>
        </w:r>
      </w:del>
      <w:commentRangeStart w:id="98"/>
      <m:oMath>
        <m:sSub>
          <m:sSubPr>
            <m:ctrlPr>
              <w:ins w:id="99" w:author="Curry Cunningham" w:date="2024-12-01T19:09:00Z" w16du:dateUtc="2024-12-02T04:09:00Z">
                <w:rPr>
                  <w:rFonts w:ascii="Cambria Math" w:hAnsi="Cambria Math"/>
                  <w:i/>
                </w:rPr>
              </w:ins>
            </m:ctrlPr>
          </m:sSubPr>
          <m:e>
            <m:r>
              <w:ins w:id="100" w:author="Curry Cunningham" w:date="2024-12-01T19:09:00Z" w16du:dateUtc="2024-12-02T04:09:00Z">
                <w:rPr>
                  <w:rFonts w:ascii="Cambria Math" w:hAnsi="Cambria Math"/>
                </w:rPr>
                <m:t>N</m:t>
              </w:ins>
            </m:r>
          </m:e>
          <m:sub>
            <m:r>
              <w:ins w:id="101" w:author="Curry Cunningham" w:date="2024-12-01T19:09:00Z" w16du:dateUtc="2024-12-02T04:09:00Z">
                <w:rPr>
                  <w:rFonts w:ascii="Cambria Math" w:hAnsi="Cambria Math"/>
                </w:rPr>
                <m:t>t+a+1,s=s,a</m:t>
              </w:ins>
            </m:r>
          </m:sub>
        </m:sSub>
        <m:r>
          <w:ins w:id="102" w:author="Curry Cunningham" w:date="2024-12-01T19:09:00Z" w16du:dateUtc="2024-12-02T04:09:00Z">
            <w:rPr>
              <w:rFonts w:ascii="Cambria Math" w:hAnsi="Cambria Math"/>
            </w:rPr>
            <m:t>=</m:t>
          </w:ins>
        </m:r>
        <m:sSub>
          <m:sSubPr>
            <m:ctrlPr>
              <w:ins w:id="103" w:author="Curry Cunningham" w:date="2024-12-01T19:09:00Z" w16du:dateUtc="2024-12-02T04:09:00Z">
                <w:rPr>
                  <w:rFonts w:ascii="Cambria Math" w:hAnsi="Cambria Math"/>
                  <w:i/>
                </w:rPr>
              </w:ins>
            </m:ctrlPr>
          </m:sSubPr>
          <m:e>
            <m:r>
              <w:ins w:id="104" w:author="Curry Cunningham" w:date="2024-12-01T19:09:00Z" w16du:dateUtc="2024-12-02T04:09:00Z">
                <w:rPr>
                  <w:rFonts w:ascii="Cambria Math" w:hAnsi="Cambria Math"/>
                </w:rPr>
                <m:t>N</m:t>
              </w:ins>
            </m:r>
          </m:e>
          <m:sub>
            <m:r>
              <w:ins w:id="105" w:author="Curry Cunningham" w:date="2024-12-01T19:09:00Z" w16du:dateUtc="2024-12-02T04:09:00Z">
                <w:rPr>
                  <w:rFonts w:ascii="Cambria Math" w:hAnsi="Cambria Math"/>
                </w:rPr>
                <m:t>t</m:t>
              </w:ins>
            </m:r>
            <m:r>
              <w:ins w:id="106" w:author="Curry Cunningham" w:date="2024-12-01T19:10:00Z" w16du:dateUtc="2024-12-02T04:10:00Z">
                <w:rPr>
                  <w:rFonts w:ascii="Cambria Math" w:hAnsi="Cambria Math"/>
                </w:rPr>
                <m:t>+a+1,s=r,a</m:t>
              </w:ins>
            </m:r>
          </m:sub>
        </m:sSub>
        <m:r>
          <w:ins w:id="107" w:author="Curry Cunningham" w:date="2024-12-01T19:10:00Z" w16du:dateUtc="2024-12-02T04:10:00Z">
            <w:rPr>
              <w:rFonts w:ascii="Cambria Math" w:hAnsi="Cambria Math"/>
            </w:rPr>
            <m:t>-</m:t>
          </w:ins>
        </m:r>
        <m:sSub>
          <m:sSubPr>
            <m:ctrlPr>
              <w:ins w:id="108" w:author="Curry Cunningham" w:date="2024-12-01T19:10:00Z" w16du:dateUtc="2024-12-02T04:10:00Z">
                <w:rPr>
                  <w:rFonts w:ascii="Cambria Math" w:hAnsi="Cambria Math"/>
                  <w:i/>
                </w:rPr>
              </w:ins>
            </m:ctrlPr>
          </m:sSubPr>
          <m:e>
            <m:r>
              <w:ins w:id="109" w:author="Curry Cunningham" w:date="2024-12-01T19:10:00Z" w16du:dateUtc="2024-12-02T04:10:00Z">
                <w:rPr>
                  <w:rFonts w:ascii="Cambria Math" w:hAnsi="Cambria Math"/>
                </w:rPr>
                <m:t>C</m:t>
              </w:ins>
            </m:r>
          </m:e>
          <m:sub>
            <m:r>
              <w:ins w:id="110" w:author="Curry Cunningham" w:date="2024-12-01T19:10:00Z" w16du:dateUtc="2024-12-02T04:10:00Z">
                <w:rPr>
                  <w:rFonts w:ascii="Cambria Math" w:hAnsi="Cambria Math"/>
                </w:rPr>
                <m:t>y=t+a+1,a</m:t>
              </w:ins>
            </m:r>
          </m:sub>
        </m:sSub>
      </m:oMath>
      <w:r w:rsidR="000975C4" w:rsidRPr="004802C8">
        <w:t>Eq. 4.</w:t>
      </w:r>
      <w:r w:rsidR="00EB7052" w:rsidRPr="004802C8">
        <w:t>9</w:t>
      </w:r>
      <w:commentRangeEnd w:id="98"/>
      <w:r w:rsidR="006D5A52">
        <w:rPr>
          <w:rStyle w:val="CommentReference"/>
        </w:rPr>
        <w:commentReference w:id="98"/>
      </w:r>
    </w:p>
    <w:p w14:paraId="274B8A70" w14:textId="77777777" w:rsidR="00D02B3A" w:rsidRPr="004802C8" w:rsidRDefault="00D02B3A" w:rsidP="00D02B3A">
      <w:pPr>
        <w:jc w:val="center"/>
      </w:pPr>
    </w:p>
    <w:p w14:paraId="5F18EE4D" w14:textId="2FA6222C" w:rsidR="00FC4D68" w:rsidRPr="004802C8" w:rsidRDefault="00FC4D68" w:rsidP="005C76D6">
      <w:pPr>
        <w:ind w:firstLine="720"/>
      </w:pPr>
      <w:r w:rsidRPr="004802C8">
        <w:t xml:space="preserve">The </w:t>
      </w:r>
      <w:r w:rsidR="003C439E" w:rsidRPr="004802C8">
        <w:t>number</w:t>
      </w:r>
      <w:r w:rsidRPr="004802C8">
        <w:t xml:space="preserve"> of eggs produced by each spawner was dependent on the proportion of </w:t>
      </w:r>
      <w:commentRangeStart w:id="111"/>
      <w:r w:rsidRPr="004802C8">
        <w:t xml:space="preserve">females, </w:t>
      </w:r>
      <m:oMath>
        <m:sSub>
          <m:sSubPr>
            <m:ctrlPr>
              <w:ins w:id="112" w:author="Curry Cunningham" w:date="2024-12-01T19:12:00Z" w16du:dateUtc="2024-12-02T04:12:00Z">
                <w:rPr>
                  <w:rFonts w:ascii="Cambria Math" w:hAnsi="Cambria Math"/>
                  <w:i/>
                </w:rPr>
              </w:ins>
            </m:ctrlPr>
          </m:sSubPr>
          <m:e>
            <m:r>
              <w:ins w:id="113" w:author="Curry Cunningham" w:date="2024-12-01T19:12:00Z" w16du:dateUtc="2024-12-02T04:12:00Z">
                <w:rPr>
                  <w:rFonts w:ascii="Cambria Math" w:hAnsi="Cambria Math"/>
                </w:rPr>
                <m:t>P</m:t>
              </w:ins>
            </m:r>
          </m:e>
          <m:sub>
            <m:r>
              <w:ins w:id="114" w:author="Curry Cunningham" w:date="2024-12-01T19:12:00Z" w16du:dateUtc="2024-12-02T04:12:00Z">
                <w:rPr>
                  <w:rFonts w:ascii="Cambria Math" w:hAnsi="Cambria Math"/>
                </w:rPr>
                <m:t>y</m:t>
              </w:ins>
            </m:r>
          </m:sub>
        </m:sSub>
      </m:oMath>
      <w:del w:id="115" w:author="Curry Cunningham" w:date="2024-12-01T19:12:00Z" w16du:dateUtc="2024-12-02T04:12:00Z">
        <w:r w:rsidR="00F511E4" w:rsidRPr="004802C8" w:rsidDel="006D5A52">
          <w:delText>P</w:delText>
        </w:r>
      </w:del>
      <w:commentRangeEnd w:id="111"/>
      <w:r w:rsidR="006D5A52">
        <w:rPr>
          <w:rStyle w:val="CommentReference"/>
        </w:rPr>
        <w:commentReference w:id="111"/>
      </w:r>
      <w:r w:rsidR="00F511E4" w:rsidRPr="004802C8">
        <w:t xml:space="preserve">, which was </w:t>
      </w:r>
      <w:r w:rsidRPr="004802C8">
        <w:t>fixed at 50% and age specific fecundity rates,</w:t>
      </w:r>
      <w:ins w:id="116" w:author="Curry Cunningham" w:date="2024-12-01T19:10:00Z" w16du:dateUtc="2024-12-02T04:10:00Z">
        <w:r w:rsidR="006D5A52">
          <w:rPr>
            <w:vertAlign w:val="subscript"/>
          </w:rPr>
          <w:t xml:space="preserve"> </w:t>
        </w:r>
      </w:ins>
      <m:oMath>
        <m:sSub>
          <m:sSubPr>
            <m:ctrlPr>
              <w:ins w:id="117" w:author="Curry Cunningham" w:date="2024-12-01T19:10:00Z" w16du:dateUtc="2024-12-02T04:10:00Z">
                <w:rPr>
                  <w:rFonts w:ascii="Cambria Math" w:hAnsi="Cambria Math"/>
                  <w:i/>
                  <w:vertAlign w:val="subscript"/>
                </w:rPr>
              </w:ins>
            </m:ctrlPr>
          </m:sSubPr>
          <m:e>
            <m:r>
              <w:ins w:id="118" w:author="Curry Cunningham" w:date="2024-12-01T19:10:00Z" w16du:dateUtc="2024-12-02T04:10:00Z">
                <w:rPr>
                  <w:rFonts w:ascii="Cambria Math" w:hAnsi="Cambria Math"/>
                  <w:vertAlign w:val="subscript"/>
                </w:rPr>
                <m:t>E</m:t>
              </w:ins>
            </m:r>
          </m:e>
          <m:sub>
            <m:r>
              <w:ins w:id="119" w:author="Curry Cunningham" w:date="2024-12-01T19:10:00Z" w16du:dateUtc="2024-12-02T04:10:00Z">
                <w:rPr>
                  <w:rFonts w:ascii="Cambria Math" w:hAnsi="Cambria Math"/>
                  <w:vertAlign w:val="subscript"/>
                </w:rPr>
                <m:t>a</m:t>
              </w:ins>
            </m:r>
          </m:sub>
        </m:sSub>
      </m:oMath>
      <w:del w:id="120" w:author="Curry Cunningham" w:date="2024-12-01T19:10:00Z" w16du:dateUtc="2024-12-02T04:10:00Z">
        <w:r w:rsidRPr="004802C8" w:rsidDel="006D5A52">
          <w:delText xml:space="preserve"> </w:delText>
        </w:r>
        <w:r w:rsidR="00F511E4" w:rsidRPr="004802C8" w:rsidDel="006D5A52">
          <w:delText>E</w:delText>
        </w:r>
        <w:r w:rsidR="00F511E4" w:rsidRPr="004802C8" w:rsidDel="006D5A52">
          <w:rPr>
            <w:vertAlign w:val="subscript"/>
          </w:rPr>
          <w:delText>a</w:delText>
        </w:r>
      </w:del>
      <w:r w:rsidR="00BC3349">
        <w:rPr>
          <w:vertAlign w:val="subscript"/>
        </w:rPr>
        <w:t xml:space="preserve"> </w:t>
      </w:r>
      <w:r w:rsidR="00BC3349">
        <w:rPr>
          <w:vertAlign w:val="subscript"/>
        </w:rPr>
        <w:fldChar w:fldCharType="begin"/>
      </w:r>
      <w:r w:rsidR="00BC3349">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Pr>
          <w:vertAlign w:val="subscript"/>
        </w:rPr>
        <w:fldChar w:fldCharType="separate"/>
      </w:r>
      <w:r w:rsidR="00BC3349" w:rsidRPr="00BC3349">
        <w:rPr>
          <w:noProof/>
        </w:rPr>
        <w:t>(Gilk et al.</w:t>
      </w:r>
      <w:r w:rsidR="00BC3349">
        <w:rPr>
          <w:noProof/>
          <w:vertAlign w:val="subscript"/>
        </w:rPr>
        <w:t xml:space="preserve"> </w:t>
      </w:r>
      <w:r w:rsidR="00BC3349" w:rsidRPr="00BC3349">
        <w:rPr>
          <w:noProof/>
        </w:rPr>
        <w:t>2009)</w:t>
      </w:r>
      <w:r w:rsidR="00BC3349">
        <w:rPr>
          <w:vertAlign w:val="subscript"/>
        </w:rPr>
        <w:fldChar w:fldCharType="end"/>
      </w:r>
      <w:r w:rsidR="00E53ECE" w:rsidRPr="004802C8">
        <w:t xml:space="preserve">. Age specific fecundities were not available for Yukon River Chum </w:t>
      </w:r>
      <w:r w:rsidR="005C76D6" w:rsidRPr="004802C8">
        <w:t>salmon but</w:t>
      </w:r>
      <w:r w:rsidR="00E53ECE" w:rsidRPr="004802C8">
        <w:t xml:space="preserve"> have been estimated for Chum in the neighboring Kuskokwim River regions</w:t>
      </w:r>
      <w:r w:rsidR="005C76D6">
        <w:t>.</w:t>
      </w:r>
      <w:r w:rsidR="00E53ECE" w:rsidRPr="004802C8">
        <w:t xml:space="preserve"> </w:t>
      </w:r>
      <w:r w:rsidR="005C76D6">
        <w:t xml:space="preserve">Further, we assumed </w:t>
      </w:r>
      <w:r w:rsidR="005C76D6" w:rsidRPr="004802C8">
        <w:t xml:space="preserve">that </w:t>
      </w:r>
      <w:r w:rsidR="005C76D6">
        <w:t>older</w:t>
      </w:r>
      <w:r w:rsidR="005C76D6" w:rsidRPr="004802C8">
        <w:t xml:space="preserve"> fish produced more eggs per spawner </w:t>
      </w:r>
      <w:r w:rsidR="005C76D6" w:rsidRPr="004802C8">
        <w:fldChar w:fldCharType="begin"/>
      </w:r>
      <w:r w:rsidR="005C76D6"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5C76D6" w:rsidRPr="004802C8">
        <w:fldChar w:fldCharType="separate"/>
      </w:r>
      <w:r w:rsidR="005C76D6" w:rsidRPr="004802C8">
        <w:rPr>
          <w:noProof/>
        </w:rPr>
        <w:t>(Gilk et al. 2009)</w:t>
      </w:r>
      <w:r w:rsidR="005C76D6" w:rsidRPr="004802C8">
        <w:fldChar w:fldCharType="end"/>
      </w:r>
      <w:r w:rsidR="005C76D6" w:rsidRPr="004802C8">
        <w:t xml:space="preserve">. </w:t>
      </w:r>
      <w:r w:rsidR="005C76D6">
        <w:t>The</w:t>
      </w:r>
      <w:r w:rsidR="00E53ECE" w:rsidRPr="004802C8">
        <w:t xml:space="preserve"> following fecundities</w:t>
      </w:r>
      <w:r w:rsidR="005C76D6">
        <w:t xml:space="preserve"> were </w:t>
      </w:r>
      <w:commentRangeStart w:id="121"/>
      <w:commentRangeStart w:id="122"/>
      <w:r w:rsidR="005C76D6">
        <w:t>assumed for each age class</w:t>
      </w:r>
      <w:r w:rsidR="00E53ECE" w:rsidRPr="004802C8">
        <w:t xml:space="preserve"> </w:t>
      </w:r>
      <w:r w:rsidRPr="004802C8">
        <w:t>where</w:t>
      </w:r>
      <w:r w:rsidR="005C76D6">
        <w:t>,</w:t>
      </w:r>
      <w:r w:rsidRPr="004802C8">
        <w:t xml:space="preserve"> Age </w:t>
      </w:r>
      <w:r w:rsidR="005C76D6">
        <w:t xml:space="preserve">3: </w:t>
      </w:r>
      <w:r w:rsidR="00E53ECE" w:rsidRPr="004802C8">
        <w:t>1800</w:t>
      </w:r>
      <w:r w:rsidR="005C76D6">
        <w:t xml:space="preserve"> eggs</w:t>
      </w:r>
      <w:r w:rsidRPr="004802C8">
        <w:t xml:space="preserve">, Age </w:t>
      </w:r>
      <w:r w:rsidR="005C76D6">
        <w:t xml:space="preserve">4: </w:t>
      </w:r>
      <w:r w:rsidR="00E53ECE" w:rsidRPr="004802C8">
        <w:t>2351</w:t>
      </w:r>
      <w:r w:rsidR="005C76D6">
        <w:t xml:space="preserve"> eggs</w:t>
      </w:r>
      <w:r w:rsidRPr="004802C8">
        <w:t xml:space="preserve">, Age </w:t>
      </w:r>
      <w:r w:rsidR="005C76D6">
        <w:t xml:space="preserve">5: </w:t>
      </w:r>
      <w:r w:rsidR="00E53ECE" w:rsidRPr="004802C8">
        <w:t>2902</w:t>
      </w:r>
      <w:r w:rsidR="005C76D6">
        <w:t xml:space="preserve"> eggs</w:t>
      </w:r>
      <w:r w:rsidRPr="004802C8">
        <w:t xml:space="preserve">, and Age </w:t>
      </w:r>
      <w:r w:rsidR="005C76D6">
        <w:t xml:space="preserve">6: </w:t>
      </w:r>
      <w:r w:rsidR="00E53ECE" w:rsidRPr="004802C8">
        <w:t>3453</w:t>
      </w:r>
      <w:r w:rsidR="005C76D6">
        <w:t xml:space="preserve"> eggs. </w:t>
      </w:r>
      <w:del w:id="123" w:author="Curry Cunningham" w:date="2024-12-01T19:12:00Z" w16du:dateUtc="2024-12-02T04:12:00Z">
        <w:r w:rsidR="005C76D6" w:rsidDel="006D5A52">
          <w:delText xml:space="preserve"> </w:delText>
        </w:r>
      </w:del>
      <w:commentRangeEnd w:id="121"/>
      <w:r w:rsidR="006D5A52">
        <w:rPr>
          <w:rStyle w:val="CommentReference"/>
        </w:rPr>
        <w:commentReference w:id="121"/>
      </w:r>
      <w:commentRangeEnd w:id="122"/>
      <w:r w:rsidR="006D5A52">
        <w:rPr>
          <w:rStyle w:val="CommentReference"/>
        </w:rPr>
        <w:commentReference w:id="122"/>
      </w:r>
    </w:p>
    <w:p w14:paraId="4F7D3E6F" w14:textId="77777777" w:rsidR="006D5A52" w:rsidRDefault="00FC4D68" w:rsidP="000975C4">
      <w:pPr>
        <w:pStyle w:val="NormalWeb"/>
        <w:spacing w:before="0" w:beforeAutospacing="0" w:after="0" w:afterAutospacing="0"/>
        <w:jc w:val="center"/>
        <w:rPr>
          <w:ins w:id="124" w:author="Curry Cunningham" w:date="2024-12-01T19:11:00Z" w16du:dateUtc="2024-12-02T04:11:00Z"/>
        </w:rPr>
      </w:pPr>
      <w:r w:rsidRPr="004802C8">
        <w:t>N</w:t>
      </w:r>
      <w:r w:rsidRPr="004802C8">
        <w:rPr>
          <w:vertAlign w:val="subscript"/>
        </w:rPr>
        <w:t>t</w:t>
      </w:r>
      <w:r w:rsidR="00D02B3A" w:rsidRPr="004802C8">
        <w:rPr>
          <w:vertAlign w:val="subscript"/>
        </w:rPr>
        <w:t>+a+</w:t>
      </w:r>
      <w:proofErr w:type="gramStart"/>
      <w:r w:rsidR="00D02B3A" w:rsidRPr="004802C8">
        <w:rPr>
          <w:vertAlign w:val="subscript"/>
        </w:rPr>
        <w:t>1</w:t>
      </w:r>
      <w:r w:rsidRPr="004802C8">
        <w:rPr>
          <w:vertAlign w:val="subscript"/>
        </w:rPr>
        <w:t>,</w:t>
      </w:r>
      <w:r w:rsidR="00B471E3" w:rsidRPr="004802C8">
        <w:rPr>
          <w:vertAlign w:val="subscript"/>
        </w:rPr>
        <w:t>s</w:t>
      </w:r>
      <w:proofErr w:type="gramEnd"/>
      <w:r w:rsidRPr="004802C8">
        <w:rPr>
          <w:vertAlign w:val="subscript"/>
        </w:rPr>
        <w:t>=</w:t>
      </w:r>
      <w:proofErr w:type="spellStart"/>
      <w:r w:rsidRPr="004802C8">
        <w:rPr>
          <w:vertAlign w:val="subscript"/>
        </w:rPr>
        <w:t>e</w:t>
      </w:r>
      <w:r w:rsidR="00D02B3A" w:rsidRPr="004802C8">
        <w:rPr>
          <w:vertAlign w:val="subscript"/>
        </w:rPr>
        <w:t>,a</w:t>
      </w:r>
      <w:proofErr w:type="spellEnd"/>
      <w:r w:rsidRPr="004802C8">
        <w:rPr>
          <w:vertAlign w:val="subscript"/>
        </w:rPr>
        <w:t xml:space="preserve"> </w:t>
      </w:r>
      <w:r w:rsidR="003C439E" w:rsidRPr="004802C8">
        <w:t>=</w:t>
      </w:r>
      <w:r w:rsidRPr="004802C8">
        <w:t>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s</w:t>
      </w:r>
      <w:r w:rsidR="00D02B3A" w:rsidRPr="004802C8">
        <w:rPr>
          <w:vertAlign w:val="subscript"/>
        </w:rPr>
        <w:t>,a</w:t>
      </w:r>
      <w:proofErr w:type="spellEnd"/>
      <w:r w:rsidRPr="004802C8">
        <w:rPr>
          <w:vertAlign w:val="subscript"/>
        </w:rPr>
        <w:t xml:space="preserve"> </w:t>
      </w:r>
      <w:r w:rsidRPr="004802C8">
        <w:t>*</w:t>
      </w:r>
      <w:proofErr w:type="spellStart"/>
      <w:r w:rsidRPr="004802C8">
        <w:t>E</w:t>
      </w:r>
      <w:r w:rsidRPr="004802C8">
        <w:rPr>
          <w:vertAlign w:val="subscript"/>
        </w:rPr>
        <w:t>a</w:t>
      </w:r>
      <w:proofErr w:type="spellEnd"/>
      <w:r w:rsidRPr="004802C8">
        <w:t>*P</w:t>
      </w:r>
      <w:r w:rsidR="000975C4" w:rsidRPr="004802C8">
        <w:t xml:space="preserve"> </w:t>
      </w:r>
    </w:p>
    <w:p w14:paraId="776B67B3" w14:textId="3581F3DD" w:rsidR="000975C4" w:rsidRPr="004802C8" w:rsidRDefault="006D5A52" w:rsidP="000975C4">
      <w:pPr>
        <w:pStyle w:val="NormalWeb"/>
        <w:spacing w:before="0" w:beforeAutospacing="0" w:after="0" w:afterAutospacing="0"/>
        <w:jc w:val="center"/>
      </w:pPr>
      <m:oMath>
        <m:sSub>
          <m:sSubPr>
            <m:ctrlPr>
              <w:ins w:id="125" w:author="Curry Cunningham" w:date="2024-12-01T19:11:00Z" w16du:dateUtc="2024-12-02T04:11:00Z">
                <w:rPr>
                  <w:rFonts w:ascii="Cambria Math" w:hAnsi="Cambria Math"/>
                  <w:i/>
                </w:rPr>
              </w:ins>
            </m:ctrlPr>
          </m:sSubPr>
          <m:e>
            <m:r>
              <w:ins w:id="126" w:author="Curry Cunningham" w:date="2024-12-01T19:11:00Z" w16du:dateUtc="2024-12-02T04:11:00Z">
                <w:rPr>
                  <w:rFonts w:ascii="Cambria Math" w:hAnsi="Cambria Math"/>
                </w:rPr>
                <m:t>N</m:t>
              </w:ins>
            </m:r>
          </m:e>
          <m:sub>
            <m:r>
              <w:ins w:id="127" w:author="Curry Cunningham" w:date="2024-12-01T19:11:00Z" w16du:dateUtc="2024-12-02T04:11:00Z">
                <w:rPr>
                  <w:rFonts w:ascii="Cambria Math" w:hAnsi="Cambria Math"/>
                </w:rPr>
                <m:t>t+a+1,s=e,a</m:t>
              </w:ins>
            </m:r>
          </m:sub>
        </m:sSub>
        <m:r>
          <w:ins w:id="128" w:author="Curry Cunningham" w:date="2024-12-01T19:11:00Z" w16du:dateUtc="2024-12-02T04:11:00Z">
            <w:rPr>
              <w:rFonts w:ascii="Cambria Math" w:hAnsi="Cambria Math"/>
            </w:rPr>
            <m:t>=</m:t>
          </w:ins>
        </m:r>
        <m:sSub>
          <m:sSubPr>
            <m:ctrlPr>
              <w:ins w:id="129" w:author="Curry Cunningham" w:date="2024-12-01T19:11:00Z" w16du:dateUtc="2024-12-02T04:11:00Z">
                <w:rPr>
                  <w:rFonts w:ascii="Cambria Math" w:hAnsi="Cambria Math"/>
                  <w:i/>
                </w:rPr>
              </w:ins>
            </m:ctrlPr>
          </m:sSubPr>
          <m:e>
            <m:r>
              <w:ins w:id="130" w:author="Curry Cunningham" w:date="2024-12-01T19:11:00Z" w16du:dateUtc="2024-12-02T04:11:00Z">
                <w:rPr>
                  <w:rFonts w:ascii="Cambria Math" w:hAnsi="Cambria Math"/>
                </w:rPr>
                <m:t>N</m:t>
              </w:ins>
            </m:r>
          </m:e>
          <m:sub>
            <m:r>
              <w:ins w:id="131" w:author="Curry Cunningham" w:date="2024-12-01T19:11:00Z" w16du:dateUtc="2024-12-02T04:11:00Z">
                <w:rPr>
                  <w:rFonts w:ascii="Cambria Math" w:hAnsi="Cambria Math"/>
                </w:rPr>
                <m:t>t+a+1,s=s,a</m:t>
              </w:ins>
            </m:r>
          </m:sub>
        </m:sSub>
        <m:sSub>
          <m:sSubPr>
            <m:ctrlPr>
              <w:ins w:id="132" w:author="Curry Cunningham" w:date="2024-12-01T19:11:00Z" w16du:dateUtc="2024-12-02T04:11:00Z">
                <w:rPr>
                  <w:rFonts w:ascii="Cambria Math" w:hAnsi="Cambria Math"/>
                  <w:i/>
                </w:rPr>
              </w:ins>
            </m:ctrlPr>
          </m:sSubPr>
          <m:e>
            <m:r>
              <w:ins w:id="133" w:author="Curry Cunningham" w:date="2024-12-01T19:11:00Z" w16du:dateUtc="2024-12-02T04:11:00Z">
                <w:rPr>
                  <w:rFonts w:ascii="Cambria Math" w:hAnsi="Cambria Math"/>
                </w:rPr>
                <m:t>E</m:t>
              </w:ins>
            </m:r>
          </m:e>
          <m:sub>
            <m:r>
              <w:ins w:id="134" w:author="Curry Cunningham" w:date="2024-12-01T19:11:00Z" w16du:dateUtc="2024-12-02T04:11:00Z">
                <w:rPr>
                  <w:rFonts w:ascii="Cambria Math" w:hAnsi="Cambria Math"/>
                </w:rPr>
                <m:t>a</m:t>
              </w:ins>
            </m:r>
          </m:sub>
        </m:sSub>
        <m:sSub>
          <m:sSubPr>
            <m:ctrlPr>
              <w:ins w:id="135" w:author="Curry Cunningham" w:date="2024-12-01T19:12:00Z" w16du:dateUtc="2024-12-02T04:12:00Z">
                <w:rPr>
                  <w:rFonts w:ascii="Cambria Math" w:hAnsi="Cambria Math"/>
                  <w:i/>
                </w:rPr>
              </w:ins>
            </m:ctrlPr>
          </m:sSubPr>
          <m:e>
            <m:r>
              <w:ins w:id="136" w:author="Curry Cunningham" w:date="2024-12-01T19:11:00Z" w16du:dateUtc="2024-12-02T04:11:00Z">
                <w:rPr>
                  <w:rFonts w:ascii="Cambria Math" w:hAnsi="Cambria Math"/>
                </w:rPr>
                <m:t>P</m:t>
              </w:ins>
            </m:r>
          </m:e>
          <m:sub>
            <m:r>
              <w:ins w:id="137" w:author="Curry Cunningham" w:date="2024-12-01T19:12:00Z" w16du:dateUtc="2024-12-02T04:12:00Z">
                <w:rPr>
                  <w:rFonts w:ascii="Cambria Math" w:hAnsi="Cambria Math"/>
                </w:rPr>
                <m:t>y</m:t>
              </w:ins>
            </m:r>
          </m:sub>
        </m:sSub>
      </m:oMath>
      <w:r w:rsidR="000975C4" w:rsidRPr="004802C8">
        <w:tab/>
      </w:r>
      <w:r w:rsidR="000975C4" w:rsidRPr="004802C8">
        <w:tab/>
        <w:t>Eq. 4.</w:t>
      </w:r>
      <w:r w:rsidR="00EB7052" w:rsidRPr="004802C8">
        <w:t>10</w:t>
      </w:r>
    </w:p>
    <w:p w14:paraId="5AA66528" w14:textId="6E762D4B" w:rsidR="002C4E3D" w:rsidRPr="004802C8" w:rsidRDefault="002C4E3D" w:rsidP="002C4E3D">
      <w:pPr>
        <w:ind w:left="2160" w:firstLine="720"/>
      </w:pPr>
    </w:p>
    <w:p w14:paraId="36C460C5" w14:textId="3574FCFF" w:rsidR="003D4E2E" w:rsidRPr="004802C8" w:rsidRDefault="003D4E2E" w:rsidP="004802C8">
      <w:pPr>
        <w:pStyle w:val="Heading4"/>
      </w:pPr>
      <w:r w:rsidRPr="004802C8">
        <w:t xml:space="preserve">2.2 </w:t>
      </w:r>
      <w:r w:rsidR="005C5F75" w:rsidRPr="004802C8">
        <w:t>Model Estimation</w:t>
      </w:r>
    </w:p>
    <w:p w14:paraId="18387E32" w14:textId="7E54721B" w:rsidR="000D676B" w:rsidRPr="004802C8"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w:t>
      </w:r>
      <w:proofErr w:type="spellStart"/>
      <w:r w:rsidRPr="004802C8">
        <w:t>rstan</w:t>
      </w:r>
      <w:proofErr w:type="spellEnd"/>
      <w:r w:rsidRPr="004802C8">
        <w:t xml:space="preserve"> package in R </w:t>
      </w:r>
      <w:r w:rsidR="00DE6633" w:rsidRPr="004802C8">
        <w:fldChar w:fldCharType="begin"/>
      </w:r>
      <w:r w:rsidR="00DE6633" w:rsidRPr="004802C8">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proofErr w:type="spellStart"/>
      <w:r w:rsidR="000D676B" w:rsidRPr="006D5A52">
        <w:rPr>
          <w:i/>
          <w:iCs/>
          <w:color w:val="000000"/>
          <w:rPrChange w:id="138" w:author="Curry Cunningham" w:date="2024-12-01T19:15:00Z" w16du:dateUtc="2024-12-02T04:15:00Z">
            <w:rPr>
              <w:color w:val="000000"/>
            </w:rPr>
          </w:rPrChange>
        </w:rPr>
        <w:t>priorsense</w:t>
      </w:r>
      <w:proofErr w:type="spellEnd"/>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to prior and likelihood</w:t>
      </w:r>
      <w:r w:rsidR="00286587">
        <w:rPr>
          <w:color w:val="000000"/>
        </w:rPr>
        <w:t xml:space="preserve"> perturbations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64091409" w14:textId="34BFD83B"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proofErr w:type="spellStart"/>
      <w:r w:rsidR="002D7659" w:rsidRPr="004802C8">
        <w:t>N</w:t>
      </w:r>
      <w:r w:rsidR="002D7659" w:rsidRPr="004802C8">
        <w:rPr>
          <w:vertAlign w:val="subscript"/>
        </w:rPr>
        <w:t>t,s</w:t>
      </w:r>
      <w:proofErr w:type="spellEnd"/>
      <w:r w:rsidR="002D7659" w:rsidRPr="004802C8">
        <w:rPr>
          <w:vertAlign w:val="subscript"/>
        </w:rPr>
        <w:t>=j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 xml:space="preserve">survey. The NBS survey is a collaborative survey run by ADFG, NOAA Alaska Fishery Science Center, the </w:t>
      </w:r>
      <w:commentRangeStart w:id="139"/>
      <w:r w:rsidR="00997EF9" w:rsidRPr="004802C8">
        <w:t xml:space="preserve">University of Alaska, Fairbanks (UAF) and the U.S. Fish and Wildlife Service (USFWS) </w:t>
      </w:r>
      <w:commentRangeEnd w:id="139"/>
      <w:r w:rsidR="006E1DC1">
        <w:rPr>
          <w:rStyle w:val="CommentReference"/>
        </w:rPr>
        <w:commentReference w:id="139"/>
      </w:r>
      <w:r w:rsidR="00997EF9" w:rsidRPr="004802C8">
        <w:t xml:space="preserve">to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Fish caught in this survey are allocated to genetic reporting groups</w:t>
      </w:r>
      <w:r w:rsidR="00395A14" w:rsidRPr="004802C8">
        <w:t xml:space="preserve"> using a spatial mixed stock analysis (MSA)</w:t>
      </w:r>
      <w:r w:rsidR="00AF63FE" w:rsidRPr="004802C8">
        <w:t xml:space="preserve"> (</w:t>
      </w:r>
      <w:r w:rsidR="00AF63FE" w:rsidRPr="004802C8">
        <w:rPr>
          <w:b/>
          <w:bCs/>
        </w:rPr>
        <w:t>CITE</w:t>
      </w:r>
      <w:r w:rsidR="00AF63FE" w:rsidRPr="004802C8">
        <w:t xml:space="preserve">, </w:t>
      </w:r>
      <w:r w:rsidR="00AF63FE" w:rsidRPr="004802C8">
        <w:rPr>
          <w:b/>
          <w:bCs/>
        </w:rPr>
        <w:t>Lee et al..?)</w:t>
      </w:r>
      <w:r w:rsidR="00395A14" w:rsidRPr="004802C8">
        <w:rPr>
          <w:b/>
          <w:bCs/>
        </w:rPr>
        <w:t>.</w:t>
      </w:r>
      <w:r w:rsidR="00395A14" w:rsidRPr="004802C8">
        <w:t xml:space="preserve"> The MSA has five reporting groups, including Yukon River fall chum salmon</w:t>
      </w:r>
      <w:r w:rsidR="002D7659">
        <w:t>. G</w:t>
      </w:r>
      <w:r w:rsidR="00395A14" w:rsidRPr="004802C8">
        <w:t xml:space="preserve">enotype and analysis are further detailed by </w:t>
      </w:r>
      <w:r w:rsidR="00395A14" w:rsidRPr="004802C8">
        <w:rPr>
          <w:b/>
          <w:bCs/>
        </w:rPr>
        <w:t>XX</w:t>
      </w:r>
      <w:r w:rsidR="00395A14" w:rsidRPr="004802C8">
        <w:t>.</w:t>
      </w:r>
    </w:p>
    <w:p w14:paraId="76171591" w14:textId="41271144"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A Vector Autoregressive Spatio-Temporal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The NBS survey includes multiple stocks of juvenile chum salmon that spend their first summer in the NBS. Thus, t</w:t>
      </w:r>
      <w:r w:rsidR="00B142F6" w:rsidRPr="004802C8">
        <w:t xml:space="preserve">o </w:t>
      </w:r>
      <w:r w:rsidR="002D7659">
        <w:t>isolate</w:t>
      </w:r>
      <w:r w:rsidR="0092445E" w:rsidRPr="004802C8">
        <w:t xml:space="preserve"> an index for </w:t>
      </w:r>
      <w:r w:rsidR="00B142F6" w:rsidRPr="004802C8">
        <w:t xml:space="preserve">juvenile </w:t>
      </w:r>
      <w:r w:rsidR="00495D79" w:rsidRPr="004802C8">
        <w:t>f</w:t>
      </w:r>
      <w:r w:rsidR="00B142F6" w:rsidRPr="004802C8">
        <w:t xml:space="preserve">all </w:t>
      </w:r>
      <w:r w:rsidR="00495D79" w:rsidRPr="004802C8">
        <w:t>c</w:t>
      </w:r>
      <w:r w:rsidR="00B142F6" w:rsidRPr="004802C8">
        <w:t>hum salmon</w:t>
      </w:r>
      <w:r w:rsidR="002D7659">
        <w:t xml:space="preserve"> specifically</w:t>
      </w:r>
      <w:r w:rsidR="00B142F6" w:rsidRPr="004802C8">
        <w:t xml:space="preserve">, we utilized results from </w:t>
      </w:r>
      <w:r w:rsidR="00395A14" w:rsidRPr="004802C8">
        <w:t>the</w:t>
      </w:r>
      <w:r w:rsidR="00B142F6" w:rsidRPr="004802C8">
        <w:t xml:space="preserve"> MSA</w:t>
      </w:r>
      <w:r w:rsidR="00395A14" w:rsidRPr="004802C8">
        <w:t xml:space="preserve"> </w:t>
      </w:r>
      <w:r w:rsidR="00B142F6" w:rsidRPr="004802C8">
        <w:t>(</w:t>
      </w:r>
      <w:r w:rsidR="00B142F6" w:rsidRPr="004802C8">
        <w:rPr>
          <w:b/>
          <w:bCs/>
        </w:rPr>
        <w:t xml:space="preserve">Lee et al 2024??). </w:t>
      </w:r>
      <w:r w:rsidR="0092445E" w:rsidRPr="004802C8">
        <w:t xml:space="preserve">We multiplied </w:t>
      </w:r>
      <w:r w:rsidR="00495D79" w:rsidRPr="004802C8">
        <w:t xml:space="preserve">mean annual estimated </w:t>
      </w:r>
      <w:r w:rsidR="0092445E" w:rsidRPr="004802C8">
        <w:t xml:space="preserve">annual </w:t>
      </w:r>
      <w:r w:rsidR="00495D79" w:rsidRPr="004802C8">
        <w:t xml:space="preserve">proportion of Yukon </w:t>
      </w:r>
      <w:r w:rsidR="00495D79" w:rsidRPr="004802C8">
        <w:lastRenderedPageBreak/>
        <w:t xml:space="preserve">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77A3B575"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46DAE833" w14:textId="26FFD6FA" w:rsidR="00997EF9" w:rsidRPr="004802C8" w:rsidRDefault="00257ACD" w:rsidP="003F1961">
      <w:pPr>
        <w:pStyle w:val="NormalWeb"/>
        <w:spacing w:before="0" w:beforeAutospacing="0" w:after="0" w:afterAutospacing="0"/>
        <w:ind w:firstLine="360"/>
      </w:pPr>
      <w:r>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997EF9"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4802C8">
        <w:fldChar w:fldCharType="separate"/>
      </w:r>
      <w:r w:rsidR="003F1961" w:rsidRPr="004802C8">
        <w:rPr>
          <w:noProof/>
        </w:rPr>
        <w:t>(Fleischman &amp; Borba 2009)</w:t>
      </w:r>
      <w:r w:rsidR="00997EF9" w:rsidRPr="004802C8">
        <w:fldChar w:fldCharType="end"/>
      </w:r>
      <w:r w:rsidR="00997EF9" w:rsidRPr="004802C8">
        <w:t xml:space="preserve">. </w:t>
      </w:r>
      <w:r w:rsidR="003F1961" w:rsidRPr="004802C8">
        <w:t>A full discussion of the run reconstruction model is available in Fleischman and Borba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p>
    <w:p w14:paraId="09ED9C79" w14:textId="77777777" w:rsidR="00EB7052" w:rsidRPr="004802C8" w:rsidRDefault="00EB7052" w:rsidP="003F1961">
      <w:pPr>
        <w:pStyle w:val="NormalWeb"/>
        <w:spacing w:before="0" w:beforeAutospacing="0" w:after="0" w:afterAutospacing="0"/>
        <w:ind w:firstLine="360"/>
      </w:pPr>
    </w:p>
    <w:p w14:paraId="1B00E458" w14:textId="179B22D1"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p>
    <w:p w14:paraId="210FDA56" w14:textId="77777777" w:rsidR="003D4E2E" w:rsidRPr="004802C8" w:rsidRDefault="003D4E2E" w:rsidP="003D4E2E"/>
    <w:p w14:paraId="3DE90576" w14:textId="3B78DF67"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We fit the </w:t>
      </w:r>
      <w:r w:rsidR="00382C08" w:rsidRPr="004802C8">
        <w:t xml:space="preserve">estimation model to age composition estimates provided by the run reconstruction. </w:t>
      </w:r>
      <w:r w:rsidR="005C5F75" w:rsidRPr="004802C8">
        <w:t>We used p</w:t>
      </w:r>
      <w:r w:rsidR="003D4E2E" w:rsidRPr="004802C8">
        <w:t>redicted run size by calendar year and age (N</w:t>
      </w:r>
      <w:r w:rsidR="003D4E2E" w:rsidRPr="004802C8">
        <w:rPr>
          <w:vertAlign w:val="subscript"/>
        </w:rPr>
        <w:t>t+a+</w:t>
      </w:r>
      <w:proofErr w:type="gramStart"/>
      <w:r w:rsidR="003D4E2E" w:rsidRPr="004802C8">
        <w:rPr>
          <w:vertAlign w:val="subscript"/>
        </w:rPr>
        <w:t>1,s</w:t>
      </w:r>
      <w:proofErr w:type="gramEnd"/>
      <w:r w:rsidR="003D4E2E" w:rsidRPr="004802C8">
        <w:rPr>
          <w:vertAlign w:val="subscript"/>
        </w:rPr>
        <w:t>=</w:t>
      </w:r>
      <w:proofErr w:type="spellStart"/>
      <w:r w:rsidR="003D4E2E" w:rsidRPr="004802C8">
        <w:rPr>
          <w:vertAlign w:val="subscript"/>
        </w:rPr>
        <w:t>r,a</w:t>
      </w:r>
      <w:proofErr w:type="spellEnd"/>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5D22D8AB" w:rsidR="003D4E2E" w:rsidRPr="004802C8" w:rsidRDefault="003D4E2E" w:rsidP="004802C8">
      <w:pPr>
        <w:pStyle w:val="NormalWeb"/>
        <w:spacing w:before="0" w:beforeAutospacing="0" w:after="0" w:afterAutospacing="0"/>
        <w:ind w:firstLine="360"/>
        <w:jc w:val="center"/>
      </w:pPr>
      <m:oMath>
        <m:r>
          <w:del w:id="140" w:author="Curry Cunningham" w:date="2024-12-01T19:18:00Z" w16du:dateUtc="2024-12-02T04:18:00Z">
            <w:rPr>
              <w:rFonts w:ascii="Cambria Math" w:hAnsi="Cambria Math"/>
            </w:rPr>
            <m:t>ESS</m:t>
          </w:del>
        </m:r>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31F17A5C" w:rsidR="00952A2D" w:rsidRPr="004802C8" w:rsidRDefault="00952A2D" w:rsidP="004802C8">
      <w:pPr>
        <w:pStyle w:val="Heading4"/>
      </w:pPr>
      <w:r w:rsidRPr="004802C8">
        <w:t>2.3 Priors</w:t>
      </w:r>
    </w:p>
    <w:p w14:paraId="5A00126B" w14:textId="290AE50A" w:rsidR="00952A2D" w:rsidRPr="004802C8"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FF80323" w14:textId="450FC4C3" w:rsidR="00DD499B" w:rsidRPr="004802C8" w:rsidRDefault="003D4E2E" w:rsidP="004802C8">
      <w:pPr>
        <w:pStyle w:val="Heading4"/>
      </w:pPr>
      <w:r w:rsidRPr="004802C8">
        <w:t>2.</w:t>
      </w:r>
      <w:r w:rsidR="00952A2D" w:rsidRPr="004802C8">
        <w:t>4</w:t>
      </w:r>
      <w:r w:rsidRPr="004802C8">
        <w:t xml:space="preserve"> </w:t>
      </w:r>
      <w:r w:rsidR="007A5FD1" w:rsidRPr="004802C8">
        <w:t>Ecosystem</w:t>
      </w:r>
      <w:r w:rsidR="00DD499B" w:rsidRPr="004802C8">
        <w:t xml:space="preserve"> Covariates</w:t>
      </w:r>
    </w:p>
    <w:p w14:paraId="1649D74D" w14:textId="35D29CDA" w:rsidR="00592CA8" w:rsidRPr="004802C8" w:rsidRDefault="003B54AF" w:rsidP="002C4E3D">
      <w:pPr>
        <w:ind w:firstLine="720"/>
      </w:pPr>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 xml:space="preserve">All covariates were mean-scaled. </w:t>
      </w:r>
      <w:r w:rsidR="00592CA8" w:rsidRPr="004802C8">
        <w:t xml:space="preserve">We considered four covariates </w:t>
      </w:r>
      <w:r w:rsidRPr="004802C8">
        <w:t>hypothesized to</w:t>
      </w:r>
      <w:r w:rsidR="00592CA8" w:rsidRPr="004802C8">
        <w:t xml:space="preserve"> impact juvenile salmon productivity from the egg stage to the end of their first summer at sea, including Yukon River </w:t>
      </w:r>
      <w:r w:rsidR="00E83FFC" w:rsidRPr="004802C8">
        <w:t>flow rates</w:t>
      </w:r>
      <w:r w:rsidR="00592CA8" w:rsidRPr="004802C8">
        <w:t xml:space="preserve">, cumulative degree days for sea surface temperatures in the Northern Bering Sea, pollock recruitment index and the mean spawner size </w:t>
      </w:r>
      <w:r w:rsidR="00592CA8" w:rsidRPr="004802C8">
        <w:lastRenderedPageBreak/>
        <w:t xml:space="preserve">trend </w:t>
      </w:r>
      <w:r w:rsidR="00D24714" w:rsidRPr="004802C8">
        <w:t>from</w:t>
      </w:r>
      <w:r w:rsidR="00592CA8" w:rsidRPr="004802C8">
        <w:t xml:space="preserve"> the parent generation. </w:t>
      </w:r>
      <w:r w:rsidR="00B9454F"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A52601">
        <w:t>. We hypothesized</w:t>
      </w:r>
      <w:r w:rsidR="00B9454F" w:rsidRPr="004802C8">
        <w:t xml:space="preserve"> </w:t>
      </w:r>
      <w:r w:rsidR="00E91BE7" w:rsidRPr="004802C8">
        <w:t xml:space="preserve">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data (cubic feet per second) from a gage hosted by the USGS at Pilot Station, AK,</w:t>
      </w:r>
      <w:r w:rsidR="00D24714" w:rsidRPr="004802C8">
        <w:t xml:space="preserve"> </w:t>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7522D3B4" w:rsidR="00611CE6" w:rsidRPr="004802C8" w:rsidRDefault="00592CA8" w:rsidP="00B9454F">
      <w:pPr>
        <w:ind w:firstLine="720"/>
      </w:pPr>
      <w:r w:rsidRPr="004802C8">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commentRangeStart w:id="141"/>
      <w:r w:rsidRPr="004802C8">
        <w:fldChar w:fldCharType="begin"/>
      </w:r>
      <w:r w:rsidRPr="004802C8">
        <w:instrText xml:space="preserve"> ADDIN ZOTERO_ITEM CSL_CITATION {"citationID":"sqhJFAMt","properties":{"formattedCitation":"(Iino et al. 2022, Farley Jr et al. 2024)","plainCitation":"(Iino et al. 2022, Farley Jr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Pr="004802C8">
        <w:rPr>
          <w:noProof/>
        </w:rPr>
        <w:t>(Iino et al. 2022, Farley Jr et al. 2024)</w:t>
      </w:r>
      <w:r w:rsidRPr="004802C8">
        <w:fldChar w:fldCharType="end"/>
      </w:r>
      <w:commentRangeEnd w:id="141"/>
      <w:r w:rsidR="006E1DC1">
        <w:rPr>
          <w:rStyle w:val="CommentReference"/>
        </w:rPr>
        <w:commentReference w:id="141"/>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greater productivity</w:t>
      </w:r>
      <w:r w:rsidR="00DD3235" w:rsidRPr="004802C8">
        <w:t xml:space="preserve"> </w:t>
      </w:r>
      <w:r w:rsidR="00DD3235" w:rsidRPr="004802C8">
        <w:fldChar w:fldCharType="begin"/>
      </w:r>
      <w:r w:rsidR="00DD3235" w:rsidRPr="004802C8">
        <w:instrText xml:space="preserve"> ADDIN ZOTERO_ITEM CSL_CITATION {"citationID":"q5vVy8hE","properties":{"formattedCitation":"(Beamish &amp; Mahnken 2001, Farley Jr et al. 2024)","plainCitation":"(Beamish &amp; Mahnken 2001, Farley Jr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DD3235" w:rsidRPr="004802C8">
        <w:rPr>
          <w:noProof/>
        </w:rPr>
        <w:t>(Beamish &amp; Mahnken 2001, Farley Jr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(A</w:t>
      </w:r>
      <w:ins w:id="142" w:author="Curry Cunningham" w:date="2024-12-01T19:20:00Z" w16du:dateUtc="2024-12-02T04:20:00Z">
        <w:r w:rsidR="006E1DC1">
          <w:t>K</w:t>
        </w:r>
      </w:ins>
      <w:del w:id="143" w:author="Curry Cunningham" w:date="2024-12-01T19:20:00Z" w16du:dateUtc="2024-12-02T04:20:00Z">
        <w:r w:rsidR="00EC7AE3" w:rsidRPr="004802C8" w:rsidDel="006E1DC1">
          <w:delText>k</w:delText>
        </w:r>
      </w:del>
      <w:r w:rsidR="00611CE6" w:rsidRPr="004802C8">
        <w:t>F</w:t>
      </w:r>
      <w:r w:rsidR="00EC7AE3" w:rsidRPr="004802C8">
        <w:t>I</w:t>
      </w:r>
      <w:r w:rsidR="00611CE6" w:rsidRPr="004802C8">
        <w:t>N)</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39136696" w14:textId="388CD855" w:rsidR="00E91BE7" w:rsidRPr="004802C8" w:rsidRDefault="00DD3235" w:rsidP="00611CE6">
      <w:pPr>
        <w:ind w:firstLine="720"/>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 xml:space="preserve">forage fish typically have patchy distributions making them difficult to survey and estimate reliable indices,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611CE6" w:rsidRPr="004802C8">
        <w:t xml:space="preserve">. </w:t>
      </w:r>
      <w:r w:rsidR="00066E44" w:rsidRPr="004802C8">
        <w:t xml:space="preserve">Young pollock represent a high-quality prey source for juvenile </w:t>
      </w:r>
      <w:r w:rsidR="002E5979">
        <w:t>C</w:t>
      </w:r>
      <w:r w:rsidR="00066E44" w:rsidRPr="004802C8">
        <w:t>hum</w:t>
      </w:r>
      <w:r w:rsidR="002E5979">
        <w:t>. High quality prey sources are</w:t>
      </w:r>
      <w:r w:rsidR="00066E44" w:rsidRPr="004802C8">
        <w:t xml:space="preserve"> important for lipid accumulation and can lead to greater growth and productivity </w:t>
      </w:r>
      <w:r w:rsidR="00066E44" w:rsidRPr="004802C8">
        <w:fldChar w:fldCharType="begin"/>
      </w:r>
      <w:r w:rsidR="00066E44" w:rsidRPr="004802C8">
        <w:instrText xml:space="preserve"> ADDIN ZOTERO_ITEM CSL_CITATION {"citationID":"S6vrra24","properties":{"formattedCitation":"(Myers et al. 2009, Kaga et al. 2013, Farley Jr et al. 2024)","plainCitation":"(Myers et al. 2009, Kaga et al. 2013, Farley Jr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066E44" w:rsidRPr="004802C8">
        <w:rPr>
          <w:noProof/>
        </w:rPr>
        <w:t>(Myers et al. 2009, Kaga et al. 2013, Farley Jr et al. 2024)</w:t>
      </w:r>
      <w:r w:rsidR="00066E44" w:rsidRPr="004802C8">
        <w:fldChar w:fldCharType="end"/>
      </w:r>
      <w:r w:rsidR="00066E44" w:rsidRPr="004802C8">
        <w:t xml:space="preserve">. </w:t>
      </w:r>
      <w:r w:rsidR="00170B26" w:rsidRPr="004802C8">
        <w:t xml:space="preserve">Finally, we included the mean trend in spawner size at age for spawners that returned during the </w:t>
      </w:r>
      <w:r w:rsidR="008341AE" w:rsidRPr="004802C8">
        <w:t xml:space="preserve">juvenile </w:t>
      </w:r>
      <w:r w:rsidR="00170B26" w:rsidRPr="004802C8">
        <w:t xml:space="preserve">brood year. Nonlinear trends in </w:t>
      </w:r>
      <w:r w:rsidR="0070147F">
        <w:t>C</w:t>
      </w:r>
      <w:r w:rsidR="00170B26" w:rsidRPr="004802C8">
        <w:t>hum salmon size at age can impact reproduction potential and effect productivity</w:t>
      </w:r>
      <w:r w:rsidR="0070147F">
        <w:t>.</w:t>
      </w:r>
      <w:r w:rsidR="00170B26" w:rsidRPr="004802C8">
        <w:t xml:space="preserve"> </w:t>
      </w:r>
      <w:r w:rsidR="0070147F">
        <w:t>W</w:t>
      </w:r>
      <w:r w:rsidR="00170B26" w:rsidRPr="004802C8">
        <w:t xml:space="preserve">e hypothesized a positive relationship between size and productivity where bigger fish produce more offspring and have greater reproductive success </w:t>
      </w:r>
      <w:r w:rsidR="00170B26" w:rsidRPr="004802C8">
        <w:fldChar w:fldCharType="begin"/>
      </w:r>
      <w:r w:rsidR="008341AE"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70B26" w:rsidRPr="004802C8">
        <w:fldChar w:fldCharType="separate"/>
      </w:r>
      <w:r w:rsidR="008341AE" w:rsidRPr="004802C8">
        <w:rPr>
          <w:noProof/>
        </w:rPr>
        <w:t>(Ohlberger et al. 2020, Oke et al. 2020, Feddern et al. 2024)</w:t>
      </w:r>
      <w:r w:rsidR="00170B26" w:rsidRPr="004802C8">
        <w:fldChar w:fldCharType="end"/>
      </w:r>
      <w:r w:rsidR="00170B26" w:rsidRPr="004802C8">
        <w:t>. The Alaska Department of Fish and Game (ADFG) conducts standardized salmon escapement surveys across Alaska where they have recorded salmon length, sex and age since the 1990’s. This information is publicly available (</w:t>
      </w:r>
      <w:r w:rsidR="008341AE" w:rsidRPr="004802C8">
        <w:t>Supplemental Table 1</w:t>
      </w:r>
      <w:r w:rsidR="00170B26" w:rsidRPr="004802C8">
        <w:t>)</w:t>
      </w:r>
      <w:r w:rsidR="0070147F">
        <w:t>. W</w:t>
      </w:r>
      <w:r w:rsidR="00170B26" w:rsidRPr="004802C8">
        <w:t xml:space="preserve">e compiled Yukon River Chum salmon age and length data </w:t>
      </w:r>
      <w:r w:rsidR="0070147F">
        <w:t xml:space="preserve">spanning </w:t>
      </w:r>
      <w:r w:rsidR="00170B26" w:rsidRPr="004802C8">
        <w:t>2000-202</w:t>
      </w:r>
      <w:r w:rsidR="005A4EBD" w:rsidRPr="004802C8">
        <w:t>1</w:t>
      </w:r>
      <w:r w:rsidR="0070147F">
        <w:t xml:space="preserve">from project sites with current timeseries (Supplemental Table </w:t>
      </w:r>
      <w:r w:rsidR="0070147F" w:rsidRPr="0070147F">
        <w:rPr>
          <w:b/>
          <w:bCs/>
        </w:rPr>
        <w:t>XX</w:t>
      </w:r>
      <w:r w:rsidR="0070147F">
        <w:t>)</w:t>
      </w:r>
      <w:r w:rsidR="00170B26" w:rsidRPr="004802C8">
        <w:t xml:space="preserve">. </w:t>
      </w:r>
    </w:p>
    <w:p w14:paraId="278C7F0B" w14:textId="6D1AACB8" w:rsidR="00AF3D67" w:rsidRPr="004802C8" w:rsidRDefault="00361875" w:rsidP="003E55AE">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individuals leave the Bering Sea and typically head to the Gulf of Alaska and the Aleutian Peninsula,</w:t>
      </w:r>
      <w:r>
        <w:t xml:space="preserve"> where they feed and mature. </w:t>
      </w:r>
      <w:r w:rsidR="0032401E" w:rsidRPr="004802C8">
        <w:t xml:space="preserve">Covariates included in the marine adult stage include </w:t>
      </w:r>
      <w:r w:rsidR="00A427B2">
        <w:t xml:space="preserve">winter </w:t>
      </w:r>
      <w:r w:rsidR="00356E89" w:rsidRPr="004802C8">
        <w:t>CDD</w:t>
      </w:r>
      <w:r w:rsidR="0032401E" w:rsidRPr="004802C8">
        <w:t xml:space="preserve"> </w:t>
      </w:r>
      <w:r w:rsidR="00A427B2">
        <w:t>from</w:t>
      </w:r>
      <w:r w:rsidR="0032401E" w:rsidRPr="004802C8">
        <w:t xml:space="preserve"> the Eastern Aleutian Islands, a fullness index,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Alaska, Japan, Korea and Russia</w:t>
      </w:r>
      <w:r w:rsidR="004B0011" w:rsidRPr="004802C8">
        <w:t xml:space="preserve">. </w:t>
      </w:r>
      <w:r w:rsidR="005A4EBD" w:rsidRPr="004802C8">
        <w:t>We included winter Eastern Aleutian CDD to represent the temperature conditions that young Yukon River Chum salmon experienced during their first winter at sea</w:t>
      </w:r>
      <w:r w:rsidR="00A427B2">
        <w:t>. This stage</w:t>
      </w:r>
      <w:r w:rsidR="005A4EBD" w:rsidRPr="004802C8">
        <w:t xml:space="preserve"> is hypothesized as a critical survival bottleneck in the lifecycle </w:t>
      </w:r>
      <w:r w:rsidR="005A4EBD" w:rsidRPr="004802C8">
        <w:fldChar w:fldCharType="begin"/>
      </w:r>
      <w:r w:rsidR="005A4EBD" w:rsidRPr="004802C8">
        <w:instrText xml:space="preserve"> ADDIN ZOTERO_ITEM CSL_CITATION {"citationID":"gH28kpYE","properties":{"formattedCitation":"(Farley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5A4EBD" w:rsidRPr="004802C8">
        <w:rPr>
          <w:noProof/>
        </w:rPr>
        <w:t>(Farley Jr et al. 2024)</w:t>
      </w:r>
      <w:r w:rsidR="005A4EBD" w:rsidRPr="004802C8">
        <w:fldChar w:fldCharType="end"/>
      </w:r>
      <w:r w:rsidR="005A4EBD" w:rsidRPr="004802C8">
        <w:t xml:space="preserve">. To calculate CDD we used the daily </w:t>
      </w:r>
      <w:r w:rsidR="005A4EBD" w:rsidRPr="004802C8">
        <w:lastRenderedPageBreak/>
        <w:t>mean E Aleutian SST, publicly available on the Alaska Fisheries Information Network (</w:t>
      </w:r>
      <w:proofErr w:type="spellStart"/>
      <w:r w:rsidR="005A4EBD" w:rsidRPr="004802C8">
        <w:t>AKFiN</w:t>
      </w:r>
      <w:proofErr w:type="spellEnd"/>
      <w:r w:rsidR="005A4EBD" w:rsidRPr="004802C8">
        <w:t xml:space="preserve">), summed from November to February to represent winter conditions. We hypothesized a negative relationship between high CDD and productivity, as high temperatures can alter the prey base which is critical under higher metabolic demands of warm temperatures </w:t>
      </w:r>
      <w:r w:rsidR="005A4EBD" w:rsidRPr="004802C8">
        <w:fldChar w:fldCharType="begin"/>
      </w:r>
      <w:r w:rsidR="005A4EBD" w:rsidRPr="004802C8">
        <w:instrText xml:space="preserve"> ADDIN ZOTERO_ITEM CSL_CITATION {"citationID":"WW6wo0dv","properties":{"formattedCitation":"(Farley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5A4EBD" w:rsidRPr="004802C8">
        <w:rPr>
          <w:noProof/>
        </w:rPr>
        <w:t>(Farley Jr et al. 2024)</w:t>
      </w:r>
      <w:r w:rsidR="005A4EBD" w:rsidRPr="004802C8">
        <w:fldChar w:fldCharType="end"/>
      </w:r>
      <w:r w:rsidR="005A4EBD" w:rsidRPr="004802C8">
        <w:t xml:space="preserve">. </w:t>
      </w:r>
    </w:p>
    <w:p w14:paraId="155A6B13" w14:textId="4B482771" w:rsidR="0032401E" w:rsidRPr="004802C8" w:rsidRDefault="005A4EBD" w:rsidP="003E55AE">
      <w:pPr>
        <w:ind w:firstLine="720"/>
      </w:pPr>
      <w:r w:rsidRPr="004802C8">
        <w:t xml:space="preserve">We included a juvenile </w:t>
      </w:r>
      <w:r w:rsidR="003E55AE" w:rsidRPr="004802C8">
        <w:t xml:space="preserve">stomach </w:t>
      </w:r>
      <w:r w:rsidRPr="004802C8">
        <w:t>fullness index</w:t>
      </w:r>
      <w:r w:rsidR="003E55AE" w:rsidRPr="004802C8">
        <w:t xml:space="preserve"> (SFI)</w:t>
      </w:r>
      <w:r w:rsidRPr="004802C8">
        <w:t xml:space="preserve">, to represent the conditions fish </w:t>
      </w:r>
      <w:r w:rsidR="00AF3F85" w:rsidRPr="004802C8">
        <w:t>experience</w:t>
      </w:r>
      <w:r w:rsidRPr="004802C8">
        <w:t xml:space="preserve"> when they begin their first winter at sea, we hypothesized that a higher </w:t>
      </w:r>
      <w:r w:rsidR="003E55AE" w:rsidRPr="004802C8">
        <w:t>SFI</w:t>
      </w:r>
      <w:r w:rsidRPr="004802C8">
        <w:t xml:space="preserve">, which represents better fish condition, </w:t>
      </w:r>
      <w:r w:rsidR="009B4C20" w:rsidRPr="004802C8">
        <w:t xml:space="preserve">would be positively related to adult productivity. The </w:t>
      </w:r>
      <w:r w:rsidR="003E55AE" w:rsidRPr="004802C8">
        <w:t xml:space="preserve">SFI </w:t>
      </w:r>
      <w:r w:rsidR="009B4C20" w:rsidRPr="004802C8">
        <w:t xml:space="preserve">is estimated from fullness data collected by the </w:t>
      </w:r>
      <w:r w:rsidR="003E55AE" w:rsidRPr="004802C8">
        <w:t>NBS</w:t>
      </w:r>
      <w:r w:rsidR="009B4C20" w:rsidRPr="004802C8">
        <w:t xml:space="preserve"> </w:t>
      </w:r>
      <w:r w:rsidR="003E55AE" w:rsidRPr="004802C8">
        <w:t xml:space="preserve">survey </w:t>
      </w:r>
      <w:r w:rsidR="00486122" w:rsidRPr="004802C8">
        <w:t xml:space="preserve">(discussed in more detail below) </w:t>
      </w:r>
      <w:r w:rsidR="003E55AE" w:rsidRPr="004802C8">
        <w:t xml:space="preserve">and </w:t>
      </w:r>
      <w:r w:rsidR="00486122" w:rsidRPr="004802C8">
        <w:t>the</w:t>
      </w:r>
      <w:r w:rsidR="003E55AE" w:rsidRPr="004802C8">
        <w:t xml:space="preserve"> </w:t>
      </w:r>
      <w:r w:rsidR="00AF3D67" w:rsidRPr="004802C8">
        <w:t>fullness</w:t>
      </w:r>
      <w:r w:rsidR="003E55AE" w:rsidRPr="004802C8">
        <w:t xml:space="preserve"> </w:t>
      </w:r>
      <w:r w:rsidR="00486122" w:rsidRPr="004802C8">
        <w:t xml:space="preserve">data </w:t>
      </w:r>
      <w:r w:rsidR="003E55AE" w:rsidRPr="004802C8">
        <w:t xml:space="preserve">collection methods are detailed in </w:t>
      </w:r>
      <w:r w:rsidR="00486122" w:rsidRPr="004802C8">
        <w:t xml:space="preserve">Murphy et al 2021. </w:t>
      </w:r>
      <w:r w:rsidR="00AF3D67" w:rsidRPr="004802C8">
        <w:t>Stomach fullness data are</w:t>
      </w:r>
      <w:r w:rsidR="003E55AE" w:rsidRPr="004802C8">
        <w:t xml:space="preserve"> collected </w:t>
      </w:r>
      <w:r w:rsidR="00AF3D67" w:rsidRPr="004802C8">
        <w:t xml:space="preserve">from salmon at each station and recorded on a </w:t>
      </w:r>
      <w:r w:rsidR="003E55AE" w:rsidRPr="004802C8">
        <w:t>per station</w:t>
      </w:r>
      <w:r w:rsidR="00AF3D67" w:rsidRPr="004802C8">
        <w:t xml:space="preserve"> basis.</w:t>
      </w:r>
      <w:r w:rsidR="00486122" w:rsidRPr="004802C8">
        <w:t xml:space="preserve"> T</w:t>
      </w:r>
      <w:r w:rsidR="003E55AE" w:rsidRPr="004802C8">
        <w:t xml:space="preserve">o account for differences in </w:t>
      </w:r>
      <w:r w:rsidR="00AF3D67" w:rsidRPr="004802C8">
        <w:t xml:space="preserve">the survey through space and time and </w:t>
      </w:r>
      <w:r w:rsidR="009A440C">
        <w:t xml:space="preserve">account for differences </w:t>
      </w:r>
      <w:r w:rsidR="00AF3D67" w:rsidRPr="004802C8">
        <w:t>in the number of stomachs examined at each station</w:t>
      </w:r>
      <w:r w:rsidR="003E55AE" w:rsidRPr="004802C8">
        <w:t xml:space="preserve">, we used a generalized additive model to estimate </w:t>
      </w:r>
      <w:r w:rsidR="00486122" w:rsidRPr="004802C8">
        <w:t>a</w:t>
      </w:r>
      <w:r w:rsidR="00AF3F85" w:rsidRPr="004802C8">
        <w:t>n</w:t>
      </w:r>
      <w:r w:rsidR="003E55AE" w:rsidRPr="004802C8">
        <w:t xml:space="preserve"> SFI.</w:t>
      </w:r>
      <w:r w:rsidR="00AF3D67" w:rsidRPr="004802C8">
        <w:t xml:space="preserve"> The model took the following form:</w:t>
      </w:r>
    </w:p>
    <w:p w14:paraId="2D1AD8EB" w14:textId="03C8A4DF" w:rsidR="008432BC" w:rsidRPr="004802C8" w:rsidRDefault="00000000" w:rsidP="008432BC">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8432BC" w:rsidRPr="004802C8">
        <w:rPr>
          <w:rFonts w:eastAsiaTheme="minorEastAsia"/>
          <w:color w:val="000000" w:themeColor="text1"/>
        </w:rPr>
        <w:t xml:space="preserve">           Eq. </w:t>
      </w:r>
      <w:r w:rsidR="00486122" w:rsidRPr="004802C8">
        <w:rPr>
          <w:rFonts w:eastAsiaTheme="minorEastAsia"/>
          <w:color w:val="000000" w:themeColor="text1"/>
        </w:rPr>
        <w:t>4.1</w:t>
      </w:r>
      <w:r w:rsidR="00EB7052" w:rsidRPr="004802C8">
        <w:rPr>
          <w:rFonts w:eastAsiaTheme="minorEastAsia"/>
          <w:color w:val="000000" w:themeColor="text1"/>
        </w:rPr>
        <w:t>6</w:t>
      </w:r>
    </w:p>
    <w:p w14:paraId="7EF8B772" w14:textId="26BD165E" w:rsidR="008432BC" w:rsidRPr="004802C8" w:rsidRDefault="008432BC" w:rsidP="008432BC">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a factor year effect, to standardize SFI across years,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and a factor gear effect, to standardize SFI across gear types,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The model was assessed for convergence and the residuals were assessed for homogeneity. </w:t>
      </w:r>
    </w:p>
    <w:p w14:paraId="71942CB0" w14:textId="09E04B46" w:rsidR="00E91BE7" w:rsidRPr="004802C8" w:rsidRDefault="004B0011" w:rsidP="008432BC">
      <w:pPr>
        <w:ind w:firstLine="720"/>
        <w:rPr>
          <w:rFonts w:eastAsiaTheme="minorEastAsia"/>
        </w:rPr>
      </w:pPr>
      <w:r w:rsidRPr="004802C8">
        <w:t>Finally, we included Chum and Pink hatchery release abundances,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p>
    <w:p w14:paraId="1D7A56AA" w14:textId="77777777" w:rsidR="003D4E2E" w:rsidRPr="004802C8" w:rsidRDefault="003D4E2E" w:rsidP="002C4E3D"/>
    <w:p w14:paraId="76F1A552" w14:textId="55ED6FE6" w:rsidR="009A08FE" w:rsidRPr="004802C8" w:rsidRDefault="009A08FE" w:rsidP="009A08FE">
      <w:pPr>
        <w:pStyle w:val="CommentText"/>
        <w:ind w:firstLine="360"/>
        <w:rPr>
          <w:color w:val="000000"/>
          <w:sz w:val="24"/>
          <w:szCs w:val="24"/>
        </w:rPr>
      </w:pPr>
    </w:p>
    <w:p w14:paraId="619ED778" w14:textId="77777777" w:rsidR="0046012A" w:rsidRPr="004802C8" w:rsidRDefault="0046012A" w:rsidP="0046012A">
      <w:pPr>
        <w:pStyle w:val="CommentText"/>
        <w:rPr>
          <w:sz w:val="24"/>
          <w:szCs w:val="24"/>
        </w:rPr>
      </w:pPr>
    </w:p>
    <w:p w14:paraId="2FF860DE" w14:textId="77777777" w:rsidR="00AF63FE" w:rsidRPr="004802C8" w:rsidRDefault="00AF63FE" w:rsidP="0046012A">
      <w:pPr>
        <w:pStyle w:val="CommentText"/>
        <w:rPr>
          <w:sz w:val="24"/>
          <w:szCs w:val="24"/>
        </w:rPr>
      </w:pPr>
    </w:p>
    <w:p w14:paraId="789FFC77" w14:textId="77777777" w:rsidR="00AF63FE" w:rsidRPr="004802C8" w:rsidRDefault="00AF63FE" w:rsidP="0046012A">
      <w:pPr>
        <w:pStyle w:val="CommentText"/>
        <w:rPr>
          <w:sz w:val="24"/>
          <w:szCs w:val="24"/>
        </w:rPr>
      </w:pP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77777777" w:rsidR="00AF63FE" w:rsidRPr="004802C8" w:rsidRDefault="00AF63FE" w:rsidP="0046012A">
      <w:pPr>
        <w:pStyle w:val="CommentText"/>
        <w:rPr>
          <w:sz w:val="24"/>
          <w:szCs w:val="24"/>
        </w:rPr>
      </w:pP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77777777" w:rsidR="00AF63FE" w:rsidRPr="004802C8" w:rsidRDefault="00AF63FE" w:rsidP="0046012A">
      <w:pPr>
        <w:pStyle w:val="CommentText"/>
        <w:rPr>
          <w:sz w:val="24"/>
          <w:szCs w:val="24"/>
        </w:rPr>
      </w:pPr>
    </w:p>
    <w:p w14:paraId="56222F1D" w14:textId="77777777" w:rsidR="00AF63FE" w:rsidRPr="004802C8" w:rsidRDefault="00AF63FE" w:rsidP="0046012A">
      <w:pPr>
        <w:pStyle w:val="CommentText"/>
        <w:rPr>
          <w:sz w:val="24"/>
          <w:szCs w:val="24"/>
        </w:rPr>
      </w:pPr>
    </w:p>
    <w:p w14:paraId="6D55D9C7" w14:textId="77777777" w:rsidR="00AF63FE" w:rsidRPr="004802C8" w:rsidRDefault="00AF63FE" w:rsidP="0046012A">
      <w:pPr>
        <w:pStyle w:val="CommentText"/>
        <w:rPr>
          <w:sz w:val="24"/>
          <w:szCs w:val="24"/>
        </w:rPr>
      </w:pP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t xml:space="preserve">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77777777" w:rsidR="00AF63FE" w:rsidRPr="004802C8" w:rsidRDefault="00AF63FE" w:rsidP="0046012A">
      <w:pPr>
        <w:pStyle w:val="CommentText"/>
        <w:rPr>
          <w:sz w:val="24"/>
          <w:szCs w:val="24"/>
        </w:rPr>
      </w:pPr>
    </w:p>
    <w:p w14:paraId="2F4E838B" w14:textId="77777777" w:rsidR="004802C8" w:rsidRDefault="004802C8" w:rsidP="004802C8">
      <w:pPr>
        <w:pStyle w:val="Heading4"/>
      </w:pPr>
    </w:p>
    <w:p w14:paraId="4A07F9A5" w14:textId="77777777" w:rsidR="004802C8" w:rsidRDefault="004802C8" w:rsidP="004802C8">
      <w:pPr>
        <w:pStyle w:val="Heading4"/>
      </w:pPr>
    </w:p>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54A7DBA2" w14:textId="77777777" w:rsidR="00BC3349" w:rsidRPr="00BC3349" w:rsidRDefault="00AC2C20" w:rsidP="00BC3349">
      <w:pPr>
        <w:pStyle w:val="Bibliography"/>
      </w:pPr>
      <w:r w:rsidRPr="004802C8">
        <w:fldChar w:fldCharType="begin"/>
      </w:r>
      <w:r w:rsidR="0046012A" w:rsidRPr="004802C8">
        <w:instrText xml:space="preserve"> ADDIN ZOTERO_BIBL {"uncited":[],"omitted":[],"custom":[]} CSL_BIBLIOGRAPHY </w:instrText>
      </w:r>
      <w:r w:rsidRPr="004802C8">
        <w:fldChar w:fldCharType="separate"/>
      </w:r>
      <w:r w:rsidR="00BC3349" w:rsidRPr="00BC3349">
        <w:t>Beamish RJ (2018) The Ocean Ecology of Pacific Salmon and Trout. American Fisheries Society, Bethesda Maryland.</w:t>
      </w:r>
    </w:p>
    <w:p w14:paraId="46A1AF9E" w14:textId="77777777" w:rsidR="00BC3349" w:rsidRPr="00BC3349" w:rsidRDefault="00BC3349" w:rsidP="00BC3349">
      <w:pPr>
        <w:pStyle w:val="Bibliography"/>
      </w:pPr>
      <w:r w:rsidRPr="00BC3349">
        <w:t>Beamish RJ, Mahnken C (2001) A critical size and period hypothesis to explain natural regulation of salmon abundance and the linkage to climate and climate change. Progress in Oceanography 49:423–437.</w:t>
      </w:r>
    </w:p>
    <w:p w14:paraId="43DB0B1A" w14:textId="77777777" w:rsidR="00BC3349" w:rsidRPr="00BC3349" w:rsidRDefault="00BC3349" w:rsidP="00BC3349">
      <w:pPr>
        <w:pStyle w:val="Bibliography"/>
      </w:pPr>
      <w:r w:rsidRPr="00BC3349">
        <w:t>Besbeas P, Freeman SN, Morgan BJT, Catchpole EA (2002) Integrating Mark–Recapture–Recovery and Census Data to Estimate Animal Abundance and Demographic Parameters. Biometrics 58:540–547.</w:t>
      </w:r>
    </w:p>
    <w:p w14:paraId="4545C1F5" w14:textId="77777777" w:rsidR="00BC3349" w:rsidRPr="00BC3349" w:rsidRDefault="00BC3349" w:rsidP="00BC3349">
      <w:pPr>
        <w:pStyle w:val="Bibliography"/>
      </w:pPr>
      <w:r w:rsidRPr="00BC3349">
        <w:t>Brooks SP, Gelman A (1998) General Methods for Monitoring Convergence of Iterative Simulations. Journal of Computational and Graphical Statistics 7:434–455.</w:t>
      </w:r>
    </w:p>
    <w:p w14:paraId="202EA1DB" w14:textId="77777777" w:rsidR="00BC3349" w:rsidRPr="00BC3349" w:rsidRDefault="00BC3349" w:rsidP="00BC3349">
      <w:pPr>
        <w:pStyle w:val="Bibliography"/>
      </w:pPr>
      <w:r w:rsidRPr="00BC3349">
        <w:t>Carpenter B, Gelman A, Hoffman MD, Lee D, Goodrich B, Betancourt M, Brubaker MA, Guo J, Li P, Riddell A (2017) Stan: A Probabilistic Programming Language. J Stat Softw 76:1.</w:t>
      </w:r>
    </w:p>
    <w:p w14:paraId="38041DD5" w14:textId="77777777" w:rsidR="00BC3349" w:rsidRPr="00BC3349" w:rsidRDefault="00BC3349" w:rsidP="00BC3349">
      <w:pPr>
        <w:pStyle w:val="Bibliography"/>
      </w:pPr>
      <w:r w:rsidRPr="00BC3349">
        <w:t>Cunningham CJ, Westley PAH, Adkison MD (2018) Signals of large scale climate drivers, hatchery enhancement, and marine factors in Yukon River Chinook salmon survival revealed with a Bayesian life history model. Global Change Biology 24:4399–4416.</w:t>
      </w:r>
    </w:p>
    <w:p w14:paraId="10F954F7" w14:textId="77777777" w:rsidR="00BC3349" w:rsidRPr="00BC3349" w:rsidRDefault="00BC3349" w:rsidP="00BC3349">
      <w:pPr>
        <w:pStyle w:val="Bibliography"/>
      </w:pPr>
      <w:r w:rsidRPr="00BC3349">
        <w:t>DeFilippo LB, Buehrens TW, Scheuerell M, Kendall NW, Schindler DE (2021) Improving short-term recruitment forecasts for coho salmon using a spatiotemporal integrated population model. Fisheries Research 242:106014.</w:t>
      </w:r>
    </w:p>
    <w:p w14:paraId="483D4060" w14:textId="77777777" w:rsidR="00BC3349" w:rsidRPr="00BC3349" w:rsidRDefault="00BC3349" w:rsidP="00BC3349">
      <w:pPr>
        <w:pStyle w:val="Bibliography"/>
      </w:pPr>
      <w:r w:rsidRPr="00BC3349">
        <w:t>Farley Jr E, Yasumiishi E, Murphy J, Strasburger W, Sewall F, Howard K, Garcia S, Moss J (2024) Critical periods in the marine life history of juvenile western Alaska chum salmon in a changing climate. Mar Ecol Prog Ser 726:149–160.</w:t>
      </w:r>
    </w:p>
    <w:p w14:paraId="70DB8900" w14:textId="77777777" w:rsidR="00BC3349" w:rsidRPr="00BC3349" w:rsidRDefault="00BC3349" w:rsidP="00BC3349">
      <w:pPr>
        <w:pStyle w:val="Bibliography"/>
      </w:pPr>
      <w:r w:rsidRPr="00BC3349">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3123B4F2" w14:textId="77777777" w:rsidR="00BC3349" w:rsidRPr="00BC3349" w:rsidRDefault="00BC3349" w:rsidP="00BC3349">
      <w:pPr>
        <w:pStyle w:val="Bibliography"/>
      </w:pPr>
      <w:r w:rsidRPr="00BC3349">
        <w:t>Fleischman SJ, Borba BM (2009) Escapement estimation, spawner-recruit analysis, and escapement goal recommendation for fall chum salmon in the Yukon River drainage. Alaska Department of Fish and Game, Fishery Manuscript Series 09–08.</w:t>
      </w:r>
    </w:p>
    <w:p w14:paraId="41E169A0" w14:textId="77777777" w:rsidR="00BC3349" w:rsidRPr="00BC3349" w:rsidRDefault="00BC3349" w:rsidP="00BC3349">
      <w:pPr>
        <w:pStyle w:val="Bibliography"/>
      </w:pPr>
      <w:r w:rsidRPr="00BC3349">
        <w:t>Gilk SE, Molyneaux DB, Hamazaki T, Pawluk JA, Templin WD (2009) Biological and Genetic Characteristics of Fall and Summer Chum Salmon in the Kuskokwim River, Alaska. 70:161–179.</w:t>
      </w:r>
    </w:p>
    <w:p w14:paraId="7F9E046D" w14:textId="77777777" w:rsidR="00BC3349" w:rsidRPr="00BC3349" w:rsidRDefault="00BC3349" w:rsidP="00BC3349">
      <w:pPr>
        <w:pStyle w:val="Bibliography"/>
      </w:pPr>
      <w:r w:rsidRPr="00BC3349">
        <w:t>Ianelli J, Honkalehto T, Wassermann S, Lauffenburger N, McGilliard C, Siddon E (2023) Stock assessment for eastern Bering Sea walleye pollock. North Pacific Fishery Management Council, Anchorage, AK.</w:t>
      </w:r>
    </w:p>
    <w:p w14:paraId="6C1CB99D" w14:textId="77777777" w:rsidR="00BC3349" w:rsidRPr="00BC3349" w:rsidRDefault="00BC3349" w:rsidP="00BC3349">
      <w:pPr>
        <w:pStyle w:val="Bibliography"/>
      </w:pPr>
      <w:r w:rsidRPr="00BC3349">
        <w:t>Iino Y, Kitagawa T, Abe TK, Nagasaka T, Shimizu Y, Ota K, Kawashima T, Kawamura T (2022) Effect of food amount and temperature on growth rate and aerobic scope of juvenile chum salmon. Fish Sci 88:397–409.</w:t>
      </w:r>
    </w:p>
    <w:p w14:paraId="2509AB28" w14:textId="77777777" w:rsidR="00BC3349" w:rsidRPr="00BC3349" w:rsidRDefault="00BC3349" w:rsidP="00BC3349">
      <w:pPr>
        <w:pStyle w:val="Bibliography"/>
      </w:pPr>
      <w:r w:rsidRPr="00BC3349">
        <w:lastRenderedPageBreak/>
        <w:t>Kaga T, Sato S, Azumaya T, Davis N, Fukuwaka M (2013) Lipid content of chum salmon Oncorhynchus keta affected by pink salmon O. gorbuscha abundance in the central Bering Sea. Mar Ecol Prog Ser 478:211–221.</w:t>
      </w:r>
    </w:p>
    <w:p w14:paraId="7EF7DF64" w14:textId="77777777" w:rsidR="00BC3349" w:rsidRPr="00BC3349" w:rsidRDefault="00BC3349" w:rsidP="00BC3349">
      <w:pPr>
        <w:pStyle w:val="Bibliography"/>
      </w:pPr>
      <w:r w:rsidRPr="00BC3349">
        <w:t>Kallioinen N, Paananen T, Bürkner P, Vehtari A (2023) Detecting and diagnosing prior and likelihood sensitivity with power-scaling. Statistics and Computing 34.</w:t>
      </w:r>
    </w:p>
    <w:p w14:paraId="0641F292" w14:textId="77777777" w:rsidR="00BC3349" w:rsidRPr="00BC3349" w:rsidRDefault="00BC3349" w:rsidP="00BC3349">
      <w:pPr>
        <w:pStyle w:val="Bibliography"/>
      </w:pPr>
      <w:r w:rsidRPr="00BC3349">
        <w:t>Miller KB, Weiss CM (2023) Disentangling Population Level Differences in Juvenile Migration Phenology for Three Species of Salmon on the Yukon River. JMSE 11:589.</w:t>
      </w:r>
    </w:p>
    <w:p w14:paraId="2B038C74" w14:textId="77777777" w:rsidR="00BC3349" w:rsidRPr="00BC3349" w:rsidRDefault="00BC3349" w:rsidP="00BC3349">
      <w:pPr>
        <w:pStyle w:val="Bibliography"/>
      </w:pPr>
      <w:r w:rsidRPr="00BC3349">
        <w:t>Moussalli E, Hilborn R (1986) Optimal Stock Size and Harvest Rate in Multistage Life History Models. Can J Fish Aquat Sci 43:135–141.</w:t>
      </w:r>
    </w:p>
    <w:p w14:paraId="42300792" w14:textId="77777777" w:rsidR="00BC3349" w:rsidRPr="00BC3349" w:rsidRDefault="00BC3349" w:rsidP="00BC3349">
      <w:pPr>
        <w:pStyle w:val="Bibliography"/>
      </w:pPr>
      <w:r w:rsidRPr="00BC3349">
        <w:t>Murphy J, Dimond A, Cooper D, Garcia S, Lee L, Clark J, Pinchuk A, Reedy T, Miller K, Howard K, Ferguson J, Strasburger W, Labunski E, Farley E (2021) Northern Bering Sea ecosystem and surface trawl cruise report,. US Department of Commerce; NOAA Tech. Memo.</w:t>
      </w:r>
    </w:p>
    <w:p w14:paraId="479F462D" w14:textId="77777777" w:rsidR="00BC3349" w:rsidRPr="00BC3349" w:rsidRDefault="00BC3349" w:rsidP="00BC3349">
      <w:pPr>
        <w:pStyle w:val="Bibliography"/>
      </w:pPr>
      <w:r w:rsidRPr="00BC3349">
        <w:t>Myers KW, Walker RV, Davis ND, Armstrong JL, Kaeriyama M (2009) High Seas Distribution, Biology, and Ecology of Arctic-Yukon-Kuskokwim Salmon: Direct Information from High Seas Tagging Experiments, 1954–2006. American Fisheries Society Symposium 70:201–239.</w:t>
      </w:r>
    </w:p>
    <w:p w14:paraId="445419E5" w14:textId="77777777" w:rsidR="00BC3349" w:rsidRPr="00BC3349" w:rsidRDefault="00BC3349" w:rsidP="00BC3349">
      <w:pPr>
        <w:pStyle w:val="Bibliography"/>
      </w:pPr>
      <w:r w:rsidRPr="00BC3349">
        <w:t>Neuswanger JR, Wipfli MS, Evenson MJ, Hughes NF, Rosenberger AE (2015) Low productivity of Chinook salmon strongly correlates with high summer stream discharge in two Alaskan rivers in the Yukon drainage. Can J Fish Aquat Sci 72:1125–1137.</w:t>
      </w:r>
    </w:p>
    <w:p w14:paraId="69722F18" w14:textId="77777777" w:rsidR="00BC3349" w:rsidRPr="00BC3349" w:rsidRDefault="00BC3349" w:rsidP="00BC3349">
      <w:pPr>
        <w:pStyle w:val="Bibliography"/>
      </w:pPr>
      <w:r w:rsidRPr="00BC3349">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5C85A1CE" w14:textId="77777777" w:rsidR="00BC3349" w:rsidRPr="00BC3349" w:rsidRDefault="00BC3349" w:rsidP="00BC3349">
      <w:pPr>
        <w:pStyle w:val="Bibliography"/>
      </w:pPr>
      <w:r w:rsidRPr="00BC3349">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0D9D3FDE" w14:textId="77777777" w:rsidR="00BC3349" w:rsidRPr="00BC3349" w:rsidRDefault="00BC3349" w:rsidP="00BC3349">
      <w:pPr>
        <w:pStyle w:val="Bibliography"/>
      </w:pPr>
      <w:r w:rsidRPr="00BC3349">
        <w:t>Regehr EV, Hostetter NJ, Wilson RR, Rode KD, Martin MS, Converse SJ (2018) Integrated Population Modeling Provides the First Empirical Estimates of Vital Rates and Abundance for Polar Bears in the Chukchi Sea. Sci Rep 8:16780.</w:t>
      </w:r>
    </w:p>
    <w:p w14:paraId="64A7EDEE" w14:textId="77777777" w:rsidR="00BC3349" w:rsidRPr="00BC3349" w:rsidRDefault="00BC3349" w:rsidP="00BC3349">
      <w:pPr>
        <w:pStyle w:val="Bibliography"/>
      </w:pPr>
      <w:r w:rsidRPr="00BC3349">
        <w:t>Ruggerone GT, Zimmermann M, Myers KW, Nielsen JL, Rogers DE (2003) Competition between Asian pink salmon (Oncorhynchus gorbuscha) and Alaskan sockeye salmon (O. nerka) in the North Pacific Ocean. Fisheries Oceanography 12:209–219.</w:t>
      </w:r>
    </w:p>
    <w:p w14:paraId="195FABD7" w14:textId="77777777" w:rsidR="00BC3349" w:rsidRPr="00BC3349" w:rsidRDefault="00BC3349" w:rsidP="00BC3349">
      <w:pPr>
        <w:pStyle w:val="Bibliography"/>
      </w:pPr>
      <w:r w:rsidRPr="00BC3349">
        <w:t>Schaub M, Abadi F (2011) Integrated population models: a novel analysis framework for deeper insights into population dynamics. J Ornithol 152:227–237.</w:t>
      </w:r>
    </w:p>
    <w:p w14:paraId="06500B8F" w14:textId="77777777" w:rsidR="00BC3349" w:rsidRPr="00BC3349" w:rsidRDefault="00BC3349" w:rsidP="00BC3349">
      <w:pPr>
        <w:pStyle w:val="Bibliography"/>
      </w:pPr>
      <w:r w:rsidRPr="00BC3349">
        <w:t>Scheuerell M, Ruff C, Anderson J, Beamer E (2020) An integrated population model for estimating the relative effects of natural and anthropogenic factors on a threatened population of steelhead trout. Journal of Applied Ecology 58.</w:t>
      </w:r>
    </w:p>
    <w:p w14:paraId="47D8261F" w14:textId="77777777" w:rsidR="00BC3349" w:rsidRPr="00BC3349" w:rsidRDefault="00BC3349" w:rsidP="00BC3349">
      <w:pPr>
        <w:pStyle w:val="Bibliography"/>
      </w:pPr>
      <w:r w:rsidRPr="00BC3349">
        <w:t>Stan Development Team (2024) RStan: the R interface to Stan. R package version 2.26.24.</w:t>
      </w:r>
    </w:p>
    <w:p w14:paraId="4A3B3D71" w14:textId="77777777" w:rsidR="00BC3349" w:rsidRPr="00BC3349" w:rsidRDefault="00BC3349" w:rsidP="00BC3349">
      <w:pPr>
        <w:pStyle w:val="Bibliography"/>
      </w:pPr>
      <w:r w:rsidRPr="00BC3349">
        <w:t>Thorson JT (2019) Guidance for decisions using the Vector Autoregressive Spatio-Temporal (VAST) package in stock, ecosystem, habitat and climate assessments. Fisheries Research 210:143–161.</w:t>
      </w:r>
    </w:p>
    <w:p w14:paraId="657F9934" w14:textId="0910CEA2" w:rsidR="00A16908" w:rsidRPr="004802C8" w:rsidRDefault="00AC2C20">
      <w:r w:rsidRPr="004802C8">
        <w:fldChar w:fldCharType="end"/>
      </w:r>
    </w:p>
    <w:sectPr w:rsidR="00A16908" w:rsidRPr="004802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Curry Cunningham" w:date="2024-11-26T16:58:00Z" w:initials="CC">
    <w:p w14:paraId="471250FA" w14:textId="77777777" w:rsidR="00AF3F1B" w:rsidRDefault="00AF3F1B" w:rsidP="00AF3F1B">
      <w:r>
        <w:rPr>
          <w:rStyle w:val="CommentReference"/>
        </w:rPr>
        <w:annotationRef/>
      </w:r>
      <w:r>
        <w:rPr>
          <w:sz w:val="20"/>
          <w:szCs w:val="20"/>
        </w:rPr>
        <w:t>Note that the line between life-cycle models and IPMs is primarily just an aquatic/terrestrial divide.</w:t>
      </w:r>
    </w:p>
  </w:comment>
  <w:comment w:id="6" w:author="Curry Cunningham" w:date="2024-12-01T14:42:00Z" w:initials="CC">
    <w:p w14:paraId="71DCFA2A" w14:textId="77777777" w:rsidR="00132EC8" w:rsidRDefault="00132EC8" w:rsidP="00132EC8">
      <w:r>
        <w:rPr>
          <w:rStyle w:val="CommentReference"/>
        </w:rPr>
        <w:annotationRef/>
      </w:r>
      <w:r>
        <w:rPr>
          <w:sz w:val="20"/>
          <w:szCs w:val="20"/>
        </w:rPr>
        <w:t xml:space="preserve">Could be written in present tense as well in describing the life cycle, but either way is fine. </w:t>
      </w:r>
    </w:p>
  </w:comment>
  <w:comment w:id="32" w:author="Curry Cunningham" w:date="2024-12-01T14:50:00Z" w:initials="CC">
    <w:p w14:paraId="1027E32B" w14:textId="77777777" w:rsidR="005577D9" w:rsidRDefault="005577D9" w:rsidP="005577D9">
      <w:r>
        <w:rPr>
          <w:rStyle w:val="CommentReference"/>
        </w:rPr>
        <w:annotationRef/>
      </w:r>
      <w:r>
        <w:rPr>
          <w:sz w:val="20"/>
          <w:szCs w:val="20"/>
        </w:rPr>
        <w:t>Why cumulative? I don’t follow.</w:t>
      </w:r>
    </w:p>
  </w:comment>
  <w:comment w:id="41" w:author="Curry Cunningham" w:date="2024-12-01T19:03:00Z" w:initials="CC">
    <w:p w14:paraId="2831A637" w14:textId="77777777" w:rsidR="00971C02" w:rsidRDefault="00971C02" w:rsidP="00971C02">
      <w:r>
        <w:rPr>
          <w:rStyle w:val="CommentReference"/>
        </w:rPr>
        <w:annotationRef/>
      </w:r>
      <w:r>
        <w:rPr>
          <w:sz w:val="20"/>
          <w:szCs w:val="20"/>
        </w:rPr>
        <w:t>Seems like we need to represent the time-varying nature of the maturity schedule by having a t subscript for omega</w:t>
      </w:r>
    </w:p>
  </w:comment>
  <w:comment w:id="79" w:author="Curry Cunningham" w:date="2024-12-01T19:04:00Z" w:initials="CC">
    <w:p w14:paraId="0D8F3A70" w14:textId="77777777" w:rsidR="00971C02" w:rsidRDefault="00971C02" w:rsidP="00971C02">
      <w:r>
        <w:rPr>
          <w:rStyle w:val="CommentReference"/>
        </w:rPr>
        <w:annotationRef/>
      </w:r>
      <w:r>
        <w:rPr>
          <w:sz w:val="20"/>
          <w:szCs w:val="20"/>
        </w:rPr>
        <w:t>I’m assuming they are normal distributed</w:t>
      </w:r>
    </w:p>
  </w:comment>
  <w:comment w:id="89" w:author="Curry Cunningham" w:date="2024-12-01T19:09:00Z" w:initials="CC">
    <w:p w14:paraId="5F945FDB" w14:textId="77777777" w:rsidR="00975CB3" w:rsidRDefault="00975CB3" w:rsidP="00975CB3">
      <w:r>
        <w:rPr>
          <w:rStyle w:val="CommentReference"/>
        </w:rPr>
        <w:annotationRef/>
      </w:r>
      <w:r>
        <w:rPr>
          <w:sz w:val="20"/>
          <w:szCs w:val="20"/>
        </w:rPr>
        <w:t>Suggest using t for brood year and y for calendar return year, such that y=t+a+1.</w:t>
      </w:r>
    </w:p>
  </w:comment>
  <w:comment w:id="98" w:author="Curry Cunningham" w:date="2024-12-01T19:10:00Z" w:initials="CC">
    <w:p w14:paraId="06DD562A" w14:textId="77777777" w:rsidR="006D5A52" w:rsidRDefault="006D5A52" w:rsidP="006D5A52">
      <w:r>
        <w:rPr>
          <w:rStyle w:val="CommentReference"/>
        </w:rPr>
        <w:annotationRef/>
      </w:r>
      <w:r>
        <w:rPr>
          <w:sz w:val="20"/>
          <w:szCs w:val="20"/>
        </w:rPr>
        <w:t xml:space="preserve">Please set these up as proper equations, which make editing and formatting much easier. </w:t>
      </w:r>
    </w:p>
  </w:comment>
  <w:comment w:id="111" w:author="Curry Cunningham" w:date="2024-12-01T19:12:00Z" w:initials="CC">
    <w:p w14:paraId="23779BCF" w14:textId="77777777" w:rsidR="006D5A52" w:rsidRDefault="006D5A52" w:rsidP="006D5A52">
      <w:r>
        <w:rPr>
          <w:rStyle w:val="CommentReference"/>
        </w:rPr>
        <w:annotationRef/>
      </w:r>
      <w:r>
        <w:rPr>
          <w:sz w:val="20"/>
          <w:szCs w:val="20"/>
        </w:rPr>
        <w:t xml:space="preserve">Needs to be referenced by year unless sex ratio is time invariant </w:t>
      </w:r>
    </w:p>
  </w:comment>
  <w:comment w:id="121" w:author="Curry Cunningham" w:date="2024-12-01T19:14:00Z" w:initials="CC">
    <w:p w14:paraId="486FA510" w14:textId="77777777" w:rsidR="006D5A52" w:rsidRDefault="006D5A52" w:rsidP="006D5A52">
      <w:r>
        <w:rPr>
          <w:rStyle w:val="CommentReference"/>
        </w:rPr>
        <w:annotationRef/>
      </w:r>
      <w:r>
        <w:rPr>
          <w:sz w:val="20"/>
          <w:szCs w:val="20"/>
        </w:rPr>
        <w:t>Somewhere below equation 4.10 need to sum across ages to N_t,s=e = sum across ages of eggs produced by individuals of different cohorts.</w:t>
      </w:r>
    </w:p>
  </w:comment>
  <w:comment w:id="122" w:author="Curry Cunningham" w:date="2024-12-01T19:15:00Z" w:initials="CC">
    <w:p w14:paraId="6869F775" w14:textId="77777777" w:rsidR="006D5A52" w:rsidRDefault="006D5A52" w:rsidP="006D5A52">
      <w:r>
        <w:rPr>
          <w:rStyle w:val="CommentReference"/>
        </w:rPr>
        <w:annotationRef/>
      </w:r>
      <w:r>
        <w:rPr>
          <w:sz w:val="20"/>
          <w:szCs w:val="20"/>
        </w:rPr>
        <w:t xml:space="preserve">Needs to connect back to the first equation. </w:t>
      </w:r>
    </w:p>
  </w:comment>
  <w:comment w:id="139" w:author="Curry Cunningham" w:date="2024-12-01T19:16:00Z" w:initials="CC">
    <w:p w14:paraId="5493B2C9" w14:textId="77777777" w:rsidR="006E1DC1" w:rsidRDefault="006E1DC1" w:rsidP="006E1DC1">
      <w:r>
        <w:rPr>
          <w:rStyle w:val="CommentReference"/>
        </w:rPr>
        <w:annotationRef/>
      </w:r>
      <w:r>
        <w:rPr>
          <w:sz w:val="20"/>
          <w:szCs w:val="20"/>
        </w:rPr>
        <w:t xml:space="preserve">You can remove UAF and USFWS neither has much of a roll in the actual survey operation. </w:t>
      </w:r>
    </w:p>
  </w:comment>
  <w:comment w:id="141" w:author="Curry Cunningham" w:date="2024-12-01T19:19:00Z" w:initials="CC">
    <w:p w14:paraId="7C1B9B5B" w14:textId="77777777" w:rsidR="006E1DC1" w:rsidRDefault="006E1DC1" w:rsidP="006E1DC1">
      <w:r>
        <w:rPr>
          <w:rStyle w:val="CommentReference"/>
        </w:rPr>
        <w:annotationRef/>
      </w:r>
      <w:r>
        <w:rPr>
          <w:sz w:val="20"/>
          <w:szCs w:val="20"/>
        </w:rPr>
        <w:t>Please check your citation manager, the Jr seems out of place and should just be Farley et al. 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1250FA" w15:done="0"/>
  <w15:commentEx w15:paraId="71DCFA2A" w15:done="0"/>
  <w15:commentEx w15:paraId="1027E32B" w15:done="0"/>
  <w15:commentEx w15:paraId="2831A637" w15:done="0"/>
  <w15:commentEx w15:paraId="0D8F3A70" w15:done="0"/>
  <w15:commentEx w15:paraId="5F945FDB" w15:done="0"/>
  <w15:commentEx w15:paraId="06DD562A" w15:done="0"/>
  <w15:commentEx w15:paraId="23779BCF" w15:done="0"/>
  <w15:commentEx w15:paraId="486FA510" w15:done="0"/>
  <w15:commentEx w15:paraId="6869F775" w15:paraIdParent="486FA510" w15:done="0"/>
  <w15:commentEx w15:paraId="5493B2C9" w15:done="0"/>
  <w15:commentEx w15:paraId="7C1B9B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AF7D15" w16cex:dateUtc="2024-11-27T01:58:00Z"/>
  <w16cex:commentExtensible w16cex:durableId="4F537C28" w16cex:dateUtc="2024-12-01T23:42:00Z"/>
  <w16cex:commentExtensible w16cex:durableId="7E170C8A" w16cex:dateUtc="2024-12-01T23:50:00Z"/>
  <w16cex:commentExtensible w16cex:durableId="24920ED6" w16cex:dateUtc="2024-12-02T04:03:00Z"/>
  <w16cex:commentExtensible w16cex:durableId="7879434D" w16cex:dateUtc="2024-12-02T04:04:00Z"/>
  <w16cex:commentExtensible w16cex:durableId="5AD7FD70" w16cex:dateUtc="2024-12-02T04:09:00Z"/>
  <w16cex:commentExtensible w16cex:durableId="7A5791CE" w16cex:dateUtc="2024-12-02T04:10:00Z"/>
  <w16cex:commentExtensible w16cex:durableId="4C600FDE" w16cex:dateUtc="2024-12-02T04:12:00Z"/>
  <w16cex:commentExtensible w16cex:durableId="1BAF6806" w16cex:dateUtc="2024-12-02T04:14:00Z"/>
  <w16cex:commentExtensible w16cex:durableId="433033D6" w16cex:dateUtc="2024-12-02T04:15:00Z"/>
  <w16cex:commentExtensible w16cex:durableId="564DD28F" w16cex:dateUtc="2024-12-02T04:16:00Z"/>
  <w16cex:commentExtensible w16cex:durableId="5BB80DF2" w16cex:dateUtc="2024-12-02T0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1250FA" w16cid:durableId="37AF7D15"/>
  <w16cid:commentId w16cid:paraId="71DCFA2A" w16cid:durableId="4F537C28"/>
  <w16cid:commentId w16cid:paraId="1027E32B" w16cid:durableId="7E170C8A"/>
  <w16cid:commentId w16cid:paraId="2831A637" w16cid:durableId="24920ED6"/>
  <w16cid:commentId w16cid:paraId="0D8F3A70" w16cid:durableId="7879434D"/>
  <w16cid:commentId w16cid:paraId="5F945FDB" w16cid:durableId="5AD7FD70"/>
  <w16cid:commentId w16cid:paraId="06DD562A" w16cid:durableId="7A5791CE"/>
  <w16cid:commentId w16cid:paraId="23779BCF" w16cid:durableId="4C600FDE"/>
  <w16cid:commentId w16cid:paraId="486FA510" w16cid:durableId="1BAF6806"/>
  <w16cid:commentId w16cid:paraId="6869F775" w16cid:durableId="433033D6"/>
  <w16cid:commentId w16cid:paraId="5493B2C9" w16cid:durableId="564DD28F"/>
  <w16cid:commentId w16cid:paraId="7C1B9B5B" w16cid:durableId="5BB80D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rry Cunningham">
    <w15:presenceInfo w15:providerId="AD" w15:userId="S::cjcunningham@alaska.edu::bdd84c50-efbe-48a2-917a-e556a6a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30642"/>
    <w:rsid w:val="000400A0"/>
    <w:rsid w:val="000659EB"/>
    <w:rsid w:val="00066E44"/>
    <w:rsid w:val="00081562"/>
    <w:rsid w:val="000975C4"/>
    <w:rsid w:val="000B5C5D"/>
    <w:rsid w:val="000D676B"/>
    <w:rsid w:val="000E2DB7"/>
    <w:rsid w:val="000F6DEF"/>
    <w:rsid w:val="001310C7"/>
    <w:rsid w:val="00132EC8"/>
    <w:rsid w:val="0014771D"/>
    <w:rsid w:val="00170B26"/>
    <w:rsid w:val="00195882"/>
    <w:rsid w:val="001A20B5"/>
    <w:rsid w:val="001D2C1A"/>
    <w:rsid w:val="00213D47"/>
    <w:rsid w:val="00230037"/>
    <w:rsid w:val="002473E7"/>
    <w:rsid w:val="00257ACD"/>
    <w:rsid w:val="002761EE"/>
    <w:rsid w:val="00286587"/>
    <w:rsid w:val="0029518D"/>
    <w:rsid w:val="002A359C"/>
    <w:rsid w:val="002B497A"/>
    <w:rsid w:val="002C3A62"/>
    <w:rsid w:val="002C4E3D"/>
    <w:rsid w:val="002D085C"/>
    <w:rsid w:val="002D2452"/>
    <w:rsid w:val="002D7659"/>
    <w:rsid w:val="002E2AEE"/>
    <w:rsid w:val="002E5979"/>
    <w:rsid w:val="0032401E"/>
    <w:rsid w:val="00343398"/>
    <w:rsid w:val="00345AEA"/>
    <w:rsid w:val="00356E89"/>
    <w:rsid w:val="00361875"/>
    <w:rsid w:val="00362C50"/>
    <w:rsid w:val="00382C08"/>
    <w:rsid w:val="00395A14"/>
    <w:rsid w:val="003A11BE"/>
    <w:rsid w:val="003B54AF"/>
    <w:rsid w:val="003B708B"/>
    <w:rsid w:val="003C439E"/>
    <w:rsid w:val="003D4E2E"/>
    <w:rsid w:val="003E55AE"/>
    <w:rsid w:val="003F1961"/>
    <w:rsid w:val="004111F4"/>
    <w:rsid w:val="00421E2B"/>
    <w:rsid w:val="00430714"/>
    <w:rsid w:val="00434BB7"/>
    <w:rsid w:val="00443D23"/>
    <w:rsid w:val="004566AE"/>
    <w:rsid w:val="0046012A"/>
    <w:rsid w:val="004701F0"/>
    <w:rsid w:val="004802C8"/>
    <w:rsid w:val="00486122"/>
    <w:rsid w:val="00495D79"/>
    <w:rsid w:val="004B0011"/>
    <w:rsid w:val="004D30D4"/>
    <w:rsid w:val="004F0DE5"/>
    <w:rsid w:val="004F527E"/>
    <w:rsid w:val="00544ABE"/>
    <w:rsid w:val="005506DF"/>
    <w:rsid w:val="005524AD"/>
    <w:rsid w:val="00552E6E"/>
    <w:rsid w:val="005577D9"/>
    <w:rsid w:val="005615E2"/>
    <w:rsid w:val="00567F94"/>
    <w:rsid w:val="00592CA8"/>
    <w:rsid w:val="00595317"/>
    <w:rsid w:val="005A4EBD"/>
    <w:rsid w:val="005B507B"/>
    <w:rsid w:val="005C5F75"/>
    <w:rsid w:val="005C76D6"/>
    <w:rsid w:val="00610203"/>
    <w:rsid w:val="0061027D"/>
    <w:rsid w:val="00611CE6"/>
    <w:rsid w:val="00616F3B"/>
    <w:rsid w:val="00617924"/>
    <w:rsid w:val="006223FC"/>
    <w:rsid w:val="0063453E"/>
    <w:rsid w:val="00685C0F"/>
    <w:rsid w:val="006D5A52"/>
    <w:rsid w:val="006E1DC1"/>
    <w:rsid w:val="006E741F"/>
    <w:rsid w:val="0070147F"/>
    <w:rsid w:val="00702D2C"/>
    <w:rsid w:val="0070480A"/>
    <w:rsid w:val="00720B2A"/>
    <w:rsid w:val="00722CB1"/>
    <w:rsid w:val="007A5FD1"/>
    <w:rsid w:val="008219BE"/>
    <w:rsid w:val="008341AE"/>
    <w:rsid w:val="008432BC"/>
    <w:rsid w:val="00855916"/>
    <w:rsid w:val="008B68D8"/>
    <w:rsid w:val="00906669"/>
    <w:rsid w:val="00906AAA"/>
    <w:rsid w:val="009168D7"/>
    <w:rsid w:val="0092445E"/>
    <w:rsid w:val="00941D1E"/>
    <w:rsid w:val="0094469E"/>
    <w:rsid w:val="00952A2D"/>
    <w:rsid w:val="00957C4C"/>
    <w:rsid w:val="0096149F"/>
    <w:rsid w:val="00971C02"/>
    <w:rsid w:val="00975CB3"/>
    <w:rsid w:val="00997244"/>
    <w:rsid w:val="00997EF9"/>
    <w:rsid w:val="009A08FE"/>
    <w:rsid w:val="009A380A"/>
    <w:rsid w:val="009A440C"/>
    <w:rsid w:val="009B4C20"/>
    <w:rsid w:val="009D19E4"/>
    <w:rsid w:val="009D6107"/>
    <w:rsid w:val="00A1278F"/>
    <w:rsid w:val="00A16908"/>
    <w:rsid w:val="00A427B2"/>
    <w:rsid w:val="00A52601"/>
    <w:rsid w:val="00A71B1B"/>
    <w:rsid w:val="00A76D65"/>
    <w:rsid w:val="00A84F11"/>
    <w:rsid w:val="00A90A94"/>
    <w:rsid w:val="00AC089D"/>
    <w:rsid w:val="00AC2C20"/>
    <w:rsid w:val="00AF3D67"/>
    <w:rsid w:val="00AF3F1B"/>
    <w:rsid w:val="00AF3F85"/>
    <w:rsid w:val="00AF63FE"/>
    <w:rsid w:val="00B01843"/>
    <w:rsid w:val="00B142F6"/>
    <w:rsid w:val="00B471E3"/>
    <w:rsid w:val="00B85F75"/>
    <w:rsid w:val="00B9454F"/>
    <w:rsid w:val="00BA4315"/>
    <w:rsid w:val="00BB0DBB"/>
    <w:rsid w:val="00BB3403"/>
    <w:rsid w:val="00BC3349"/>
    <w:rsid w:val="00BC5615"/>
    <w:rsid w:val="00BD4B09"/>
    <w:rsid w:val="00BD6F38"/>
    <w:rsid w:val="00C029E5"/>
    <w:rsid w:val="00C43A4F"/>
    <w:rsid w:val="00C549B1"/>
    <w:rsid w:val="00C5582D"/>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E1838"/>
    <w:rsid w:val="00DE6633"/>
    <w:rsid w:val="00E4342D"/>
    <w:rsid w:val="00E53ECE"/>
    <w:rsid w:val="00E82157"/>
    <w:rsid w:val="00E83FFC"/>
    <w:rsid w:val="00E91BE7"/>
    <w:rsid w:val="00EB7052"/>
    <w:rsid w:val="00EC00FA"/>
    <w:rsid w:val="00EC4430"/>
    <w:rsid w:val="00EC7AE3"/>
    <w:rsid w:val="00EC7F15"/>
    <w:rsid w:val="00ED1C8F"/>
    <w:rsid w:val="00EF1AF3"/>
    <w:rsid w:val="00F4357D"/>
    <w:rsid w:val="00F511E4"/>
    <w:rsid w:val="00F55916"/>
    <w:rsid w:val="00F668A4"/>
    <w:rsid w:val="00F74A1C"/>
    <w:rsid w:val="00F817E7"/>
    <w:rsid w:val="00F908AF"/>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gsullaway@alaska.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4612</TotalTime>
  <Pages>8</Pages>
  <Words>15420</Words>
  <Characters>87897</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Curry Cunningham</cp:lastModifiedBy>
  <cp:revision>122</cp:revision>
  <dcterms:created xsi:type="dcterms:W3CDTF">2024-05-16T18:05:00Z</dcterms:created>
  <dcterms:modified xsi:type="dcterms:W3CDTF">2024-12-02T04:20:00Z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id="ImsnfEZN"/&gt;&lt;style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