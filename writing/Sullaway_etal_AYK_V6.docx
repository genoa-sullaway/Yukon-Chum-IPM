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4589" w14:textId="13B1DCB7" w:rsidR="007F1400" w:rsidRPr="003979CC" w:rsidRDefault="00E87BC6" w:rsidP="003979CC">
      <w:pPr>
        <w:pStyle w:val="Heading3"/>
        <w:rPr>
          <w:rFonts w:ascii="Times New Roman" w:hAnsi="Times New Roman" w:cs="Times New Roman"/>
          <w:color w:val="000000" w:themeColor="text1"/>
        </w:rPr>
      </w:pPr>
      <w:bookmarkStart w:id="0" w:name="_Toc148766638"/>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w:t>
      </w:r>
      <w:r w:rsidR="004E1259">
        <w:rPr>
          <w:rFonts w:ascii="Times New Roman" w:eastAsiaTheme="minorHAnsi" w:hAnsi="Times New Roman" w:cs="Times New Roman"/>
          <w:color w:val="000000" w:themeColor="text1"/>
        </w:rPr>
        <w:t xml:space="preserve">productivity of </w:t>
      </w:r>
      <w:r w:rsidR="007F1400" w:rsidRPr="003979CC">
        <w:rPr>
          <w:rFonts w:ascii="Times New Roman" w:eastAsiaTheme="minorHAnsi" w:hAnsi="Times New Roman" w:cs="Times New Roman"/>
          <w:color w:val="000000" w:themeColor="text1"/>
        </w:rPr>
        <w:t xml:space="preserve">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18FC24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r w:rsidR="003000AC">
        <w:rPr>
          <w:rFonts w:eastAsiaTheme="minorHAnsi"/>
          <w:color w:val="000000" w:themeColor="text1"/>
        </w:rPr>
        <w:t>, population model</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07AEACB6" w:rsidR="00E10D9D" w:rsidRPr="00E10D9D" w:rsidRDefault="00E10D9D" w:rsidP="00E10D9D">
      <w:pPr>
        <w:ind w:firstLine="360"/>
        <w:rPr>
          <w:color w:val="222222"/>
          <w:shd w:val="clear" w:color="auto" w:fill="FFFFFF"/>
        </w:rPr>
      </w:pPr>
      <w:r w:rsidRPr="009C3B9E">
        <w:t xml:space="preserve">Climate change is rapidly transforming high-latitude marine and freshwater ecosystems, with Pacific salmon populations in the Yukon River experiencing unprecedented declines in abundance. At the northern end of the species’ range, Yukon River </w:t>
      </w:r>
      <w:r w:rsidR="005A3A53">
        <w:t>Chum</w:t>
      </w:r>
      <w:r w:rsidRPr="009C3B9E">
        <w:t xml:space="preserve">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This collapse resulted in closure of subsistence fisheries and</w:t>
      </w:r>
      <w:r w:rsidR="00E80D90">
        <w:rPr>
          <w:rFonts w:eastAsiaTheme="minorHAnsi"/>
          <w:color w:val="000000" w:themeColor="text1"/>
        </w:rPr>
        <w:t xml:space="preserve"> </w:t>
      </w:r>
      <w:r w:rsidR="00B050BA" w:rsidRPr="00E10D9D">
        <w:rPr>
          <w:rFonts w:eastAsiaTheme="minorHAnsi"/>
          <w:color w:val="000000" w:themeColor="text1"/>
        </w:rPr>
        <w:t>detrimental impact</w:t>
      </w:r>
      <w:r w:rsidR="00044F05">
        <w:rPr>
          <w:rFonts w:eastAsiaTheme="minorHAnsi"/>
          <w:color w:val="000000" w:themeColor="text1"/>
        </w:rPr>
        <w:t>s</w:t>
      </w:r>
      <w:r w:rsidR="00B050BA" w:rsidRPr="00E10D9D">
        <w:rPr>
          <w:rFonts w:eastAsiaTheme="minorHAnsi"/>
          <w:color w:val="000000" w:themeColor="text1"/>
        </w:rPr>
        <w:t xml:space="preserve"> on food security and cultural tradition for Alaska Native peoples fac</w:t>
      </w:r>
      <w:r w:rsidR="00D73DFB">
        <w:rPr>
          <w:rFonts w:eastAsiaTheme="minorHAnsi"/>
          <w:color w:val="000000" w:themeColor="text1"/>
        </w:rPr>
        <w:t>ed with</w:t>
      </w:r>
      <w:r w:rsidR="00B050BA" w:rsidRPr="00E10D9D">
        <w:rPr>
          <w:rFonts w:eastAsiaTheme="minorHAnsi"/>
          <w:color w:val="000000" w:themeColor="text1"/>
        </w:rPr>
        <w:t xml:space="preserve"> a multi-species salmon collapse.</w:t>
      </w:r>
      <w:r w:rsidR="00B050BA" w:rsidRPr="00E10D9D">
        <w:rPr>
          <w:color w:val="000000" w:themeColor="text1"/>
        </w:rPr>
        <w:t xml:space="preserve"> </w:t>
      </w:r>
      <w:r w:rsidRPr="009C3B9E">
        <w:t xml:space="preserve">While the impacts of climate change across the anadromous life stages of </w:t>
      </w:r>
      <w:r w:rsidR="005A3A53">
        <w:t>Chum</w:t>
      </w:r>
      <w:r w:rsidRPr="009C3B9E">
        <w:t xml:space="preserve"> salmon have been linked to this decline, there remains a need to explore these hypotheses within </w:t>
      </w:r>
      <w:proofErr w:type="gramStart"/>
      <w:r w:rsidRPr="009C3B9E">
        <w:t>an</w:t>
      </w:r>
      <w:proofErr w:type="gramEnd"/>
      <w:r w:rsidRPr="009C3B9E">
        <w:t xml:space="preserve"> </w:t>
      </w:r>
      <w:r w:rsidR="00801AD5">
        <w:t>quantitative</w:t>
      </w:r>
      <w:r w:rsidR="00801AD5" w:rsidRPr="009C3B9E">
        <w:t xml:space="preserve"> </w:t>
      </w:r>
      <w:r w:rsidR="00801AD5">
        <w:t>framework representing survival across the anadromous life cycle</w:t>
      </w:r>
      <w:r w:rsidRPr="009C3B9E">
        <w:t>.</w:t>
      </w:r>
    </w:p>
    <w:p w14:paraId="637AD3E5" w14:textId="05FC59E2"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Yukon River </w:t>
      </w:r>
      <w:r w:rsidR="00DB627F">
        <w:rPr>
          <w:color w:val="000000" w:themeColor="text1"/>
        </w:rPr>
        <w:t>f</w:t>
      </w:r>
      <w:r w:rsidRPr="00B050BA">
        <w:rPr>
          <w:color w:val="000000" w:themeColor="text1"/>
        </w:rPr>
        <w:t xml:space="preserve">all </w:t>
      </w:r>
      <w:r w:rsidR="005A3A53">
        <w:rPr>
          <w:color w:val="000000" w:themeColor="text1"/>
        </w:rPr>
        <w:t>Chum</w:t>
      </w:r>
      <w:r w:rsidRPr="00B050BA">
        <w:rPr>
          <w:color w:val="000000" w:themeColor="text1"/>
        </w:rPr>
        <w:t xml:space="preserve"> salmon </w:t>
      </w:r>
      <w:r w:rsidR="00044F05">
        <w:rPr>
          <w:color w:val="000000" w:themeColor="text1"/>
        </w:rPr>
        <w:t xml:space="preserve">survival </w:t>
      </w:r>
      <w:r w:rsidRPr="00B050BA">
        <w:rPr>
          <w:color w:val="000000" w:themeColor="text1"/>
        </w:rPr>
        <w:t xml:space="preserve">across </w:t>
      </w:r>
      <w:r w:rsidR="008950B4" w:rsidRPr="00B050BA">
        <w:rPr>
          <w:color w:val="000000" w:themeColor="text1"/>
        </w:rPr>
        <w:t>multiple</w:t>
      </w:r>
      <w:r w:rsidRPr="00B050BA">
        <w:rPr>
          <w:color w:val="000000" w:themeColor="text1"/>
        </w:rPr>
        <w:t xml:space="preserve"> life stages. </w:t>
      </w:r>
      <w:r w:rsidR="00314A1E">
        <w:rPr>
          <w:color w:val="000000" w:themeColor="text1"/>
        </w:rPr>
        <w:t>Specifically, we</w:t>
      </w:r>
      <w:r w:rsidR="008950B4" w:rsidRPr="00B050BA">
        <w:rPr>
          <w:color w:val="000000" w:themeColor="text1"/>
        </w:rPr>
        <w:t xml:space="preserve"> evaluate the influence of environmental covariates on survival during two critical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w:t>
      </w:r>
      <w:r w:rsidR="00CF7D2B">
        <w:rPr>
          <w:color w:val="000000" w:themeColor="text1"/>
        </w:rPr>
        <w:t xml:space="preserve">the </w:t>
      </w:r>
      <w:r w:rsidRPr="00B050BA">
        <w:rPr>
          <w:color w:val="000000" w:themeColor="text1"/>
        </w:rPr>
        <w:t xml:space="preserve">first marine summer and from </w:t>
      </w:r>
      <w:r w:rsidR="00CF7D2B">
        <w:rPr>
          <w:color w:val="000000" w:themeColor="text1"/>
        </w:rPr>
        <w:t xml:space="preserve">the </w:t>
      </w:r>
      <w:r w:rsidRPr="00B050BA">
        <w:rPr>
          <w:color w:val="000000" w:themeColor="text1"/>
        </w:rPr>
        <w:t xml:space="preserve">first marine summer to terminal harvest. We found </w:t>
      </w:r>
      <w:r>
        <w:t>that recent declines</w:t>
      </w:r>
      <w:r w:rsidR="00801AD5">
        <w:t xml:space="preserve"> in abundance</w:t>
      </w:r>
      <w:r>
        <w:t xml:space="preserve"> are </w:t>
      </w:r>
      <w:r w:rsidR="008202C2">
        <w:t>associated with</w:t>
      </w:r>
      <w:r>
        <w:t xml:space="preserve"> reduced survival </w:t>
      </w:r>
      <w:r w:rsidR="008950B4">
        <w:t>across</w:t>
      </w:r>
      <w:r>
        <w:t xml:space="preserve"> </w:t>
      </w:r>
      <w:r w:rsidR="003700BC">
        <w:t xml:space="preserve">both </w:t>
      </w:r>
      <w:r w:rsidR="003700BC" w:rsidRPr="00B050BA">
        <w:rPr>
          <w:color w:val="000000" w:themeColor="text1"/>
        </w:rPr>
        <w:t>critical period</w:t>
      </w:r>
      <w:r w:rsidR="003700BC">
        <w:rPr>
          <w:color w:val="000000" w:themeColor="text1"/>
        </w:rPr>
        <w:t>s</w:t>
      </w:r>
      <w:r w:rsidR="008950B4">
        <w:t xml:space="preserve">. </w:t>
      </w:r>
      <w:r w:rsidR="009B6646" w:rsidRPr="009C3B9E">
        <w:t>While most freshwater covariates showed limited association with survival, we found that decreasing spawner body size</w:t>
      </w:r>
      <w:r w:rsidR="008202C2">
        <w:t xml:space="preserve"> </w:t>
      </w:r>
      <w:r w:rsidR="008202C2" w:rsidRPr="009C3B9E">
        <w:t xml:space="preserve">is correlated with reduced </w:t>
      </w:r>
      <w:r w:rsidR="008202C2">
        <w:t>productivity</w:t>
      </w:r>
      <w:r w:rsidR="008202C2" w:rsidRPr="009C3B9E">
        <w:t xml:space="preserve"> to the juvenile stage</w:t>
      </w:r>
      <w:r w:rsidR="008202C2">
        <w:t xml:space="preserve"> in addition to the direct</w:t>
      </w:r>
      <w:r w:rsidR="009B6646">
        <w:t xml:space="preserve"> impacts </w:t>
      </w:r>
      <w:r w:rsidR="00333BAC">
        <w:t xml:space="preserve">of age structure on </w:t>
      </w:r>
      <w:r w:rsidR="009B6646">
        <w:t>the number of eggs deposited</w:t>
      </w:r>
      <w:r w:rsidR="009B6646" w:rsidRPr="009C3B9E">
        <w:t xml:space="preserve">. </w:t>
      </w:r>
      <w:r w:rsidR="008950B4">
        <w:t>Additionally, there was a</w:t>
      </w:r>
      <w:r w:rsidR="009B6646">
        <w:t xml:space="preserve"> weak</w:t>
      </w:r>
      <w:r w:rsidR="008950B4">
        <w:t xml:space="preserve"> positive relationship between </w:t>
      </w:r>
      <w:r w:rsidR="00D4127C">
        <w:t>winter</w:t>
      </w:r>
      <w:r w:rsidR="008950B4">
        <w:t xml:space="preserve"> snow depth and egg to juvenile survival</w:t>
      </w:r>
      <w:r w:rsidR="009B6646">
        <w:t xml:space="preserve">. </w:t>
      </w:r>
      <w:r w:rsidR="007B7DBF">
        <w:t>We found</w:t>
      </w:r>
      <w:r>
        <w:t xml:space="preserve"> </w:t>
      </w:r>
      <w:r w:rsidR="00E80D90">
        <w:t xml:space="preserve">evidence that </w:t>
      </w:r>
      <w:r w:rsidR="00CF7D2B">
        <w:t xml:space="preserve">North Pacific scale </w:t>
      </w:r>
      <w:r w:rsidR="00E80D90">
        <w:t>hatchery release</w:t>
      </w:r>
      <w:r w:rsidR="00CF7D2B">
        <w:t>s</w:t>
      </w:r>
      <w:r w:rsidR="00E80D90">
        <w:t xml:space="preserve"> </w:t>
      </w:r>
      <w:r w:rsidR="00CF7D2B">
        <w:t xml:space="preserve">of </w:t>
      </w:r>
      <w:r w:rsidR="005A3A53">
        <w:t>Chum</w:t>
      </w:r>
      <w:r w:rsidR="00E80D90">
        <w:t xml:space="preserve"> salmon </w:t>
      </w:r>
      <w:r w:rsidR="003768BF">
        <w:t xml:space="preserve">exhibit </w:t>
      </w:r>
      <w:r w:rsidR="00E80D90">
        <w:t xml:space="preserve">a negative relationship with </w:t>
      </w:r>
      <w:r w:rsidR="000B71A6">
        <w:t xml:space="preserve">Yukon River </w:t>
      </w:r>
      <w:r w:rsidR="005A3A53">
        <w:t>Chum</w:t>
      </w:r>
      <w:r w:rsidR="000B71A6">
        <w:t xml:space="preserve"> salmon </w:t>
      </w:r>
      <w:r w:rsidR="00E80D90">
        <w:t xml:space="preserve">marine </w:t>
      </w:r>
      <w:r w:rsidR="000B71A6">
        <w:t>productivity</w:t>
      </w:r>
      <w:r w:rsidR="00E80D90">
        <w:t>.</w:t>
      </w:r>
      <w:r w:rsidR="000B71A6">
        <w:t xml:space="preserve"> Finally,</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w:t>
      </w:r>
      <w:r w:rsidR="00B42F5E">
        <w:t>an important predictor of</w:t>
      </w:r>
      <w:r>
        <w:t xml:space="preserve"> survival. These findings highlight how multiple stressors - from changing </w:t>
      </w:r>
      <w:r w:rsidR="007B7DBF">
        <w:t xml:space="preserve">freshwater and </w:t>
      </w:r>
      <w:r w:rsidR="00044F05">
        <w:t>marine</w:t>
      </w:r>
      <w:r>
        <w:t xml:space="preserve"> conditions to increased competition </w:t>
      </w:r>
      <w:r w:rsidR="00333BAC">
        <w:t>–</w:t>
      </w:r>
      <w:r>
        <w:t xml:space="preserve"> can</w:t>
      </w:r>
      <w:r w:rsidR="00333BAC">
        <w:t xml:space="preserve"> exhibit a</w:t>
      </w:r>
      <w:r>
        <w:t xml:space="preserve"> compound</w:t>
      </w:r>
      <w:r w:rsidR="00AA76EB">
        <w:t>ing</w:t>
      </w:r>
      <w:r>
        <w:t xml:space="preserve"> </w:t>
      </w:r>
      <w:r w:rsidR="00044F05">
        <w:t>e</w:t>
      </w:r>
      <w:r>
        <w:t xml:space="preserve">ffect </w:t>
      </w:r>
      <w:r w:rsidR="00333BAC">
        <w:t xml:space="preserve">on </w:t>
      </w:r>
      <w:r w:rsidR="00B42F5E">
        <w:t xml:space="preserve">salmon </w:t>
      </w:r>
      <w:r>
        <w:t xml:space="preserve">population </w:t>
      </w:r>
      <w:r w:rsidR="00391CBD">
        <w:t>productivity</w:t>
      </w:r>
      <w:r>
        <w:t xml:space="preserve">. Our results underscore the </w:t>
      </w:r>
      <w:r>
        <w:lastRenderedPageBreak/>
        <w:t xml:space="preserve">importance </w:t>
      </w:r>
      <w:r w:rsidR="007B7DBF">
        <w:t xml:space="preserve">of evaluating ecosystem impacts on fish survival across multiple life stages and the challenges in understanding ecosystem-abundance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00D93A68"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1A9741B4"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rsidR="00F15AB1">
        <w:t xml:space="preserve">Chinook salmon fishery </w:t>
      </w:r>
      <w:r>
        <w:t xml:space="preserve">closures </w:t>
      </w:r>
      <w:r w:rsidR="00474305">
        <w:t xml:space="preserve">on the Yukon River since 2007 and </w:t>
      </w:r>
      <w:r w:rsidR="005A3A53">
        <w:t>Chum</w:t>
      </w:r>
      <w:r w:rsidR="00474305">
        <w:t xml:space="preserve">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w:t>
      </w:r>
      <w:r w:rsidR="005A3A53">
        <w:t>Chum</w:t>
      </w:r>
      <w:r>
        <w:t xml:space="preserve"> salmon harvests is particularly devastating, as </w:t>
      </w:r>
      <w:r w:rsidR="005A3A53">
        <w:t>Chum</w:t>
      </w:r>
      <w:r>
        <w:t xml:space="preserve"> salmon </w:t>
      </w:r>
      <w:r w:rsidR="00383770">
        <w:t xml:space="preserve">have historically </w:t>
      </w:r>
      <w:r>
        <w:t>provide</w:t>
      </w:r>
      <w:r w:rsidR="00383770">
        <w:t>d</w:t>
      </w:r>
      <w:r>
        <w:t xml:space="preserve"> a critical food source when Chinook salmon returns </w:t>
      </w:r>
      <w:r w:rsidR="00046C16">
        <w:t xml:space="preserve">were </w:t>
      </w:r>
      <w:r>
        <w:t>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4419A914"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5A3A53">
        <w:t>Chum</w:t>
      </w:r>
      <w:r>
        <w:t xml:space="preserve">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This migration distinguishes them from the river's summer </w:t>
      </w:r>
      <w:r w:rsidR="005A3A53">
        <w:t>Chum</w:t>
      </w:r>
      <w:r>
        <w:t xml:space="preserve"> salmon run, which typically spawns within the lower 800 kilometers of the drainage.</w:t>
      </w:r>
      <w:r w:rsidR="007E0BFC">
        <w:t xml:space="preserve"> </w:t>
      </w:r>
      <w:r>
        <w:t xml:space="preserve">Fall </w:t>
      </w:r>
      <w:r w:rsidR="005A3A53">
        <w:t>Chum</w:t>
      </w:r>
      <w:r>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w:t>
      </w:r>
      <w:r w:rsidR="0020726D">
        <w:t xml:space="preserve">separation </w:t>
      </w:r>
      <w:r>
        <w:t xml:space="preserve">between summer and fall runs, combined with their discrete spawning distributions, enables the application of multistage lifecycle models to better understand the drivers of </w:t>
      </w:r>
      <w:r w:rsidR="0020726D">
        <w:t xml:space="preserve">variation in survival </w:t>
      </w:r>
      <w:r>
        <w:lastRenderedPageBreak/>
        <w:t xml:space="preserve">across these </w:t>
      </w:r>
      <w:r w:rsidR="0020726D">
        <w:t xml:space="preserve">unique </w:t>
      </w:r>
      <w:r>
        <w:t>life history periods</w:t>
      </w:r>
      <w:r w:rsidR="00044F05">
        <w:t xml:space="preserve"> for Yukon River fall Chum</w:t>
      </w:r>
      <w:r>
        <w:t xml:space="preserve">.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3E03A76A" w:rsidR="001F7BBD" w:rsidRDefault="005044C4" w:rsidP="00780699">
      <w:pPr>
        <w:pStyle w:val="whitespace-pre-wrap"/>
        <w:spacing w:before="0" w:beforeAutospacing="0" w:after="0" w:afterAutospacing="0"/>
        <w:ind w:firstLine="360"/>
      </w:pPr>
      <w:r>
        <w:t xml:space="preserve">The recent </w:t>
      </w:r>
      <w:r w:rsidR="002B6B49">
        <w:t xml:space="preserve">precipitous decline </w:t>
      </w:r>
      <w:r>
        <w:t xml:space="preserve">in Yukon River </w:t>
      </w:r>
      <w:r w:rsidR="005A3A53">
        <w:t>Chum</w:t>
      </w:r>
      <w:r>
        <w:t xml:space="preserve"> salmon abundance</w:t>
      </w:r>
      <w:r w:rsidR="00C24F5B">
        <w:t xml:space="preserve"> was </w:t>
      </w:r>
      <w:r>
        <w:t>largely unexpected</w:t>
      </w:r>
      <w:r w:rsidR="00FE6A8A">
        <w:t>,</w:t>
      </w:r>
      <w:r>
        <w:t xml:space="preserve"> and</w:t>
      </w:r>
      <w:r w:rsidR="001F7BBD" w:rsidRPr="00D35F3C">
        <w:rPr>
          <w:b/>
          <w:bCs/>
        </w:rPr>
        <w:t xml:space="preserve"> </w:t>
      </w:r>
      <w:r w:rsidR="00FE6A8A">
        <w:t xml:space="preserve">our </w:t>
      </w:r>
      <w:r w:rsidR="004F7AB1">
        <w:t xml:space="preserve">mechanistic understanding of </w:t>
      </w:r>
      <w:r w:rsidR="00FE6A8A">
        <w:t xml:space="preserve">the processes regulating </w:t>
      </w:r>
      <w:r w:rsidR="004F7AB1">
        <w:t>population dynamics</w:t>
      </w:r>
      <w:r w:rsidR="00FE6A8A">
        <w:t>,</w:t>
      </w:r>
      <w:r w:rsidR="004F7AB1">
        <w:t xml:space="preserve"> as they related to </w:t>
      </w:r>
      <w:r w:rsidR="00EA4244">
        <w:t xml:space="preserve">past </w:t>
      </w:r>
      <w:r w:rsidR="004F7AB1">
        <w:t>population crashes</w:t>
      </w:r>
      <w:r w:rsidR="00FE6A8A">
        <w:t>,</w:t>
      </w:r>
      <w:r w:rsidR="001F7BBD" w:rsidRPr="005044C4">
        <w:t xml:space="preserve"> remain</w:t>
      </w:r>
      <w:r w:rsidR="00FE6A8A">
        <w:t>s</w:t>
      </w:r>
      <w:r w:rsidR="001F7BBD" w:rsidRPr="005044C4">
        <w:t xml:space="preserve"> limited.</w:t>
      </w:r>
      <w:r w:rsidR="001F7BBD">
        <w:t xml:space="preserve"> Multiple stressors operate across th</w:t>
      </w:r>
      <w:r w:rsidR="00E3769E">
        <w:t>is</w:t>
      </w:r>
      <w:r w:rsidR="001F7BBD">
        <w:t xml:space="preserve"> species' complex life cycle, making it challenging to disentangle their relative impacts on survival. </w:t>
      </w:r>
      <w:r w:rsidR="0072270B">
        <w:t xml:space="preserve">Declines in </w:t>
      </w:r>
      <w:r w:rsidR="00E3769E">
        <w:t xml:space="preserve">other </w:t>
      </w:r>
      <w:r w:rsidR="0072270B">
        <w:t xml:space="preserve">salmonid species on the same river, such as </w:t>
      </w:r>
      <w:r w:rsidR="00D17EDE">
        <w:t>Chinook salmon,</w:t>
      </w:r>
      <w:r w:rsidR="001F7BBD">
        <w:t xml:space="preserve"> have been linked to </w:t>
      </w:r>
      <w:r w:rsidR="00E3769E">
        <w:t xml:space="preserve">reductions in the </w:t>
      </w:r>
      <w:r w:rsidR="001F7BBD">
        <w:t>body size</w:t>
      </w:r>
      <w:r w:rsidR="00E3769E">
        <w:t xml:space="preserve"> of spawning individuals</w:t>
      </w:r>
      <w:r w:rsidR="001F7BBD">
        <w:t xml:space="preserve">,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xml:space="preserve">, and </w:t>
      </w:r>
      <w:r w:rsidR="00E3769E">
        <w:t xml:space="preserve">interspecific </w:t>
      </w:r>
      <w:r w:rsidR="001F7BBD">
        <w:t>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begin their outmigration to the Bering Sea </w:t>
      </w:r>
      <w:r w:rsidR="00E3769E">
        <w:t xml:space="preserve">immediately </w:t>
      </w:r>
      <w:r w:rsidR="001F7BBD">
        <w:t xml:space="preserve">after hatching, often reaching the estuarine environment within six-months. </w:t>
      </w:r>
      <w:r w:rsidR="00355FE5">
        <w:t xml:space="preserve">Thus, the mechanisms driving changes in abundance </w:t>
      </w:r>
      <w:r w:rsidR="00115BA4">
        <w:t xml:space="preserve">may be less heavily influenced by </w:t>
      </w:r>
      <w:r w:rsidR="000D2143">
        <w:t xml:space="preserve">freshwater habitat </w:t>
      </w:r>
      <w:r w:rsidR="00115BA4">
        <w:t>conditions compared to fish that spend 1-2 years in freshwater</w:t>
      </w:r>
      <w:r w:rsidR="00905818">
        <w:t xml:space="preserve"> ecosystems</w:t>
      </w:r>
      <w:r w:rsidR="000D2143">
        <w:t xml:space="preserve"> prior to outmigration</w:t>
      </w:r>
      <w:r w:rsidR="00355FE5">
        <w:t xml:space="preserve">. </w:t>
      </w:r>
      <w:r w:rsidR="00D247ED">
        <w:t>P</w:t>
      </w:r>
      <w:r w:rsidR="001F7BBD">
        <w:t xml:space="preserve">revious studies </w:t>
      </w:r>
      <w:r>
        <w:t>focus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p>
    <w:p w14:paraId="5615DB3C" w14:textId="2B1897DE"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w:t>
      </w:r>
      <w:r w:rsidR="00397D94">
        <w:t xml:space="preserve">can </w:t>
      </w:r>
      <w:r>
        <w:t xml:space="preserve">provide a more comprehensive understanding of population dynamics </w:t>
      </w:r>
      <w:r w:rsidR="00397D94">
        <w:t xml:space="preserve">compared with </w:t>
      </w:r>
      <w:r>
        <w:t xml:space="preserve">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w:t>
      </w:r>
      <w:r w:rsidR="00A23411">
        <w:t xml:space="preserve"> in different data sources</w:t>
      </w:r>
      <w:r>
        <w:t xml:space="preserve"> and process variation in</w:t>
      </w:r>
      <w:r w:rsidR="00A23411">
        <w:t xml:space="preserve"> demographics</w:t>
      </w:r>
      <w:r>
        <w:t>.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C24F5B">
        <w:instrText xml:space="preserve"> ADDIN ZOTERO_ITEM CSL_CITATION {"citationID":"QcOWdKrg","properties":{"formattedCitation":"(Cunningham et al. 2018, Scheuerell et al. 2020)","plainCitation":"(Cunningham et al. 2018,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C24F5B">
        <w:rPr>
          <w:noProof/>
        </w:rPr>
        <w:t>(Cunningham et al. 2018, Scheuerell et al. 2020)</w:t>
      </w:r>
      <w:r w:rsidR="007D3E20">
        <w:fldChar w:fldCharType="end"/>
      </w:r>
      <w:r>
        <w:t xml:space="preserve">. IPMs are well-suited for investigating the mechanisms behind recent </w:t>
      </w:r>
      <w:r w:rsidR="000E007F">
        <w:t>f</w:t>
      </w:r>
      <w:r>
        <w:t xml:space="preserve">all </w:t>
      </w:r>
      <w:r w:rsidR="005A3A53">
        <w:t>Chum</w:t>
      </w:r>
      <w:r>
        <w:t xml:space="preserve"> salmon declines, where multiple potential drivers may be operating across different life stages.</w:t>
      </w:r>
    </w:p>
    <w:p w14:paraId="180F96E0" w14:textId="2AC0A4D9"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7A6C34">
        <w:t xml:space="preserve">survival </w:t>
      </w:r>
      <w:r>
        <w:t xml:space="preserve">across different life stages of Yukon River </w:t>
      </w:r>
      <w:r w:rsidR="00202E26">
        <w:t>f</w:t>
      </w:r>
      <w:r>
        <w:t xml:space="preserve">all </w:t>
      </w:r>
      <w:r w:rsidR="005A3A53">
        <w:t>Chum</w:t>
      </w:r>
      <w:r>
        <w:t xml:space="preserve"> salmon. By incorporating multiple data sources spanning </w:t>
      </w:r>
      <w:r w:rsidR="00202E26">
        <w:t xml:space="preserve">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044F05">
        <w:t>seven</w:t>
      </w:r>
      <w:r>
        <w:t xml:space="preserve"> covariates across these stages to evaluate hypotheses about </w:t>
      </w:r>
      <w:r w:rsidR="002F795A">
        <w:t xml:space="preserve">the </w:t>
      </w:r>
      <w:r w:rsidR="0067284C">
        <w:t>effect</w:t>
      </w:r>
      <w:r w:rsidR="002F795A">
        <w:t xml:space="preserve"> of </w:t>
      </w:r>
      <w:r>
        <w:t xml:space="preserve">key environmental drivers </w:t>
      </w:r>
      <w:r w:rsidR="002F795A">
        <w:t xml:space="preserve">on </w:t>
      </w:r>
      <w:r w:rsidR="0067284C">
        <w:t>stage-specific survival</w:t>
      </w:r>
      <w:r>
        <w:t xml:space="preserve">. Specifically, we hypothesized that recent </w:t>
      </w:r>
      <w:r w:rsidR="00FC0AD1">
        <w:t xml:space="preserve">population </w:t>
      </w:r>
      <w:r>
        <w:t>declines are driven by multiple interacting factors: decreased spawner size reducing reproductive success</w:t>
      </w:r>
      <w:r w:rsidR="00E67343">
        <w:t xml:space="preserve"> or offspring provisioning</w:t>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014FF7E2"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(Figure 1, Figure 2)</w:t>
      </w:r>
      <w:r w:rsidRPr="004802C8">
        <w:t>. IPMs</w:t>
      </w:r>
      <w:r>
        <w:t xml:space="preserve">, also called </w:t>
      </w:r>
      <w:r w:rsidR="003C67AA">
        <w:t xml:space="preserve">statistical </w:t>
      </w:r>
      <w:r>
        <w:t>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The flexible IPM framework</w:t>
      </w:r>
      <w:r w:rsidR="003C67AA">
        <w:t xml:space="preserve"> developed here</w:t>
      </w:r>
      <w:r w:rsidRPr="008831F2">
        <w:t xml:space="preserve"> incorporates multiple data sources to estimate</w:t>
      </w:r>
      <w:r w:rsidR="003C67AA">
        <w:t xml:space="preserve"> </w:t>
      </w:r>
      <w:r w:rsidRPr="008831F2">
        <w:t xml:space="preserve"> </w:t>
      </w:r>
      <w:r w:rsidR="008A435F">
        <w:t xml:space="preserve">the </w:t>
      </w:r>
      <w:r w:rsidRPr="008831F2">
        <w:t>impact</w:t>
      </w:r>
      <w:r w:rsidR="008A435F">
        <w:t xml:space="preserve"> of </w:t>
      </w:r>
      <w:r w:rsidR="008A435F" w:rsidRPr="008831F2">
        <w:t>ecosystem covariate</w:t>
      </w:r>
      <w:r w:rsidR="008A435F">
        <w:t>s</w:t>
      </w:r>
      <w:r w:rsidRPr="008831F2">
        <w:t xml:space="preserve"> on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a marine survey in the Bering Sea, run reconstruction data from adult </w:t>
      </w:r>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454E7FAD" w:rsidR="00EA4645" w:rsidRPr="004802C8" w:rsidRDefault="00EA4645" w:rsidP="00EA4645">
      <w:pPr>
        <w:ind w:firstLine="360"/>
      </w:pPr>
      <w:r w:rsidRPr="008831F2">
        <w:t xml:space="preserve">The IPM tracked fall </w:t>
      </w:r>
      <w:r w:rsidR="005A3A53">
        <w:t>Chum</w:t>
      </w:r>
      <w:r w:rsidRPr="008831F2">
        <w:t xml:space="preserve"> salmon </w:t>
      </w:r>
      <w:r w:rsidR="00020B06">
        <w:t xml:space="preserve">cohorts </w:t>
      </w:r>
      <w:r w:rsidRPr="008831F2">
        <w:t xml:space="preserve">by brood year </w:t>
      </w:r>
      <w:r w:rsidRPr="008831F2">
        <w:rPr>
          <w:i/>
          <w:iCs/>
        </w:rPr>
        <w:t>t</w:t>
      </w:r>
      <w:r w:rsidRPr="008831F2">
        <w:t xml:space="preserve">, life stage </w:t>
      </w:r>
      <w:r w:rsidRPr="008831F2">
        <w:rPr>
          <w:i/>
          <w:iCs/>
        </w:rPr>
        <w:t>s</w:t>
      </w:r>
      <w:r w:rsidR="00C73A7B">
        <w:rPr>
          <w:i/>
          <w:iCs/>
        </w:rPr>
        <w:t>,</w:t>
      </w:r>
      <w:r w:rsidRPr="008831F2">
        <w:rPr>
          <w:i/>
          <w:iCs/>
        </w:rPr>
        <w:t xml:space="preserve"> </w:t>
      </w:r>
      <w:r w:rsidRPr="008831F2">
        <w:t xml:space="preserve">and age </w:t>
      </w:r>
      <w:r w:rsidRPr="008831F2">
        <w:rPr>
          <w:i/>
          <w:iCs/>
        </w:rPr>
        <w:t>a</w:t>
      </w:r>
      <w:r w:rsidRPr="008831F2">
        <w:t xml:space="preserve">. The model includes </w:t>
      </w:r>
      <w:r w:rsidR="006B367F">
        <w:t>five</w:t>
      </w:r>
      <w:r w:rsidRPr="008831F2">
        <w:t xml:space="preserve"> stages for Yukon river fall </w:t>
      </w:r>
      <w:r w:rsidR="005A3A53">
        <w:t>Chum</w:t>
      </w:r>
      <w:r w:rsidRPr="008831F2">
        <w:t xml:space="preserve">: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 xml:space="preserve">marine </w:t>
      </w:r>
      <w:r w:rsidR="00020B06">
        <w:t>juvenile</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t>
      </w:r>
      <w:r w:rsidR="00020B06">
        <w:t>immature</w:t>
      </w:r>
      <w:r w:rsidR="006B367F">
        <w:t xml:space="preserve">”, </w:t>
      </w:r>
      <w:r w:rsidR="006B367F" w:rsidRPr="004802C8">
        <w:t xml:space="preserve">which tracks individuals from </w:t>
      </w:r>
      <w:r w:rsidR="006B367F">
        <w:t>the</w:t>
      </w:r>
      <w:r w:rsidR="006B367F" w:rsidRPr="004802C8">
        <w:t xml:space="preserve"> end of their first summer</w:t>
      </w:r>
      <w:r w:rsidR="006B367F">
        <w:t xml:space="preserve"> </w:t>
      </w:r>
      <w:r w:rsidR="00020B06">
        <w:t>through</w:t>
      </w:r>
      <w:r w:rsidR="006B367F">
        <w:t xml:space="preserve"> </w:t>
      </w:r>
      <w:r w:rsidR="00020B06">
        <w:t>the</w:t>
      </w:r>
      <w:r w:rsidR="006B367F">
        <w:t xml:space="preserve"> first winter</w:t>
      </w:r>
      <w:r w:rsidR="006B367F" w:rsidRPr="004802C8">
        <w:t xml:space="preserve"> in the marine </w:t>
      </w:r>
      <w:r w:rsidR="00020B06">
        <w:t>environment to maturity</w:t>
      </w:r>
      <w:r w:rsidR="006B367F" w:rsidRPr="004802C8">
        <w:t xml:space="preserve">, </w:t>
      </w:r>
      <w:r w:rsidR="006B367F">
        <w:t xml:space="preserve">4) </w:t>
      </w:r>
      <w:r w:rsidRPr="004802C8">
        <w:t>“</w:t>
      </w:r>
      <w:r>
        <w:t>total returns</w:t>
      </w:r>
      <w:r w:rsidRPr="004802C8">
        <w:t xml:space="preserve">”, which tracks </w:t>
      </w:r>
      <w:r w:rsidR="00020B06">
        <w:t>the amount of fish</w:t>
      </w:r>
      <w:r w:rsidRPr="004802C8">
        <w:t xml:space="preserve"> </w:t>
      </w:r>
      <w:r w:rsidR="00020B06">
        <w:t>in each calendar year that</w:t>
      </w:r>
      <w:r w:rsidRPr="004802C8">
        <w:t xml:space="preserve"> return to the Yukon </w:t>
      </w:r>
      <w:r>
        <w:t>R</w:t>
      </w:r>
      <w:r w:rsidRPr="004802C8">
        <w:t xml:space="preserve">iver mouth and are vulnerable to terminal harvest, </w:t>
      </w:r>
      <w:r>
        <w:t>and</w:t>
      </w:r>
      <w:r w:rsidRPr="004802C8">
        <w:t xml:space="preserve"> </w:t>
      </w:r>
      <w:r w:rsidR="00020B06">
        <w:t>5</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3FAE4AE2" w:rsidR="00EA4645" w:rsidRPr="004802C8" w:rsidRDefault="00EA4645" w:rsidP="00EA4645">
      <w:pPr>
        <w:ind w:firstLine="360"/>
      </w:pPr>
      <w:r w:rsidRPr="004802C8">
        <w:t xml:space="preserve">The number of </w:t>
      </w:r>
      <w:r w:rsidR="005A3A53">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w:t>
      </w:r>
      <w:r w:rsidR="00020B06">
        <w:t xml:space="preserve">marine </w:t>
      </w:r>
      <w:r w:rsidRPr="004802C8">
        <w:t xml:space="preserve">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56DDC1B2"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xml:space="preserve">, which represented the </w:t>
      </w:r>
      <w:r w:rsidR="00607CF9">
        <w:t>maximum</w:t>
      </w:r>
      <w:r w:rsidR="00607CF9" w:rsidRPr="004802C8">
        <w:t xml:space="preserve"> </w:t>
      </w:r>
      <w:r w:rsidRPr="004802C8">
        <w:t>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3A0EC492"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describ</w:t>
      </w:r>
      <w:r w:rsidR="00C73A7B">
        <w:t>ing</w:t>
      </w:r>
      <w:r w:rsidRPr="004802C8">
        <w:t xml:space="preserve">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stage-</w:t>
      </w:r>
      <w:r w:rsidR="00DE31A8">
        <w:lastRenderedPageBreak/>
        <w:t xml:space="preserv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r w:rsidR="005A3A53">
        <w:t>Chum</w:t>
      </w:r>
      <w:r w:rsidR="00C01109">
        <w:t xml:space="preserve"> salmon cohort and the environmental or ecosystem process</w:t>
      </w:r>
      <w:r w:rsidR="00401925">
        <w:t xml:space="preserve"> (Table 1)</w:t>
      </w:r>
      <w:r w:rsidR="00DE31A8">
        <w:t>.</w:t>
      </w:r>
    </w:p>
    <w:p w14:paraId="1497CC4F" w14:textId="69AC661D"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24F5B">
        <w:instrText xml:space="preserve"> ADDIN ZOTERO_ITEM CSL_CITATION {"citationID":"7Zqan4VV","properties":{"formattedCitation":"(Beamish &amp; Mahnken 2001, Farley Jr et al. 2007)","plainCitation":"(Beamish &amp; Mahnken 2001, Farley Jr et al. 2007)","noteIndex":0},"citationItems":[{"id":"FDFb9BhT/QeUW9VHg","uris":["http://zotero.org/users/8784224/items/6R6UMVSW"],"itemData":{"id":1056,"type":"article-journal","abstract":"We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Beverton-Holt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2493DE84"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rsidR="00401925">
        <w:t>is tracked</w:t>
      </w:r>
      <w:r>
        <w:t xml:space="preserve"> </w:t>
      </w:r>
      <w:r w:rsidR="00401925">
        <w:t>by</w:t>
      </w:r>
      <w:r>
        <w:t xml:space="preserve"> calendar year</w:t>
      </w:r>
      <w:r w:rsidR="00923851">
        <w:t xml:space="preserve"> </w:t>
      </w:r>
      <w:r w:rsidR="00401925">
        <w:t>and</w:t>
      </w:r>
      <w:r>
        <w:t xml:space="preserve"> indexed by</w:t>
      </w:r>
      <w:r w:rsidRPr="004802C8">
        <w:t xml:space="preserve"> </w:t>
      </w:r>
      <m:oMath>
        <m:r>
          <w:rPr>
            <w:rFonts w:ascii="Cambria Math" w:hAnsi="Cambria Math"/>
          </w:rPr>
          <m:t>y</m:t>
        </m:r>
      </m:oMath>
      <w:r w:rsidR="00401925">
        <w:t xml:space="preserve">, where </w:t>
      </w:r>
      <m:oMath>
        <m:r>
          <w:rPr>
            <w:rFonts w:ascii="Cambria Math" w:hAnsi="Cambria Math"/>
          </w:rPr>
          <m:t>y =t+a+1</m:t>
        </m:r>
      </m:oMath>
      <w:r w:rsidR="002D73EA">
        <w:t>.</w:t>
      </w:r>
      <w:r>
        <w:t xml:space="preserve">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6ECB3719"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2DB893D7" w14:textId="2069974D" w:rsidR="00566A05" w:rsidRDefault="00EA4645" w:rsidP="00EA4645">
      <w:pPr>
        <w:pStyle w:val="NormalWeb"/>
        <w:spacing w:before="0" w:beforeAutospacing="0" w:after="0" w:afterAutospacing="0"/>
      </w:pPr>
      <w:r w:rsidRPr="004802C8">
        <w:t xml:space="preserve">We </w:t>
      </w:r>
      <w:r w:rsidRPr="00566A05">
        <w:t xml:space="preserve">assumed a fixed natural mortality for </w:t>
      </w:r>
      <w:r w:rsidR="000B13D6" w:rsidRPr="00566A05">
        <w:t xml:space="preserve">fish with a total </w:t>
      </w:r>
      <w:r w:rsidRPr="00566A05">
        <w:t xml:space="preserve">age </w:t>
      </w:r>
      <w:r w:rsidR="000B13D6" w:rsidRPr="00566A05">
        <w:t>of 3</w:t>
      </w:r>
      <w:r w:rsidRPr="00566A05">
        <w:t>-6</w:t>
      </w:r>
      <w:r w:rsidR="000B13D6" w:rsidRPr="00566A05">
        <w:t xml:space="preserve"> years</w:t>
      </w:r>
      <w:r w:rsidRPr="00566A05">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566A05">
        <w:rPr>
          <w:vertAlign w:val="subscript"/>
        </w:rPr>
        <w:t xml:space="preserve">, </w:t>
      </w:r>
      <w:r w:rsidRPr="00566A05">
        <w:t xml:space="preserve">where the annual mortality rate was 0.06. This represents the assumption that older fish had a higher marine mortality than younger </w:t>
      </w:r>
      <w:r w:rsidR="000B13D6" w:rsidRPr="00566A05">
        <w:t>fish</w:t>
      </w:r>
      <w:r w:rsidRPr="00566A05">
        <w:t xml:space="preserve"> but that overall ocean mortality after the first winter at sea was low</w:t>
      </w:r>
      <w:r w:rsidR="000B13D6" w:rsidRPr="00566A05">
        <w:t xml:space="preserve"> </w:t>
      </w:r>
      <w:r w:rsidR="000B13D6" w:rsidRPr="00566A05">
        <w:fldChar w:fldCharType="begin"/>
      </w:r>
      <w:r w:rsidR="000B13D6" w:rsidRPr="00566A05">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rsidRPr="00566A05">
        <w:fldChar w:fldCharType="separate"/>
      </w:r>
      <w:r w:rsidR="000B13D6" w:rsidRPr="00566A05">
        <w:rPr>
          <w:noProof/>
        </w:rPr>
        <w:t>(Beamish 2018)</w:t>
      </w:r>
      <w:r w:rsidR="000B13D6" w:rsidRPr="00566A05">
        <w:fldChar w:fldCharType="end"/>
      </w:r>
      <w:r w:rsidRPr="00566A05">
        <w:t xml:space="preserve">. </w:t>
      </w:r>
      <w:r w:rsidR="00566A05">
        <w:t>We tested this assumption and discussed this further in the results.</w:t>
      </w:r>
    </w:p>
    <w:p w14:paraId="7D0060DC" w14:textId="3B6DD8E6" w:rsidR="00EA4645" w:rsidRDefault="00EA4645" w:rsidP="00566A05">
      <w:pPr>
        <w:pStyle w:val="NormalWeb"/>
        <w:spacing w:before="0" w:beforeAutospacing="0" w:after="0" w:afterAutospacing="0"/>
        <w:ind w:firstLine="720"/>
      </w:pPr>
      <w:r w:rsidRPr="00566A05">
        <w:t>The maturity</w:t>
      </w:r>
      <w:r>
        <w:t xml:space="preserve"> schedule for </w:t>
      </w:r>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54F49E93"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w:t>
      </w:r>
      <w:r w:rsidRPr="00E04F8C">
        <w:t xml:space="preserve">r year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425829" w:rsidRPr="00E04F8C">
        <w:rPr>
          <w:vertAlign w:val="subscript"/>
        </w:rPr>
        <w:t>.</w:t>
      </w:r>
      <w:r w:rsidR="00E04F8C" w:rsidRPr="00E04F8C">
        <w:rPr>
          <w:vertAlign w:val="subscript"/>
        </w:rPr>
        <w:t xml:space="preserve"> </w:t>
      </w:r>
      <w:r w:rsidR="00E04F8C" w:rsidRPr="00E04F8C">
        <w:rPr>
          <w:rFonts w:eastAsiaTheme="minorHAnsi"/>
          <w:color w:val="000000"/>
        </w:rPr>
        <w:t>Fishery selectivity is implicitly assumed to be uniform across ages.</w:t>
      </w:r>
      <w:r w:rsidR="00425829" w:rsidRPr="00E04F8C">
        <w:rPr>
          <w:vertAlign w:val="subscript"/>
        </w:rPr>
        <w:t xml:space="preserve"> </w:t>
      </w:r>
      <w:r w:rsidRPr="00E04F8C">
        <w:t>The resulting</w:t>
      </w:r>
      <w:r>
        <w:t xml:space="preserve"> catch-at-age in calendar year </w:t>
      </w:r>
      <m:oMath>
        <m:r>
          <w:rPr>
            <w:rFonts w:ascii="Cambria Math" w:hAnsi="Cambria Math"/>
          </w:rPr>
          <m:t>y</m:t>
        </m:r>
      </m:oMath>
      <w:r>
        <w:t xml:space="preserve"> is:</w:t>
      </w:r>
    </w:p>
    <w:p w14:paraId="45185459" w14:textId="1B6B645F"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291CB0F3"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r w:rsidR="00923851">
        <w:t>. W</w:t>
      </w:r>
      <w:r w:rsidRPr="004802C8">
        <w:t xml:space="preserve">e estimated </w:t>
      </w:r>
      <w:r w:rsidR="00ED6202">
        <w:t xml:space="preserve">the </w:t>
      </w:r>
      <w:r w:rsidRPr="004802C8">
        <w:t>mean fishing mortality</w:t>
      </w:r>
      <w:r w:rsidR="00ED6202">
        <w:t xml:space="preserve"> in log space,</w:t>
      </w:r>
      <w:r w:rsidRPr="004802C8">
        <w:t xml:space="preserve"> </w:t>
      </w:r>
      <m:oMath>
        <m:r>
          <m:rPr>
            <m:sty m:val="p"/>
          </m:rPr>
          <w:rPr>
            <w:rFonts w:ascii="Cambria Math" w:hAnsi="Cambria Math"/>
            <w:vertAlign w:val="subscript"/>
          </w:rPr>
          <m:t>υ</m:t>
        </m:r>
      </m:oMath>
      <w:r w:rsidRPr="004802C8">
        <w:t xml:space="preserve"> and </w:t>
      </w:r>
      <w:r w:rsidR="00813E71">
        <w:t xml:space="preserve">annual </w:t>
      </w:r>
      <w:r w:rsidRPr="004802C8">
        <w:t xml:space="preserve">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0,1</m:t>
            </m:r>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339B02CD"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6984C5C8" w:rsidR="00EA4645" w:rsidRPr="004802C8" w:rsidRDefault="00EA4645" w:rsidP="00EA4645">
      <w:r w:rsidRPr="004802C8">
        <w:t>Returning fish that were not captured in terminal fisheries were assumed to reach the spawning grounds and reproduce</w:t>
      </w:r>
      <w:r w:rsidR="00A40711">
        <w:t>.</w:t>
      </w:r>
      <w:r w:rsidRPr="004802C8">
        <w:t xml:space="preserv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420C3AD" w14:textId="6780EDF5" w:rsidR="005310D7" w:rsidRDefault="005310D7" w:rsidP="005310D7">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w:t>
      </w:r>
      <w:r w:rsidR="00994CE3">
        <w:t xml:space="preserve"> Age-specific Ricker parameters were estimated to account for the difference in realized fecundity for female Chum salmon of different ages.</w:t>
      </w:r>
      <w:r>
        <w:t xml:space="preserve"> Due to difficulties in estimating the density dependence parameter,</w:t>
      </w:r>
      <w:r w:rsidRPr="005310D7">
        <w:rPr>
          <w:rFonts w:ascii="Cambria Math" w:hAnsi="Cambria Math"/>
          <w:i/>
        </w:rPr>
        <w:t xml:space="preserve"> </w:t>
      </w:r>
      <w:r>
        <w:t xml:space="preserve">we fixed </w:t>
      </w:r>
      <m:oMath>
        <m:r>
          <w:rPr>
            <w:rFonts w:ascii="Cambria Math" w:hAnsi="Cambria Math"/>
          </w:rPr>
          <m:t>β</m:t>
        </m:r>
      </m:oMath>
      <w:r>
        <w:t xml:space="preserve"> at 0.001</w:t>
      </w:r>
      <w:r w:rsidR="00994CE3">
        <w:t xml:space="preserve"> for all ages</w:t>
      </w:r>
      <w:r>
        <w:t>, representing a low level of density dependence. T</w:t>
      </w:r>
      <w:r w:rsidRPr="004802C8">
        <w:t>he proportion of female</w:t>
      </w:r>
      <w:r w:rsidR="00A703F2">
        <w:t xml:space="preserve"> offspring</w:t>
      </w:r>
      <w:r w:rsidRPr="004802C8">
        <w:t xml:space="preserve">,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281F034E" w14:textId="77777777" w:rsidR="00290DFC" w:rsidRDefault="00290DFC" w:rsidP="00A40711">
      <w:pPr>
        <w:ind w:firstLine="720"/>
      </w:pPr>
    </w:p>
    <w:p w14:paraId="4217D5AD" w14:textId="3964843B" w:rsidR="00A75A82" w:rsidRDefault="00000000" w:rsidP="00A75A8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βN</m:t>
                </m:r>
              </m:e>
              <m:sub>
                <m:r>
                  <w:rPr>
                    <w:rFonts w:ascii="Cambria Math" w:hAnsi="Cambria Math"/>
                  </w:rPr>
                  <m:t>y,s=s,a</m:t>
                </m:r>
              </m:sub>
            </m:sSub>
            <m:r>
              <w:rPr>
                <w:rFonts w:ascii="Cambria Math" w:hAnsi="Cambria Math"/>
              </w:rPr>
              <m:t xml:space="preserve"> )</m:t>
            </m:r>
          </m:sup>
        </m:sSup>
        <m:r>
          <w:rPr>
            <w:rFonts w:ascii="Cambria Math" w:hAnsi="Cambria Math"/>
          </w:rPr>
          <m:t>)</m:t>
        </m:r>
      </m:oMath>
      <w:r w:rsidR="00A75A82" w:rsidRPr="004802C8">
        <w:tab/>
        <w:t>Eq. 4.1</w:t>
      </w:r>
      <w:r w:rsidR="00A75A82">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567A73BD" w14:textId="3806475C" w:rsidR="00EA4645" w:rsidRPr="00684ACE" w:rsidRDefault="00084B70" w:rsidP="00684ACE">
      <w:pPr>
        <w:pStyle w:val="whitespace-pre-wrap"/>
      </w:pPr>
      <w:r>
        <w:t>The IPM was fit to</w:t>
      </w:r>
      <w:r w:rsidR="00EA4645">
        <w:t xml:space="preserve"> juvenile abundance data from marine </w:t>
      </w:r>
      <w:r w:rsidR="00DE4DB7">
        <w:t xml:space="preserve">surface trawl </w:t>
      </w:r>
      <w:r w:rsidR="00EA4645">
        <w:t>survey</w:t>
      </w:r>
      <w:r w:rsidR="00DE4DB7">
        <w:t>s</w:t>
      </w:r>
      <w:r w:rsidR="00EA4645">
        <w:t xml:space="preserve"> </w:t>
      </w:r>
      <w:r w:rsidR="00DE4DB7">
        <w:t xml:space="preserve">conducted by </w:t>
      </w:r>
      <w:r w:rsidR="00E86CC5">
        <w:t xml:space="preserve">the </w:t>
      </w:r>
      <w:r w:rsidR="00D00523">
        <w:t xml:space="preserve">NOAA National Marine Fisheries Service and the </w:t>
      </w:r>
      <w:r w:rsidR="00E86CC5">
        <w:t xml:space="preserve">Alaska Department of Fish and Game (ADF&amp;G) </w:t>
      </w:r>
      <w:r w:rsidR="00EA4645">
        <w:t xml:space="preserve">in the Bering Sea, run reconstruction </w:t>
      </w:r>
      <w:r w:rsidR="00302955">
        <w:t xml:space="preserve">model outputs describing </w:t>
      </w:r>
      <w:r w:rsidR="00EA4645">
        <w:t xml:space="preserve">adult </w:t>
      </w:r>
      <w:r w:rsidR="005A3A53">
        <w:t>Chum</w:t>
      </w:r>
      <w:r w:rsidR="00EA4645">
        <w:t xml:space="preserve"> salmon returning to the Yukon River to spawn, and environmental covariates spanning brood years 200</w:t>
      </w:r>
      <w:r w:rsidR="00AB0C80">
        <w:t>2</w:t>
      </w:r>
      <w:r w:rsidR="00EA4645">
        <w:t xml:space="preserve"> – 202</w:t>
      </w:r>
      <w:r w:rsidR="00AB0C80">
        <w:t>2</w:t>
      </w:r>
      <w:r w:rsidR="00EA4645">
        <w:t xml:space="preserve">. </w:t>
      </w:r>
      <w:r w:rsidR="00302955">
        <w:t xml:space="preserve">The Yukon River fall </w:t>
      </w:r>
      <w:r w:rsidR="005A3A53">
        <w:t>Chum</w:t>
      </w:r>
      <w:r w:rsidR="00302955">
        <w:t xml:space="preserve"> salmon run reconstruction model was developed and is implemented by the ADF&amp;G</w:t>
      </w:r>
      <w:r w:rsidR="00E86CC5">
        <w:t xml:space="preserve"> </w:t>
      </w:r>
      <w:r w:rsidR="00302955">
        <w:t xml:space="preserve">and is informed by data collected through the extensive efforts of ADF&amp;G </w:t>
      </w:r>
      <w:r w:rsidR="00DC5459">
        <w:t xml:space="preserve">and Department of Fisheries and Oceans Canada (DFO) </w:t>
      </w:r>
      <w:r w:rsidR="00302955">
        <w:t>monitoring and assessment programs</w:t>
      </w:r>
      <w:r w:rsidR="000F1E55">
        <w:t xml:space="preserve"> </w:t>
      </w:r>
      <w:r w:rsidR="000F1E55">
        <w:fldChar w:fldCharType="begin"/>
      </w:r>
      <w:r w:rsidR="000F1E55">
        <w: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0F1E55">
        <w:fldChar w:fldCharType="separate"/>
      </w:r>
      <w:r w:rsidR="000F1E55">
        <w:rPr>
          <w:noProof/>
        </w:rPr>
        <w:t>(Fleischman &amp; Borba 2009)</w:t>
      </w:r>
      <w:r w:rsidR="000F1E55">
        <w:fldChar w:fldCharType="end"/>
      </w:r>
      <w:r w:rsidR="00302955">
        <w:t xml:space="preserve">. </w:t>
      </w:r>
      <w:r w:rsidR="00EA4645" w:rsidRPr="004802C8">
        <w:t xml:space="preserve">We fit the </w:t>
      </w:r>
      <w:r w:rsidR="00EA4645">
        <w:t>IPM</w:t>
      </w:r>
      <w:r w:rsidR="00EA4645" w:rsidRPr="004802C8">
        <w:t xml:space="preserve"> to </w:t>
      </w:r>
      <w:r w:rsidR="00EA4645">
        <w:t xml:space="preserve">these </w:t>
      </w:r>
      <w:r w:rsidR="00EA4645" w:rsidRPr="004802C8">
        <w:t xml:space="preserve">datasets using Bayesian </w:t>
      </w:r>
      <w:r w:rsidR="00D00523">
        <w:t>methods through</w:t>
      </w:r>
      <w:r w:rsidR="00BD3B85">
        <w:t xml:space="preserve"> the </w:t>
      </w:r>
      <w:r w:rsidR="00923851">
        <w:t>STAN</w:t>
      </w:r>
      <w:r w:rsidR="00BD3B85">
        <w:t xml:space="preserve"> platform</w:t>
      </w:r>
      <w:r w:rsidR="00923851">
        <w:t xml:space="preserve"> </w:t>
      </w:r>
      <w:r w:rsidR="00EA4645" w:rsidRPr="004802C8">
        <w:t xml:space="preserve">and implemented the model using the rstan package in R </w:t>
      </w:r>
      <w:r w:rsidR="00EA4645"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EA4645" w:rsidRPr="004802C8">
        <w:fldChar w:fldCharType="separate"/>
      </w:r>
      <w:r w:rsidR="0081320A">
        <w:rPr>
          <w:noProof/>
        </w:rPr>
        <w:t>(Carpenter et al. 2017, R Core Team 2021, Stan Development Team 2024)</w:t>
      </w:r>
      <w:r w:rsidR="00EA4645" w:rsidRPr="004802C8">
        <w:fldChar w:fldCharType="end"/>
      </w:r>
      <w:r w:rsidR="00EA4645" w:rsidRPr="004802C8">
        <w:t xml:space="preserve">. </w:t>
      </w:r>
      <w:r w:rsidR="00F8419C">
        <w:t xml:space="preserve">Models were fit to data for each population separately, with four chains run for </w:t>
      </w:r>
      <w:r w:rsidR="003700BC">
        <w:t>3</w:t>
      </w:r>
      <w:r w:rsidR="00F762C1">
        <w:t>0</w:t>
      </w:r>
      <w:r w:rsidR="00F8419C">
        <w:t>,000 iterations</w:t>
      </w:r>
      <w:r w:rsidR="00C65F8E">
        <w:t xml:space="preserve"> with an additional</w:t>
      </w:r>
      <w:r w:rsidR="00F762C1">
        <w:t xml:space="preserve"> 16</w:t>
      </w:r>
      <w:r w:rsidR="00F8419C">
        <w:t>% burn</w:t>
      </w:r>
      <w:r w:rsidR="00C65F8E">
        <w:t>-</w:t>
      </w:r>
      <w:r w:rsidR="00F8419C">
        <w:t xml:space="preserve">in </w:t>
      </w:r>
      <w:r w:rsidR="00C65F8E">
        <w:t>period</w:t>
      </w:r>
      <w:r w:rsidR="00F762C1">
        <w:t xml:space="preserve"> and a thinning rate of 1/</w:t>
      </w:r>
      <w:r w:rsidR="003700BC">
        <w:t>1</w:t>
      </w:r>
      <w:r w:rsidR="00F762C1">
        <w:t>0</w:t>
      </w:r>
      <w:r w:rsidR="00F8419C">
        <w:t xml:space="preserve">, resulting in </w:t>
      </w:r>
      <w:r w:rsidR="003700BC">
        <w:t>10,080</w:t>
      </w:r>
      <w:r w:rsidR="00F8419C">
        <w:t xml:space="preserve"> saved iterations.</w:t>
      </w:r>
      <w:r w:rsidR="00EA4645" w:rsidRPr="004802C8">
        <w:t xml:space="preserve"> </w:t>
      </w:r>
      <w:r w:rsidR="00EA4645">
        <w:t>W</w:t>
      </w:r>
      <w:r w:rsidR="00EA4645" w:rsidRPr="004802C8">
        <w:t xml:space="preserve">e used an adapt-delta of 0.99 to force the model to take smaller steps when searching the parameter space. We diagnosed chain convergence using the Gelman-Rubin statistic </w:t>
      </w:r>
      <w:r w:rsidR="00EA4645" w:rsidRPr="004802C8">
        <w:fldChar w:fldCharType="begin"/>
      </w:r>
      <w:r w:rsidR="00EA4645"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00EA4645" w:rsidRPr="004802C8">
        <w:fldChar w:fldCharType="separate"/>
      </w:r>
      <w:r w:rsidR="00EA4645" w:rsidRPr="004802C8">
        <w:rPr>
          <w:noProof/>
        </w:rPr>
        <w:t>(Brooks &amp; Gelman 1998)</w:t>
      </w:r>
      <w:r w:rsidR="00EA4645" w:rsidRPr="004802C8">
        <w:fldChar w:fldCharType="end"/>
      </w:r>
      <w:r w:rsidR="00EA4645" w:rsidRPr="004802C8">
        <w:t xml:space="preserve"> and visually inspected trace plots</w:t>
      </w:r>
      <w:r w:rsidR="00BD3B85">
        <w:t xml:space="preserve"> to ensure</w:t>
      </w:r>
      <w:r w:rsidR="00EA4645" w:rsidRPr="004802C8">
        <w:t xml:space="preserve"> </w:t>
      </w:r>
      <w:r w:rsidR="00BD3B85">
        <w:t xml:space="preserve">all chains converged to a stationary distribution </w:t>
      </w:r>
      <w:r w:rsidR="00EA4645" w:rsidRPr="004802C8">
        <w:t>(Figure S</w:t>
      </w:r>
      <w:r w:rsidR="00EA4645">
        <w:t>2</w:t>
      </w:r>
      <w:r w:rsidR="00EA4645" w:rsidRPr="004802C8">
        <w:t xml:space="preserve">). </w:t>
      </w:r>
      <w:r w:rsidR="00EA4645" w:rsidRPr="004802C8">
        <w:rPr>
          <w:color w:val="000000"/>
        </w:rPr>
        <w:t xml:space="preserve">We used the </w:t>
      </w:r>
      <w:r w:rsidR="00EA4645" w:rsidRPr="001A3C64">
        <w:rPr>
          <w:i/>
          <w:iCs/>
          <w:color w:val="000000"/>
        </w:rPr>
        <w:t>priorsense</w:t>
      </w:r>
      <w:r w:rsidR="00EA4645" w:rsidRPr="004802C8">
        <w:rPr>
          <w:color w:val="000000"/>
        </w:rPr>
        <w:t xml:space="preserve"> package in R to evaluate how sensitive the posterior </w:t>
      </w:r>
      <w:r w:rsidR="00EA4645">
        <w:rPr>
          <w:color w:val="000000"/>
        </w:rPr>
        <w:t>distribution was</w:t>
      </w:r>
      <w:r w:rsidR="00EA4645" w:rsidRPr="004802C8">
        <w:rPr>
          <w:color w:val="000000"/>
        </w:rPr>
        <w:t xml:space="preserve"> to prior and likelihood</w:t>
      </w:r>
      <w:r w:rsidR="00EA4645">
        <w:rPr>
          <w:color w:val="000000"/>
        </w:rPr>
        <w:t xml:space="preserve"> perturbations</w:t>
      </w:r>
      <w:r w:rsidR="00EA4645" w:rsidRPr="004802C8">
        <w:rPr>
          <w:color w:val="000000"/>
        </w:rPr>
        <w:t xml:space="preserve"> </w:t>
      </w:r>
      <w:r w:rsidR="00EA4645" w:rsidRPr="004802C8">
        <w:rPr>
          <w:color w:val="000000"/>
        </w:rPr>
        <w:fldChar w:fldCharType="begin"/>
      </w:r>
      <w:r w:rsidR="00EA4645"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EA4645" w:rsidRPr="004802C8">
        <w:rPr>
          <w:color w:val="000000"/>
        </w:rPr>
        <w:fldChar w:fldCharType="separate"/>
      </w:r>
      <w:r w:rsidR="00EA4645" w:rsidRPr="004802C8">
        <w:rPr>
          <w:noProof/>
          <w:color w:val="000000"/>
        </w:rPr>
        <w:t>(Kallioinen et al. 2023)</w:t>
      </w:r>
      <w:r w:rsidR="00EA4645" w:rsidRPr="004802C8">
        <w:rPr>
          <w:color w:val="000000"/>
        </w:rPr>
        <w:fldChar w:fldCharType="end"/>
      </w:r>
      <w:r w:rsidR="00EA4645" w:rsidRPr="004802C8">
        <w:rPr>
          <w:color w:val="000000"/>
        </w:rPr>
        <w:t xml:space="preserve">. </w:t>
      </w:r>
    </w:p>
    <w:p w14:paraId="32B6FDD7" w14:textId="77777777" w:rsidR="00EA4645" w:rsidRPr="004802C8" w:rsidRDefault="00EA4645" w:rsidP="00EA4645">
      <w:pPr>
        <w:pStyle w:val="Heading4"/>
      </w:pPr>
      <w:r>
        <w:t xml:space="preserve">2.3 Population Data  </w:t>
      </w:r>
    </w:p>
    <w:p w14:paraId="0789FF11" w14:textId="2433B79A" w:rsidR="007362E2" w:rsidRDefault="009506B5" w:rsidP="00384796">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r w:rsidR="00EA4645" w:rsidRPr="004802C8">
        <w:t>N</w:t>
      </w:r>
      <w:r w:rsidR="00EA4645" w:rsidRPr="004802C8">
        <w:rPr>
          <w:vertAlign w:val="subscript"/>
        </w:rPr>
        <w:t>t,s</w:t>
      </w:r>
      <w:proofErr w:type="spell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w:t>
      </w:r>
      <w:r w:rsidR="000C0380">
        <w:t xml:space="preserve"> abundance</w:t>
      </w:r>
      <w:r w:rsidR="00EA4645" w:rsidRPr="004802C8">
        <w:t xml:space="preserve">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 in the</w:t>
      </w:r>
      <w:r w:rsidR="00247C95">
        <w:t xml:space="preserve"> Northern and </w:t>
      </w:r>
      <w:r w:rsidR="001B155D">
        <w:t>Southeastern</w:t>
      </w:r>
      <w:r w:rsidR="00247C95">
        <w:t xml:space="preserve"> Bering Sea (NBS, SEBS)</w:t>
      </w:r>
      <w:r w:rsidR="00EA4645" w:rsidRPr="004802C8">
        <w:t xml:space="preserve">. </w:t>
      </w:r>
      <w:r>
        <w:t>These data come from a</w:t>
      </w:r>
      <w:r w:rsidR="00EA4645" w:rsidRPr="004802C8">
        <w:t xml:space="preserve"> collaborative survey run by </w:t>
      </w:r>
      <w:r w:rsidR="00EA4645">
        <w:t xml:space="preserve">the </w:t>
      </w:r>
      <w:r w:rsidR="00EA4645" w:rsidRPr="004802C8">
        <w:t>NOAA Alaska Fishery Science Center</w:t>
      </w:r>
      <w:r w:rsidR="00EA4645">
        <w:t xml:space="preserve"> and A</w:t>
      </w:r>
      <w:r w:rsidR="00F8419C">
        <w:t>laska Department of Fish and Game (A</w:t>
      </w:r>
      <w:r w:rsidR="00EA4645">
        <w:t>DF&amp;G</w:t>
      </w:r>
      <w:r w:rsidR="00F8419C">
        <w:t>)</w:t>
      </w:r>
      <w:r w:rsidR="00EA4645">
        <w:t xml:space="preserve"> to</w:t>
      </w:r>
      <w:r w:rsidR="00EA4645" w:rsidRPr="004802C8">
        <w:t xml:space="preserve"> better understand the </w:t>
      </w:r>
      <w:r w:rsidR="000A512E">
        <w:t>Bering Sea</w:t>
      </w:r>
      <w:r w:rsidR="00247C95">
        <w:t xml:space="preserve"> </w:t>
      </w:r>
      <w:r w:rsidR="00EA4645">
        <w:t>e</w:t>
      </w:r>
      <w:r w:rsidR="00EA4645" w:rsidRPr="004802C8">
        <w:t xml:space="preserve">cosystem </w:t>
      </w:r>
      <w:r w:rsidR="00EA4645" w:rsidRPr="004802C8">
        <w:fldChar w:fldCharType="begin"/>
      </w:r>
      <w:r w:rsidR="00EA4645"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EA4645" w:rsidRPr="004802C8">
        <w:fldChar w:fldCharType="separate"/>
      </w:r>
      <w:r w:rsidR="00EA4645" w:rsidRPr="004802C8">
        <w:rPr>
          <w:noProof/>
        </w:rPr>
        <w:t>(Murphy et al. 2021)</w:t>
      </w:r>
      <w:r w:rsidR="00EA4645" w:rsidRPr="004802C8">
        <w:fldChar w:fldCharType="end"/>
      </w:r>
      <w:r w:rsidR="00EA4645" w:rsidRPr="004802C8">
        <w:t xml:space="preserve">. The survey </w:t>
      </w:r>
      <w:r w:rsidR="00EA4645">
        <w:t xml:space="preserve">uses surface trawl gear to sample juvenile salmon at stations across </w:t>
      </w:r>
      <w:r w:rsidR="001B155D">
        <w:t>both</w:t>
      </w:r>
      <w:r w:rsidR="00EA4645">
        <w:t xml:space="preserve"> </w:t>
      </w:r>
      <w:r w:rsidR="001B155D">
        <w:t>Bering Sea regions</w:t>
      </w:r>
      <w:r w:rsidR="00EA4645">
        <w:t xml:space="preserve"> (Figure 1). </w:t>
      </w:r>
      <w:r w:rsidR="00EA4645" w:rsidRPr="004802C8">
        <w:t>The survey is conducted annually</w:t>
      </w:r>
      <w:r w:rsidR="000C0380">
        <w:t xml:space="preserve"> in the Northern Bering Sea, and biennially </w:t>
      </w:r>
      <w:r w:rsidR="000C0380">
        <w:lastRenderedPageBreak/>
        <w:t>in the southeastern Bering Sea,</w:t>
      </w:r>
      <w:r w:rsidR="00EA4645" w:rsidRPr="004802C8">
        <w:t xml:space="preserve"> between August and </w:t>
      </w:r>
      <w:r w:rsidR="006B7301" w:rsidRPr="00C52150">
        <w:t>September and</w:t>
      </w:r>
      <w:r>
        <w:t xml:space="preserve"> encounters</w:t>
      </w:r>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r w:rsidR="00AB0C80">
        <w:t>Chum salmon</w:t>
      </w:r>
      <w:r w:rsidR="00AB0C80" w:rsidRPr="004802C8">
        <w:t xml:space="preserve"> caught in this survey are allocated to</w:t>
      </w:r>
      <w:r w:rsidR="00AB0C80">
        <w:t xml:space="preserve"> five</w:t>
      </w:r>
      <w:r w:rsidR="00AB0C80" w:rsidRPr="004802C8">
        <w:t xml:space="preserve"> genetic reporting groups</w:t>
      </w:r>
      <w:r w:rsidR="00AB0C80">
        <w:t>, including Yukon River fall Chum,</w:t>
      </w:r>
      <w:r w:rsidR="00AB0C80" w:rsidRPr="004802C8">
        <w:t xml:space="preserve"> using a spatial mixed stock analysis (MSA) </w:t>
      </w:r>
      <w:r w:rsidR="00AB0C80">
        <w:fldChar w:fldCharType="begin"/>
      </w:r>
      <w:r w:rsidR="00AB0C8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AB0C80">
        <w:fldChar w:fldCharType="separate"/>
      </w:r>
      <w:r w:rsidR="00AB0C80">
        <w:rPr>
          <w:noProof/>
        </w:rPr>
        <w:t>(Murphy et al. 2021)</w:t>
      </w:r>
      <w:r w:rsidR="00AB0C80">
        <w:fldChar w:fldCharType="end"/>
      </w:r>
      <w:r w:rsidR="00AB0C8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station-specific abundance per unit area swept 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AB0C80">
        <w:rPr>
          <w:rFonts w:eastAsiaTheme="minorHAnsi"/>
          <w:color w:val="000000"/>
        </w:rPr>
        <w:t xml:space="preserve">Yukon River fall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r w:rsidR="00AB0C80">
        <w:t xml:space="preserve"> To </w:t>
      </w:r>
      <w:r w:rsidR="00EA4645" w:rsidRPr="004802C8">
        <w:t>translate the</w:t>
      </w:r>
      <w:r w:rsidR="00AB0C80">
        <w:t xml:space="preserve"> </w:t>
      </w:r>
      <w:r w:rsidR="00EA4645" w:rsidRPr="004802C8">
        <w:t xml:space="preserve">juvenile abundances </w:t>
      </w:r>
      <w:r w:rsidR="00AB0C80">
        <w:t xml:space="preserve">estimated by the IPM </w:t>
      </w:r>
      <w:r w:rsidR="00EA4645" w:rsidRPr="004802C8">
        <w:t xml:space="preserve">to the scale of the observed juvenile abundance, we estimated a </w:t>
      </w:r>
      <w:r w:rsidR="0002509A">
        <w:t xml:space="preserve">catchability </w:t>
      </w:r>
      <w:r w:rsidR="00EA4645" w:rsidRPr="004802C8">
        <w:t xml:space="preserve">constant </w:t>
      </w:r>
      <w:r w:rsidR="00EA4645" w:rsidRPr="004802C8">
        <w:rPr>
          <w:i/>
          <w:iCs/>
        </w:rPr>
        <w:t>q</w:t>
      </w:r>
      <w:r w:rsidR="000C0380">
        <w:rPr>
          <w:i/>
          <w:iCs/>
        </w:rPr>
        <w:t xml:space="preserve"> </w:t>
      </w:r>
      <w:r w:rsidR="000C0380">
        <w:t>for the juvenile survey</w:t>
      </w:r>
      <w:r w:rsidR="00EA4645" w:rsidRPr="004802C8">
        <w:t>. We fit</w:t>
      </w:r>
      <w:r w:rsidR="00EA4645" w:rsidRPr="00384796">
        <w:t xml:space="preserve"> the IPM to the juvenile abundance index, </w:t>
      </w:r>
      <w:proofErr w:type="spellStart"/>
      <w:r w:rsidR="00EA4645" w:rsidRPr="00384796">
        <w:rPr>
          <w:i/>
          <w:iCs/>
        </w:rPr>
        <w:t>J</w:t>
      </w:r>
      <w:r w:rsidR="00EA4645" w:rsidRPr="00384796">
        <w:rPr>
          <w:i/>
          <w:iCs/>
          <w:vertAlign w:val="subscript"/>
        </w:rPr>
        <w:t>t</w:t>
      </w:r>
      <w:proofErr w:type="spellEnd"/>
      <w:r w:rsidR="007362E2" w:rsidRPr="00384796">
        <w:rPr>
          <w:i/>
          <w:iCs/>
          <w:vertAlign w:val="subscript"/>
        </w:rPr>
        <w:t>,</w:t>
      </w:r>
      <w:r w:rsidR="00EA4645" w:rsidRPr="00384796">
        <w:t xml:space="preserve"> ranging from brood years 2002 to 2022. </w:t>
      </w:r>
      <w:r w:rsidR="007362E2" w:rsidRPr="00384796">
        <w:t xml:space="preserve">To incorporate </w:t>
      </w:r>
      <w:r w:rsidR="00BA7A49" w:rsidRPr="00384796">
        <w:t xml:space="preserve">known </w:t>
      </w:r>
      <w:r w:rsidR="007362E2" w:rsidRPr="00384796">
        <w:t xml:space="preserve">error in juvenile abundance from the Bering Sea survey </w:t>
      </w:r>
      <w:r w:rsidR="000C43FC" w:rsidRPr="00384796">
        <w:t>within the model fitting process</w:t>
      </w:r>
      <w:r w:rsidR="007362E2" w:rsidRPr="00384796">
        <w:t xml:space="preserve">, </w:t>
      </w:r>
      <w:r w:rsidR="007A4DF9" w:rsidRPr="00384796">
        <w:t xml:space="preserve">we fixed </w:t>
      </w:r>
      <w:r w:rsidR="00006054" w:rsidRPr="00384796">
        <w:t xml:space="preserve">the observation error standard deviation </w:t>
      </w:r>
      <m:oMath>
        <m:sSub>
          <m:sSubPr>
            <m:ctrlPr>
              <w:rPr>
                <w:rFonts w:ascii="Cambria Math" w:hAnsi="Cambria Math"/>
                <w:i/>
              </w:rPr>
            </m:ctrlPr>
          </m:sSubPr>
          <m:e>
            <m:r>
              <w:rPr>
                <w:rFonts w:ascii="Cambria Math" w:hAnsi="Cambria Math"/>
              </w:rPr>
              <m:t>σ</m:t>
            </m:r>
          </m:e>
          <m:sub>
            <m:r>
              <w:rPr>
                <w:rFonts w:ascii="Cambria Math" w:hAnsi="Cambria Math"/>
              </w:rPr>
              <m:t>j</m:t>
            </m:r>
          </m:sub>
        </m:sSub>
      </m:oMath>
      <w:r w:rsidR="007A4DF9" w:rsidRPr="00384796">
        <w:t xml:space="preserve"> </w:t>
      </w:r>
      <w:r w:rsidR="00006054" w:rsidRPr="00384796">
        <w:t xml:space="preserve">at </w:t>
      </w:r>
      <w:r w:rsidR="00031425">
        <w:t xml:space="preserve">the </w:t>
      </w:r>
      <w:r w:rsidR="00384796" w:rsidRPr="00384796">
        <w:rPr>
          <w:rFonts w:eastAsiaTheme="minorHAnsi"/>
          <w:color w:val="000000"/>
        </w:rPr>
        <w:t>average (across years) annual observation error standard deviations for the index.</w:t>
      </w:r>
      <w:r w:rsidR="00384796">
        <w:t xml:space="preserve"> </w:t>
      </w:r>
    </w:p>
    <w:p w14:paraId="3F9A9E5E" w14:textId="77777777" w:rsidR="007362E2" w:rsidRPr="004802C8" w:rsidRDefault="007362E2" w:rsidP="007577FA">
      <w:pPr>
        <w:pStyle w:val="NormalWeb"/>
        <w:spacing w:before="0" w:beforeAutospacing="0" w:after="0" w:afterAutospacing="0"/>
        <w:ind w:firstLine="360"/>
      </w:pPr>
    </w:p>
    <w:p w14:paraId="665DB31E" w14:textId="057D48C0"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1BF30203" w:rsidR="00EA4645" w:rsidRPr="004802C8" w:rsidRDefault="00EA4645" w:rsidP="00F40940">
      <w:pPr>
        <w:ind w:firstLine="360"/>
      </w:pPr>
      <w:r>
        <w:t>T</w:t>
      </w:r>
      <w:r w:rsidRPr="004802C8">
        <w:t xml:space="preserve">otal return, harvest and spawner </w:t>
      </w:r>
      <w:r w:rsidR="007A5D2C">
        <w:t>abundances</w:t>
      </w:r>
      <w:r w:rsidR="007A5D2C" w:rsidRPr="004802C8">
        <w:t xml:space="preserve"> </w:t>
      </w:r>
      <w:r w:rsidRPr="004802C8">
        <w:t>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w:t>
      </w:r>
      <w:r w:rsidR="00F40940">
        <w:t xml:space="preserve"> </w:t>
      </w:r>
      <w:r w:rsidR="00837665">
        <w:t xml:space="preserve">Yukon river Chum salmon are </w:t>
      </w:r>
      <w:r w:rsidR="00F40940">
        <w:t xml:space="preserve">also </w:t>
      </w:r>
      <w:r w:rsidR="00837665">
        <w:t xml:space="preserve">caught as bycatch in the Bering Sea pollock fishery. However, the impact is estimated to be </w:t>
      </w:r>
      <w:r w:rsidR="00F40940">
        <w:t>less than 2</w:t>
      </w:r>
      <w:r w:rsidR="00837665">
        <w:t xml:space="preserve">% </w:t>
      </w:r>
      <w:r w:rsidR="00F40940">
        <w:t>2011-2022, except 2021 where it was estimated higher at 5%</w:t>
      </w:r>
      <w:r w:rsidR="003567ED">
        <w:t xml:space="preserve"> </w:t>
      </w:r>
      <w:r w:rsidR="003567ED">
        <w:fldChar w:fldCharType="begin"/>
      </w:r>
      <w:r w:rsidR="003567ED">
        <w:instrText xml:space="preserve"> ADDIN ZOTERO_ITEM CSL_CITATION {"citationID":"hTdsdfEv","properties":{"formattedCitation":"(National Marine Fisheries Service, Alaska Region 2024)","plainCitation":"(National Marine Fisheries Service, Alaska Region 2024)","noteIndex":0},"citationItems":[{"id":5457,"uris":["http://zotero.org/users/8784224/items/BYZ6X4PT"],"itemData":{"id":5457,"type":"report","event-place":"Alaska Region","publisher":"National Oceanic Atmospheric Administration","publisher-place":"Alaska Region","title":"Bering Sea Chum Salmon Bycatch Management Environmental Impact Statement.","author":[{"family":"National Marine Fisheries Service, Alaska Region","given":""}],"issued":{"date-parts":[["2024"]]}}}],"schema":"https://github.com/citation-style-language/schema/raw/master/csl-citation.json"} </w:instrText>
      </w:r>
      <w:r w:rsidR="003567ED">
        <w:fldChar w:fldCharType="separate"/>
      </w:r>
      <w:r w:rsidR="003567ED">
        <w:rPr>
          <w:noProof/>
        </w:rPr>
        <w:t>(National Marine Fisheries Service, Alaska Region 2024)</w:t>
      </w:r>
      <w:r w:rsidR="003567ED">
        <w:fldChar w:fldCharType="end"/>
      </w:r>
      <w:r w:rsidR="00F40940">
        <w:t xml:space="preserve">. Due to a shorter timeseries and </w:t>
      </w:r>
      <w:r w:rsidR="00AB0C80">
        <w:t>low</w:t>
      </w:r>
      <w:r w:rsidR="00F40940">
        <w:t xml:space="preserve"> impact</w:t>
      </w:r>
      <w:r w:rsidR="00AB0C80">
        <w:t xml:space="preserve"> rate</w:t>
      </w:r>
      <w:r w:rsidR="00F40940">
        <w:t>, we have not included these</w:t>
      </w:r>
      <w:r w:rsidR="007A5D2C">
        <w:t xml:space="preserve"> bycatch</w:t>
      </w:r>
      <w:r w:rsidR="00F40940">
        <w:t xml:space="preserve"> removal</w:t>
      </w:r>
      <w:r w:rsidR="00AB0C80">
        <w:t xml:space="preserve"> estimates</w:t>
      </w:r>
      <w:r w:rsidR="00F40940">
        <w:t xml:space="preserve"> in the model. </w:t>
      </w:r>
      <w:r w:rsidR="007577FA">
        <w:t>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7A5D2C">
        <w:t xml:space="preserve">the </w:t>
      </w:r>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r w:rsidRPr="004802C8">
        <w:t>N</w:t>
      </w:r>
      <w:r w:rsidR="00F1601A">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y,s=r,a</m:t>
            </m:r>
          </m:sub>
        </m:sSub>
      </m:oMath>
      <w:r w:rsidRPr="004802C8">
        <w:t xml:space="preserve">was minimized by relating the two </w:t>
      </w:r>
      <w:r w:rsidR="007A5D2C">
        <w:t>using</w:t>
      </w:r>
      <w:r w:rsidR="007A5D2C" w:rsidRPr="004802C8">
        <w:t xml:space="preserve"> </w:t>
      </w:r>
      <w:r w:rsidRPr="004802C8">
        <w:t xml:space="preserve">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27D6BA74" w:rsidR="00EA4645" w:rsidRPr="004802C8" w:rsidRDefault="00EA4645" w:rsidP="007A4DF9">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AB0C80">
        <w:t>2</w:t>
      </w:r>
      <w:r w:rsidR="00421525">
        <w:t>.</w:t>
      </w:r>
      <w:r>
        <w:t xml:space="preserve"> Here,</w:t>
      </w:r>
      <w:r w:rsidR="00421525">
        <w:t xml:space="preserve"> we </w:t>
      </w:r>
      <w:r w:rsidR="00421525" w:rsidRPr="007362E2">
        <w:t>incorporate</w:t>
      </w:r>
      <w:r w:rsidR="00421525">
        <w:t xml:space="preserve">d </w:t>
      </w:r>
      <w:r w:rsidR="00421525" w:rsidRPr="007362E2">
        <w:t xml:space="preserve">error </w:t>
      </w:r>
      <w:r w:rsidR="00421525">
        <w:t xml:space="preserve">from the run reconstruction into the total observation error. </w:t>
      </w:r>
      <w:r w:rsidR="007A4DF9">
        <w:t>We fixed sigma in</w:t>
      </w:r>
      <w:r w:rsidR="00421525">
        <w:t xml:space="preserve"> each </w:t>
      </w:r>
      <w:r w:rsidR="007A4DF9">
        <w:t xml:space="preserve">likelihood </w:t>
      </w:r>
      <w:r w:rsidR="00421525" w:rsidRPr="007362E2">
        <w:t>using</w:t>
      </w:r>
      <w:r w:rsidR="00421525">
        <w:t xml:space="preserve"> the </w:t>
      </w:r>
      <w:r w:rsidR="007A4DF9">
        <w:t>average</w:t>
      </w:r>
      <w:r w:rsidR="00421525">
        <w:t xml:space="preserve"> </w:t>
      </w:r>
      <w:r w:rsidR="001B0EA6">
        <w:t xml:space="preserve">of annual </w:t>
      </w:r>
      <w:r w:rsidR="007A4DF9">
        <w:t>standard deviation</w:t>
      </w:r>
      <w:r w:rsidR="001B0EA6">
        <w:t>s as estimated</w:t>
      </w:r>
      <w:r w:rsidR="00421525">
        <w:t xml:space="preserve"> </w:t>
      </w:r>
      <w:r w:rsidR="001B0EA6">
        <w:t xml:space="preserve">by </w:t>
      </w:r>
      <w:r w:rsidR="00421525">
        <w:t>the Fall Chum run reconstruction</w:t>
      </w:r>
      <w:r w:rsidR="007A4DF9">
        <w:t xml:space="preserve"> </w:t>
      </w:r>
      <w:r w:rsidR="00421525" w:rsidRPr="007362E2">
        <w:t xml:space="preserve">(Table </w:t>
      </w:r>
      <w:r w:rsidR="00421525">
        <w:t>2</w:t>
      </w:r>
      <w:r w:rsidR="00421525" w:rsidRPr="007362E2">
        <w:t>)</w:t>
      </w:r>
      <w:r w:rsidR="00421525">
        <w:t xml:space="preserve"> </w:t>
      </w:r>
      <w:r w:rsidR="005708DB">
        <w:fldChar w:fldCharType="begin"/>
      </w:r>
      <w:r w:rsidR="005708DB">
        <w:instrText xml:space="preserve"> ADDIN ZOTERO_ITEM CSL_CITATION {"citationID":"PRS9nFTd","properties":{"formattedCitation":"(Fleischman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708DB">
        <w:fldChar w:fldCharType="separate"/>
      </w:r>
      <w:r w:rsidR="005708DB">
        <w:rPr>
          <w:noProof/>
        </w:rPr>
        <w:t>(Fleischman &amp; Borba 2009)</w:t>
      </w:r>
      <w:r w:rsidR="005708DB">
        <w:fldChar w:fldCharType="end"/>
      </w:r>
      <w:r w:rsidR="00421525">
        <w:t>. 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190E66D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w:r w:rsidR="00EA4645" w:rsidRPr="004802C8">
        <w:t xml:space="preserve">            Eq. 4.1</w:t>
      </w:r>
      <w:r w:rsidR="00731C00">
        <w:t>3</w:t>
      </w:r>
    </w:p>
    <w:p w14:paraId="6E713B66" w14:textId="3DD90796"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oMath>
      <w:r w:rsidR="00EA4645" w:rsidRPr="004802C8">
        <w:t xml:space="preserve">           Eq. 4.1</w:t>
      </w:r>
      <w:r w:rsidR="00731C00">
        <w:t>4</w:t>
      </w:r>
    </w:p>
    <w:p w14:paraId="0900BC9B" w14:textId="38ECE68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0993CDD" w14:textId="7D0B03FF" w:rsidR="00DA3779" w:rsidRDefault="00DA3779" w:rsidP="00EA4645">
      <w:pPr>
        <w:ind w:firstLine="720"/>
      </w:pPr>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 we applied regularizing priors with a normal distribution</w:t>
      </w:r>
      <w:r w:rsidR="00FF0DBC">
        <w:t xml:space="preserve">, Normal(0,0.1). </w:t>
      </w:r>
      <w:r>
        <w:t>This regularization approach was implemented to prevent spurious correlations between environmental covariates and productivity estimates by shrinking coefficient estimates toward zero (i.e., no effect) unless the data provided strong evidence for a relationship. This technique helps control model complexity and reduces the risk of overfitting while still allowing meaningful covariate effects to emerge when supported by the data.</w:t>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743157B" w:rsidR="00EA4645" w:rsidRDefault="00EA4645" w:rsidP="00EA4645">
      <w:pPr>
        <w:ind w:firstLine="720"/>
      </w:pPr>
      <w:r w:rsidRPr="004802C8">
        <w:t xml:space="preserve">Covariates included in the IPM </w:t>
      </w:r>
      <w:r w:rsidR="002424E3">
        <w:t xml:space="preserve">represent specific hypotheses about processes suspected to be associated with variation in </w:t>
      </w:r>
      <w:r w:rsidR="005A3A53">
        <w:t>Chum</w:t>
      </w:r>
      <w:r w:rsidR="002424E3">
        <w:t xml:space="preserve"> salmon survival a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All covariates were </w:t>
      </w:r>
      <w:r w:rsidR="00212C5F">
        <w:t>normalized to a</w:t>
      </w:r>
      <w:r w:rsidR="00C81CC9">
        <w:t xml:space="preserve"> mean of</w:t>
      </w:r>
      <w:r w:rsidR="00212C5F">
        <w:t xml:space="preserve"> zero and</w:t>
      </w:r>
      <w:r w:rsidR="00354D85">
        <w:t xml:space="preserve"> standard deviation of 1</w:t>
      </w:r>
      <w:r w:rsidR="00212C5F">
        <w:t xml:space="preserve">. </w:t>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27035A3A"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F527BC">
        <w:t xml:space="preserve">winter snowpack, </w:t>
      </w:r>
      <w:r w:rsidRPr="004802C8">
        <w:t xml:space="preserve">cumulative degree days for sea surface temperatures 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418BD06D"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for brood years 2002 – 202</w:t>
      </w:r>
      <w:r w:rsidR="007E47F5">
        <w:t xml:space="preserve">2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r w:rsidR="00013EE3">
        <w:t>juvenile 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 xml:space="preserve">United </w:t>
      </w:r>
      <w:r w:rsidR="00883862">
        <w:lastRenderedPageBreak/>
        <w:t>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65F9C2A1"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w:t>
      </w:r>
      <w:r w:rsidR="005A3A53">
        <w:t>Chum</w:t>
      </w:r>
      <w:r w:rsidR="00013EE3">
        <w:t xml:space="preserve"> salmon population </w:t>
      </w:r>
      <w:r>
        <w:t>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w:t>
      </w:r>
      <w:r w:rsidR="00604B71">
        <w:t xml:space="preserve"> a</w:t>
      </w:r>
      <w:r w:rsidR="00EA4645" w:rsidRPr="004802C8">
        <w:t xml:space="preserve"> positive relationship </w:t>
      </w:r>
      <w:r w:rsidR="00604B71">
        <w:t xml:space="preserve">based on the idea that survival </w:t>
      </w:r>
      <w:r w:rsidR="00EA4645" w:rsidRPr="004802C8">
        <w:t>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C24F5B">
        <w:instrText xml:space="preserve"> ADDIN ZOTERO_ITEM CSL_CITATION {"citationID":"uB6hfu0F","properties":{"formattedCitation":"(Beamish &amp; Mahnken 2001, Farley et al. 2024)","plainCitation":"(Beamish &amp; Mahnken 2001, Farley et al. 2024)","noteIndex":0},"citationItems":[{"id":"FDFb9BhT/QeUW9VHg","uris":["http://zotero.org/users/8784224/items/6R6UMVSW"],"itemData":{"id":1056,"type":"article-journal","abstract":"We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r w:rsidR="00013EE3">
        <w:t xml:space="preserve">temperature </w:t>
      </w:r>
      <w:r w:rsidRPr="00107E21">
        <w:t xml:space="preserve">cumulative degree days (CDD) to </w:t>
      </w:r>
      <w:r w:rsidRPr="00F41728">
        <w:rPr>
          <w:color w:val="000000" w:themeColor="text1"/>
        </w:rPr>
        <w:t>represent the temperature conditions preceding the NBS survey and represent ecosystem conditions for juvenile</w:t>
      </w:r>
      <w:r w:rsidR="00604B71">
        <w:rPr>
          <w:color w:val="000000" w:themeColor="text1"/>
        </w:rPr>
        <w:t xml:space="preserve"> Chum salmon during their </w:t>
      </w:r>
      <w:r w:rsidRPr="00F41728">
        <w:rPr>
          <w:color w:val="000000" w:themeColor="text1"/>
        </w:rPr>
        <w:t xml:space="preserve">first summer at sea. </w:t>
      </w:r>
      <w:r w:rsidR="00EA4645" w:rsidRPr="00F41728">
        <w:rPr>
          <w:color w:val="000000" w:themeColor="text1"/>
        </w:rPr>
        <w:t xml:space="preserve">To calculate CDD we used the daily mean </w:t>
      </w:r>
      <w:r w:rsidR="00E5359E" w:rsidRPr="00F41728">
        <w:rPr>
          <w:color w:val="000000" w:themeColor="text1"/>
        </w:rPr>
        <w:t xml:space="preserve">Northern Bering Sea </w:t>
      </w:r>
      <w:r w:rsidR="0076194C" w:rsidRPr="00F41728">
        <w:rPr>
          <w:color w:val="000000" w:themeColor="text1"/>
        </w:rPr>
        <w:t xml:space="preserve">(NBS) </w:t>
      </w:r>
      <w:r w:rsidR="00E5359E" w:rsidRPr="00F41728">
        <w:rPr>
          <w:color w:val="000000" w:themeColor="text1"/>
        </w:rPr>
        <w:t>sea surface temperature</w:t>
      </w:r>
      <w:r w:rsidR="00EA4645" w:rsidRPr="00F41728">
        <w:rPr>
          <w:color w:val="000000" w:themeColor="text1"/>
        </w:rPr>
        <w:t xml:space="preserve">, publicly available on the Alaska Fisheries Information Network (AKFIN). </w:t>
      </w:r>
      <w:r w:rsidR="00107E21" w:rsidRPr="00F41728">
        <w:rPr>
          <w:color w:val="000000" w:themeColor="text1"/>
          <w:shd w:val="clear" w:color="auto" w:fill="FFFFFF"/>
        </w:rPr>
        <w:t xml:space="preserve">Temperatures </w:t>
      </w:r>
      <w:r w:rsidR="0038243B" w:rsidRPr="00F41728">
        <w:rPr>
          <w:color w:val="000000" w:themeColor="text1"/>
          <w:shd w:val="clear" w:color="auto" w:fill="FFFFFF"/>
        </w:rPr>
        <w:t xml:space="preserve">provided by AKFIN </w:t>
      </w:r>
      <w:r w:rsidR="00107E21" w:rsidRPr="00F41728">
        <w:rPr>
          <w:color w:val="000000" w:themeColor="text1"/>
          <w:shd w:val="clear" w:color="auto" w:fill="FFFFFF"/>
        </w:rPr>
        <w:t xml:space="preserve">are </w:t>
      </w:r>
      <w:r w:rsidR="0038243B" w:rsidRPr="00F41728">
        <w:rPr>
          <w:color w:val="000000" w:themeColor="text1"/>
          <w:shd w:val="clear" w:color="auto" w:fill="FFFFFF"/>
        </w:rPr>
        <w:t xml:space="preserve">based on </w:t>
      </w:r>
      <w:r w:rsidR="00107E21" w:rsidRPr="00F41728">
        <w:rPr>
          <w:color w:val="000000" w:themeColor="text1"/>
          <w:shd w:val="clear" w:color="auto" w:fill="FFFFFF"/>
        </w:rPr>
        <w:t>satellite data curated by NOAA's Coral Reef Watch Program (https://coralreefwatch.noaa.gov/).</w:t>
      </w:r>
      <w:r w:rsidR="00107E21" w:rsidRPr="00F41728">
        <w:rPr>
          <w:color w:val="000000" w:themeColor="text1"/>
        </w:rPr>
        <w:t xml:space="preserve"> </w:t>
      </w:r>
      <w:r w:rsidR="00EA4645" w:rsidRPr="00F41728">
        <w:rPr>
          <w:color w:val="000000" w:themeColor="text1"/>
        </w:rPr>
        <w:t xml:space="preserve">We summed </w:t>
      </w:r>
      <w:r w:rsidR="00D5694C">
        <w:rPr>
          <w:color w:val="000000" w:themeColor="text1"/>
        </w:rPr>
        <w:t xml:space="preserve">daily </w:t>
      </w:r>
      <w:r w:rsidR="00EA4645" w:rsidRPr="00F41728">
        <w:rPr>
          <w:color w:val="000000" w:themeColor="text1"/>
        </w:rPr>
        <w:t xml:space="preserve">temperature from June to August for each year to align with when juvenile salmonids would experience the temperature </w:t>
      </w:r>
      <w:r w:rsidR="00EA4645" w:rsidRPr="00107E21">
        <w:t>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5A3E14A1"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represent a high-quality prey source for juvenile </w:t>
      </w:r>
      <w:r w:rsidR="005A3A53">
        <w:t>Chum</w:t>
      </w:r>
      <w:r w:rsidR="00604B71">
        <w:t xml:space="preserve"> salmon</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timeseries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r w:rsidR="00EF536D">
        <w:t>recruitment</w:t>
      </w:r>
      <w:r w:rsidR="00DE14F3">
        <w:t xml:space="preserve"> </w:t>
      </w:r>
      <w:r w:rsidR="00EF536D">
        <w:t>estimated by the</w:t>
      </w:r>
      <w:r w:rsidR="00DE14F3">
        <w:t xml:space="preserve"> integrated stock assessment for this species</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r w:rsidR="00EF536D">
        <w:t xml:space="preserve">timeseries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6F741972" w:rsidR="00EA4645" w:rsidRPr="004802C8" w:rsidRDefault="00EA4645" w:rsidP="00EA4645">
      <w:pPr>
        <w:ind w:firstLine="720"/>
      </w:pPr>
      <w:r w:rsidRPr="004802C8">
        <w:t xml:space="preserve">We considered </w:t>
      </w:r>
      <w:r w:rsidR="00E92379">
        <w:t>three</w:t>
      </w:r>
      <w:r w:rsidRPr="004802C8">
        <w:t xml:space="preserve"> covariates hypothesized to impact </w:t>
      </w:r>
      <w:r>
        <w:t>marine</w:t>
      </w:r>
      <w:r w:rsidRPr="004802C8">
        <w:t xml:space="preserve"> salmon </w:t>
      </w:r>
      <w:r w:rsidR="0015305E">
        <w:t>survival</w:t>
      </w:r>
      <w:r>
        <w:t>, includ</w:t>
      </w:r>
      <w:r w:rsidR="0086697E">
        <w:t>ing</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621EDD">
        <w:t>, including</w:t>
      </w:r>
      <w:r w:rsidRPr="004802C8">
        <w:t xml:space="preserve"> </w:t>
      </w:r>
      <w:r w:rsidR="0015305E">
        <w:t xml:space="preserve">a </w:t>
      </w:r>
      <w:r>
        <w:t xml:space="preserve">stomach </w:t>
      </w:r>
      <w:r w:rsidRPr="004802C8">
        <w:t>fullness index</w:t>
      </w:r>
      <w:r>
        <w:t xml:space="preserve"> (SFI)</w:t>
      </w:r>
      <w:r w:rsidRPr="004802C8">
        <w:t xml:space="preserve">, </w:t>
      </w:r>
      <w:r w:rsidR="0015305E">
        <w:t>temperature (</w:t>
      </w:r>
      <w:r w:rsidRPr="004802C8">
        <w:t>CDD</w:t>
      </w:r>
      <w:r w:rsidR="0015305E">
        <w:t>)</w:t>
      </w:r>
      <w:r w:rsidRPr="004802C8">
        <w:t xml:space="preserve"> </w:t>
      </w:r>
      <w:r w:rsidR="0015305E">
        <w:t xml:space="preserve">experienced by </w:t>
      </w:r>
      <w:r w:rsidR="005A3A53">
        <w:t>Chum</w:t>
      </w:r>
      <w:r w:rsidR="0015305E">
        <w:t xml:space="preserve"> salmon during their first winter in the ocean </w:t>
      </w:r>
      <w:r w:rsidR="00EE2A11">
        <w:t>as index by a representative location including</w:t>
      </w:r>
      <w:r w:rsidR="00EE2A11" w:rsidRPr="004802C8">
        <w:t xml:space="preserve"> </w:t>
      </w:r>
      <w:r w:rsidRPr="004802C8">
        <w:t xml:space="preserve">the Eastern Aleutian Islands, </w:t>
      </w:r>
      <w:r>
        <w:t xml:space="preserve">and </w:t>
      </w:r>
      <w:r w:rsidRPr="004802C8">
        <w:t xml:space="preserve">annual total </w:t>
      </w:r>
      <w:r w:rsidR="005A3A53">
        <w:t>Chum</w:t>
      </w:r>
      <w:r w:rsidRPr="004802C8">
        <w:t xml:space="preserve"> hatchery releases</w:t>
      </w:r>
      <w:r w:rsidR="00CE629D">
        <w:t xml:space="preserve"> </w:t>
      </w:r>
      <w:r w:rsidRPr="004802C8">
        <w:t xml:space="preserve">from Alaska, Japan, Korea and Russia. We included juvenile SFI to </w:t>
      </w:r>
      <w:r w:rsidR="0015305E">
        <w:t>reflect</w:t>
      </w:r>
      <w:r w:rsidR="0015305E" w:rsidRPr="004802C8">
        <w:t xml:space="preserve"> </w:t>
      </w:r>
      <w:r w:rsidR="0015305E">
        <w:t xml:space="preserve">the result of foraging </w:t>
      </w:r>
      <w:r w:rsidRPr="004802C8">
        <w:t>condition</w:t>
      </w:r>
      <w:r w:rsidR="00B946A1">
        <w:t>s</w:t>
      </w:r>
      <w:r w:rsidR="0015305E">
        <w:t xml:space="preserve"> experienced by </w:t>
      </w:r>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NBS </w:t>
      </w:r>
      <w:r w:rsidR="004A5B0F">
        <w:t xml:space="preserve">juvenile </w:t>
      </w:r>
      <w:r w:rsidRPr="004802C8">
        <w:t>survey</w:t>
      </w:r>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r w:rsidR="00224EDA">
        <w:t xml:space="preserve">EBS/NBS survey </w:t>
      </w:r>
      <w:r w:rsidRPr="004802C8">
        <w:t>station and recorded on a per station basis</w:t>
      </w:r>
      <w:r w:rsidR="003D33F4">
        <w:t xml:space="preserve"> after a subsequent analysis</w:t>
      </w:r>
      <w:r>
        <w:t>. Stomach fullness indexes the amount of prey weight relative to juvenile salmon weight (see Murphy et 2021 for more details on fullness calculations)</w:t>
      </w:r>
      <w:r w:rsidRPr="004802C8">
        <w:t xml:space="preserve">. To account for differences in the survey </w:t>
      </w:r>
      <w:r>
        <w:t xml:space="preserve">spatial </w:t>
      </w:r>
      <w:r>
        <w:lastRenderedPageBreak/>
        <w:t>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79EFD008"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xml:space="preserve">, to estimate annual </w:t>
      </w:r>
      <w:r w:rsidR="009C78A8">
        <w:rPr>
          <w:rFonts w:eastAsiaTheme="minorEastAsia"/>
          <w:color w:val="000000" w:themeColor="text1"/>
        </w:rPr>
        <w:t xml:space="preserve">differences from the average and generate an </w:t>
      </w:r>
      <w:r>
        <w:rPr>
          <w:rFonts w:eastAsiaTheme="minorEastAsia"/>
          <w:color w:val="000000" w:themeColor="text1"/>
        </w:rPr>
        <w:t>ind</w:t>
      </w:r>
      <w:r w:rsidR="009C78A8">
        <w:rPr>
          <w:rFonts w:eastAsiaTheme="minorEastAsia"/>
          <w:color w:val="000000" w:themeColor="text1"/>
        </w:rPr>
        <w:t>ex across time</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 xml:space="preserve">e included winter Eastern Aleutian CDD to represent the temperature conditions that </w:t>
      </w:r>
      <w:r w:rsidR="00B946A1">
        <w:t>subadult</w:t>
      </w:r>
      <w:r w:rsidR="00B946A1" w:rsidRPr="004802C8">
        <w:t xml:space="preserve"> </w:t>
      </w:r>
      <w:r w:rsidR="00EA4645" w:rsidRPr="004802C8">
        <w:t xml:space="preserve">Yukon River </w:t>
      </w:r>
      <w:r w:rsidR="005A3A53">
        <w:t>Chum</w:t>
      </w:r>
      <w:r w:rsidR="00EA4645" w:rsidRPr="004802C8">
        <w:t xml:space="preserve">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27E779AE" w:rsidR="00EA4645" w:rsidRDefault="002569D5" w:rsidP="00C7079F">
      <w:pPr>
        <w:ind w:firstLine="720"/>
      </w:pPr>
      <w:r>
        <w:t xml:space="preserve">Hatchery salmon released in large numbers to the North Pacific </w:t>
      </w:r>
      <w:r w:rsidR="00B946A1">
        <w:t>have been shown to exhibit</w:t>
      </w:r>
      <w:r>
        <w:t xml:space="preserve"> negative </w:t>
      </w:r>
      <w:r w:rsidR="00B946A1">
        <w:t xml:space="preserve">associations with </w:t>
      </w:r>
      <w:r>
        <w:t xml:space="preserve">Pacific </w:t>
      </w:r>
      <w:r w:rsidR="00B946A1">
        <w:t>s</w:t>
      </w:r>
      <w:r>
        <w:t xml:space="preserve">almon </w:t>
      </w:r>
      <w:r w:rsidR="00AB32CD">
        <w:t xml:space="preserve">growth </w:t>
      </w:r>
      <w:r>
        <w:t>and survival</w:t>
      </w:r>
      <w:r w:rsidR="00B946A1">
        <w:t>, which are hypothesized to reflect</w:t>
      </w:r>
      <w:r>
        <w:t xml:space="preserve"> increased competition for prey resources </w:t>
      </w:r>
      <w:r w:rsidRPr="004802C8">
        <w:fldChar w:fldCharType="begin"/>
      </w:r>
      <w:r w:rsidR="00A95FB3">
        <w:instrText xml:space="preserve"> ADDIN ZOTERO_ITEM CSL_CITATION {"citationID":"2OlG6CbI","properties":{"formattedCitation":"(Cunningham et al. 2018, Scheuerell et al. 2020, Ruggerone et al. 2023, Feddern et al. 2024)","plainCitation":"(Cunningham et al. 2018, Scheuerell et al. 2020, Ruggerone et al.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5581,"uris":["http://zotero.org/users/8784224/items/3HMJGAAA"],"itemData":{"id":5581,"type":"article-journal","abstract":"In response to a climate regime shift in 1977 and general heating of the North Pacific Ocean, pink salmon\n              Oncorhynchus gorbuscha\n              abundance reached record highs during 2005-2021, comprising 70% of all Pacific salmon. Pink salmon are approximately 25 times more numerous in odd- than even-numbered calendar years in some major North Pacific ecosystems, a unique demographic pattern analogous to repeating whole ecosystem treatment-control experiments. We found compelling examples indicating that in odd years, predation by pink salmon can initiate pelagic trophic cascades by reducing herbivorous zooplankton abundance sufficiently that phytoplankton densities increase, with opposite patterns in even years. Widespread interspecific competition for common-pool prey resources can be dominated by pink salmon, as indicated by numerous biennial patterns in the diet, growth, survival, abundance, age-at-maturation, distribution, and/or phenology of ecologically, culturally, and economically important forage fishes, squid, Pacific salmon and steelhead trout\n              Oncorhynchus\n              spp., seabirds, humpback whales\n              Megaptera novaeangliae\n              , and endangered southern resident killer whales\n              Orcinus orca\n              . In aggregate, the evidence indicates that open-ocean marine carrying capacity in the northern North Pacific Ocean and Bering Sea can be mediated by top-down forcing by pink salmon and by ocean heating, and that large-scale hatchery production (~40% of the total adult and immature salmon biomass) likely has unintended consequences for wild salmon, including Chinook salmon\n              O. tshawytscha\n              , and many other marine species. Further investigation of the effects of pink salmon on other species will increase our knowledge of ecosystem function and the important role top-down forcing plays in the open ocean","container-title":"Marine Ecology Progress Series","DOI":"10.3354/meps14402","ISSN":"0171-8630, 1616-1599","journalAbbreviation":"Mar. Ecol. Prog. Ser.","language":"en","page":"1-40","source":"DOI.org (Crossref)","title":"From diatoms to killer whales: impacts of pink salmon on North Pacific ecosystems","title-short":"From diatoms to killer whales","volume":"719","author":[{"family":"Ruggerone","given":"Gt"},{"family":"Springer","given":"Am"},{"family":"Van Vliet","given":"Gb"},{"family":"Connors","given":"B"},{"family":"Irvine","given":"Jr"},{"family":"Shaul","given":"Ld"},{"family":"Sloat","given":"Mr"},{"family":"Atlas","given":"Wi"}],"issued":{"date-parts":[["2023",9,21]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00A95FB3">
        <w:rPr>
          <w:noProof/>
        </w:rPr>
        <w:t>(Cunningham et al. 2018, Scheuerell et al. 2020, Ruggerone et al. 2023, Feddern et al. 2024)</w:t>
      </w:r>
      <w:r w:rsidRPr="004802C8">
        <w:fldChar w:fldCharType="end"/>
      </w:r>
      <w:r w:rsidRPr="004802C8">
        <w:t>.</w:t>
      </w:r>
      <w:r>
        <w:t xml:space="preserve"> The competition primarily centers on key food sources like zooplankton and forage fish, where hatchery fish often having an initial advantage due to their larger size at release</w:t>
      </w:r>
      <w:r w:rsidR="00040BCA">
        <w:t xml:space="preserve"> </w:t>
      </w:r>
      <w:r w:rsidR="00040BCA">
        <w:fldChar w:fldCharType="begin"/>
      </w:r>
      <w:r w:rsidR="00040BCA">
        <w:instrText xml:space="preserve"> ADDIN ZOTERO_ITEM CSL_CITATION {"citationID":"W2tOCJ63","properties":{"formattedCitation":"(Krueger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040BCA">
        <w:fldChar w:fldCharType="separate"/>
      </w:r>
      <w:r w:rsidR="00040BCA">
        <w:rPr>
          <w:noProof/>
        </w:rPr>
        <w:t>(Krueger et al. 2009)</w:t>
      </w:r>
      <w:r w:rsidR="00040BCA">
        <w:fldChar w:fldCharType="end"/>
      </w:r>
      <w:r>
        <w:t>. This competition can trigger density-dependent mortality when the combined number of hatchery and wild salmon exceeds the marine environment's carrying capacity, potentially reducing growth and survival rates</w:t>
      </w:r>
      <w:r w:rsidR="00A23A47">
        <w:t xml:space="preserve"> </w:t>
      </w:r>
      <w:r w:rsidR="00A23A47">
        <w:fldChar w:fldCharType="begin"/>
      </w:r>
      <w:r w:rsidR="00A23A47">
        <w:instrText xml:space="preserve"> ADDIN ZOTERO_ITEM CSL_CITATION {"citationID":"lqLfbrxR","properties":{"formattedCitation":"(Connors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A23A47">
        <w:fldChar w:fldCharType="separate"/>
      </w:r>
      <w:r w:rsidR="00A23A47">
        <w:rPr>
          <w:noProof/>
        </w:rPr>
        <w:t>(Connors et al. 2025)</w:t>
      </w:r>
      <w:r w:rsidR="00A23A47">
        <w:fldChar w:fldCharType="end"/>
      </w:r>
      <w:r>
        <w:t xml:space="preserve">. </w:t>
      </w:r>
      <w:r w:rsidR="00391200">
        <w:t xml:space="preserve">To address the impact of </w:t>
      </w:r>
      <w:r w:rsidR="00B946A1">
        <w:t xml:space="preserve">North Pacific scale </w:t>
      </w:r>
      <w:r w:rsidR="00391200">
        <w:t xml:space="preserve">hatchery competition </w:t>
      </w:r>
      <w:r w:rsidR="00B946A1">
        <w:t xml:space="preserve">with </w:t>
      </w:r>
      <w:r w:rsidR="00391200">
        <w:t>Yukon</w:t>
      </w:r>
      <w:r w:rsidR="00B946A1">
        <w:t xml:space="preserve"> River</w:t>
      </w:r>
      <w:r w:rsidR="00391200">
        <w:t xml:space="preserve"> </w:t>
      </w:r>
      <w:r w:rsidR="005A3A53">
        <w:t>Chum</w:t>
      </w:r>
      <w:r w:rsidR="00391200">
        <w:t xml:space="preserve"> salmon</w:t>
      </w:r>
      <w:r w:rsidR="00391200" w:rsidRPr="004802C8">
        <w:t xml:space="preserve">, we included </w:t>
      </w:r>
      <w:r w:rsidR="005A3A53">
        <w:t>Chum</w:t>
      </w:r>
      <w:r w:rsidR="00391200" w:rsidRPr="004802C8">
        <w:t xml:space="preserve"> </w:t>
      </w:r>
      <w:r w:rsidR="00391200">
        <w:t xml:space="preserve">salmon </w:t>
      </w:r>
      <w:r w:rsidR="00391200" w:rsidRPr="004802C8">
        <w:t xml:space="preserve">hatchery release abundances, separately, </w:t>
      </w:r>
      <w:r w:rsidR="00B946A1">
        <w:t>as annual sums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t>
      </w:r>
      <w:r w:rsidR="00031425">
        <w:t>We used a rolling average of hatchery release abundance to represent the timing at which hatchery fish would overlap with Yukon River fall Chum salmon in the ocean. For example, Yukon River fall Chum salmon from brood year 2000, would first encounter marine competition from hatchery fish released in the same year when both cohorts are juveniles at sea, approximately 2002. Due to the overlapping age structure of both wild and hatchery populations, Yukon River fall Chum from brood year 2000 may continue to interact with hatchery fish from subsequent release years (2001, 2002) as different age classes occupy the same marine habitat. To capture this multi-year interaction period, we include a three-year rolling average of hatchery releases starting from the same brood year (t) through brood year t+2. This approach accounts for scenarios such as age-0.2 hatchery fish interacting with age-0.3 Yukon Chum, and age-0.3 hatchery fish interacting with age-0.4 Yukon Chum. While migration distances and timing certainly vary among different release points, we include hatchery releases to represent a coarse index of possible marine competition during the primary ocean rearing period.</w:t>
      </w:r>
    </w:p>
    <w:p w14:paraId="0A8C5F56" w14:textId="77777777" w:rsidR="00031425" w:rsidRDefault="00031425" w:rsidP="00031425"/>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lastRenderedPageBreak/>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40D80027"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rsidR="00BC7018">
        <w:t>throughout</w:t>
      </w:r>
      <w:r>
        <w:t xml:space="preserve"> the timeseries</w:t>
      </w:r>
      <w:r w:rsidR="00BC7018">
        <w:t>.</w:t>
      </w:r>
      <w:r>
        <w:t xml:space="preserve"> </w:t>
      </w:r>
      <w:r w:rsidR="00BC7018">
        <w:t>B</w:t>
      </w:r>
      <w:r w:rsidR="00913AB7">
        <w:t>rood year</w:t>
      </w:r>
      <w:r>
        <w:t xml:space="preserve"> 2016 </w:t>
      </w:r>
      <w:r w:rsidR="00913AB7">
        <w:t>had</w:t>
      </w:r>
      <w:r>
        <w:t xml:space="preserve"> the lowest abundances</w:t>
      </w:r>
      <w:r w:rsidR="00913AB7">
        <w:t xml:space="preserve"> in the time series </w:t>
      </w:r>
      <w:r w:rsidR="00BC7018">
        <w:t>for</w:t>
      </w:r>
      <w:r w:rsidR="00913AB7">
        <w:t xml:space="preserve"> both life stages</w:t>
      </w:r>
      <w:r w:rsidR="00FD30F7">
        <w:t xml:space="preserve"> (Figure 3)</w:t>
      </w:r>
      <w:r w:rsidR="00913AB7">
        <w:t xml:space="preserve">. </w:t>
      </w:r>
      <w:r w:rsidR="009B419E" w:rsidRPr="00343D1F">
        <w:t>Plots of observed and predicted abundance indices indicate that the model generally captured trends in</w:t>
      </w:r>
      <w:r w:rsidR="005A3A53">
        <w:t xml:space="preserve"> Chum</w:t>
      </w:r>
      <w:r w:rsidR="009B419E" w:rsidRPr="00343D1F">
        <w:t xml:space="preserve"> </w:t>
      </w:r>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p>
    <w:p w14:paraId="13637FE8" w14:textId="77777777" w:rsidR="0072113E" w:rsidRDefault="0072113E" w:rsidP="00776A7E"/>
    <w:p w14:paraId="6B6AB7F8" w14:textId="14C982FE" w:rsidR="00265C5A" w:rsidRDefault="00265C5A" w:rsidP="00265C5A">
      <w:pPr>
        <w:pStyle w:val="Heading4"/>
      </w:pPr>
      <w:r>
        <w:t>3.</w:t>
      </w:r>
      <w:r w:rsidR="009265ED">
        <w:t>2</w:t>
      </w:r>
      <w:r>
        <w:t xml:space="preserve"> Population Dynamics</w:t>
      </w:r>
    </w:p>
    <w:p w14:paraId="1EE3DBA9" w14:textId="5EA86F8A" w:rsidR="00265C5A" w:rsidRPr="00265C5A" w:rsidRDefault="00265C5A" w:rsidP="007836D2">
      <w:pPr>
        <w:ind w:firstLine="720"/>
      </w:pPr>
      <w:r>
        <w:t xml:space="preserve">The stage structure of the IPM used to explore the population dynamics of Yukon River fall Chum salmon provided valuable insights into several key aspects population dynamics and demographic rates. With survival amongst sequential life stages structured as Beverton-Holt transition functions, both </w:t>
      </w:r>
      <w:r w:rsidR="007C14B1">
        <w:t>maximum</w:t>
      </w:r>
      <w:r>
        <w:t xml:space="preserve"> survival rates (i.e. basal productivities) and capacities were estimated for both the </w:t>
      </w:r>
      <w:r w:rsidRPr="000E26B1">
        <w:t xml:space="preserve">juvenile and marine life stages. </w:t>
      </w:r>
      <w:r w:rsidR="007C14B1" w:rsidRPr="000E26B1">
        <w:t>The estimated values for the juvenile basal productivity parameters (</w:t>
      </w:r>
      <m:oMath>
        <m:sSub>
          <m:sSubPr>
            <m:ctrlPr>
              <w:rPr>
                <w:rFonts w:ascii="Cambria Math" w:hAnsi="Cambria Math"/>
                <w:i/>
              </w:rPr>
            </m:ctrlPr>
          </m:sSubPr>
          <m:e>
            <m:r>
              <w:rPr>
                <w:rFonts w:ascii="Cambria Math" w:hAnsi="Cambria Math"/>
              </w:rPr>
              <m:t>β</m:t>
            </m:r>
          </m:e>
          <m:sub>
            <m:r>
              <w:rPr>
                <w:rFonts w:ascii="Cambria Math" w:hAnsi="Cambria Math"/>
              </w:rPr>
              <m:t>s=j</m:t>
            </m:r>
          </m:sub>
        </m:sSub>
      </m:oMath>
      <w:r w:rsidR="007C14B1" w:rsidRPr="000E26B1">
        <w:t xml:space="preserve">) was </w:t>
      </w:r>
      <w:r w:rsidR="000E26B1" w:rsidRPr="000E26B1">
        <w:t>-1.05</w:t>
      </w:r>
      <w:r w:rsidR="007C14B1" w:rsidRPr="000E26B1">
        <w:t xml:space="preserve"> with a 95% credible interval of </w:t>
      </w:r>
      <w:r w:rsidR="000E26B1" w:rsidRPr="000E26B1">
        <w:t>-1.94 to -0.19</w:t>
      </w:r>
      <w:r w:rsidR="007C14B1" w:rsidRPr="000E26B1">
        <w:t xml:space="preserve">, which equates to a maximum survival rate of </w:t>
      </w:r>
      <w:r w:rsidR="000E26B1" w:rsidRPr="000E26B1">
        <w:t>25.8</w:t>
      </w:r>
      <w:r w:rsidR="007C14B1" w:rsidRPr="000E26B1">
        <w:t>% (</w:t>
      </w:r>
      <w:r w:rsidR="000E26B1" w:rsidRPr="000E26B1">
        <w:t>12.5</w:t>
      </w:r>
      <w:r w:rsidR="007C14B1" w:rsidRPr="000E26B1">
        <w:t>-</w:t>
      </w:r>
      <w:r w:rsidR="000E26B1" w:rsidRPr="000E26B1">
        <w:t>45.3</w:t>
      </w:r>
      <w:r w:rsidR="007C14B1" w:rsidRPr="000E26B1">
        <w:t>%)</w:t>
      </w:r>
      <w:r w:rsidR="00DC06D9" w:rsidRPr="000E26B1">
        <w:t xml:space="preserve"> from</w:t>
      </w:r>
      <w:r w:rsidR="00DC06D9">
        <w:t xml:space="preserve"> egg to the fall after ocean entry</w:t>
      </w:r>
      <w:r w:rsidR="007C14B1">
        <w:t xml:space="preserve">, see Table </w:t>
      </w:r>
      <w:r w:rsidR="00384796">
        <w:t>2</w:t>
      </w:r>
      <w:r w:rsidR="007C14B1">
        <w:t xml:space="preserve">. Conversely, the maximum annual survival rate </w:t>
      </w:r>
      <w:r w:rsidR="00D349D7">
        <w:t xml:space="preserve">for Chum salmon in the marine </w:t>
      </w:r>
      <w:r w:rsidR="00D349D7" w:rsidRPr="005656D6">
        <w:t xml:space="preserve">environment was estimated at </w:t>
      </w:r>
      <w:r w:rsidR="000E26B1" w:rsidRPr="005656D6">
        <w:t>16.5</w:t>
      </w:r>
      <w:r w:rsidR="00D349D7" w:rsidRPr="005656D6">
        <w:t>% (</w:t>
      </w:r>
      <w:r w:rsidR="000E26B1" w:rsidRPr="005656D6">
        <w:t xml:space="preserve">10.4 </w:t>
      </w:r>
      <w:r w:rsidR="00D349D7" w:rsidRPr="005656D6">
        <w:t>-</w:t>
      </w:r>
      <w:r w:rsidR="000E26B1" w:rsidRPr="005656D6">
        <w:t xml:space="preserve"> 24.6</w:t>
      </w:r>
      <w:r w:rsidR="00D349D7" w:rsidRPr="005656D6">
        <w:t xml:space="preserve">%). </w:t>
      </w:r>
      <w:r w:rsidR="008A0AE4" w:rsidRPr="005656D6">
        <w:t>Stage-specific</w:t>
      </w:r>
      <w:r w:rsidR="008A0AE4">
        <w:t xml:space="preserve"> capacities were estimated </w:t>
      </w:r>
      <w:r w:rsidR="00A95FB3">
        <w:t>t</w:t>
      </w:r>
      <w:r w:rsidR="008A0AE4">
        <w:t xml:space="preserve">hat very high values (e.g.,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s=juvenile</m:t>
                    </m:r>
                  </m:sub>
                </m:sSub>
              </m:e>
            </m:d>
          </m:e>
        </m:func>
        <m:r>
          <w:rPr>
            <w:rFonts w:ascii="Cambria Math" w:hAnsi="Cambria Math"/>
          </w:rPr>
          <m:t>=17.3</m:t>
        </m:r>
      </m:oMath>
      <w:r w:rsidR="008A0AE4">
        <w:t xml:space="preserve"> and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s=marine</m:t>
                    </m:r>
                  </m:sub>
                </m:sSub>
              </m:e>
            </m:d>
          </m:e>
        </m:func>
        <m:r>
          <w:rPr>
            <w:rFonts w:ascii="Cambria Math" w:hAnsi="Cambria Math"/>
          </w:rPr>
          <m:t>=18.9</m:t>
        </m:r>
      </m:oMath>
      <w:r w:rsidR="008A0AE4">
        <w:t>, implying that there is limited evidence from the data for density-dependent capacity limitations in either life stage. Finally, the age-specific Ricker density-independent parameters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8A0AE4">
        <w:t>) increased</w:t>
      </w:r>
      <w:r w:rsidR="00A91763">
        <w:t xml:space="preserve"> with Chum salmon age (age-3: </w:t>
      </w:r>
      <w:r w:rsidR="005656D6">
        <w:t>3</w:t>
      </w:r>
      <w:r w:rsidR="00A91763">
        <w:t xml:space="preserve">.07, age-4: 5.92, age-5: 6.57, and age-6: </w:t>
      </w:r>
      <w:r w:rsidR="005656D6">
        <w:t>8</w:t>
      </w:r>
      <w:r w:rsidR="00A91763">
        <w:t xml:space="preserve">.07; see Table </w:t>
      </w:r>
      <w:r w:rsidR="00384796">
        <w:t>2</w:t>
      </w:r>
      <w:r w:rsidR="00A91763">
        <w:t xml:space="preserve">), following expectations for increased </w:t>
      </w:r>
      <w:r w:rsidR="00504E53">
        <w:t xml:space="preserve">female </w:t>
      </w:r>
      <w:r w:rsidR="00A91763">
        <w:t>fecundity at age.</w:t>
      </w:r>
    </w:p>
    <w:p w14:paraId="17D10204" w14:textId="77777777" w:rsidR="00265C5A" w:rsidRPr="00343D1F" w:rsidRDefault="00265C5A" w:rsidP="00776A7E"/>
    <w:p w14:paraId="75F3D625" w14:textId="41073392"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w:t>
      </w:r>
      <w:r w:rsidR="009265ED">
        <w:rPr>
          <w:rFonts w:ascii="Times New Roman" w:hAnsi="Times New Roman" w:cs="Times New Roman"/>
        </w:rPr>
        <w:t>3</w:t>
      </w:r>
      <w:r w:rsidRPr="00343D1F">
        <w:rPr>
          <w:rFonts w:ascii="Times New Roman" w:hAnsi="Times New Roman" w:cs="Times New Roman"/>
        </w:rPr>
        <w:t xml:space="preserve"> Estimated Covariate Effects</w:t>
      </w:r>
    </w:p>
    <w:p w14:paraId="6D2EDADC" w14:textId="32534A7D" w:rsidR="00916C0C" w:rsidRPr="00343D1F" w:rsidRDefault="0072113E" w:rsidP="00F527C8">
      <w:pPr>
        <w:ind w:firstLine="720"/>
      </w:pPr>
      <w:r w:rsidRPr="00343D1F">
        <w:t xml:space="preserve">Covariate effects represent how ecosystem change </w:t>
      </w:r>
      <w:r w:rsidR="002476C1">
        <w:t>is associated with</w:t>
      </w:r>
      <w:r w:rsidR="002476C1" w:rsidRPr="00343D1F">
        <w:t xml:space="preserve"> </w:t>
      </w:r>
      <w:r w:rsidR="005A3A53">
        <w:t>Chum</w:t>
      </w:r>
      <w:r w:rsidRPr="00343D1F">
        <w:t xml:space="preserve"> salmon </w:t>
      </w:r>
      <w:r w:rsidR="002476C1">
        <w:t>survival at various life stages</w:t>
      </w:r>
      <w:r w:rsidR="005D30CC" w:rsidRPr="00343D1F">
        <w:t xml:space="preserve">. </w:t>
      </w:r>
      <w:r w:rsidR="002A570C">
        <w:t xml:space="preserve">The covariate </w:t>
      </w:r>
      <w:r w:rsidR="006562ED">
        <w:t>effect sizes presented here</w:t>
      </w:r>
      <w:r w:rsidR="002A570C">
        <w:t xml:space="preserve"> </w:t>
      </w:r>
      <w:r w:rsidR="006562ED">
        <w:t xml:space="preserve">are </w:t>
      </w:r>
      <w:r w:rsidR="002A570C">
        <w:t>the</w:t>
      </w:r>
      <w:r w:rsidR="006562ED">
        <w:t xml:space="preserve"> estimated</w:t>
      </w:r>
      <w:r w:rsidR="002A570C">
        <w:t xml:space="preserve"> percent change in survival resulting from</w:t>
      </w:r>
      <w:r w:rsidR="005D30CC" w:rsidRPr="00343D1F">
        <w:t xml:space="preserve"> 1 standard deviation increase in the covariate</w:t>
      </w:r>
      <w:r w:rsidR="002A570C">
        <w:t>, conditional on the basal productivity</w:t>
      </w:r>
      <w:r w:rsidR="006562ED">
        <w:t xml:space="preserve"> (i.e. maximum survival)</w:t>
      </w:r>
      <w:r w:rsidR="002A570C">
        <w:t xml:space="preserve"> rate</w:t>
      </w:r>
      <w:r w:rsidR="00845E2E">
        <w:t xml:space="preserve">, </w:t>
      </w:r>
      <w:r w:rsidR="002A570C">
        <w:t>maximum carrying capacity</w:t>
      </w:r>
      <w:r w:rsidR="006562ED">
        <w:t xml:space="preserve"> for a given life stage</w:t>
      </w:r>
      <w:r w:rsidR="00845E2E">
        <w:t xml:space="preserve"> and the estimated covariate coefficient (Table 2)</w:t>
      </w:r>
      <w:r w:rsidR="005D30CC" w:rsidRPr="00343D1F">
        <w:t xml:space="preserv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2A570C">
        <w:t xml:space="preserve">a </w:t>
      </w:r>
      <w:r w:rsidR="0065585C" w:rsidRPr="00343D1F">
        <w:t xml:space="preserve">positive </w:t>
      </w:r>
      <w:r w:rsidR="002A570C">
        <w:t xml:space="preserve">relationship between </w:t>
      </w:r>
      <w:r w:rsidR="00791424">
        <w:t xml:space="preserve">winter snowpack </w:t>
      </w:r>
      <w:r w:rsidR="00B4700D">
        <w:t>and</w:t>
      </w:r>
      <w:r w:rsidR="00B4700D" w:rsidRPr="00343D1F">
        <w:t xml:space="preserve"> </w:t>
      </w:r>
      <w:r w:rsidR="0065585C" w:rsidRPr="00343D1F">
        <w:t xml:space="preserve">juvenile </w:t>
      </w:r>
      <w:r w:rsidR="002476C1">
        <w:t>survival</w:t>
      </w:r>
      <w:r w:rsidR="002A570C">
        <w:t xml:space="preserve">, suggesting that an increase in </w:t>
      </w:r>
      <w:r w:rsidR="0033170D">
        <w:t xml:space="preserve">winter </w:t>
      </w:r>
      <w:r w:rsidR="002A570C">
        <w:t>snowpack</w:t>
      </w:r>
      <w:r w:rsidR="00B4700D">
        <w:t xml:space="preserve"> </w:t>
      </w:r>
      <w:r w:rsidR="0033170D">
        <w:t xml:space="preserve">mean </w:t>
      </w:r>
      <w:r w:rsidR="00B4700D">
        <w:t xml:space="preserve">depth of </w:t>
      </w:r>
      <w:r w:rsidR="0033170D">
        <w:t>12 inches</w:t>
      </w:r>
      <w:r w:rsidR="002A570C">
        <w:t xml:space="preserve"> is </w:t>
      </w:r>
      <w:r w:rsidR="002A570C" w:rsidRPr="004A4446">
        <w:t xml:space="preserve">associated with </w:t>
      </w:r>
      <w:r w:rsidR="0033170D">
        <w:t>18</w:t>
      </w:r>
      <w:r w:rsidR="00C55BE8" w:rsidRPr="004A4446">
        <w:t>.6</w:t>
      </w:r>
      <w:r w:rsidR="0033170D">
        <w:t>8</w:t>
      </w:r>
      <w:r w:rsidR="002A570C" w:rsidRPr="004A4446">
        <w:t>% increase in survival</w:t>
      </w:r>
      <w:r w:rsidR="002476C1" w:rsidRPr="004A4446">
        <w:t xml:space="preserve"> </w:t>
      </w:r>
      <w:r w:rsidR="0065585C" w:rsidRPr="004A4446">
        <w:t>(</w:t>
      </w:r>
      <w:r w:rsidR="0033170D">
        <w:t>18</w:t>
      </w:r>
      <w:r w:rsidR="0033170D" w:rsidRPr="004A4446">
        <w:t>.6</w:t>
      </w:r>
      <w:r w:rsidR="0033170D">
        <w:t>8</w:t>
      </w:r>
      <w:r w:rsidR="0033170D" w:rsidRPr="004A4446">
        <w:t xml:space="preserve">% </w:t>
      </w:r>
      <w:r w:rsidR="0055735C" w:rsidRPr="004A4446">
        <w:t>95% CI: (</w:t>
      </w:r>
      <w:r w:rsidR="0033170D">
        <w:t>6.14</w:t>
      </w:r>
      <w:r w:rsidR="00C55BE8" w:rsidRPr="004A4446">
        <w:t>,</w:t>
      </w:r>
      <w:r w:rsidR="0033170D">
        <w:t xml:space="preserve"> 35.4</w:t>
      </w:r>
      <w:r w:rsidR="0055735C" w:rsidRPr="004A4446">
        <w:t>),</w:t>
      </w:r>
      <w:r w:rsidR="002C11C5">
        <w:rPr>
          <w:b/>
          <w:bCs/>
        </w:rPr>
        <w:t xml:space="preserve"> </w:t>
      </w:r>
      <w:r w:rsidR="002C11C5" w:rsidRPr="002C11C5">
        <w:t xml:space="preserve">Table </w:t>
      </w:r>
      <w:r w:rsidR="00384796">
        <w:t>2</w:t>
      </w:r>
      <w:r w:rsidR="0065585C" w:rsidRPr="002C11C5">
        <w:t>,</w:t>
      </w:r>
      <w:r w:rsidR="0065585C" w:rsidRPr="004A4446">
        <w:t xml:space="preserve"> Figure 4). </w:t>
      </w:r>
      <w:r w:rsidR="00065521" w:rsidRPr="004A4446">
        <w:t xml:space="preserve">Covariates </w:t>
      </w:r>
      <w:r w:rsidR="00B4700D">
        <w:t>explored for</w:t>
      </w:r>
      <w:r w:rsidR="00065521" w:rsidRPr="004A4446">
        <w:t xml:space="preserve"> </w:t>
      </w:r>
      <w:r w:rsidR="002B3CD2" w:rsidRPr="004A4446">
        <w:t xml:space="preserve">the </w:t>
      </w:r>
      <w:r w:rsidR="00BC7018" w:rsidRPr="004A4446">
        <w:t>marine stage, from the</w:t>
      </w:r>
      <w:r w:rsidR="002B3CD2" w:rsidRPr="004A4446">
        <w:t xml:space="preserve"> first winter at sea to maturity, </w:t>
      </w:r>
      <w:r w:rsidR="00065521" w:rsidRPr="004A4446">
        <w:t xml:space="preserve">appeared to have a </w:t>
      </w:r>
      <w:r w:rsidR="00F527C8" w:rsidRPr="004A4446">
        <w:t xml:space="preserve">stronger </w:t>
      </w:r>
      <w:r w:rsidR="00063EE3" w:rsidRPr="004A4446">
        <w:t>association with</w:t>
      </w:r>
      <w:r w:rsidR="00065521" w:rsidRPr="004A4446">
        <w:t xml:space="preserve"> </w:t>
      </w:r>
      <w:r w:rsidR="002476C1" w:rsidRPr="004A4446">
        <w:t>survival</w:t>
      </w:r>
      <w:r w:rsidR="00065521" w:rsidRPr="004A4446">
        <w:t xml:space="preserve">. </w:t>
      </w:r>
      <w:r w:rsidR="0065585C" w:rsidRPr="004A4446">
        <w:t xml:space="preserve">We found </w:t>
      </w:r>
      <w:r w:rsidR="00496AC5" w:rsidRPr="004A4446">
        <w:t>a</w:t>
      </w:r>
      <w:r w:rsidR="0065585C" w:rsidRPr="004A4446">
        <w:t xml:space="preserve"> negative </w:t>
      </w:r>
      <w:r w:rsidR="00F527C8" w:rsidRPr="004A4446">
        <w:t>relationship between</w:t>
      </w:r>
      <w:r w:rsidR="0065585C" w:rsidRPr="004A4446">
        <w:t xml:space="preserve"> </w:t>
      </w:r>
      <w:r w:rsidR="002A570C" w:rsidRPr="004A4446">
        <w:t xml:space="preserve">marine survival and </w:t>
      </w:r>
      <w:r w:rsidR="005A3A53" w:rsidRPr="004A4446">
        <w:t>Chum</w:t>
      </w:r>
      <w:r w:rsidR="0065585C" w:rsidRPr="004A4446">
        <w:t xml:space="preserve"> salmon hatchery release abundance</w:t>
      </w:r>
      <w:r w:rsidR="00FF17F7">
        <w:t>, suggesting</w:t>
      </w:r>
      <w:r w:rsidR="00815178" w:rsidRPr="004A4446">
        <w:t xml:space="preserve"> </w:t>
      </w:r>
      <w:r w:rsidR="00FF17F7">
        <w:t xml:space="preserve">that for every increase in North Pacific Chum salmon hatchery releases of </w:t>
      </w:r>
      <w:r w:rsidR="00AD15D5" w:rsidRPr="00AD15D5">
        <w:t>158</w:t>
      </w:r>
      <w:r w:rsidR="00AD15D5">
        <w:t>,</w:t>
      </w:r>
      <w:r w:rsidR="00AD15D5" w:rsidRPr="00AD15D5">
        <w:t>735</w:t>
      </w:r>
      <w:r w:rsidR="00AD15D5">
        <w:t xml:space="preserve"> fish, Yukon River Chum survival</w:t>
      </w:r>
      <w:r w:rsidR="00FF17F7">
        <w:t xml:space="preserve"> declines by</w:t>
      </w:r>
      <w:r w:rsidR="00722261">
        <w:t xml:space="preserve"> </w:t>
      </w:r>
      <w:r w:rsidR="0033170D">
        <w:t>14.98</w:t>
      </w:r>
      <w:r w:rsidR="00C55BE8" w:rsidRPr="004A4446">
        <w:t>%</w:t>
      </w:r>
      <w:r w:rsidR="00815178" w:rsidRPr="004A4446">
        <w:t xml:space="preserve"> </w:t>
      </w:r>
      <w:r w:rsidR="00722261">
        <w:t>(</w:t>
      </w:r>
      <w:r w:rsidR="00815178" w:rsidRPr="004A4446">
        <w:t xml:space="preserve">95% CI: </w:t>
      </w:r>
      <w:r w:rsidR="00FF17F7">
        <w:t>-</w:t>
      </w:r>
      <w:r w:rsidR="00C55BE8" w:rsidRPr="004A4446">
        <w:t>2</w:t>
      </w:r>
      <w:r w:rsidR="0033170D">
        <w:t>2</w:t>
      </w:r>
      <w:r w:rsidR="00C55BE8" w:rsidRPr="004A4446">
        <w:t>.85</w:t>
      </w:r>
      <w:r w:rsidR="00815178" w:rsidRPr="004A4446">
        <w:t>,</w:t>
      </w:r>
      <w:r w:rsidR="004A4446" w:rsidRPr="004A4446">
        <w:t xml:space="preserve"> </w:t>
      </w:r>
      <w:r w:rsidR="00C55BE8" w:rsidRPr="004A4446">
        <w:t>-</w:t>
      </w:r>
      <w:r w:rsidR="0033170D">
        <w:t>6</w:t>
      </w:r>
      <w:r w:rsidR="00C55BE8" w:rsidRPr="004A4446">
        <w:t>.78</w:t>
      </w:r>
      <w:r w:rsidR="00815178" w:rsidRPr="004A4446">
        <w:t>)</w:t>
      </w:r>
      <w:r w:rsidR="00722261">
        <w:t>,</w:t>
      </w:r>
      <w:r w:rsidR="002A570C" w:rsidRPr="004A4446">
        <w:t xml:space="preserve"> We also found a </w:t>
      </w:r>
      <w:r w:rsidR="00C55BE8" w:rsidRPr="004A4446">
        <w:t>negative</w:t>
      </w:r>
      <w:r w:rsidR="002A570C" w:rsidRPr="004A4446">
        <w:t xml:space="preserve"> relationship between marine survival and </w:t>
      </w:r>
      <w:r w:rsidR="00496AC5" w:rsidRPr="004A4446">
        <w:t>winter SST</w:t>
      </w:r>
      <w:r w:rsidR="002A570C" w:rsidRPr="004A4446">
        <w:t xml:space="preserve"> in the Aleutians Islands</w:t>
      </w:r>
      <w:r w:rsidR="00815178" w:rsidRPr="004A4446">
        <w:t xml:space="preserve"> (</w:t>
      </w:r>
      <w:r w:rsidR="00C55BE8" w:rsidRPr="004A4446">
        <w:t>-</w:t>
      </w:r>
      <w:r w:rsidR="0033170D">
        <w:t>24.75</w:t>
      </w:r>
      <w:r w:rsidR="00815178" w:rsidRPr="004A4446">
        <w:t>, 95% CI: (-</w:t>
      </w:r>
      <w:r w:rsidR="0033170D">
        <w:t>32</w:t>
      </w:r>
      <w:r w:rsidR="00C55BE8" w:rsidRPr="004A4446">
        <w:t>.85,-1</w:t>
      </w:r>
      <w:r w:rsidR="0033170D">
        <w:t>7</w:t>
      </w:r>
      <w:r w:rsidR="00C55BE8" w:rsidRPr="004A4446">
        <w:t>.78</w:t>
      </w:r>
      <w:r w:rsidR="002A570C" w:rsidRPr="004A4446">
        <w:t>)) (</w:t>
      </w:r>
      <w:r w:rsidR="00382AE1" w:rsidRPr="004A4446">
        <w:t>Table S2, Figure 4</w:t>
      </w:r>
      <w:r w:rsidR="00815178" w:rsidRPr="004A4446">
        <w:t>)</w:t>
      </w:r>
      <w:r w:rsidR="005C789D">
        <w:t xml:space="preserve">, indicating that for </w:t>
      </w:r>
      <w:r w:rsidR="00566A05">
        <w:t>an increase in 91.7</w:t>
      </w:r>
      <w:r w:rsidR="00566A05">
        <w:sym w:font="Symbol" w:char="F0B0"/>
      </w:r>
      <w:r w:rsidR="00566A05">
        <w:t>C</w:t>
      </w:r>
      <w:r w:rsidR="005C789D">
        <w:t xml:space="preserve"> </w:t>
      </w:r>
      <w:r w:rsidR="00566A05">
        <w:lastRenderedPageBreak/>
        <w:t>cumulative degree days over the course of the winter</w:t>
      </w:r>
      <w:r w:rsidR="00165FAD">
        <w:t>,</w:t>
      </w:r>
      <w:r w:rsidR="00566A05">
        <w:t xml:space="preserve"> survi</w:t>
      </w:r>
      <w:r w:rsidR="005C789D">
        <w:t>val declines by ~2</w:t>
      </w:r>
      <w:r w:rsidR="0033170D">
        <w:t>5</w:t>
      </w:r>
      <w:r w:rsidR="005C789D">
        <w:t>%</w:t>
      </w:r>
      <w:r w:rsidR="0065585C" w:rsidRPr="004A4446">
        <w:t xml:space="preserve">. </w:t>
      </w:r>
      <w:r w:rsidR="00934177" w:rsidRPr="004A4446">
        <w:t>Finally, we</w:t>
      </w:r>
      <w:r w:rsidR="0065585C" w:rsidRPr="004A4446">
        <w:t xml:space="preserve"> found a positive effect of juvenile stomach fullness on marine </w:t>
      </w:r>
      <w:r w:rsidR="002476C1" w:rsidRPr="004A4446">
        <w:t>survival</w:t>
      </w:r>
      <w:r w:rsidR="0065585C" w:rsidRPr="004A4446">
        <w:t xml:space="preserve">, meaning that </w:t>
      </w:r>
      <w:r w:rsidR="00566A05">
        <w:t xml:space="preserve">an increase in </w:t>
      </w:r>
      <w:r w:rsidR="00165FAD">
        <w:t>1 SD of the SFI (</w:t>
      </w:r>
      <w:r w:rsidR="00034EDD">
        <w:t xml:space="preserve">141.6, units are (prey weight*10,000)/Predator biomass, see </w:t>
      </w:r>
      <w:r w:rsidR="00034EDD">
        <w:fldChar w:fldCharType="begin"/>
      </w:r>
      <w:r w:rsidR="00034EDD">
        <w:instrText xml:space="preserve"> ADDIN ZOTERO_ITEM CSL_CITATION {"citationID":"oyyUXtrF","properties":{"formattedCitation":"(Murphy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034EDD">
        <w:fldChar w:fldCharType="separate"/>
      </w:r>
      <w:r w:rsidR="00034EDD">
        <w:rPr>
          <w:noProof/>
        </w:rPr>
        <w:t>(Murphy et al. 2021)</w:t>
      </w:r>
      <w:r w:rsidR="00034EDD">
        <w:fldChar w:fldCharType="end"/>
      </w:r>
      <w:r w:rsidR="00034EDD">
        <w:t xml:space="preserve"> for further detail</w:t>
      </w:r>
      <w:r w:rsidR="00165FAD">
        <w:t xml:space="preserve">) </w:t>
      </w:r>
      <w:r w:rsidR="00034EDD">
        <w:t xml:space="preserve">relates to a 34.06% increase in marine survival </w:t>
      </w:r>
      <w:r w:rsidR="00951918" w:rsidRPr="004A4446">
        <w:t>(</w:t>
      </w:r>
      <w:r w:rsidR="0033170D">
        <w:t>34.06</w:t>
      </w:r>
      <w:r w:rsidR="00C55BE8" w:rsidRPr="004A4446">
        <w:t>%</w:t>
      </w:r>
      <w:r w:rsidR="00177B2F" w:rsidRPr="004A4446">
        <w:t>, 95% CI: (</w:t>
      </w:r>
      <w:r w:rsidR="0033170D">
        <w:t>22</w:t>
      </w:r>
      <w:r w:rsidR="00C55BE8" w:rsidRPr="004A4446">
        <w:t>.75</w:t>
      </w:r>
      <w:r w:rsidR="00177B2F" w:rsidRPr="004A4446">
        <w:t xml:space="preserve">, </w:t>
      </w:r>
      <w:r w:rsidR="0033170D">
        <w:t>46</w:t>
      </w:r>
      <w:r w:rsidR="00C55BE8" w:rsidRPr="004A4446">
        <w:t>.59</w:t>
      </w:r>
      <w:r w:rsidR="00177B2F" w:rsidRPr="004A4446">
        <w:t>)</w:t>
      </w:r>
      <w:r w:rsidR="00951918" w:rsidRPr="004A4446">
        <w:t xml:space="preserve">, Table </w:t>
      </w:r>
      <w:r w:rsidR="00384796">
        <w:t>2</w:t>
      </w:r>
      <w:r w:rsidR="00951918" w:rsidRPr="004A4446">
        <w:t>, Figure 4).</w:t>
      </w:r>
    </w:p>
    <w:p w14:paraId="5ED84932" w14:textId="23E1C6C0" w:rsidR="00916C0C" w:rsidRPr="00343D1F" w:rsidRDefault="0065585C" w:rsidP="0072113E">
      <w:r w:rsidRPr="00343D1F">
        <w:t xml:space="preserve">  </w:t>
      </w:r>
    </w:p>
    <w:p w14:paraId="1B6D49B7" w14:textId="2C1BE14D"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3.</w:t>
      </w:r>
      <w:r w:rsidR="009265ED">
        <w:rPr>
          <w:rFonts w:ascii="Times New Roman" w:hAnsi="Times New Roman" w:cs="Times New Roman"/>
        </w:rPr>
        <w:t>4</w:t>
      </w:r>
      <w:r w:rsidRPr="00343D1F">
        <w:rPr>
          <w:rFonts w:ascii="Times New Roman" w:hAnsi="Times New Roman" w:cs="Times New Roman"/>
        </w:rPr>
        <w:t xml:space="preserve"> Sensitivity Analysis </w:t>
      </w:r>
    </w:p>
    <w:p w14:paraId="469C9A24" w14:textId="625C28E3" w:rsidR="00566A05" w:rsidRPr="00566A05" w:rsidRDefault="00566A05" w:rsidP="00566A05">
      <w:pPr>
        <w:pStyle w:val="CommentText"/>
        <w:ind w:firstLine="720"/>
        <w:rPr>
          <w:sz w:val="24"/>
          <w:szCs w:val="24"/>
        </w:rPr>
      </w:pPr>
      <w:r>
        <w:rPr>
          <w:sz w:val="24"/>
          <w:szCs w:val="24"/>
        </w:rPr>
        <w:t xml:space="preserve">We conducted two series of sensitivity testing, one to evaluate the assumption of annual mortality and a second to understand the sensitivity of each covariate included in the model. </w:t>
      </w:r>
      <w:r w:rsidR="00FB3475" w:rsidRPr="00343D1F">
        <w:rPr>
          <w:sz w:val="24"/>
          <w:szCs w:val="24"/>
        </w:rPr>
        <w:t xml:space="preserve">To </w:t>
      </w:r>
      <w:r w:rsidR="00263F3B">
        <w:rPr>
          <w:sz w:val="24"/>
          <w:szCs w:val="24"/>
        </w:rPr>
        <w:t>quantify the</w:t>
      </w:r>
      <w:r w:rsidR="00FB3475" w:rsidRPr="00343D1F">
        <w:rPr>
          <w:sz w:val="24"/>
          <w:szCs w:val="24"/>
        </w:rPr>
        <w:t xml:space="preserve"> sensitivity</w:t>
      </w:r>
      <w:r w:rsidR="00263F3B">
        <w:rPr>
          <w:sz w:val="24"/>
          <w:szCs w:val="24"/>
        </w:rPr>
        <w:t xml:space="preserve"> of model estimates</w:t>
      </w:r>
      <w:r w:rsidR="00FB3475" w:rsidRPr="00343D1F">
        <w:rPr>
          <w:sz w:val="24"/>
          <w:szCs w:val="24"/>
        </w:rPr>
        <w:t xml:space="preserve"> to </w:t>
      </w:r>
      <w:r w:rsidR="00B14CC9" w:rsidRPr="00343D1F">
        <w:rPr>
          <w:sz w:val="24"/>
          <w:szCs w:val="24"/>
        </w:rPr>
        <w:t xml:space="preserve">each covariate, we iteratively </w:t>
      </w:r>
      <w:r w:rsidR="00263F3B">
        <w:rPr>
          <w:sz w:val="24"/>
          <w:szCs w:val="24"/>
        </w:rPr>
        <w:t>refit</w:t>
      </w:r>
      <w:r w:rsidR="00263F3B" w:rsidRPr="00343D1F">
        <w:rPr>
          <w:sz w:val="24"/>
          <w:szCs w:val="24"/>
        </w:rPr>
        <w:t xml:space="preserve"> </w:t>
      </w:r>
      <w:r w:rsidR="00B14CC9" w:rsidRPr="00343D1F">
        <w:rPr>
          <w:sz w:val="24"/>
          <w:szCs w:val="24"/>
        </w:rPr>
        <w:t>the model with one covariate removed</w:t>
      </w:r>
      <w:r w:rsidR="00263F3B">
        <w:rPr>
          <w:sz w:val="24"/>
          <w:szCs w:val="24"/>
        </w:rPr>
        <w:t xml:space="preserve"> at a </w:t>
      </w:r>
      <w:r w:rsidR="003A28C6">
        <w:rPr>
          <w:sz w:val="24"/>
          <w:szCs w:val="24"/>
        </w:rPr>
        <w:t>time and</w:t>
      </w:r>
      <w:r w:rsidR="00B14CC9" w:rsidRPr="00343D1F">
        <w:rPr>
          <w:sz w:val="24"/>
          <w:szCs w:val="24"/>
        </w:rPr>
        <w:t xml:space="preserve"> evaluated the</w:t>
      </w:r>
      <w:r w:rsidR="00263F3B">
        <w:rPr>
          <w:sz w:val="24"/>
          <w:szCs w:val="24"/>
        </w:rPr>
        <w:t xml:space="preserve"> resulting</w:t>
      </w:r>
      <w:r w:rsidR="00B14CC9" w:rsidRPr="00343D1F">
        <w:rPr>
          <w:sz w:val="24"/>
          <w:szCs w:val="24"/>
        </w:rPr>
        <w:t xml:space="preserve"> changes in </w:t>
      </w:r>
      <w:r w:rsidR="00263F3B">
        <w:rPr>
          <w:sz w:val="24"/>
          <w:szCs w:val="24"/>
        </w:rPr>
        <w:t xml:space="preserve">the remaining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263F3B" w:rsidRPr="00343D1F">
        <w:rPr>
          <w:sz w:val="24"/>
          <w:szCs w:val="24"/>
        </w:rPr>
        <w:t xml:space="preserve"> </w:t>
      </w:r>
      <w:r w:rsidR="00263F3B">
        <w:rPr>
          <w:sz w:val="24"/>
          <w:szCs w:val="24"/>
        </w:rPr>
        <w:t>describing covariate effects</w:t>
      </w:r>
      <w:r w:rsidR="00B314EE">
        <w:rPr>
          <w:sz w:val="24"/>
          <w:szCs w:val="24"/>
        </w:rPr>
        <w:t xml:space="preserve"> on maximum stage-specific survival rates</w:t>
      </w:r>
      <w:r w:rsidR="00263F3B">
        <w:rPr>
          <w:sz w:val="24"/>
          <w:szCs w:val="24"/>
        </w:rPr>
        <w:t xml:space="preserve"> </w:t>
      </w:r>
      <w:r w:rsidR="00B14CC9" w:rsidRPr="00343D1F">
        <w:rPr>
          <w:sz w:val="24"/>
          <w:szCs w:val="24"/>
        </w:rPr>
        <w:t>(Figure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r w:rsidR="00263F3B">
        <w:rPr>
          <w:sz w:val="24"/>
          <w:szCs w:val="24"/>
        </w:rPr>
        <w:t xml:space="preserve">, dividing the change in </w:t>
      </w:r>
      <w:r w:rsidR="00DC1D9C">
        <w:rPr>
          <w:sz w:val="24"/>
          <w:szCs w:val="24"/>
        </w:rPr>
        <w:t xml:space="preserve">each </w:t>
      </w:r>
      <w:r w:rsidR="00B314EE">
        <w:rPr>
          <w:sz w:val="24"/>
          <w:szCs w:val="24"/>
        </w:rPr>
        <w:t xml:space="preserve">retained </w:t>
      </w:r>
      <w:r w:rsidR="00263F3B">
        <w:rPr>
          <w:sz w:val="24"/>
          <w:szCs w:val="24"/>
        </w:rPr>
        <w:t>coefficient</w:t>
      </w:r>
      <w:r w:rsidR="00DC1D9C">
        <w:rPr>
          <w:sz w:val="24"/>
          <w:szCs w:val="24"/>
        </w:rPr>
        <w:t xml:space="preserve"> </w:t>
      </w:r>
      <w:r w:rsidR="00A148FE">
        <w:rPr>
          <w:sz w:val="24"/>
          <w:szCs w:val="24"/>
        </w:rPr>
        <w:t xml:space="preserve">by the uncertainty (posterior </w:t>
      </w:r>
      <w:r w:rsidR="009F1D34" w:rsidRPr="004D4DBE">
        <w:rPr>
          <w:sz w:val="24"/>
          <w:szCs w:val="24"/>
        </w:rPr>
        <w:t>standard deviation</w:t>
      </w:r>
      <w:r w:rsidR="00A148FE">
        <w:rPr>
          <w:sz w:val="24"/>
          <w:szCs w:val="24"/>
        </w:rPr>
        <w:t>)</w:t>
      </w:r>
      <w:r w:rsidR="00B314EE">
        <w:rPr>
          <w:sz w:val="24"/>
          <w:szCs w:val="24"/>
        </w:rPr>
        <w:t xml:space="preserve"> </w:t>
      </w:r>
      <w:r w:rsidR="00891245">
        <w:rPr>
          <w:sz w:val="24"/>
          <w:szCs w:val="24"/>
        </w:rPr>
        <w:t xml:space="preserve">in that </w:t>
      </w:r>
      <w:r w:rsidR="00B314EE">
        <w:rPr>
          <w:sz w:val="24"/>
          <w:szCs w:val="24"/>
        </w:rPr>
        <w:t>coefficient</w:t>
      </w:r>
      <w:r w:rsidR="00891245">
        <w:rPr>
          <w:sz w:val="24"/>
          <w:szCs w:val="24"/>
        </w:rPr>
        <w:t>’s estimate</w:t>
      </w:r>
      <w:r w:rsidR="00B314EE">
        <w:rPr>
          <w:sz w:val="24"/>
          <w:szCs w:val="24"/>
        </w:rPr>
        <w:t xml:space="preserve"> when the full model containing all covariates was originally fit to the data.</w:t>
      </w:r>
      <w:r w:rsidR="004D4DBE" w:rsidRPr="004D4DBE">
        <w:rPr>
          <w:sz w:val="24"/>
          <w:szCs w:val="24"/>
        </w:rPr>
        <w:t xml:space="preserve"> </w:t>
      </w:r>
      <w:r w:rsidR="00A148FE">
        <w:rPr>
          <w:sz w:val="24"/>
          <w:szCs w:val="24"/>
        </w:rPr>
        <w:t xml:space="preserve">As such, the standardized </w:t>
      </w:r>
      <w:r w:rsidR="00B314EE">
        <w:rPr>
          <w:sz w:val="24"/>
          <w:szCs w:val="24"/>
        </w:rPr>
        <w:t xml:space="preserve">covariate </w:t>
      </w:r>
      <w:r w:rsidR="00A148FE">
        <w:rPr>
          <w:sz w:val="24"/>
          <w:szCs w:val="24"/>
        </w:rPr>
        <w:t xml:space="preserve">sensitivity </w:t>
      </w:r>
      <w:r w:rsidR="004D4DBE" w:rsidRPr="004D4DBE">
        <w:rPr>
          <w:sz w:val="24"/>
          <w:szCs w:val="24"/>
        </w:rPr>
        <w:t>values can be interpreted as the</w:t>
      </w:r>
      <w:r w:rsidR="00B314EE">
        <w:rPr>
          <w:sz w:val="24"/>
          <w:szCs w:val="24"/>
        </w:rPr>
        <w:t xml:space="preserve"> change</w:t>
      </w:r>
      <w:r w:rsidR="00891245">
        <w:rPr>
          <w:sz w:val="24"/>
          <w:szCs w:val="24"/>
        </w:rPr>
        <w:t xml:space="preserve"> in effect sizes, relative to their uncertainty,</w:t>
      </w:r>
      <w:r w:rsidR="00B314EE">
        <w:rPr>
          <w:sz w:val="24"/>
          <w:szCs w:val="24"/>
        </w:rPr>
        <w:t xml:space="preserve"> </w:t>
      </w:r>
      <w:r w:rsidR="00891245">
        <w:rPr>
          <w:sz w:val="24"/>
          <w:szCs w:val="24"/>
        </w:rPr>
        <w:t>in</w:t>
      </w:r>
      <w:r w:rsidR="004D4DBE" w:rsidRPr="004D4DBE">
        <w:rPr>
          <w:sz w:val="24"/>
          <w:szCs w:val="24"/>
        </w:rPr>
        <w:t xml:space="preserve"> number of standard deviations higher or lower</w:t>
      </w:r>
      <w:r w:rsidR="004D4DBE" w:rsidRPr="00566A05">
        <w:rPr>
          <w:sz w:val="24"/>
          <w:szCs w:val="24"/>
        </w:rPr>
        <w:t xml:space="preserve"> than the </w:t>
      </w:r>
      <w:r w:rsidR="00891245" w:rsidRPr="00566A05">
        <w:rPr>
          <w:sz w:val="24"/>
          <w:szCs w:val="24"/>
        </w:rPr>
        <w:t>estimate from the full model containing all covariates</w:t>
      </w:r>
      <w:r w:rsidR="004D4DBE" w:rsidRPr="00566A05">
        <w:rPr>
          <w:sz w:val="24"/>
          <w:szCs w:val="24"/>
        </w:rPr>
        <w:t xml:space="preserve"> </w:t>
      </w:r>
      <w:r w:rsidR="000F4830" w:rsidRPr="00566A05">
        <w:rPr>
          <w:sz w:val="24"/>
          <w:szCs w:val="24"/>
        </w:rPr>
        <w:t>(Figure S</w:t>
      </w:r>
      <w:r w:rsidR="00AF3E7F" w:rsidRPr="00566A05">
        <w:rPr>
          <w:sz w:val="24"/>
          <w:szCs w:val="24"/>
        </w:rPr>
        <w:t>4</w:t>
      </w:r>
      <w:r w:rsidR="000F4830" w:rsidRPr="00566A05">
        <w:rPr>
          <w:sz w:val="24"/>
          <w:szCs w:val="24"/>
        </w:rPr>
        <w:t>).</w:t>
      </w:r>
      <w:r w:rsidR="009F1D34" w:rsidRPr="00566A05">
        <w:rPr>
          <w:sz w:val="24"/>
          <w:szCs w:val="24"/>
        </w:rPr>
        <w:t xml:space="preserve"> </w:t>
      </w:r>
      <w:r w:rsidR="002525CA" w:rsidRPr="00566A05">
        <w:rPr>
          <w:sz w:val="24"/>
          <w:szCs w:val="24"/>
        </w:rPr>
        <w:t>Covariate coefficient e</w:t>
      </w:r>
      <w:r w:rsidR="002511C2" w:rsidRPr="00566A05">
        <w:rPr>
          <w:sz w:val="24"/>
          <w:szCs w:val="24"/>
        </w:rPr>
        <w:t>stimates</w:t>
      </w:r>
      <w:r w:rsidR="00F26750" w:rsidRPr="00566A05">
        <w:rPr>
          <w:sz w:val="24"/>
          <w:szCs w:val="24"/>
        </w:rPr>
        <w:t xml:space="preserve"> did not change </w:t>
      </w:r>
      <w:r w:rsidR="00B314EE" w:rsidRPr="00566A05">
        <w:rPr>
          <w:sz w:val="24"/>
          <w:szCs w:val="24"/>
        </w:rPr>
        <w:t xml:space="preserve">by </w:t>
      </w:r>
      <w:r w:rsidR="00F26750" w:rsidRPr="00566A05">
        <w:rPr>
          <w:sz w:val="24"/>
          <w:szCs w:val="24"/>
        </w:rPr>
        <w:t>greater than one standard deviation when other covariates were removed</w:t>
      </w:r>
      <w:r w:rsidR="00E27C6A" w:rsidRPr="00566A05">
        <w:rPr>
          <w:sz w:val="24"/>
          <w:szCs w:val="24"/>
        </w:rPr>
        <w:t xml:space="preserve">. These sensitivity results indicate that estimated covariate effects on survival were quite insensitive to the absence of other hypothesized </w:t>
      </w:r>
      <w:r w:rsidR="00E04F8C" w:rsidRPr="00566A05">
        <w:rPr>
          <w:sz w:val="24"/>
          <w:szCs w:val="24"/>
        </w:rPr>
        <w:t>processes and</w:t>
      </w:r>
      <w:r w:rsidR="00E27C6A" w:rsidRPr="00566A05">
        <w:rPr>
          <w:sz w:val="24"/>
          <w:szCs w:val="24"/>
        </w:rPr>
        <w:t xml:space="preserve"> suggests limited potential for strong unmodeled covariate interactions</w:t>
      </w:r>
      <w:r w:rsidR="00F26750" w:rsidRPr="00566A05">
        <w:rPr>
          <w:sz w:val="24"/>
          <w:szCs w:val="24"/>
        </w:rPr>
        <w:t xml:space="preserve">. </w:t>
      </w:r>
      <w:r w:rsidRPr="00566A05">
        <w:rPr>
          <w:sz w:val="24"/>
          <w:szCs w:val="24"/>
        </w:rPr>
        <w:t xml:space="preserve">To quantify the sensitivity of the model to the annual mortality assumption of M = 0.06 we also ran the model </w:t>
      </w:r>
      <w:r w:rsidRPr="00566A05">
        <w:rPr>
          <w:sz w:val="24"/>
          <w:szCs w:val="24"/>
        </w:rPr>
        <w:t>using M=0.1 and M = 0.2</w:t>
      </w:r>
      <w:r w:rsidRPr="00566A05">
        <w:rPr>
          <w:sz w:val="24"/>
          <w:szCs w:val="24"/>
        </w:rPr>
        <w:t xml:space="preserve">. The assumption of M = 0.06 was based on ocean mortality estimates provided by Beamish et al 2018. We </w:t>
      </w:r>
      <w:r w:rsidRPr="00566A05">
        <w:rPr>
          <w:sz w:val="24"/>
          <w:szCs w:val="24"/>
        </w:rPr>
        <w:t>found that population estimates and parameters where not highly sensitive to changes in annual mortality rate (Figure S4).</w:t>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1399D3C8" w:rsidR="005F74FB" w:rsidRPr="00526F5D" w:rsidRDefault="008101B3" w:rsidP="00D55FB5">
      <w:pPr>
        <w:ind w:firstLine="720"/>
      </w:pPr>
      <w:r>
        <w:t xml:space="preserve">Application of an </w:t>
      </w:r>
      <w:r w:rsidR="005F74FB">
        <w:t>integrated population model reveal</w:t>
      </w:r>
      <w:r>
        <w:t>ed</w:t>
      </w:r>
      <w:r w:rsidR="005F74FB">
        <w:t xml:space="preserve"> that </w:t>
      </w:r>
      <w:r w:rsidR="00E65BF4">
        <w:t xml:space="preserve">variation in </w:t>
      </w:r>
      <w:r w:rsidR="005F74FB">
        <w:t xml:space="preserve">Yukon River </w:t>
      </w:r>
      <w:r w:rsidR="008831F2">
        <w:t>f</w:t>
      </w:r>
      <w:r w:rsidR="005F74FB">
        <w:t xml:space="preserve">all </w:t>
      </w:r>
      <w:r w:rsidR="005A3A53">
        <w:t>Chum</w:t>
      </w:r>
      <w:r w:rsidR="005F74FB">
        <w:t xml:space="preserve"> salmon</w:t>
      </w:r>
      <w:r w:rsidR="00E65BF4">
        <w:t xml:space="preserve"> abundances, including recent declines,</w:t>
      </w:r>
      <w:r w:rsidR="005F74FB">
        <w:t xml:space="preserve"> </w:t>
      </w:r>
      <w:r w:rsidR="00570BD7">
        <w:t>can be explained in part by</w:t>
      </w:r>
      <w:r w:rsidR="00E839DA">
        <w:t xml:space="preserve"> </w:t>
      </w:r>
      <w:r w:rsidR="005F74FB">
        <w:t xml:space="preserve">changing </w:t>
      </w:r>
      <w:r w:rsidR="00C96501">
        <w:t xml:space="preserve">ecosystem </w:t>
      </w:r>
      <w:r w:rsidR="005F74FB">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r w:rsidR="004468E1">
        <w:t xml:space="preserve">Our analyses suggest that reduced survival </w:t>
      </w:r>
      <w:r w:rsidR="002A165C">
        <w:t>across the lifecycle</w:t>
      </w:r>
      <w:r w:rsidR="004468E1">
        <w:t xml:space="preserve"> </w:t>
      </w:r>
      <w:r w:rsidR="00E65BF4">
        <w:t xml:space="preserve">is </w:t>
      </w:r>
      <w:r w:rsidR="00E65BF4" w:rsidRPr="00956EA7">
        <w:t>correlated with</w:t>
      </w:r>
      <w:r w:rsidR="00C96501" w:rsidRPr="00956EA7">
        <w:t xml:space="preserve"> </w:t>
      </w:r>
      <w:r w:rsidR="006177AA" w:rsidRPr="00956EA7">
        <w:t>decreased</w:t>
      </w:r>
      <w:r w:rsidR="006177AA">
        <w:t xml:space="preserve"> regional winter snowpack, </w:t>
      </w:r>
      <w:r w:rsidR="00C96501">
        <w:t>increased marine competition, and poor juvenile feeding conditions resulting in low stomach fullness</w:t>
      </w:r>
      <w:r w:rsidR="005F74FB">
        <w:t xml:space="preserve">. These findings contribute to a growing body of evidence suggesting that Pacific salmon populations are </w:t>
      </w:r>
      <w:r w:rsidR="005F74FB" w:rsidRPr="00526F5D">
        <w:t xml:space="preserve">increasingly vulnerable to </w:t>
      </w:r>
      <w:r w:rsidR="00C96501" w:rsidRPr="00526F5D">
        <w:t>ecosystem</w:t>
      </w:r>
      <w:r w:rsidR="005F74FB" w:rsidRPr="00526F5D">
        <w:t xml:space="preserve"> change across</w:t>
      </w:r>
      <w:r w:rsidR="004468E1" w:rsidRPr="00526F5D">
        <w:t xml:space="preserve"> the freshwater and marine ecosystems they inhabit</w:t>
      </w:r>
      <w:r w:rsidR="005F74FB" w:rsidRPr="00526F5D">
        <w:t>.</w:t>
      </w:r>
    </w:p>
    <w:p w14:paraId="2E73E446" w14:textId="2616A262" w:rsidR="000C2B9E" w:rsidRPr="000B1F2A" w:rsidRDefault="00FA6B25" w:rsidP="00526F5D">
      <w:pPr>
        <w:pStyle w:val="CommentText"/>
        <w:ind w:firstLine="720"/>
        <w:rPr>
          <w:sz w:val="24"/>
          <w:szCs w:val="24"/>
        </w:rPr>
      </w:pPr>
      <w:r>
        <w:rPr>
          <w:sz w:val="24"/>
          <w:szCs w:val="24"/>
        </w:rPr>
        <w:t>E</w:t>
      </w:r>
      <w:r w:rsidR="00526F5D" w:rsidRPr="00526F5D">
        <w:rPr>
          <w:sz w:val="24"/>
          <w:szCs w:val="24"/>
        </w:rPr>
        <w:t>xamin</w:t>
      </w:r>
      <w:r>
        <w:rPr>
          <w:sz w:val="24"/>
          <w:szCs w:val="24"/>
        </w:rPr>
        <w:t>ing</w:t>
      </w:r>
      <w:r w:rsidR="00526F5D" w:rsidRPr="00526F5D">
        <w:rPr>
          <w:sz w:val="24"/>
          <w:szCs w:val="24"/>
        </w:rPr>
        <w:t xml:space="preserve"> factors hypothesized to affect Yukon River fall Chum salmon survival throughout their </w:t>
      </w:r>
      <w:r>
        <w:rPr>
          <w:sz w:val="24"/>
          <w:szCs w:val="24"/>
        </w:rPr>
        <w:t>lifecycle, we</w:t>
      </w:r>
      <w:r w:rsidR="00173A9C" w:rsidRPr="00526F5D">
        <w:rPr>
          <w:sz w:val="24"/>
          <w:szCs w:val="24"/>
        </w:rPr>
        <w:t xml:space="preserve"> </w:t>
      </w:r>
      <w:r w:rsidR="0040697C" w:rsidRPr="00526F5D">
        <w:rPr>
          <w:sz w:val="24"/>
          <w:szCs w:val="24"/>
        </w:rPr>
        <w:t xml:space="preserve">found the strongest support for covariates </w:t>
      </w:r>
      <w:r w:rsidR="00D50C03" w:rsidRPr="00526F5D">
        <w:rPr>
          <w:sz w:val="24"/>
          <w:szCs w:val="24"/>
        </w:rPr>
        <w:t xml:space="preserve">describing conditions experienced by subadult </w:t>
      </w:r>
      <w:r w:rsidR="005A3A53" w:rsidRPr="00526F5D">
        <w:rPr>
          <w:sz w:val="24"/>
          <w:szCs w:val="24"/>
        </w:rPr>
        <w:t>Chum</w:t>
      </w:r>
      <w:r w:rsidR="00D50C03" w:rsidRPr="00526F5D">
        <w:rPr>
          <w:sz w:val="24"/>
          <w:szCs w:val="24"/>
        </w:rPr>
        <w:t xml:space="preserve"> salmon</w:t>
      </w:r>
      <w:r w:rsidR="0040697C" w:rsidRPr="00343D1F">
        <w:rPr>
          <w:sz w:val="24"/>
          <w:szCs w:val="24"/>
        </w:rPr>
        <w:t xml:space="preserve"> after the first summer </w:t>
      </w:r>
      <w:r w:rsidR="0040697C" w:rsidRPr="000B1F2A">
        <w:rPr>
          <w:sz w:val="24"/>
          <w:szCs w:val="24"/>
        </w:rPr>
        <w:t>at sea</w:t>
      </w:r>
      <w:r w:rsidR="000B1F2A" w:rsidRPr="000B1F2A">
        <w:rPr>
          <w:sz w:val="24"/>
          <w:szCs w:val="24"/>
        </w:rPr>
        <w:t xml:space="preserve"> —the period before maturation and return to freshwater when they become vulnerable to terminal harvest</w:t>
      </w:r>
      <w:r w:rsidR="0040697C" w:rsidRPr="000B1F2A">
        <w:rPr>
          <w:sz w:val="24"/>
          <w:szCs w:val="24"/>
        </w:rPr>
        <w:t>. Covariates</w:t>
      </w:r>
      <w:r w:rsidR="0040697C" w:rsidRPr="00343D1F">
        <w:rPr>
          <w:sz w:val="24"/>
          <w:szCs w:val="24"/>
        </w:rPr>
        <w:t xml:space="preserve">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0B1F2A">
        <w:rPr>
          <w:sz w:val="24"/>
          <w:szCs w:val="24"/>
        </w:rPr>
        <w:t>relationship</w:t>
      </w:r>
      <w:r w:rsidR="00D50C03">
        <w:rPr>
          <w:sz w:val="24"/>
          <w:szCs w:val="24"/>
        </w:rPr>
        <w:t xml:space="preserve"> </w:t>
      </w:r>
      <w:r w:rsidR="00FB611B">
        <w:rPr>
          <w:sz w:val="24"/>
          <w:szCs w:val="24"/>
        </w:rPr>
        <w:t xml:space="preserve">with </w:t>
      </w:r>
      <w:r w:rsidR="00901D5E" w:rsidRPr="006D59F5">
        <w:rPr>
          <w:sz w:val="24"/>
          <w:szCs w:val="24"/>
        </w:rPr>
        <w:t>winter snowpack</w:t>
      </w:r>
      <w:r w:rsidR="00FB611B">
        <w:rPr>
          <w:sz w:val="24"/>
          <w:szCs w:val="24"/>
        </w:rPr>
        <w:t xml:space="preserve"> depth</w:t>
      </w:r>
      <w:r w:rsidR="0040697C" w:rsidRPr="006D59F5">
        <w:rPr>
          <w:sz w:val="24"/>
          <w:szCs w:val="24"/>
        </w:rPr>
        <w:t>.</w:t>
      </w:r>
      <w:r w:rsidR="002A165C">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freshwater survival</w:t>
      </w:r>
      <w:r w:rsidR="001E11C7">
        <w:rPr>
          <w:sz w:val="24"/>
          <w:szCs w:val="24"/>
        </w:rPr>
        <w:t xml:space="preserve"> from those </w:t>
      </w:r>
      <w:r w:rsidR="001E11C7" w:rsidRPr="007836D2">
        <w:rPr>
          <w:sz w:val="24"/>
          <w:szCs w:val="24"/>
        </w:rPr>
        <w:t>impacting early marine survival</w:t>
      </w:r>
      <w:r w:rsidR="006D59F5" w:rsidRPr="007836D2">
        <w:rPr>
          <w:sz w:val="24"/>
          <w:szCs w:val="24"/>
        </w:rPr>
        <w:t>, particularly</w:t>
      </w:r>
      <w:r w:rsidR="006D59F5" w:rsidRPr="006D59F5">
        <w:rPr>
          <w:sz w:val="24"/>
          <w:szCs w:val="24"/>
        </w:rPr>
        <w:t xml:space="preserve">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w:t>
      </w:r>
      <w:r w:rsidR="00FB611B">
        <w:rPr>
          <w:sz w:val="24"/>
          <w:szCs w:val="24"/>
        </w:rPr>
        <w:t xml:space="preserve">covariate </w:t>
      </w:r>
      <w:r w:rsidR="001E11C7">
        <w:rPr>
          <w:sz w:val="24"/>
          <w:szCs w:val="24"/>
        </w:rPr>
        <w:t>effects</w:t>
      </w:r>
      <w:r w:rsidR="00FB611B">
        <w:rPr>
          <w:sz w:val="24"/>
          <w:szCs w:val="24"/>
        </w:rPr>
        <w:t xml:space="preserve"> earlier in the life history</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w:t>
      </w:r>
      <w:r w:rsidR="00B04F8F">
        <w:rPr>
          <w:sz w:val="24"/>
          <w:szCs w:val="24"/>
        </w:rPr>
        <w:lastRenderedPageBreak/>
        <w:t xml:space="preserve">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w:t>
      </w:r>
      <w:r w:rsidR="00703833">
        <w:rPr>
          <w:sz w:val="24"/>
          <w:szCs w:val="24"/>
        </w:rPr>
        <w:t xml:space="preserve"> does not</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w:t>
      </w:r>
      <w:r w:rsidR="002174C3">
        <w:rPr>
          <w:sz w:val="24"/>
          <w:szCs w:val="24"/>
        </w:rPr>
        <w:t xml:space="preserve"> to better discern how ecosystem processes relate to juvenile survival in freshwater and outmigration phases</w:t>
      </w:r>
      <w:r w:rsidR="00CB64AA">
        <w:rPr>
          <w:sz w:val="24"/>
          <w:szCs w:val="24"/>
        </w:rPr>
        <w:t>.</w:t>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w:t>
      </w:r>
      <w:r w:rsidR="005A3A53">
        <w:rPr>
          <w:sz w:val="24"/>
          <w:szCs w:val="24"/>
        </w:rPr>
        <w:t>Chum</w:t>
      </w:r>
      <w:r w:rsidR="00644052" w:rsidRPr="00343D1F">
        <w:rPr>
          <w:sz w:val="24"/>
          <w:szCs w:val="24"/>
        </w:rPr>
        <w:t xml:space="preserve">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5A3A53">
        <w:rPr>
          <w:sz w:val="24"/>
          <w:szCs w:val="24"/>
        </w:rPr>
        <w:t>Chum</w:t>
      </w:r>
      <w:r w:rsidR="00D472F7">
        <w:rPr>
          <w:sz w:val="24"/>
          <w:szCs w:val="24"/>
        </w:rPr>
        <w:t xml:space="preserve"> salmon may be less susceptible to change in freshwater covariates as less of their lifecycle is spent in freshwater. </w:t>
      </w:r>
    </w:p>
    <w:p w14:paraId="2C84C7F3" w14:textId="51DE38B4" w:rsidR="00F6363C" w:rsidRDefault="006F1374" w:rsidP="00F6363C">
      <w:pPr>
        <w:pStyle w:val="CommentText"/>
        <w:ind w:firstLine="720"/>
        <w:rPr>
          <w:sz w:val="24"/>
          <w:szCs w:val="24"/>
        </w:rPr>
      </w:pPr>
      <w:r>
        <w:rPr>
          <w:sz w:val="24"/>
          <w:szCs w:val="24"/>
        </w:rPr>
        <w:t xml:space="preserve">Yukon River fall </w:t>
      </w:r>
      <w:r w:rsidR="005A3A53">
        <w:rPr>
          <w:sz w:val="24"/>
          <w:szCs w:val="24"/>
        </w:rPr>
        <w:t>Chum</w:t>
      </w:r>
      <w:r w:rsidR="00B21C82">
        <w:rPr>
          <w:sz w:val="24"/>
          <w:szCs w:val="24"/>
        </w:rPr>
        <w:t xml:space="preserve"> salmon</w:t>
      </w:r>
      <w:r>
        <w:rPr>
          <w:sz w:val="24"/>
          <w:szCs w:val="24"/>
        </w:rPr>
        <w:t xml:space="preserve"> </w:t>
      </w:r>
      <w:r w:rsidR="000B1F2A">
        <w:rPr>
          <w:sz w:val="24"/>
          <w:szCs w:val="24"/>
        </w:rPr>
        <w:t>are</w:t>
      </w:r>
      <w:r>
        <w:rPr>
          <w:sz w:val="24"/>
          <w:szCs w:val="24"/>
        </w:rPr>
        <w:t xml:space="preserve"> adapted for </w:t>
      </w:r>
      <w:r w:rsidR="000B1F2A">
        <w:rPr>
          <w:sz w:val="24"/>
          <w:szCs w:val="24"/>
        </w:rPr>
        <w:t xml:space="preserve">a </w:t>
      </w:r>
      <w:r>
        <w:rPr>
          <w:sz w:val="24"/>
          <w:szCs w:val="24"/>
        </w:rPr>
        <w:t>long migration and cold incubation temperatures</w:t>
      </w:r>
      <w:r w:rsidR="00C96501">
        <w:rPr>
          <w:sz w:val="24"/>
          <w:szCs w:val="24"/>
        </w:rPr>
        <w:t xml:space="preserve">. Local knowledge and ecosystem reports have highlighted how snowpack can insulate and stabilize temperatures by protecting eggs against extreme cold conditions in interior Alaska and Canada </w:t>
      </w:r>
      <w:r w:rsidR="00C96501">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C96501">
        <w:rPr>
          <w:sz w:val="24"/>
          <w:szCs w:val="24"/>
        </w:rPr>
        <w:fldChar w:fldCharType="separate"/>
      </w:r>
      <w:r w:rsidR="00C96501">
        <w:rPr>
          <w:noProof/>
          <w:sz w:val="24"/>
          <w:szCs w:val="24"/>
        </w:rPr>
        <w:t>(Raymond-Yakoubian 2009, Jallen et al. 2022)</w:t>
      </w:r>
      <w:r w:rsidR="00C96501">
        <w:rPr>
          <w:sz w:val="24"/>
          <w:szCs w:val="24"/>
        </w:rPr>
        <w:fldChar w:fldCharType="end"/>
      </w:r>
      <w:r w:rsidR="00C96501">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B21C82">
        <w:rPr>
          <w:sz w:val="24"/>
          <w:szCs w:val="24"/>
        </w:rPr>
        <w:t xml:space="preserve"> salmon</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w:t>
      </w:r>
      <w:r w:rsidR="000B1F2A">
        <w:rPr>
          <w:sz w:val="24"/>
          <w:szCs w:val="24"/>
        </w:rPr>
        <w:t xml:space="preserve"> </w:t>
      </w:r>
      <w:r w:rsidR="00F50272">
        <w:rPr>
          <w:sz w:val="24"/>
          <w:szCs w:val="24"/>
        </w:rPr>
        <w:t>W</w:t>
      </w:r>
      <w:r w:rsidR="00C44569">
        <w:rPr>
          <w:sz w:val="24"/>
          <w:szCs w:val="24"/>
        </w:rPr>
        <w:t xml:space="preserve">e hypothesized that </w:t>
      </w:r>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sidR="00C96501">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sidR="00C96501">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t>
      </w:r>
      <w:r w:rsidR="000B1F2A">
        <w:rPr>
          <w:sz w:val="24"/>
          <w:szCs w:val="24"/>
        </w:rPr>
        <w:t xml:space="preserve">We found </w:t>
      </w:r>
      <w:r w:rsidR="00666846">
        <w:rPr>
          <w:sz w:val="24"/>
          <w:szCs w:val="24"/>
        </w:rPr>
        <w:t xml:space="preserve">weak support for a positive relationship </w:t>
      </w:r>
      <w:r w:rsidR="00666846" w:rsidRPr="00451F16">
        <w:rPr>
          <w:sz w:val="24"/>
          <w:szCs w:val="24"/>
        </w:rPr>
        <w:t xml:space="preserve">between </w:t>
      </w:r>
      <w:r w:rsidR="00D4127C">
        <w:rPr>
          <w:sz w:val="24"/>
          <w:szCs w:val="24"/>
        </w:rPr>
        <w:t>winter</w:t>
      </w:r>
      <w:r w:rsidR="00666846" w:rsidRPr="00451F16">
        <w:rPr>
          <w:sz w:val="24"/>
          <w:szCs w:val="24"/>
        </w:rPr>
        <w:t xml:space="preserve"> snowpack </w:t>
      </w:r>
      <w:r w:rsidR="00666846" w:rsidRPr="005A2EDB">
        <w:rPr>
          <w:sz w:val="24"/>
          <w:szCs w:val="24"/>
        </w:rPr>
        <w:t xml:space="preserve">and egg to juvenile </w:t>
      </w:r>
      <w:r w:rsidR="00666846" w:rsidRPr="00211C57">
        <w:rPr>
          <w:sz w:val="24"/>
          <w:szCs w:val="24"/>
        </w:rPr>
        <w:t>survival</w:t>
      </w:r>
      <w:r w:rsidR="000A6500" w:rsidRPr="00211C57">
        <w:rPr>
          <w:sz w:val="24"/>
          <w:szCs w:val="24"/>
        </w:rPr>
        <w:t xml:space="preserve"> (Figure 4, Table </w:t>
      </w:r>
      <w:r w:rsidR="00321F5A" w:rsidRPr="00211C57">
        <w:rPr>
          <w:sz w:val="24"/>
          <w:szCs w:val="24"/>
        </w:rPr>
        <w:t>1</w:t>
      </w:r>
      <w:r w:rsidR="000A6500" w:rsidRPr="00211C57">
        <w:rPr>
          <w:sz w:val="24"/>
          <w:szCs w:val="24"/>
        </w:rPr>
        <w:t>)</w:t>
      </w:r>
      <w:r w:rsidR="00AF456F" w:rsidRPr="00211C57">
        <w:rPr>
          <w:sz w:val="24"/>
          <w:szCs w:val="24"/>
        </w:rPr>
        <w:t xml:space="preserve">, suggesting that </w:t>
      </w:r>
      <w:r w:rsidR="0006099A">
        <w:rPr>
          <w:sz w:val="24"/>
          <w:szCs w:val="24"/>
        </w:rPr>
        <w:t>a</w:t>
      </w:r>
      <w:r w:rsidR="00B21C82">
        <w:rPr>
          <w:sz w:val="24"/>
          <w:szCs w:val="24"/>
        </w:rPr>
        <w:t xml:space="preserve"> </w:t>
      </w:r>
      <w:r w:rsidR="0006099A">
        <w:rPr>
          <w:sz w:val="24"/>
          <w:szCs w:val="24"/>
        </w:rPr>
        <w:t xml:space="preserve">12-inch </w:t>
      </w:r>
      <w:r w:rsidR="00B21C82">
        <w:rPr>
          <w:sz w:val="24"/>
          <w:szCs w:val="24"/>
        </w:rPr>
        <w:t>increase</w:t>
      </w:r>
      <w:r w:rsidR="0006099A">
        <w:rPr>
          <w:sz w:val="24"/>
          <w:szCs w:val="24"/>
        </w:rPr>
        <w:t xml:space="preserve"> in</w:t>
      </w:r>
      <w:r w:rsidR="00B21C82">
        <w:rPr>
          <w:sz w:val="24"/>
          <w:szCs w:val="24"/>
        </w:rPr>
        <w:t xml:space="preserve"> the</w:t>
      </w:r>
      <w:r w:rsidR="00AF456F" w:rsidRPr="00211C57">
        <w:rPr>
          <w:sz w:val="24"/>
          <w:szCs w:val="24"/>
        </w:rPr>
        <w:t xml:space="preserve"> </w:t>
      </w:r>
      <w:r w:rsidR="00AF456F" w:rsidRPr="0006099A">
        <w:rPr>
          <w:sz w:val="24"/>
          <w:szCs w:val="24"/>
          <w:highlight w:val="yellow"/>
        </w:rPr>
        <w:t>snowpack</w:t>
      </w:r>
      <w:r w:rsidR="00B21C82" w:rsidRPr="0006099A">
        <w:rPr>
          <w:sz w:val="24"/>
          <w:szCs w:val="24"/>
          <w:highlight w:val="yellow"/>
        </w:rPr>
        <w:t xml:space="preserve"> depth at </w:t>
      </w:r>
      <w:r w:rsidR="00994CE3" w:rsidRPr="0006099A">
        <w:rPr>
          <w:sz w:val="24"/>
          <w:szCs w:val="24"/>
          <w:highlight w:val="yellow"/>
        </w:rPr>
        <w:t>Circle, Alaska</w:t>
      </w:r>
      <w:r w:rsidR="00B21C82" w:rsidRPr="0006099A">
        <w:rPr>
          <w:sz w:val="24"/>
          <w:szCs w:val="24"/>
          <w:highlight w:val="yellow"/>
        </w:rPr>
        <w:t xml:space="preserve"> </w:t>
      </w:r>
      <w:r w:rsidR="00994CE3" w:rsidRPr="0006099A">
        <w:rPr>
          <w:sz w:val="24"/>
          <w:szCs w:val="24"/>
          <w:highlight w:val="yellow"/>
        </w:rPr>
        <w:t xml:space="preserve">between </w:t>
      </w:r>
      <w:r w:rsidR="00D4127C">
        <w:rPr>
          <w:sz w:val="24"/>
          <w:szCs w:val="24"/>
          <w:highlight w:val="yellow"/>
        </w:rPr>
        <w:t>January and March</w:t>
      </w:r>
      <w:r w:rsidR="00994CE3" w:rsidRPr="0006099A">
        <w:rPr>
          <w:sz w:val="24"/>
          <w:szCs w:val="24"/>
          <w:highlight w:val="yellow"/>
        </w:rPr>
        <w:t xml:space="preserve"> </w:t>
      </w:r>
      <w:r w:rsidR="00C44569" w:rsidRPr="0006099A">
        <w:rPr>
          <w:sz w:val="24"/>
          <w:szCs w:val="24"/>
          <w:highlight w:val="yellow"/>
        </w:rPr>
        <w:t>confer</w:t>
      </w:r>
      <w:r w:rsidR="00211C57" w:rsidRPr="0006099A">
        <w:rPr>
          <w:sz w:val="24"/>
          <w:szCs w:val="24"/>
          <w:highlight w:val="yellow"/>
        </w:rPr>
        <w:t>s</w:t>
      </w:r>
      <w:r w:rsidR="00AF456F" w:rsidRPr="0006099A">
        <w:rPr>
          <w:sz w:val="24"/>
          <w:szCs w:val="24"/>
          <w:highlight w:val="yellow"/>
        </w:rPr>
        <w:t xml:space="preserve"> </w:t>
      </w:r>
      <w:r w:rsidR="00C44569" w:rsidRPr="0006099A">
        <w:rPr>
          <w:sz w:val="24"/>
          <w:szCs w:val="24"/>
          <w:highlight w:val="yellow"/>
        </w:rPr>
        <w:t xml:space="preserve">a </w:t>
      </w:r>
      <w:r w:rsidR="00211C57" w:rsidRPr="0006099A">
        <w:rPr>
          <w:sz w:val="24"/>
          <w:szCs w:val="24"/>
          <w:highlight w:val="yellow"/>
        </w:rPr>
        <w:t>5.99</w:t>
      </w:r>
      <w:r w:rsidR="00CD1343" w:rsidRPr="0006099A">
        <w:rPr>
          <w:sz w:val="24"/>
          <w:szCs w:val="24"/>
          <w:highlight w:val="yellow"/>
        </w:rPr>
        <w:t xml:space="preserve">% increase in </w:t>
      </w:r>
      <w:r w:rsidR="007625EB" w:rsidRPr="0006099A">
        <w:rPr>
          <w:sz w:val="24"/>
          <w:szCs w:val="24"/>
          <w:highlight w:val="yellow"/>
        </w:rPr>
        <w:t xml:space="preserve">egg to subadult </w:t>
      </w:r>
      <w:r w:rsidR="008D3D26" w:rsidRPr="0006099A">
        <w:rPr>
          <w:sz w:val="24"/>
          <w:szCs w:val="24"/>
          <w:highlight w:val="yellow"/>
        </w:rPr>
        <w:t>survival</w:t>
      </w:r>
      <w:r w:rsidR="00CD1343" w:rsidRPr="0006099A">
        <w:rPr>
          <w:sz w:val="24"/>
          <w:szCs w:val="24"/>
          <w:highlight w:val="yellow"/>
        </w:rPr>
        <w:t>.</w:t>
      </w:r>
      <w:r w:rsidR="00CD1343" w:rsidRPr="00211C57">
        <w:rPr>
          <w:sz w:val="24"/>
          <w:szCs w:val="24"/>
        </w:rPr>
        <w:t xml:space="preserve"> </w:t>
      </w:r>
      <w:r w:rsidR="00240AE4" w:rsidRPr="00211C57">
        <w:rPr>
          <w:sz w:val="24"/>
          <w:szCs w:val="24"/>
        </w:rPr>
        <w:t>Our ability to detect snowpack effects was likely</w:t>
      </w:r>
      <w:r w:rsidR="00240AE4" w:rsidRPr="00451F16">
        <w:rPr>
          <w:sz w:val="24"/>
          <w:szCs w:val="24"/>
        </w:rPr>
        <w:t xml:space="preserve"> limited by using a regional indicator of snowpack, as this single location may not capture the variable local conditions across fall </w:t>
      </w:r>
      <w:r w:rsidR="005A3A53">
        <w:rPr>
          <w:sz w:val="24"/>
          <w:szCs w:val="24"/>
        </w:rPr>
        <w:t>Chum</w:t>
      </w:r>
      <w:r w:rsidR="00B21C82">
        <w:rPr>
          <w:sz w:val="24"/>
          <w:szCs w:val="24"/>
        </w:rPr>
        <w:t xml:space="preserve"> salmon</w:t>
      </w:r>
      <w:r w:rsidR="00240AE4" w:rsidRPr="00451F16">
        <w:rPr>
          <w:sz w:val="24"/>
          <w:szCs w:val="24"/>
        </w:rPr>
        <w:t xml:space="preserve">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p>
    <w:p w14:paraId="5FD3148C" w14:textId="1C20B559" w:rsidR="000B1F2A" w:rsidRPr="007F4B3D" w:rsidRDefault="000B1F2A" w:rsidP="007F4B3D">
      <w:pPr>
        <w:pStyle w:val="CommentText"/>
        <w:ind w:firstLine="720"/>
        <w:rPr>
          <w:sz w:val="24"/>
          <w:szCs w:val="24"/>
          <w:highlight w:val="yellow"/>
        </w:rPr>
      </w:pPr>
      <w:r w:rsidRPr="00343D1F">
        <w:rPr>
          <w:sz w:val="24"/>
          <w:szCs w:val="24"/>
        </w:rPr>
        <w:t xml:space="preserve">As with other Pacific salmonid populations, Yukon River </w:t>
      </w:r>
      <w:r>
        <w:rPr>
          <w:sz w:val="24"/>
          <w:szCs w:val="24"/>
        </w:rPr>
        <w:t>f</w:t>
      </w:r>
      <w:r w:rsidRPr="00343D1F">
        <w:rPr>
          <w:sz w:val="24"/>
          <w:szCs w:val="24"/>
        </w:rPr>
        <w:t xml:space="preserve">all </w:t>
      </w:r>
      <w:r>
        <w:rPr>
          <w:sz w:val="24"/>
          <w:szCs w:val="24"/>
        </w:rPr>
        <w:t>Chum</w:t>
      </w:r>
      <w:r w:rsidRPr="00343D1F">
        <w:rPr>
          <w:sz w:val="24"/>
          <w:szCs w:val="24"/>
        </w:rPr>
        <w:t xml:space="preserve"> salmon body sizes have decreased </w:t>
      </w:r>
      <w:r w:rsidRPr="002A165C">
        <w:rPr>
          <w:sz w:val="24"/>
          <w:szCs w:val="24"/>
        </w:rPr>
        <w:t xml:space="preserve">through time </w:t>
      </w:r>
      <w:r w:rsidR="0020019D" w:rsidRPr="002A165C">
        <w:rPr>
          <w:sz w:val="24"/>
          <w:szCs w:val="24"/>
        </w:rPr>
        <w:t xml:space="preserve">across all age classes </w:t>
      </w:r>
      <w:r w:rsidRPr="002A165C">
        <w:rPr>
          <w:sz w:val="24"/>
          <w:szCs w:val="24"/>
        </w:rPr>
        <w:t xml:space="preserve">(Figure S1) </w:t>
      </w:r>
      <w:r w:rsidRPr="002A165C">
        <w:rPr>
          <w:sz w:val="24"/>
          <w:szCs w:val="24"/>
        </w:rPr>
        <w:fldChar w:fldCharType="begin"/>
      </w:r>
      <w:r w:rsidRPr="002A165C">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Pr="002A165C">
        <w:rPr>
          <w:sz w:val="24"/>
          <w:szCs w:val="24"/>
        </w:rPr>
        <w:fldChar w:fldCharType="separate"/>
      </w:r>
      <w:r w:rsidRPr="002A165C">
        <w:rPr>
          <w:noProof/>
          <w:sz w:val="24"/>
          <w:szCs w:val="24"/>
        </w:rPr>
        <w:t>(Oke et al. 2020, Ohlberger et al. 2023, Freshwater et al. 2023)</w:t>
      </w:r>
      <w:r w:rsidRPr="002A165C">
        <w:rPr>
          <w:sz w:val="24"/>
          <w:szCs w:val="24"/>
        </w:rPr>
        <w:fldChar w:fldCharType="end"/>
      </w:r>
      <w:r w:rsidRPr="002A165C">
        <w:rPr>
          <w:sz w:val="24"/>
          <w:szCs w:val="24"/>
        </w:rPr>
        <w:t xml:space="preserve">. </w:t>
      </w:r>
      <w:r w:rsidR="002A165C" w:rsidRPr="0049769E">
        <w:rPr>
          <w:sz w:val="24"/>
          <w:szCs w:val="24"/>
        </w:rPr>
        <w:t>This size decline</w:t>
      </w:r>
      <w:r w:rsidR="002A165C" w:rsidRPr="002A165C">
        <w:rPr>
          <w:sz w:val="24"/>
          <w:szCs w:val="24"/>
        </w:rPr>
        <w:t xml:space="preserve"> represents</w:t>
      </w:r>
      <w:r w:rsidR="002A165C" w:rsidRPr="0049769E">
        <w:rPr>
          <w:sz w:val="24"/>
          <w:szCs w:val="24"/>
        </w:rPr>
        <w:t xml:space="preserve"> a concerning trend that may affect reproductive potential, migration success, and population resilience to environmental stressors</w:t>
      </w:r>
      <w:r w:rsidR="002A165C" w:rsidRPr="002A165C">
        <w:rPr>
          <w:sz w:val="24"/>
          <w:szCs w:val="24"/>
        </w:rPr>
        <w:t xml:space="preserve">. </w:t>
      </w:r>
      <w:r w:rsidRPr="007F4B3D">
        <w:rPr>
          <w:sz w:val="24"/>
          <w:szCs w:val="24"/>
        </w:rPr>
        <w:t>However, when we account</w:t>
      </w:r>
      <w:r w:rsidR="007F4B3D">
        <w:rPr>
          <w:sz w:val="24"/>
          <w:szCs w:val="24"/>
        </w:rPr>
        <w:t>ed</w:t>
      </w:r>
      <w:r w:rsidRPr="007F4B3D">
        <w:rPr>
          <w:sz w:val="24"/>
          <w:szCs w:val="24"/>
        </w:rPr>
        <w:t xml:space="preserve"> for age-specific </w:t>
      </w:r>
      <w:r w:rsidR="007F4B3D">
        <w:rPr>
          <w:sz w:val="24"/>
          <w:szCs w:val="24"/>
        </w:rPr>
        <w:t>differences</w:t>
      </w:r>
      <w:r w:rsidRPr="007F4B3D">
        <w:rPr>
          <w:sz w:val="24"/>
          <w:szCs w:val="24"/>
        </w:rPr>
        <w:t xml:space="preserve"> in eggs per spawner</w:t>
      </w:r>
      <w:r w:rsidR="007F4B3D">
        <w:rPr>
          <w:sz w:val="24"/>
          <w:szCs w:val="24"/>
        </w:rPr>
        <w:t xml:space="preserve"> in the model</w:t>
      </w:r>
      <w:r w:rsidR="006B26A2">
        <w:rPr>
          <w:sz w:val="24"/>
          <w:szCs w:val="24"/>
        </w:rPr>
        <w:t xml:space="preserve"> through the estimation of age-specific Ricker parameters</w:t>
      </w:r>
      <w:r w:rsidRPr="007F4B3D">
        <w:rPr>
          <w:sz w:val="24"/>
          <w:szCs w:val="24"/>
        </w:rPr>
        <w:t>, the coefficient for spawner size is no different from zero.</w:t>
      </w:r>
      <w:r w:rsidR="00F40F3C">
        <w:rPr>
          <w:sz w:val="24"/>
          <w:szCs w:val="24"/>
        </w:rPr>
        <w:t xml:space="preserve"> </w:t>
      </w:r>
      <w:r w:rsidR="00D329D0">
        <w:rPr>
          <w:sz w:val="24"/>
          <w:szCs w:val="24"/>
        </w:rPr>
        <w:t>While the general increase in the expected egg output per spawner with increasing age aligns with life history theory and available fecundity data, these results suggest that there is a limited additional impact of body size overall.</w:t>
      </w:r>
      <w:r w:rsidRPr="007F4B3D">
        <w:rPr>
          <w:sz w:val="24"/>
          <w:szCs w:val="24"/>
        </w:rPr>
        <w:t xml:space="preserve"> </w:t>
      </w:r>
      <w:r w:rsidR="002A165C" w:rsidRPr="0049769E">
        <w:rPr>
          <w:sz w:val="24"/>
          <w:szCs w:val="24"/>
        </w:rPr>
        <w:t>This suggests possible compensatory mechanisms in reproductive allocation, where females may be maintaining egg numbers despite reduced body size, potentially at the cost of egg size or energy content—a trade-off that merits further investigation</w:t>
      </w:r>
      <w:r w:rsidR="007F4B3D" w:rsidRPr="007F4B3D">
        <w:rPr>
          <w:sz w:val="24"/>
          <w:szCs w:val="24"/>
        </w:rPr>
        <w:t xml:space="preserve">. </w:t>
      </w:r>
    </w:p>
    <w:p w14:paraId="42559F73" w14:textId="156204BD"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w:t>
      </w:r>
      <w:r w:rsidR="0020019D">
        <w:rPr>
          <w:sz w:val="24"/>
          <w:szCs w:val="24"/>
        </w:rPr>
        <w:t>consistent</w:t>
      </w:r>
      <w:r w:rsidRPr="00892B26">
        <w:rPr>
          <w:sz w:val="24"/>
          <w:szCs w:val="24"/>
        </w:rPr>
        <w:t xml:space="preserve"> marine survival rates in salmon populations. However, this relationship breaks down for juvenile </w:t>
      </w:r>
      <w:r w:rsidR="005A3A53">
        <w:rPr>
          <w:sz w:val="24"/>
          <w:szCs w:val="24"/>
        </w:rPr>
        <w:t>Chum</w:t>
      </w:r>
      <w:r w:rsidRPr="00892B26">
        <w:rPr>
          <w:sz w:val="24"/>
          <w:szCs w:val="24"/>
        </w:rPr>
        <w:t xml:space="preserve"> salmon in the Bering Sea, juvenile abundance fails</w:t>
      </w:r>
      <w:r w:rsidR="0020019D">
        <w:rPr>
          <w:sz w:val="24"/>
          <w:szCs w:val="24"/>
        </w:rPr>
        <w:t xml:space="preserve"> </w:t>
      </w:r>
      <w:r w:rsidRPr="00892B26">
        <w:rPr>
          <w:sz w:val="24"/>
          <w:szCs w:val="24"/>
        </w:rPr>
        <w:t>to effectively forecast adult returns (Farley et al. 2024). This disconnect suggests that</w:t>
      </w:r>
      <w:r w:rsidR="00D329D0">
        <w:rPr>
          <w:sz w:val="24"/>
          <w:szCs w:val="24"/>
        </w:rPr>
        <w:t xml:space="preserve"> there exists</w:t>
      </w:r>
      <w:r w:rsidRPr="00892B26">
        <w:rPr>
          <w:sz w:val="24"/>
          <w:szCs w:val="24"/>
        </w:rPr>
        <w:t xml:space="preserve"> significant</w:t>
      </w:r>
      <w:r w:rsidR="00D329D0">
        <w:rPr>
          <w:sz w:val="24"/>
          <w:szCs w:val="24"/>
        </w:rPr>
        <w:t xml:space="preserve"> variation in</w:t>
      </w:r>
      <w:r w:rsidRPr="00892B26">
        <w:rPr>
          <w:sz w:val="24"/>
          <w:szCs w:val="24"/>
        </w:rPr>
        <w:t xml:space="preserve"> survival in the marine environment after </w:t>
      </w:r>
      <w:r w:rsidR="00C73B9E">
        <w:rPr>
          <w:sz w:val="24"/>
          <w:szCs w:val="24"/>
        </w:rPr>
        <w:t>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4D1C82">
        <w:rPr>
          <w:sz w:val="24"/>
          <w:szCs w:val="24"/>
        </w:rPr>
        <w:t xml:space="preserve"> salmon</w:t>
      </w:r>
      <w:r w:rsidR="00EA0212">
        <w:rPr>
          <w:sz w:val="24"/>
          <w:szCs w:val="24"/>
        </w:rPr>
        <w:t xml:space="preserve"> hatchery release abundances had negative relationships with </w:t>
      </w:r>
      <w:r w:rsidR="00C73B9E">
        <w:rPr>
          <w:sz w:val="24"/>
          <w:szCs w:val="24"/>
        </w:rPr>
        <w:t xml:space="preserve">survival after juvenile surveys indexing Yukon River </w:t>
      </w:r>
      <w:r w:rsidR="005A3A53">
        <w:rPr>
          <w:sz w:val="24"/>
          <w:szCs w:val="24"/>
        </w:rPr>
        <w:t>Chum</w:t>
      </w:r>
      <w:r w:rsidR="00C73B9E">
        <w:rPr>
          <w:sz w:val="24"/>
          <w:szCs w:val="24"/>
        </w:rPr>
        <w:t xml:space="preserve"> salmon during their first fall in the ocean</w:t>
      </w:r>
      <w:r w:rsidR="00EA0212">
        <w:rPr>
          <w:sz w:val="24"/>
          <w:szCs w:val="24"/>
        </w:rPr>
        <w:t xml:space="preserve">. </w:t>
      </w:r>
      <w:r w:rsidR="00015D1F" w:rsidRPr="009C5AD7">
        <w:rPr>
          <w:sz w:val="24"/>
          <w:szCs w:val="24"/>
        </w:rPr>
        <w:t xml:space="preserve">This </w:t>
      </w:r>
      <w:r w:rsidR="00015D1F" w:rsidRPr="00F8475C">
        <w:rPr>
          <w:sz w:val="24"/>
          <w:szCs w:val="24"/>
        </w:rPr>
        <w:t>suggests that</w:t>
      </w:r>
      <w:r w:rsidR="00830DCE" w:rsidRPr="00F8475C">
        <w:rPr>
          <w:sz w:val="24"/>
          <w:szCs w:val="24"/>
        </w:rPr>
        <w:t xml:space="preserve"> in years with</w:t>
      </w:r>
      <w:r w:rsidR="00015D1F" w:rsidRPr="00F8475C">
        <w:rPr>
          <w:sz w:val="24"/>
          <w:szCs w:val="24"/>
        </w:rPr>
        <w:t xml:space="preserve"> </w:t>
      </w:r>
      <w:r w:rsidR="004D1C82">
        <w:rPr>
          <w:sz w:val="24"/>
          <w:szCs w:val="24"/>
        </w:rPr>
        <w:t>below</w:t>
      </w:r>
      <w:r w:rsidR="004D1C82" w:rsidRPr="00F8475C">
        <w:rPr>
          <w:sz w:val="24"/>
          <w:szCs w:val="24"/>
        </w:rPr>
        <w:t xml:space="preserve"> </w:t>
      </w:r>
      <w:r w:rsidR="00830DCE" w:rsidRPr="00F8475C">
        <w:rPr>
          <w:sz w:val="24"/>
          <w:szCs w:val="24"/>
        </w:rPr>
        <w:t>average</w:t>
      </w:r>
      <w:r w:rsidR="00015D1F" w:rsidRPr="00F8475C">
        <w:rPr>
          <w:sz w:val="24"/>
          <w:szCs w:val="24"/>
        </w:rPr>
        <w:t xml:space="preserve"> </w:t>
      </w:r>
      <w:r w:rsidR="00B661C8">
        <w:rPr>
          <w:sz w:val="24"/>
          <w:szCs w:val="24"/>
        </w:rPr>
        <w:t xml:space="preserve">foraging conditions as index by </w:t>
      </w:r>
      <w:r w:rsidR="00015D1F" w:rsidRPr="00F8475C">
        <w:rPr>
          <w:sz w:val="24"/>
          <w:szCs w:val="24"/>
        </w:rPr>
        <w:t>SFI</w:t>
      </w:r>
      <w:r w:rsidR="00830DCE" w:rsidRPr="00F8475C">
        <w:rPr>
          <w:sz w:val="24"/>
          <w:szCs w:val="24"/>
        </w:rPr>
        <w:t xml:space="preserve"> (i.e. lower</w:t>
      </w:r>
      <w:r w:rsidR="00015D1F" w:rsidRPr="00F8475C">
        <w:rPr>
          <w:sz w:val="24"/>
          <w:szCs w:val="24"/>
        </w:rPr>
        <w:t xml:space="preserve"> </w:t>
      </w:r>
      <w:r w:rsidR="00830DCE" w:rsidRPr="00F8475C">
        <w:rPr>
          <w:sz w:val="24"/>
          <w:szCs w:val="24"/>
        </w:rPr>
        <w:t>stomach</w:t>
      </w:r>
      <w:r w:rsidR="00015D1F" w:rsidRPr="00F8475C">
        <w:rPr>
          <w:sz w:val="24"/>
          <w:szCs w:val="24"/>
        </w:rPr>
        <w:t xml:space="preserve"> full</w:t>
      </w:r>
      <w:r w:rsidR="00830DCE" w:rsidRPr="00F8475C">
        <w:rPr>
          <w:sz w:val="24"/>
          <w:szCs w:val="24"/>
        </w:rPr>
        <w:t>ness)</w:t>
      </w:r>
      <w:r w:rsidR="00015D1F" w:rsidRPr="00F8475C">
        <w:rPr>
          <w:sz w:val="24"/>
          <w:szCs w:val="24"/>
        </w:rPr>
        <w:t xml:space="preserve">, </w:t>
      </w:r>
      <w:r w:rsidR="00830DCE" w:rsidRPr="00F8475C">
        <w:rPr>
          <w:sz w:val="24"/>
          <w:szCs w:val="24"/>
        </w:rPr>
        <w:t>are associated with</w:t>
      </w:r>
      <w:r w:rsidR="00015D1F" w:rsidRPr="00F8475C">
        <w:rPr>
          <w:sz w:val="24"/>
          <w:szCs w:val="24"/>
        </w:rPr>
        <w:t xml:space="preserve"> </w:t>
      </w:r>
      <w:r w:rsidR="00830DCE" w:rsidRPr="00F8475C">
        <w:rPr>
          <w:sz w:val="24"/>
          <w:szCs w:val="24"/>
        </w:rPr>
        <w:t xml:space="preserve">a reduction </w:t>
      </w:r>
      <w:r w:rsidR="00830DCE" w:rsidRPr="00F8475C">
        <w:rPr>
          <w:sz w:val="24"/>
          <w:szCs w:val="24"/>
        </w:rPr>
        <w:lastRenderedPageBreak/>
        <w:t>in</w:t>
      </w:r>
      <w:r w:rsidR="00015D1F" w:rsidRPr="00F8475C">
        <w:rPr>
          <w:sz w:val="24"/>
          <w:szCs w:val="24"/>
        </w:rPr>
        <w:t xml:space="preserve"> marine </w:t>
      </w:r>
      <w:r w:rsidR="00830DCE" w:rsidRPr="00211C57">
        <w:rPr>
          <w:sz w:val="24"/>
          <w:szCs w:val="24"/>
        </w:rPr>
        <w:t>survival of</w:t>
      </w:r>
      <w:r w:rsidR="00015D1F" w:rsidRPr="00211C57">
        <w:rPr>
          <w:sz w:val="24"/>
          <w:szCs w:val="24"/>
        </w:rPr>
        <w:t xml:space="preserve"> </w:t>
      </w:r>
      <w:r w:rsidR="00211C57" w:rsidRPr="00211C57">
        <w:rPr>
          <w:sz w:val="24"/>
          <w:szCs w:val="24"/>
        </w:rPr>
        <w:t>14.84%</w:t>
      </w:r>
      <w:r w:rsidR="003E30EB" w:rsidRPr="00211C57">
        <w:rPr>
          <w:sz w:val="24"/>
          <w:szCs w:val="24"/>
        </w:rPr>
        <w:t xml:space="preserve"> (Figure</w:t>
      </w:r>
      <w:r w:rsidR="003E30EB" w:rsidRPr="00F8475C">
        <w:rPr>
          <w:sz w:val="24"/>
          <w:szCs w:val="24"/>
        </w:rPr>
        <w:t xml:space="preserve"> 4, Table </w:t>
      </w:r>
      <w:r w:rsidR="00384796">
        <w:rPr>
          <w:sz w:val="24"/>
          <w:szCs w:val="24"/>
        </w:rPr>
        <w:t>2</w:t>
      </w:r>
      <w:r w:rsidR="003E30EB" w:rsidRPr="00F8475C">
        <w:rPr>
          <w:sz w:val="24"/>
          <w:szCs w:val="24"/>
        </w:rPr>
        <w:t>)</w:t>
      </w:r>
      <w:r w:rsidR="00015D1F" w:rsidRPr="00F8475C">
        <w:rPr>
          <w:sz w:val="24"/>
          <w:szCs w:val="24"/>
        </w:rPr>
        <w:t xml:space="preserve">. </w:t>
      </w:r>
      <w:r w:rsidR="00F8475C" w:rsidRPr="0049769E">
        <w:rPr>
          <w:sz w:val="24"/>
          <w:szCs w:val="24"/>
        </w:rPr>
        <w:t>The magnitude of this effect underscores the importance of early marine feeding conditions in determining cohort success</w:t>
      </w:r>
      <w:r w:rsidR="00F8475C" w:rsidRPr="00F8475C">
        <w:rPr>
          <w:sz w:val="24"/>
          <w:szCs w:val="24"/>
        </w:rPr>
        <w:t xml:space="preserve">. </w:t>
      </w:r>
      <w:r w:rsidR="00E72D7C" w:rsidRPr="00F8475C">
        <w:rPr>
          <w:sz w:val="24"/>
          <w:szCs w:val="24"/>
        </w:rPr>
        <w:t>This supports</w:t>
      </w:r>
      <w:r w:rsidR="00E72D7C" w:rsidRPr="00E72D7C">
        <w:rPr>
          <w:sz w:val="24"/>
          <w:szCs w:val="24"/>
        </w:rPr>
        <w:t xml:space="preserve"> the hypothesis that juvenile Chum salmon in poor condition at the end of their first summer experience reduced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7F4B3D">
        <w:rPr>
          <w:sz w:val="24"/>
          <w:szCs w:val="24"/>
        </w:rPr>
        <w:t>W</w:t>
      </w:r>
      <w:r w:rsidR="006B7EB9">
        <w:rPr>
          <w:sz w:val="24"/>
          <w:szCs w:val="24"/>
        </w:rPr>
        <w:t>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foraging experience</w:t>
      </w:r>
      <w:r w:rsidR="007F4B3D">
        <w:rPr>
          <w:sz w:val="24"/>
          <w:szCs w:val="24"/>
        </w:rPr>
        <w:t xml:space="preserve"> due to the length of the timeseries that captured brood years used in this study. However,</w:t>
      </w:r>
      <w:r w:rsidR="009C5AD7" w:rsidRPr="009C5AD7">
        <w:rPr>
          <w:sz w:val="24"/>
          <w:szCs w:val="24"/>
        </w:rPr>
        <w:t xml:space="preserve">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4D1C82">
        <w:rPr>
          <w:sz w:val="24"/>
          <w:szCs w:val="24"/>
        </w:rPr>
        <w:t xml:space="preserve">salmon </w:t>
      </w:r>
      <w:r w:rsidR="009C5AD7" w:rsidRPr="009C5AD7">
        <w:rPr>
          <w:sz w:val="24"/>
          <w:szCs w:val="24"/>
        </w:rPr>
        <w:t>energy density</w:t>
      </w:r>
      <w:r w:rsidR="007F4B3D">
        <w:rPr>
          <w:sz w:val="24"/>
          <w:szCs w:val="24"/>
        </w:rPr>
        <w:t xml:space="preserve"> </w:t>
      </w:r>
      <w:r w:rsidR="009C5AD7" w:rsidRPr="009C5AD7">
        <w:rPr>
          <w:sz w:val="24"/>
          <w:szCs w:val="24"/>
        </w:rPr>
        <w:t>may better capture the relationship between ecosystem conditions and fish condition.</w:t>
      </w:r>
    </w:p>
    <w:p w14:paraId="1AD72640" w14:textId="4398C666" w:rsidR="0020019D" w:rsidRDefault="00C12B65" w:rsidP="003820DD">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0020019D">
        <w:rPr>
          <w:sz w:val="24"/>
          <w:szCs w:val="24"/>
        </w:rPr>
        <w:t>In this work, we included SST as an indicator of direct (metabolic) and indirect (changes to prey base) processes in both the juvenile and marine stages.</w:t>
      </w:r>
      <w:r w:rsidR="0020019D" w:rsidRPr="0020019D">
        <w:rPr>
          <w:sz w:val="24"/>
          <w:szCs w:val="24"/>
        </w:rPr>
        <w:t xml:space="preserve"> </w:t>
      </w:r>
      <w:r w:rsidR="0020019D">
        <w:rPr>
          <w:sz w:val="24"/>
          <w:szCs w:val="24"/>
        </w:rPr>
        <w:t xml:space="preserve">During the juvenile stage, we hypothesized a positive relationship between NBS CDD and juvenile survival, however we did not find evidence to support this hypothesis (Figure 4) </w:t>
      </w:r>
      <w:r w:rsidR="0020019D">
        <w:rPr>
          <w:sz w:val="24"/>
          <w:szCs w:val="24"/>
        </w:rPr>
        <w:fldChar w:fldCharType="begin"/>
      </w:r>
      <w:r w:rsidR="0020019D">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(Mueter et al. 2005, Iino et al. 2022, Farley et al. 2024)</w:t>
      </w:r>
      <w:r w:rsidR="0020019D">
        <w:rPr>
          <w:sz w:val="24"/>
          <w:szCs w:val="24"/>
        </w:rPr>
        <w:fldChar w:fldCharType="end"/>
      </w:r>
      <w:r w:rsidR="0020019D">
        <w:rPr>
          <w:sz w:val="24"/>
          <w:szCs w:val="24"/>
        </w:rPr>
        <w:t xml:space="preserve">. Observed correlations between SST and Chum salmon marine survival likely represent latent effects of other ecosystem processes that drive the observed SST productivity relationships. SST is often used </w:t>
      </w:r>
      <w:r w:rsidR="003820DD">
        <w:rPr>
          <w:sz w:val="24"/>
          <w:szCs w:val="24"/>
        </w:rPr>
        <w:t xml:space="preserve">as a covariate </w:t>
      </w:r>
      <w:r w:rsidR="0020019D" w:rsidRPr="00CE629D">
        <w:rPr>
          <w:sz w:val="24"/>
          <w:szCs w:val="24"/>
        </w:rPr>
        <w:t xml:space="preserve">because </w:t>
      </w:r>
      <w:r w:rsidR="003820DD" w:rsidRPr="00CE629D">
        <w:rPr>
          <w:sz w:val="24"/>
          <w:szCs w:val="24"/>
        </w:rPr>
        <w:t>of the accessibility of these</w:t>
      </w:r>
      <w:r w:rsidR="0020019D" w:rsidRPr="00CE629D">
        <w:rPr>
          <w:sz w:val="24"/>
          <w:szCs w:val="24"/>
        </w:rPr>
        <w:t xml:space="preserve"> spatiotemporal dataset</w:t>
      </w:r>
      <w:r w:rsidR="003820DD" w:rsidRPr="00CE629D">
        <w:rPr>
          <w:sz w:val="24"/>
          <w:szCs w:val="24"/>
        </w:rPr>
        <w:t>s</w:t>
      </w:r>
      <w:r w:rsidR="0020019D" w:rsidRPr="00CE629D">
        <w:rPr>
          <w:sz w:val="24"/>
          <w:szCs w:val="24"/>
        </w:rPr>
        <w:t xml:space="preserve">. </w:t>
      </w:r>
      <w:r w:rsidR="003820DD" w:rsidRPr="00CE629D">
        <w:rPr>
          <w:sz w:val="24"/>
          <w:szCs w:val="24"/>
        </w:rPr>
        <w:t>We did find</w:t>
      </w:r>
      <w:r w:rsidR="0020019D" w:rsidRPr="00CE629D">
        <w:rPr>
          <w:sz w:val="24"/>
          <w:szCs w:val="24"/>
        </w:rPr>
        <w:t xml:space="preserve"> a negative </w:t>
      </w:r>
      <w:r w:rsidR="0020019D" w:rsidRPr="00211C57">
        <w:rPr>
          <w:sz w:val="24"/>
          <w:szCs w:val="24"/>
        </w:rPr>
        <w:t xml:space="preserve">relationship between Aleutian CDD and marine productivity, where increases in marine </w:t>
      </w:r>
      <w:r w:rsidR="0020019D" w:rsidRPr="000F29B4">
        <w:rPr>
          <w:sz w:val="24"/>
          <w:szCs w:val="24"/>
          <w:highlight w:val="yellow"/>
        </w:rPr>
        <w:t>temperature</w:t>
      </w:r>
      <w:ins w:id="1" w:author="Curry Cunningham" w:date="2025-06-23T13:39:00Z" w16du:dateUtc="2025-06-23T21:39:00Z">
        <w:r w:rsidR="00061961" w:rsidRPr="000F29B4">
          <w:rPr>
            <w:sz w:val="24"/>
            <w:szCs w:val="24"/>
            <w:highlight w:val="yellow"/>
          </w:rPr>
          <w:t xml:space="preserve"> (e.g. an increase of </w:t>
        </w:r>
        <w:proofErr w:type="gramStart"/>
        <w:r w:rsidR="00061961" w:rsidRPr="000F29B4">
          <w:rPr>
            <w:sz w:val="24"/>
            <w:szCs w:val="24"/>
            <w:highlight w:val="yellow"/>
          </w:rPr>
          <w:t>XX degree</w:t>
        </w:r>
        <w:proofErr w:type="gramEnd"/>
        <w:r w:rsidR="00061961" w:rsidRPr="000F29B4">
          <w:rPr>
            <w:sz w:val="24"/>
            <w:szCs w:val="24"/>
            <w:highlight w:val="yellow"/>
          </w:rPr>
          <w:t xml:space="preserve"> days) </w:t>
        </w:r>
      </w:ins>
      <w:del w:id="2" w:author="Curry Cunningham" w:date="2025-06-23T13:39:00Z" w16du:dateUtc="2025-06-23T21:39:00Z">
        <w:r w:rsidR="0020019D" w:rsidRPr="000F29B4" w:rsidDel="00061961">
          <w:rPr>
            <w:sz w:val="24"/>
            <w:szCs w:val="24"/>
            <w:highlight w:val="yellow"/>
          </w:rPr>
          <w:delText xml:space="preserve"> relate ar</w:delText>
        </w:r>
      </w:del>
      <w:ins w:id="3" w:author="Curry Cunningham" w:date="2025-06-23T13:39:00Z" w16du:dateUtc="2025-06-23T21:39:00Z">
        <w:r w:rsidR="00061961" w:rsidRPr="000F29B4">
          <w:rPr>
            <w:sz w:val="24"/>
            <w:szCs w:val="24"/>
            <w:highlight w:val="yellow"/>
          </w:rPr>
          <w:t>ar</w:t>
        </w:r>
      </w:ins>
      <w:r w:rsidR="0020019D" w:rsidRPr="000F29B4">
        <w:rPr>
          <w:sz w:val="24"/>
          <w:szCs w:val="24"/>
          <w:highlight w:val="yellow"/>
        </w:rPr>
        <w:t>e</w:t>
      </w:r>
      <w:r w:rsidR="0020019D" w:rsidRPr="00211C57">
        <w:rPr>
          <w:sz w:val="24"/>
          <w:szCs w:val="24"/>
        </w:rPr>
        <w:t xml:space="preserve"> correlated with a </w:t>
      </w:r>
      <w:r w:rsidR="00211C57" w:rsidRPr="00211C57">
        <w:rPr>
          <w:sz w:val="24"/>
          <w:szCs w:val="24"/>
        </w:rPr>
        <w:t>21.63</w:t>
      </w:r>
      <w:r w:rsidR="0020019D" w:rsidRPr="00211C57">
        <w:rPr>
          <w:sz w:val="24"/>
          <w:szCs w:val="24"/>
        </w:rPr>
        <w:t>% decrease in Chum</w:t>
      </w:r>
      <w:r w:rsidR="00061961">
        <w:rPr>
          <w:sz w:val="24"/>
          <w:szCs w:val="24"/>
        </w:rPr>
        <w:t xml:space="preserve">  salmon</w:t>
      </w:r>
      <w:r w:rsidR="0020019D" w:rsidRPr="00211C57">
        <w:rPr>
          <w:sz w:val="24"/>
          <w:szCs w:val="24"/>
        </w:rPr>
        <w:t xml:space="preserve"> </w:t>
      </w:r>
      <w:r w:rsidR="00061961">
        <w:rPr>
          <w:sz w:val="24"/>
          <w:szCs w:val="24"/>
        </w:rPr>
        <w:t>survival in the</w:t>
      </w:r>
      <w:r w:rsidR="00061961" w:rsidRPr="00CE629D">
        <w:rPr>
          <w:sz w:val="24"/>
          <w:szCs w:val="24"/>
        </w:rPr>
        <w:t xml:space="preserve"> </w:t>
      </w:r>
      <w:r w:rsidR="0020019D" w:rsidRPr="00CE629D">
        <w:rPr>
          <w:sz w:val="24"/>
          <w:szCs w:val="24"/>
        </w:rPr>
        <w:t>(Figure 4). Mechanistically, increases to marine temperatures could impact prey quality and alter the distribution</w:t>
      </w:r>
      <w:r w:rsidR="0020019D" w:rsidRPr="00C01805">
        <w:rPr>
          <w:sz w:val="24"/>
          <w:szCs w:val="24"/>
        </w:rPr>
        <w:t xml:space="preserve"> of the prey base while simultaneously increasing  metabolic demands of immature salmon </w:t>
      </w:r>
      <w:r w:rsidR="0020019D" w:rsidRPr="00C01805">
        <w:rPr>
          <w:sz w:val="24"/>
          <w:szCs w:val="24"/>
        </w:rPr>
        <w:fldChar w:fldCharType="begin"/>
      </w:r>
      <w:r w:rsidR="0020019D">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sidRPr="00C01805">
        <w:rPr>
          <w:sz w:val="24"/>
          <w:szCs w:val="24"/>
        </w:rPr>
        <w:fldChar w:fldCharType="separate"/>
      </w:r>
      <w:r w:rsidR="0020019D" w:rsidRPr="00C01805">
        <w:rPr>
          <w:noProof/>
          <w:sz w:val="24"/>
          <w:szCs w:val="24"/>
        </w:rPr>
        <w:t>(Farley et al. 2024)</w:t>
      </w:r>
      <w:r w:rsidR="0020019D" w:rsidRPr="00C01805">
        <w:rPr>
          <w:sz w:val="24"/>
          <w:szCs w:val="24"/>
        </w:rPr>
        <w:fldChar w:fldCharType="end"/>
      </w:r>
      <w:r w:rsidR="0020019D" w:rsidRPr="00C01805">
        <w:rPr>
          <w:sz w:val="24"/>
          <w:szCs w:val="24"/>
        </w:rPr>
        <w:t>.</w:t>
      </w:r>
      <w:r w:rsidR="0020019D">
        <w:rPr>
          <w:sz w:val="24"/>
          <w:szCs w:val="24"/>
        </w:rPr>
        <w:t xml:space="preserve">Warming temperatures in the Bering Sea, and North Pacific more broadly, are associated with reduced prey availability and reduced prey nutritional content for salmonids </w:t>
      </w:r>
      <w:r w:rsidR="0020019D">
        <w:rPr>
          <w:sz w:val="24"/>
          <w:szCs w:val="24"/>
        </w:rPr>
        <w:fldChar w:fldCharType="begin"/>
      </w:r>
      <w:r w:rsidR="0020019D">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20019D">
        <w:rPr>
          <w:rFonts w:ascii="Cambria Math" w:hAnsi="Cambria Math" w:cs="Cambria Math"/>
          <w:sz w:val="24"/>
          <w:szCs w:val="24"/>
        </w:rPr>
        <w:instrText>∣</w:instrText>
      </w:r>
      <w:r w:rsidR="0020019D">
        <w:rPr>
          <w:sz w:val="24"/>
          <w:szCs w:val="24"/>
        </w:rPr>
        <w:instrText>r</w:instrText>
      </w:r>
      <w:r w:rsidR="0020019D">
        <w:rPr>
          <w:rFonts w:ascii="Cambria Math" w:hAnsi="Cambria Math" w:cs="Cambria Math"/>
          <w:sz w:val="24"/>
          <w:szCs w:val="24"/>
        </w:rPr>
        <w:instrText>∣</w:instrText>
      </w:r>
      <w:r w:rsidR="0020019D">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(Mackas et al. 2007, Garzke et al. 2023, Farley et al. 2024)</w:t>
      </w:r>
      <w:r w:rsidR="0020019D">
        <w:rPr>
          <w:sz w:val="24"/>
          <w:szCs w:val="24"/>
        </w:rPr>
        <w:fldChar w:fldCharType="end"/>
      </w:r>
      <w:r w:rsidR="0020019D">
        <w:rPr>
          <w:sz w:val="24"/>
          <w:szCs w:val="24"/>
        </w:rPr>
        <w:t>.</w:t>
      </w:r>
    </w:p>
    <w:p w14:paraId="3A325D3A" w14:textId="42D594F2" w:rsidR="00791ED3" w:rsidRPr="00A70FCA" w:rsidRDefault="00F2728D" w:rsidP="00F30517">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has </w:t>
      </w:r>
      <w:r w:rsidR="0083749F" w:rsidRPr="00FB7612">
        <w:rPr>
          <w:sz w:val="24"/>
          <w:szCs w:val="24"/>
        </w:rPr>
        <w:t>previously been shown to negatively correlate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211C57">
        <w:rPr>
          <w:sz w:val="24"/>
          <w:szCs w:val="24"/>
        </w:rPr>
        <w:t>salmon</w:t>
      </w:r>
      <w:r w:rsidR="0083749F" w:rsidRPr="00211C57">
        <w:rPr>
          <w:sz w:val="24"/>
          <w:szCs w:val="24"/>
        </w:rPr>
        <w:t xml:space="preserve"> </w:t>
      </w:r>
      <w:r w:rsidR="00FB7612" w:rsidRPr="00211C57">
        <w:rPr>
          <w:sz w:val="24"/>
          <w:szCs w:val="24"/>
        </w:rPr>
        <w:t>r</w:t>
      </w:r>
      <w:r w:rsidR="0083749F" w:rsidRPr="00211C57">
        <w:rPr>
          <w:sz w:val="24"/>
          <w:szCs w:val="24"/>
        </w:rPr>
        <w:t>eleases</w:t>
      </w:r>
      <w:r w:rsidR="0001098A" w:rsidRPr="00211C57">
        <w:rPr>
          <w:sz w:val="24"/>
          <w:szCs w:val="24"/>
        </w:rPr>
        <w:t xml:space="preserve"> </w:t>
      </w:r>
      <w:r w:rsidR="0001098A" w:rsidRPr="00211C57">
        <w:rPr>
          <w:sz w:val="24"/>
          <w:szCs w:val="24"/>
        </w:rPr>
        <w:fldChar w:fldCharType="begin"/>
      </w:r>
      <w:r w:rsidR="0001098A" w:rsidRPr="00211C57">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211C57">
        <w:rPr>
          <w:sz w:val="24"/>
          <w:szCs w:val="24"/>
        </w:rPr>
        <w:fldChar w:fldCharType="separate"/>
      </w:r>
      <w:r w:rsidR="0001098A" w:rsidRPr="00211C57">
        <w:rPr>
          <w:noProof/>
          <w:sz w:val="24"/>
          <w:szCs w:val="24"/>
        </w:rPr>
        <w:t>(Frost et al. 2021)</w:t>
      </w:r>
      <w:r w:rsidR="0001098A" w:rsidRPr="00211C57">
        <w:rPr>
          <w:sz w:val="24"/>
          <w:szCs w:val="24"/>
        </w:rPr>
        <w:fldChar w:fldCharType="end"/>
      </w:r>
      <w:r w:rsidR="0001098A" w:rsidRPr="00211C57">
        <w:rPr>
          <w:sz w:val="24"/>
          <w:szCs w:val="24"/>
        </w:rPr>
        <w:t xml:space="preserve">. </w:t>
      </w:r>
      <w:r w:rsidR="006D07F9" w:rsidRPr="00211C57">
        <w:rPr>
          <w:sz w:val="24"/>
          <w:szCs w:val="24"/>
        </w:rPr>
        <w:t>We found weak support for the hypothesis that increas</w:t>
      </w:r>
      <w:r w:rsidR="0083749F" w:rsidRPr="00211C57">
        <w:rPr>
          <w:sz w:val="24"/>
          <w:szCs w:val="24"/>
        </w:rPr>
        <w:t>es</w:t>
      </w:r>
      <w:r w:rsidR="006D07F9" w:rsidRPr="00211C57">
        <w:rPr>
          <w:sz w:val="24"/>
          <w:szCs w:val="24"/>
        </w:rPr>
        <w:t xml:space="preserve"> in</w:t>
      </w:r>
      <w:r w:rsidR="0083749F" w:rsidRPr="00211C57">
        <w:rPr>
          <w:sz w:val="24"/>
          <w:szCs w:val="24"/>
        </w:rPr>
        <w:t xml:space="preserve"> aggregate North Pacific scale</w:t>
      </w:r>
      <w:r w:rsidR="006D07F9" w:rsidRPr="00211C57">
        <w:rPr>
          <w:sz w:val="24"/>
          <w:szCs w:val="24"/>
        </w:rPr>
        <w:t xml:space="preserve"> </w:t>
      </w:r>
      <w:r w:rsidR="005A3A53" w:rsidRPr="00211C57">
        <w:rPr>
          <w:sz w:val="24"/>
          <w:szCs w:val="24"/>
        </w:rPr>
        <w:t>Chum</w:t>
      </w:r>
      <w:r w:rsidR="0083749F" w:rsidRPr="00211C57">
        <w:rPr>
          <w:sz w:val="24"/>
          <w:szCs w:val="24"/>
        </w:rPr>
        <w:t xml:space="preserve"> salmon </w:t>
      </w:r>
      <w:r w:rsidR="006D07F9" w:rsidRPr="00211C57">
        <w:rPr>
          <w:sz w:val="24"/>
          <w:szCs w:val="24"/>
        </w:rPr>
        <w:t>hatchery release</w:t>
      </w:r>
      <w:r w:rsidR="0083749F" w:rsidRPr="00211C57">
        <w:rPr>
          <w:sz w:val="24"/>
          <w:szCs w:val="24"/>
        </w:rPr>
        <w:t xml:space="preserve">s are associated with </w:t>
      </w:r>
      <w:r w:rsidR="006D07F9" w:rsidRPr="00211C57">
        <w:rPr>
          <w:sz w:val="24"/>
          <w:szCs w:val="24"/>
        </w:rPr>
        <w:t xml:space="preserve">a </w:t>
      </w:r>
      <w:r w:rsidR="00D72510" w:rsidRPr="00211C57">
        <w:rPr>
          <w:sz w:val="24"/>
          <w:szCs w:val="24"/>
        </w:rPr>
        <w:t>1</w:t>
      </w:r>
      <w:r w:rsidR="00211C57" w:rsidRPr="00211C57">
        <w:rPr>
          <w:sz w:val="24"/>
          <w:szCs w:val="24"/>
        </w:rPr>
        <w:t>6.30</w:t>
      </w:r>
      <w:r w:rsidR="006D07F9" w:rsidRPr="00211C57">
        <w:rPr>
          <w:sz w:val="24"/>
          <w:szCs w:val="24"/>
        </w:rPr>
        <w:t>%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r w:rsidR="006D07F9">
        <w:rPr>
          <w:sz w:val="24"/>
          <w:szCs w:val="24"/>
        </w:rPr>
        <w:t xml:space="preserve">. </w:t>
      </w:r>
      <w:r w:rsidR="001D6C5A">
        <w:rPr>
          <w:sz w:val="24"/>
          <w:szCs w:val="24"/>
        </w:rPr>
        <w:t>Negative impacts of increased competition at sea</w:t>
      </w:r>
      <w:r w:rsidR="004F4BAB">
        <w:rPr>
          <w:sz w:val="24"/>
          <w:szCs w:val="24"/>
        </w:rPr>
        <w:t xml:space="preserve"> for Alaskan salmon</w:t>
      </w:r>
      <w:r w:rsidR="001D6C5A">
        <w:rPr>
          <w:sz w:val="24"/>
          <w:szCs w:val="24"/>
        </w:rPr>
        <w:t xml:space="preserve"> have been highlighted recently in the literature, </w:t>
      </w:r>
      <w:r w:rsidR="001D6C5A" w:rsidRPr="00B87A54">
        <w:rPr>
          <w:sz w:val="24"/>
          <w:szCs w:val="24"/>
        </w:rPr>
        <w:t xml:space="preserve">and linked to decreased salmon body sizes </w:t>
      </w:r>
      <w:r w:rsidR="00127A5F" w:rsidRPr="00B87A54">
        <w:rPr>
          <w:sz w:val="24"/>
          <w:szCs w:val="24"/>
        </w:rPr>
        <w:fldChar w:fldCharType="begin"/>
      </w:r>
      <w:r w:rsidR="00127A5F" w:rsidRPr="00B87A54">
        <w:rPr>
          <w:sz w:val="24"/>
          <w:szCs w:val="24"/>
        </w:rPr>
        <w:instrText xml:space="preserve"> ADDIN ZOTERO_ITEM CSL_CITATION {"citationID":"zHVlvCUH","properties":{"formattedCitation":"(Oke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27A5F" w:rsidRPr="00B87A54">
        <w:rPr>
          <w:sz w:val="24"/>
          <w:szCs w:val="24"/>
        </w:rPr>
        <w:fldChar w:fldCharType="separate"/>
      </w:r>
      <w:r w:rsidR="00127A5F" w:rsidRPr="00B87A54">
        <w:rPr>
          <w:noProof/>
          <w:sz w:val="24"/>
          <w:szCs w:val="24"/>
        </w:rPr>
        <w:t>(Oke et al. 2020)</w:t>
      </w:r>
      <w:r w:rsidR="00127A5F" w:rsidRPr="00B87A54">
        <w:rPr>
          <w:sz w:val="24"/>
          <w:szCs w:val="24"/>
        </w:rPr>
        <w:fldChar w:fldCharType="end"/>
      </w:r>
      <w:r w:rsidR="00127A5F" w:rsidRPr="00B87A54">
        <w:rPr>
          <w:sz w:val="24"/>
          <w:szCs w:val="24"/>
        </w:rPr>
        <w:t xml:space="preserve"> </w:t>
      </w:r>
      <w:r w:rsidR="001D6C5A" w:rsidRPr="00B87A54">
        <w:rPr>
          <w:sz w:val="24"/>
          <w:szCs w:val="24"/>
        </w:rPr>
        <w:t xml:space="preserve">and decreases in </w:t>
      </w:r>
      <w:r w:rsidR="004F4BAB" w:rsidRPr="00B87A54">
        <w:rPr>
          <w:sz w:val="24"/>
          <w:szCs w:val="24"/>
        </w:rPr>
        <w:t xml:space="preserve">population </w:t>
      </w:r>
      <w:r w:rsidR="001D6C5A" w:rsidRPr="00B87A54">
        <w:rPr>
          <w:sz w:val="24"/>
          <w:szCs w:val="24"/>
        </w:rPr>
        <w:t>productivity</w:t>
      </w:r>
      <w:r w:rsidR="00594DC0" w:rsidRPr="00B87A54">
        <w:rPr>
          <w:sz w:val="24"/>
          <w:szCs w:val="24"/>
        </w:rPr>
        <w:t xml:space="preserve"> </w:t>
      </w:r>
      <w:r w:rsidR="00594DC0" w:rsidRPr="00B87A54">
        <w:rPr>
          <w:sz w:val="24"/>
          <w:szCs w:val="24"/>
        </w:rPr>
        <w:fldChar w:fldCharType="begin"/>
      </w:r>
      <w:r w:rsidR="00127A5F" w:rsidRPr="00B87A54">
        <w:rPr>
          <w:sz w:val="24"/>
          <w:szCs w:val="24"/>
        </w:rPr>
        <w:instrText xml:space="preserve"> ADDIN ZOTERO_ITEM CSL_CITATION {"citationID":"22wfyVaM","properties":{"formattedCitation":"(Feddern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sidRPr="00B87A54">
        <w:rPr>
          <w:sz w:val="24"/>
          <w:szCs w:val="24"/>
        </w:rPr>
        <w:fldChar w:fldCharType="separate"/>
      </w:r>
      <w:r w:rsidR="00127A5F" w:rsidRPr="00B87A54">
        <w:rPr>
          <w:noProof/>
          <w:sz w:val="24"/>
          <w:szCs w:val="24"/>
        </w:rPr>
        <w:t>(Feddern et al. 2024)</w:t>
      </w:r>
      <w:r w:rsidR="00594DC0" w:rsidRPr="00B87A54">
        <w:rPr>
          <w:sz w:val="24"/>
          <w:szCs w:val="24"/>
        </w:rPr>
        <w:fldChar w:fldCharType="end"/>
      </w:r>
      <w:r w:rsidR="001D6C5A" w:rsidRPr="00B87A54">
        <w:rPr>
          <w:sz w:val="24"/>
          <w:szCs w:val="24"/>
        </w:rPr>
        <w:t>.</w:t>
      </w:r>
      <w:r w:rsidR="00E55642" w:rsidRPr="00B87A54">
        <w:rPr>
          <w:sz w:val="24"/>
          <w:szCs w:val="24"/>
        </w:rPr>
        <w:t xml:space="preserve"> </w:t>
      </w:r>
      <w:r w:rsidR="00B87A54">
        <w:rPr>
          <w:sz w:val="24"/>
          <w:szCs w:val="24"/>
        </w:rPr>
        <w:t>A negative relationship between hatchery Chum and Yukon River chum</w:t>
      </w:r>
      <w:r w:rsidR="00E55642" w:rsidRPr="00B87A54">
        <w:rPr>
          <w:sz w:val="24"/>
          <w:szCs w:val="24"/>
        </w:rPr>
        <w:t xml:space="preserve"> could result from</w:t>
      </w:r>
      <w:r w:rsidR="00B87A54" w:rsidRPr="00B87A54">
        <w:rPr>
          <w:sz w:val="24"/>
          <w:szCs w:val="24"/>
        </w:rPr>
        <w:t xml:space="preserve"> </w:t>
      </w:r>
      <w:r w:rsidR="00B87A54" w:rsidRPr="00B87A54">
        <w:rPr>
          <w:rFonts w:eastAsiaTheme="minorHAnsi"/>
          <w:color w:val="000000"/>
          <w:sz w:val="24"/>
          <w:szCs w:val="24"/>
        </w:rPr>
        <w:t>intraspecific competition, interspecific competition for the same prey, or trophic cascades</w:t>
      </w:r>
      <w:r w:rsidR="00B87A54">
        <w:rPr>
          <w:rFonts w:eastAsiaTheme="minorHAnsi"/>
          <w:color w:val="000000"/>
          <w:sz w:val="24"/>
          <w:szCs w:val="24"/>
        </w:rPr>
        <w:t xml:space="preserve"> </w:t>
      </w:r>
      <w:r w:rsidR="00526F5D">
        <w:rPr>
          <w:rFonts w:eastAsiaTheme="minorHAnsi"/>
          <w:color w:val="000000"/>
          <w:sz w:val="24"/>
          <w:szCs w:val="24"/>
        </w:rPr>
        <w:fldChar w:fldCharType="begin"/>
      </w:r>
      <w:r w:rsidR="00526F5D">
        <w:rPr>
          <w:rFonts w:eastAsiaTheme="minorHAnsi"/>
          <w:color w:val="000000"/>
          <w:sz w:val="24"/>
          <w:szCs w:val="24"/>
        </w:rPr>
        <w:instrText xml:space="preserve"> ADDIN ZOTERO_ITEM CSL_CITATION {"citationID":"M5YRF1QC","properties":{"formattedCitation":"(Connors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526F5D">
        <w:rPr>
          <w:rFonts w:eastAsiaTheme="minorHAnsi"/>
          <w:color w:val="000000"/>
          <w:sz w:val="24"/>
          <w:szCs w:val="24"/>
        </w:rPr>
        <w:fldChar w:fldCharType="separate"/>
      </w:r>
      <w:r w:rsidR="00526F5D">
        <w:rPr>
          <w:rFonts w:eastAsiaTheme="minorHAnsi"/>
          <w:noProof/>
          <w:color w:val="000000"/>
          <w:sz w:val="24"/>
          <w:szCs w:val="24"/>
        </w:rPr>
        <w:t>(Connors et al. 2025)</w:t>
      </w:r>
      <w:r w:rsidR="00526F5D">
        <w:rPr>
          <w:rFonts w:eastAsiaTheme="minorHAnsi"/>
          <w:color w:val="000000"/>
          <w:sz w:val="24"/>
          <w:szCs w:val="24"/>
        </w:rPr>
        <w:fldChar w:fldCharType="end"/>
      </w:r>
      <w:r w:rsidR="00B87A54" w:rsidRPr="00B87A54">
        <w:rPr>
          <w:rFonts w:eastAsiaTheme="minorHAnsi"/>
          <w:color w:val="000000"/>
          <w:sz w:val="24"/>
          <w:szCs w:val="24"/>
        </w:rPr>
        <w:t>.</w:t>
      </w:r>
      <w:r w:rsidR="00E55642" w:rsidRPr="00B87A54">
        <w:rPr>
          <w:sz w:val="24"/>
          <w:szCs w:val="24"/>
        </w:rPr>
        <w:t xml:space="preserve"> </w:t>
      </w:r>
      <w:r w:rsidR="00424878" w:rsidRPr="00B87A54">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sidRPr="00B87A54">
        <w:rPr>
          <w:sz w:val="24"/>
          <w:szCs w:val="24"/>
        </w:rPr>
        <w:fldChar w:fldCharType="begin"/>
      </w:r>
      <w:r w:rsidR="00424878" w:rsidRPr="00B87A54">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sidRPr="00B87A54">
        <w:rPr>
          <w:sz w:val="24"/>
          <w:szCs w:val="24"/>
        </w:rPr>
        <w:fldChar w:fldCharType="separate"/>
      </w:r>
      <w:r w:rsidR="00424878" w:rsidRPr="00B87A54">
        <w:rPr>
          <w:noProof/>
          <w:sz w:val="24"/>
          <w:szCs w:val="24"/>
        </w:rPr>
        <w:t>(Connors et al. 2025)</w:t>
      </w:r>
      <w:r w:rsidR="00424878" w:rsidRPr="00B87A54">
        <w:rPr>
          <w:sz w:val="24"/>
          <w:szCs w:val="24"/>
        </w:rPr>
        <w:fldChar w:fldCharType="end"/>
      </w:r>
      <w:r w:rsidR="00424878" w:rsidRPr="00B87A54">
        <w:rPr>
          <w:sz w:val="24"/>
          <w:szCs w:val="24"/>
        </w:rPr>
        <w:t xml:space="preserve">. </w:t>
      </w:r>
      <w:r w:rsidR="00791ED3" w:rsidRPr="00B87A54">
        <w:rPr>
          <w:sz w:val="24"/>
          <w:szCs w:val="24"/>
        </w:rPr>
        <w:t xml:space="preserve">Such coordination would require cooperation across jurisdictional boundaries but could represent a critical </w:t>
      </w:r>
      <w:r w:rsidR="00791ED3" w:rsidRPr="00A70FCA">
        <w:rPr>
          <w:sz w:val="24"/>
          <w:szCs w:val="24"/>
        </w:rPr>
        <w:t xml:space="preserve">step toward </w:t>
      </w:r>
      <w:r w:rsidR="00127A5F" w:rsidRPr="00A70FCA">
        <w:rPr>
          <w:sz w:val="24"/>
          <w:szCs w:val="24"/>
        </w:rPr>
        <w:t>coordinated adaptive</w:t>
      </w:r>
      <w:r w:rsidR="00791ED3" w:rsidRPr="00A70FCA">
        <w:rPr>
          <w:sz w:val="24"/>
          <w:szCs w:val="24"/>
        </w:rPr>
        <w:t xml:space="preserve"> management in an era of climate change and increasing resource competition.</w:t>
      </w:r>
    </w:p>
    <w:p w14:paraId="04E2767A" w14:textId="7ECC35BB" w:rsidR="00040C13" w:rsidRPr="00343D1F" w:rsidRDefault="00A70FCA" w:rsidP="00F30517">
      <w:pPr>
        <w:pStyle w:val="CommentText"/>
        <w:ind w:firstLine="720"/>
        <w:rPr>
          <w:sz w:val="24"/>
          <w:szCs w:val="24"/>
        </w:rPr>
      </w:pPr>
      <w:r>
        <w:rPr>
          <w:sz w:val="24"/>
          <w:szCs w:val="24"/>
        </w:rPr>
        <w:lastRenderedPageBreak/>
        <w:t>While we did find strong relationships with covariates</w:t>
      </w:r>
      <w:r w:rsidRPr="00A70FCA">
        <w:rPr>
          <w:sz w:val="24"/>
          <w:szCs w:val="24"/>
        </w:rPr>
        <w:t xml:space="preserve">, </w:t>
      </w:r>
      <w:r>
        <w:rPr>
          <w:sz w:val="24"/>
          <w:szCs w:val="24"/>
        </w:rPr>
        <w:t xml:space="preserve">there are </w:t>
      </w:r>
      <w:r w:rsidRPr="00A70FCA">
        <w:rPr>
          <w:sz w:val="24"/>
          <w:szCs w:val="24"/>
        </w:rPr>
        <w:t>limitations</w:t>
      </w:r>
      <w:r>
        <w:rPr>
          <w:sz w:val="24"/>
          <w:szCs w:val="24"/>
        </w:rPr>
        <w:t xml:space="preserve"> in our analytical approach that</w:t>
      </w:r>
      <w:r w:rsidRPr="00A70FCA">
        <w:rPr>
          <w:sz w:val="24"/>
          <w:szCs w:val="24"/>
        </w:rPr>
        <w:t xml:space="preserve"> constrain </w:t>
      </w:r>
      <w:r>
        <w:rPr>
          <w:sz w:val="24"/>
          <w:szCs w:val="24"/>
        </w:rPr>
        <w:t xml:space="preserve">our inference </w:t>
      </w:r>
      <w:r w:rsidR="000F29B4">
        <w:rPr>
          <w:sz w:val="24"/>
          <w:szCs w:val="24"/>
        </w:rPr>
        <w:t xml:space="preserve">into </w:t>
      </w:r>
      <w:r w:rsidRPr="00A70FCA">
        <w:rPr>
          <w:sz w:val="24"/>
          <w:szCs w:val="24"/>
        </w:rPr>
        <w:t>Yukon River fall Chum salmon population dynamics</w:t>
      </w:r>
      <w:r>
        <w:rPr>
          <w:sz w:val="24"/>
          <w:szCs w:val="24"/>
        </w:rPr>
        <w:t xml:space="preserve">. </w:t>
      </w:r>
      <w:r w:rsidR="00E871FA" w:rsidRPr="00A70FCA">
        <w:rPr>
          <w:sz w:val="24"/>
          <w:szCs w:val="24"/>
        </w:rPr>
        <w:t xml:space="preserve">The broad spatial distribution of Yukon River fall </w:t>
      </w:r>
      <w:r w:rsidR="005A3A53" w:rsidRPr="00A70FCA">
        <w:rPr>
          <w:sz w:val="24"/>
          <w:szCs w:val="24"/>
        </w:rPr>
        <w:t>Chum</w:t>
      </w:r>
      <w:r w:rsidR="00E871FA" w:rsidRPr="00A70FCA">
        <w:rPr>
          <w:sz w:val="24"/>
          <w:szCs w:val="24"/>
        </w:rPr>
        <w:t xml:space="preserve"> salmon across Interior Alaska and Canada presents challenges for detecting relationships</w:t>
      </w:r>
      <w:r w:rsidR="005D2EC2" w:rsidRPr="00A70FCA">
        <w:rPr>
          <w:sz w:val="24"/>
          <w:szCs w:val="24"/>
        </w:rPr>
        <w:t xml:space="preserve"> with biotic or abiotic environmental processes</w:t>
      </w:r>
      <w:r w:rsidR="00E871FA" w:rsidRPr="00A70FCA">
        <w:rPr>
          <w:sz w:val="24"/>
          <w:szCs w:val="24"/>
        </w:rPr>
        <w:t xml:space="preserve">. Most covariates in our analysis serve as regional indicators that may </w:t>
      </w:r>
      <w:r w:rsidR="005D2EC2" w:rsidRPr="00A70FCA">
        <w:rPr>
          <w:sz w:val="24"/>
          <w:szCs w:val="24"/>
        </w:rPr>
        <w:t xml:space="preserve">obscure </w:t>
      </w:r>
      <w:r w:rsidR="00E871FA" w:rsidRPr="00A70FCA">
        <w:rPr>
          <w:sz w:val="24"/>
          <w:szCs w:val="24"/>
        </w:rPr>
        <w:t xml:space="preserve">local effects. </w:t>
      </w:r>
      <w:r w:rsidR="00791ED3" w:rsidRPr="00A70FCA">
        <w:rPr>
          <w:sz w:val="24"/>
          <w:szCs w:val="24"/>
        </w:rPr>
        <w:t xml:space="preserve">This scale mismatch represents a persistent challenge in large river salmon ecology, where management units often encompass multiple </w:t>
      </w:r>
      <w:r w:rsidRPr="00A70FCA">
        <w:rPr>
          <w:sz w:val="24"/>
          <w:szCs w:val="24"/>
        </w:rPr>
        <w:t>spawning</w:t>
      </w:r>
      <w:r w:rsidR="00791ED3" w:rsidRPr="00A70FCA">
        <w:rPr>
          <w:sz w:val="24"/>
          <w:szCs w:val="24"/>
        </w:rPr>
        <w:t xml:space="preserve"> populations experiencing heterogeneous environmental conditions </w:t>
      </w:r>
      <w:r w:rsidRPr="00A70FCA">
        <w:rPr>
          <w:sz w:val="24"/>
          <w:szCs w:val="24"/>
        </w:rPr>
        <w:fldChar w:fldCharType="begin"/>
      </w:r>
      <w:r w:rsidRPr="00A70FCA">
        <w:rPr>
          <w:sz w:val="24"/>
          <w:szCs w:val="24"/>
        </w:rPr>
        <w:instrText xml:space="preserve"> ADDIN ZOTERO_ITEM CSL_CITATION {"citationID":"HFRUEif1","properties":{"formattedCitation":"(Hutchinson 2008)","plainCitation":"(Hutchinson 2008)","noteIndex":0},"citationItems":[{"id":5471,"uris":["http://zotero.org/users/8784224/items/KBHK9KBD"],"itemData":{"id":5471,"type":"article-journal","abstract":"The plight of the marine fisheries is attracting increasing attention as unsustainably high exploitation levels, exacerbated by more extreme climatic conditions, are driving stocks to the point of collapse. The North Atlantic cod (Gadus morhua), a species which until recently formed a major component of the demersal fisheries, has undergone significant declines across its range. The North Sea stock is typical of many, with a spawning stock biomass that has remained below the safe biological limit since 2000 and recruitment levels near the lowest on record. Cod within the North Sea are currently managed as a single stock, and yet mounting empirical evidence supports the existence of a metapopulation of regionally variable, genetically distinct, sub-stocks. Applying the same management strategies to multiple stocks that differ in their resilience to exploitation inevitably results in the overfishing and likely collapse of the weaker components. Indeed, recent studies have identified two North Sea spawning stocks that have undergone disproportionally large collapses with very substantial reductions in egg production. Similarly affected cod stocks in the northwest Atlantic have shown little evidence of recovery, despite fishery closures. The possible implications of ignoring sub-structuring within management units for biocomplexity, local adaptation and ecosystem stability are considered.","container-title":"Biology Letters","DOI":"10.1098/rsbl.2008.0443","ISSN":"1744-9561","issue":"6","journalAbbreviation":"Biol Lett","note":"PMID: 18782730\nPMCID: PMC2614176","page":"693-695","source":"PubMed Central","title":"The dangers of ignoring stock complexity in fishery management: the case of the North Sea cod","title-short":"The dangers of ignoring stock complexity in fishery management","volume":"4","author":[{"family":"Hutchinson","given":"William F"}],"issued":{"date-parts":[["2008",12,23]]}}}],"schema":"https://github.com/citation-style-language/schema/raw/master/csl-citation.json"} </w:instrText>
      </w:r>
      <w:r w:rsidRPr="00A70FCA">
        <w:rPr>
          <w:sz w:val="24"/>
          <w:szCs w:val="24"/>
        </w:rPr>
        <w:fldChar w:fldCharType="separate"/>
      </w:r>
      <w:r w:rsidRPr="00A70FCA">
        <w:rPr>
          <w:noProof/>
          <w:sz w:val="24"/>
          <w:szCs w:val="24"/>
        </w:rPr>
        <w:t>(Hutchinson 2008)</w:t>
      </w:r>
      <w:r w:rsidRPr="00A70FCA">
        <w:rPr>
          <w:sz w:val="24"/>
          <w:szCs w:val="24"/>
        </w:rPr>
        <w:fldChar w:fldCharType="end"/>
      </w:r>
      <w:r w:rsidRPr="00A70FCA">
        <w:rPr>
          <w:sz w:val="24"/>
          <w:szCs w:val="24"/>
        </w:rPr>
        <w:t>.</w:t>
      </w:r>
      <w:r w:rsidR="00791ED3" w:rsidRPr="00A70FCA">
        <w:rPr>
          <w:sz w:val="24"/>
          <w:szCs w:val="24"/>
        </w:rPr>
        <w:t xml:space="preserve"> </w:t>
      </w:r>
      <w:r w:rsidR="00E871FA" w:rsidRPr="00A70FCA">
        <w:rPr>
          <w:sz w:val="24"/>
          <w:szCs w:val="24"/>
        </w:rPr>
        <w:t>The strongest</w:t>
      </w:r>
      <w:r w:rsidR="00E871FA" w:rsidRPr="00E871FA">
        <w:rPr>
          <w:sz w:val="24"/>
          <w:szCs w:val="24"/>
        </w:rPr>
        <w:t xml:space="preserve">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00E871FA" w:rsidRPr="00E871FA">
        <w:rPr>
          <w:color w:val="000000" w:themeColor="text1"/>
          <w:sz w:val="24"/>
          <w:szCs w:val="24"/>
        </w:rPr>
        <w:t>and highlights the d</w:t>
      </w:r>
      <w:r w:rsidR="00E871FA" w:rsidRPr="00E871FA">
        <w:rPr>
          <w:rFonts w:eastAsiaTheme="minorHAnsi"/>
          <w:color w:val="000000" w:themeColor="text1"/>
          <w:sz w:val="24"/>
          <w:szCs w:val="24"/>
        </w:rPr>
        <w:t>ifficulty in lifecycle modeling with a broad population that traverses remote areas</w:t>
      </w:r>
      <w:r w:rsidR="00E871FA" w:rsidRPr="00E871FA">
        <w:rPr>
          <w:sz w:val="24"/>
          <w:szCs w:val="24"/>
        </w:rPr>
        <w:t xml:space="preserve">. While our model's informed priors help avoid spurious correlations, additional unmeasured mechanisms could be contributing to population declines. Our ability to test alternative hypotheses was constrained by </w:t>
      </w:r>
      <w:r w:rsidR="00DB5FF6">
        <w:rPr>
          <w:sz w:val="24"/>
          <w:szCs w:val="24"/>
        </w:rPr>
        <w:t>the</w:t>
      </w:r>
      <w:r w:rsidR="00DB5FF6" w:rsidRPr="00E871FA">
        <w:rPr>
          <w:sz w:val="24"/>
          <w:szCs w:val="24"/>
        </w:rPr>
        <w:t xml:space="preserve"> </w:t>
      </w:r>
      <w:r w:rsidR="00E871FA"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3C19BD76"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including changing ocean conditions 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xml:space="preserve">. Together with the estimated negative association between marine survival and overwinter temperatures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w:t>
      </w:r>
      <w:r w:rsidR="00A178BE" w:rsidRPr="00343D1F">
        <w:rPr>
          <w:sz w:val="24"/>
          <w:szCs w:val="24"/>
        </w:rPr>
        <w:t xml:space="preserve">These findings align with broader patterns of climate-induced changes in Pacific salmon populations, where marine ecosystem </w:t>
      </w:r>
      <w:r w:rsidR="003927A4" w:rsidRPr="00343D1F">
        <w:rPr>
          <w:sz w:val="24"/>
          <w:szCs w:val="24"/>
        </w:rPr>
        <w:t>change,</w:t>
      </w:r>
      <w:r w:rsidR="00A178BE" w:rsidRPr="00343D1F">
        <w:rPr>
          <w:sz w:val="24"/>
          <w:szCs w:val="24"/>
        </w:rPr>
        <w:t xml:space="preserve"> and increased competition are increasingly linked to reduced survival and productivity.</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08D48213" w:rsidR="004E36E9" w:rsidRPr="004E36E9" w:rsidRDefault="00027BFA" w:rsidP="000F29B4">
      <w:pPr>
        <w:pStyle w:val="CommentText"/>
        <w:ind w:firstLine="720"/>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Hamazaki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526F5D">
        <w:rPr>
          <w:color w:val="222222"/>
          <w:sz w:val="24"/>
          <w:szCs w:val="24"/>
          <w:shd w:val="clear" w:color="auto" w:fill="FFFFFF"/>
        </w:rPr>
        <w:t xml:space="preserve"> </w:t>
      </w:r>
      <w:r w:rsidR="00754A3F">
        <w:rPr>
          <w:color w:val="222222"/>
          <w:sz w:val="24"/>
          <w:szCs w:val="24"/>
          <w:shd w:val="clear" w:color="auto" w:fill="FFFFFF"/>
        </w:rPr>
        <w:t xml:space="preserve">and Wes </w:t>
      </w:r>
      <w:proofErr w:type="spellStart"/>
      <w:r w:rsidR="00754A3F">
        <w:rPr>
          <w:color w:val="222222"/>
          <w:sz w:val="24"/>
          <w:szCs w:val="24"/>
          <w:shd w:val="clear" w:color="auto" w:fill="FFFFFF"/>
        </w:rPr>
        <w:t>Strausberger</w:t>
      </w:r>
      <w:proofErr w:type="spellEnd"/>
      <w:r w:rsidR="004E36E9">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526F5D">
        <w:rPr>
          <w:color w:val="222222"/>
          <w:sz w:val="24"/>
          <w:szCs w:val="24"/>
          <w:shd w:val="clear" w:color="auto" w:fill="FFFFFF"/>
        </w:rPr>
        <w:t>Finally, w</w:t>
      </w:r>
      <w:r w:rsidR="004E36E9">
        <w:rPr>
          <w:color w:val="222222"/>
          <w:sz w:val="24"/>
          <w:szCs w:val="24"/>
          <w:shd w:val="clear" w:color="auto" w:fill="FFFFFF"/>
        </w:rPr>
        <w:t>e</w:t>
      </w:r>
      <w:r w:rsidR="00526F5D">
        <w:rPr>
          <w:color w:val="222222"/>
          <w:sz w:val="24"/>
          <w:szCs w:val="24"/>
          <w:shd w:val="clear" w:color="auto" w:fill="FFFFFF"/>
        </w:rPr>
        <w:t xml:space="preserve"> would like to</w:t>
      </w:r>
      <w:r w:rsidR="004E36E9">
        <w:rPr>
          <w:color w:val="222222"/>
          <w:sz w:val="24"/>
          <w:szCs w:val="24"/>
          <w:shd w:val="clear" w:color="auto" w:fill="FFFFFF"/>
        </w:rPr>
        <w:t xml:space="preserve"> thank Franz </w:t>
      </w:r>
      <w:proofErr w:type="spellStart"/>
      <w:r w:rsidR="004E36E9">
        <w:rPr>
          <w:color w:val="222222"/>
          <w:sz w:val="24"/>
          <w:szCs w:val="24"/>
          <w:shd w:val="clear" w:color="auto" w:fill="FFFFFF"/>
        </w:rPr>
        <w:t>Mueter</w:t>
      </w:r>
      <w:proofErr w:type="spellEnd"/>
      <w:r w:rsidR="00526F5D">
        <w:rPr>
          <w:color w:val="222222"/>
          <w:sz w:val="24"/>
          <w:szCs w:val="24"/>
          <w:shd w:val="clear" w:color="auto" w:fill="FFFFFF"/>
        </w:rPr>
        <w:t xml:space="preserve">, </w:t>
      </w:r>
      <w:r w:rsidR="004E36E9">
        <w:rPr>
          <w:color w:val="222222"/>
          <w:sz w:val="24"/>
          <w:szCs w:val="24"/>
          <w:shd w:val="clear" w:color="auto" w:fill="FFFFFF"/>
        </w:rPr>
        <w:t>Dave Kimmel</w:t>
      </w:r>
      <w:r w:rsidR="00526F5D">
        <w:rPr>
          <w:color w:val="222222"/>
          <w:sz w:val="24"/>
          <w:szCs w:val="24"/>
          <w:shd w:val="clear" w:color="auto" w:fill="FFFFFF"/>
        </w:rPr>
        <w:t xml:space="preserve">, </w:t>
      </w:r>
      <w:r w:rsidR="000F29B4">
        <w:rPr>
          <w:color w:val="222222"/>
          <w:sz w:val="24"/>
          <w:szCs w:val="24"/>
          <w:shd w:val="clear" w:color="auto" w:fill="FFFFFF"/>
        </w:rPr>
        <w:t xml:space="preserve">and </w:t>
      </w:r>
      <w:r w:rsidR="00526F5D">
        <w:rPr>
          <w:color w:val="222222"/>
          <w:sz w:val="24"/>
          <w:szCs w:val="24"/>
          <w:shd w:val="clear" w:color="auto" w:fill="FFFFFF"/>
        </w:rPr>
        <w:t>Matt Cheng</w:t>
      </w:r>
      <w:r w:rsidR="004E36E9">
        <w:rPr>
          <w:color w:val="222222"/>
          <w:sz w:val="24"/>
          <w:szCs w:val="24"/>
          <w:shd w:val="clear" w:color="auto" w:fill="FFFFFF"/>
        </w:rPr>
        <w:t xml:space="preserve">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lastRenderedPageBreak/>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6D69F3EA" w14:textId="77777777" w:rsidR="00034EDD" w:rsidRPr="00034EDD" w:rsidRDefault="00AC2C20" w:rsidP="00034EDD">
      <w:pPr>
        <w:pStyle w:val="Bibliography"/>
      </w:pPr>
      <w:r w:rsidRPr="00343D1F">
        <w:fldChar w:fldCharType="begin"/>
      </w:r>
      <w:r w:rsidR="00E02DE2">
        <w:instrText xml:space="preserve"> ADDIN ZOTERO_BIBL {"uncited":[],"omitted":[],"custom":[]} CSL_BIBLIOGRAPHY </w:instrText>
      </w:r>
      <w:r w:rsidRPr="00343D1F">
        <w:fldChar w:fldCharType="separate"/>
      </w:r>
      <w:r w:rsidR="00034EDD" w:rsidRPr="00034EDD">
        <w:t>Alaska Department of Fish and Game (2024) ASL - Age Sex Length Database.</w:t>
      </w:r>
    </w:p>
    <w:p w14:paraId="14BF5BF6" w14:textId="77777777" w:rsidR="00034EDD" w:rsidRPr="00034EDD" w:rsidRDefault="00034EDD" w:rsidP="00034EDD">
      <w:pPr>
        <w:pStyle w:val="Bibliography"/>
      </w:pPr>
      <w:r w:rsidRPr="00034EDD">
        <w:t>Alliance for a Just Society, Council of Athabascan Tribal Governments (2013) Survival Denied.</w:t>
      </w:r>
    </w:p>
    <w:p w14:paraId="0C379AE7" w14:textId="77777777" w:rsidR="00034EDD" w:rsidRPr="00034EDD" w:rsidRDefault="00034EDD" w:rsidP="00034EDD">
      <w:pPr>
        <w:pStyle w:val="Bibliography"/>
      </w:pPr>
      <w:r w:rsidRPr="00034EDD">
        <w:t xml:space="preserve">Beacham TD, Murray CB, </w:t>
      </w:r>
      <w:proofErr w:type="spellStart"/>
      <w:r w:rsidRPr="00034EDD">
        <w:t>Withler</w:t>
      </w:r>
      <w:proofErr w:type="spellEnd"/>
      <w:r w:rsidRPr="00034EDD">
        <w:t xml:space="preserve"> RE (1988) Age, morphology, developmental biology, and biochemical genetic variation of Yukon River fall chum salmon, Oncorhynchus keta, and comparisons with British Columbia populations. Fishery Bulletin.</w:t>
      </w:r>
    </w:p>
    <w:p w14:paraId="4C3E3BAD" w14:textId="77777777" w:rsidR="00034EDD" w:rsidRPr="00034EDD" w:rsidRDefault="00034EDD" w:rsidP="00034EDD">
      <w:pPr>
        <w:pStyle w:val="Bibliography"/>
      </w:pPr>
      <w:r w:rsidRPr="00034EDD">
        <w:t>Beamish RJ (2018) The Ocean Ecology of Pacific Salmon and Trout. American Fisheries Society, Bethesda Maryland.</w:t>
      </w:r>
    </w:p>
    <w:p w14:paraId="0A8438B0" w14:textId="77777777" w:rsidR="00034EDD" w:rsidRPr="00034EDD" w:rsidRDefault="00034EDD" w:rsidP="00034EDD">
      <w:pPr>
        <w:pStyle w:val="Bibliography"/>
      </w:pPr>
      <w:r w:rsidRPr="00034EDD">
        <w:t>Beamish RJ, Mahnken C (2001) A critical size and period hypothesis to explain natural regulation of salmon abundance and the linkage to climate and climate change. Progress in Oceanography 49:423–437.</w:t>
      </w:r>
    </w:p>
    <w:p w14:paraId="0D7F6D71" w14:textId="77777777" w:rsidR="00034EDD" w:rsidRPr="00034EDD" w:rsidRDefault="00034EDD" w:rsidP="00034EDD">
      <w:pPr>
        <w:pStyle w:val="Bibliography"/>
      </w:pPr>
      <w:proofErr w:type="spellStart"/>
      <w:r w:rsidRPr="00034EDD">
        <w:lastRenderedPageBreak/>
        <w:t>Besbeas</w:t>
      </w:r>
      <w:proofErr w:type="spellEnd"/>
      <w:r w:rsidRPr="00034EDD">
        <w:t xml:space="preserve"> P, Freeman SN, Morgan BJT, Catchpole EA (2002) Integrating Mark–Recapture–Recovery and Census Data to Estimate Animal Abundance and Demographic Parameters. Biometrics 58:540–547.</w:t>
      </w:r>
    </w:p>
    <w:p w14:paraId="6C962FAF" w14:textId="77777777" w:rsidR="00034EDD" w:rsidRPr="00034EDD" w:rsidRDefault="00034EDD" w:rsidP="00034EDD">
      <w:pPr>
        <w:pStyle w:val="Bibliography"/>
      </w:pPr>
      <w:r w:rsidRPr="00034EDD">
        <w:t>Brooks SP, Gelman A (1998) General Methods for Monitoring Convergence of Iterative Simulations. Journal of Computational and Graphical Statistics 7:434–455.</w:t>
      </w:r>
    </w:p>
    <w:p w14:paraId="58B05026" w14:textId="77777777" w:rsidR="00034EDD" w:rsidRPr="00034EDD" w:rsidRDefault="00034EDD" w:rsidP="00034EDD">
      <w:pPr>
        <w:pStyle w:val="Bibliography"/>
      </w:pPr>
      <w:r w:rsidRPr="00034EDD">
        <w:t>Burril SE, Zimmerman CE, Finn JE (2010) Characteristics of fall chum salmon spawning habitat on a mainstem river in Interior Alaska. U.S. Geological Survey.</w:t>
      </w:r>
    </w:p>
    <w:p w14:paraId="7EFF9A24" w14:textId="77777777" w:rsidR="00034EDD" w:rsidRPr="00034EDD" w:rsidRDefault="00034EDD" w:rsidP="00034EDD">
      <w:pPr>
        <w:pStyle w:val="Bibliography"/>
      </w:pPr>
      <w:r w:rsidRPr="00034EDD">
        <w:t xml:space="preserve">Carpenter B, Gelman A, Hoffman MD, Lee D, Goodrich B, Betancourt M, Brubaker MA, Guo J, Li P, Riddell A (2017) Stan: A Probabilistic Programming Language. J Stat </w:t>
      </w:r>
      <w:proofErr w:type="spellStart"/>
      <w:r w:rsidRPr="00034EDD">
        <w:t>Softw</w:t>
      </w:r>
      <w:proofErr w:type="spellEnd"/>
      <w:r w:rsidRPr="00034EDD">
        <w:t xml:space="preserve"> 76:1.</w:t>
      </w:r>
    </w:p>
    <w:p w14:paraId="2EC95D33" w14:textId="77777777" w:rsidR="00034EDD" w:rsidRPr="00034EDD" w:rsidRDefault="00034EDD" w:rsidP="00034EDD">
      <w:pPr>
        <w:pStyle w:val="Bibliography"/>
      </w:pPr>
      <w:r w:rsidRPr="00034EDD">
        <w:t xml:space="preserve">Connors B, </w:t>
      </w:r>
      <w:proofErr w:type="spellStart"/>
      <w:r w:rsidRPr="00034EDD">
        <w:t>Ruggerone</w:t>
      </w:r>
      <w:proofErr w:type="spellEnd"/>
      <w:r w:rsidRPr="00034EDD">
        <w:t xml:space="preserve"> GT, Irvine JR (2025) Adapting management of Pacific salmon to a warming and more crowded ocean. ICES Journal of Marine Science 82:fsae135.</w:t>
      </w:r>
    </w:p>
    <w:p w14:paraId="7E094C9C" w14:textId="77777777" w:rsidR="00034EDD" w:rsidRPr="00034EDD" w:rsidRDefault="00034EDD" w:rsidP="00034EDD">
      <w:pPr>
        <w:pStyle w:val="Bibliography"/>
      </w:pPr>
      <w:r w:rsidRPr="00034EDD">
        <w:t>Crozier LG, Burke BJ, Chasco BE, Widener DL, Zabel RW (2021) Climate change threatens Chinook salmon throughout their life cycle. Commun Biol 4:1–14.</w:t>
      </w:r>
    </w:p>
    <w:p w14:paraId="45CCE9C4" w14:textId="77777777" w:rsidR="00034EDD" w:rsidRPr="00034EDD" w:rsidRDefault="00034EDD" w:rsidP="00034EDD">
      <w:pPr>
        <w:pStyle w:val="Bibliography"/>
      </w:pPr>
      <w:r w:rsidRPr="00034EDD">
        <w:t xml:space="preserve">Cunningham CJ, Westley PAH, Adkison MD (2018) Signals of </w:t>
      </w:r>
      <w:proofErr w:type="gramStart"/>
      <w:r w:rsidRPr="00034EDD">
        <w:t>large scale</w:t>
      </w:r>
      <w:proofErr w:type="gramEnd"/>
      <w:r w:rsidRPr="00034EDD">
        <w:t xml:space="preserve"> climate drivers, hatchery enhancement, and marine factors in Yukon River Chinook salmon survival revealed with a Bayesian life history model. Global Change Biology 24:4399–4416.</w:t>
      </w:r>
    </w:p>
    <w:p w14:paraId="6130F006" w14:textId="77777777" w:rsidR="00034EDD" w:rsidRPr="00034EDD" w:rsidRDefault="00034EDD" w:rsidP="00034EDD">
      <w:pPr>
        <w:pStyle w:val="Bibliography"/>
      </w:pPr>
      <w:r w:rsidRPr="00034EDD">
        <w:t xml:space="preserve">DeFilippo LB, </w:t>
      </w:r>
      <w:proofErr w:type="spellStart"/>
      <w:r w:rsidRPr="00034EDD">
        <w:t>Buehrens</w:t>
      </w:r>
      <w:proofErr w:type="spellEnd"/>
      <w:r w:rsidRPr="00034EDD">
        <w:t xml:space="preserve"> TW, Scheuerell M, Kendall NW, Schindler DE (2021) Improving short-term recruitment forecasts for coho salmon using a spatiotemporal integrated population model. Fisheries Research 242:106014.</w:t>
      </w:r>
    </w:p>
    <w:p w14:paraId="2D74FEA2" w14:textId="77777777" w:rsidR="00034EDD" w:rsidRPr="00034EDD" w:rsidRDefault="00034EDD" w:rsidP="00034EDD">
      <w:pPr>
        <w:pStyle w:val="Bibliography"/>
      </w:pPr>
      <w:r w:rsidRPr="00034EDD">
        <w:t xml:space="preserve">Farley E, </w:t>
      </w:r>
      <w:proofErr w:type="spellStart"/>
      <w:r w:rsidRPr="00034EDD">
        <w:t>Yasumiishi</w:t>
      </w:r>
      <w:proofErr w:type="spellEnd"/>
      <w:r w:rsidRPr="00034EDD">
        <w:t xml:space="preserve"> E, Murphy J, Strasburger W, Sewall F, Howard K, Garcia S, Moss J (2024) Critical periods in the marine life history of juvenile western Alaska chum salmon in a changing climate. Mar </w:t>
      </w:r>
      <w:proofErr w:type="spellStart"/>
      <w:r w:rsidRPr="00034EDD">
        <w:t>Ecol</w:t>
      </w:r>
      <w:proofErr w:type="spellEnd"/>
      <w:r w:rsidRPr="00034EDD">
        <w:t xml:space="preserve"> Prog Ser 726:149–160.</w:t>
      </w:r>
    </w:p>
    <w:p w14:paraId="7C594844" w14:textId="77777777" w:rsidR="00034EDD" w:rsidRPr="00034EDD" w:rsidRDefault="00034EDD" w:rsidP="00034EDD">
      <w:pPr>
        <w:pStyle w:val="Bibliography"/>
      </w:pPr>
      <w:r w:rsidRPr="00034EDD">
        <w:t>Farley EV, Moss JH (2009) Growth Rate Potential of Juvenile Chum Salmon on the Eastern Bering Sea Shelf: an Assessment of Salmon Carrying Capacity.</w:t>
      </w:r>
    </w:p>
    <w:p w14:paraId="08365A7C" w14:textId="77777777" w:rsidR="00034EDD" w:rsidRPr="00034EDD" w:rsidRDefault="00034EDD" w:rsidP="00034EDD">
      <w:pPr>
        <w:pStyle w:val="Bibliography"/>
      </w:pPr>
      <w:r w:rsidRPr="00034EDD">
        <w:t>Farley Jr EV, Moss JH, Beamish RJ (2007) A review of the critical size, critical period hypothesis for juvenile Pacific salmon. North Pacific Anadromous Fish Commission Bulletin 4:pp.311-317.</w:t>
      </w:r>
    </w:p>
    <w:p w14:paraId="2839EB3D" w14:textId="77777777" w:rsidR="00034EDD" w:rsidRPr="00034EDD" w:rsidRDefault="00034EDD" w:rsidP="00034EDD">
      <w:pPr>
        <w:pStyle w:val="Bibliography"/>
      </w:pPr>
      <w:r w:rsidRPr="00034EDD">
        <w:t xml:space="preserve">Feddern ML, </w:t>
      </w:r>
      <w:proofErr w:type="spellStart"/>
      <w:r w:rsidRPr="00034EDD">
        <w:t>Shaftel</w:t>
      </w:r>
      <w:proofErr w:type="spellEnd"/>
      <w:r w:rsidRPr="00034EDD">
        <w:t xml:space="preserve"> R, Schoen ER, Cunningham CJ, Connors BM, Staton BA, Von Finster A, Liller Z, Von Biela VR, Howard KG (2024) Body size and early marine conditions drive changes in Chinook salmon productivity across northern latitude ecosystems. Global Change Biology 30:e17508.</w:t>
      </w:r>
    </w:p>
    <w:p w14:paraId="510252BC" w14:textId="77777777" w:rsidR="00034EDD" w:rsidRPr="00034EDD" w:rsidRDefault="00034EDD" w:rsidP="00034EDD">
      <w:pPr>
        <w:pStyle w:val="Bibliography"/>
      </w:pPr>
      <w:r w:rsidRPr="00034EDD">
        <w:t>Fleischman SJ, Borba BM (2009) Escapement estimation, spawner-recruit analysis, and escapement goal recommendation for fall chum salmon in the Yukon River drainage. Alaska Department of Fish and Game, Fishery Manuscript Series 09–08.</w:t>
      </w:r>
    </w:p>
    <w:p w14:paraId="612CCC63" w14:textId="77777777" w:rsidR="00034EDD" w:rsidRPr="00034EDD" w:rsidRDefault="00034EDD" w:rsidP="00034EDD">
      <w:pPr>
        <w:pStyle w:val="Bibliography"/>
      </w:pPr>
      <w:r w:rsidRPr="00034EDD">
        <w:t xml:space="preserve">Freshwater C, Duguid WDP, Juanes F, McKinnell S (2023) A century long time series </w:t>
      </w:r>
      <w:proofErr w:type="gramStart"/>
      <w:r w:rsidRPr="00034EDD">
        <w:t>reveals</w:t>
      </w:r>
      <w:proofErr w:type="gramEnd"/>
      <w:r w:rsidRPr="00034EDD">
        <w:t xml:space="preserve"> large declines and greater synchrony in Nass River sockeye salmon size-at-age. Can J Fish </w:t>
      </w:r>
      <w:proofErr w:type="spellStart"/>
      <w:r w:rsidRPr="00034EDD">
        <w:t>Aquat</w:t>
      </w:r>
      <w:proofErr w:type="spellEnd"/>
      <w:r w:rsidRPr="00034EDD">
        <w:t xml:space="preserve"> Sci.</w:t>
      </w:r>
    </w:p>
    <w:p w14:paraId="0EA9E6DB" w14:textId="77777777" w:rsidR="00034EDD" w:rsidRPr="00034EDD" w:rsidRDefault="00034EDD" w:rsidP="00034EDD">
      <w:pPr>
        <w:pStyle w:val="Bibliography"/>
      </w:pPr>
      <w:r w:rsidRPr="00034EDD">
        <w:t xml:space="preserve">Frost TJ, </w:t>
      </w:r>
      <w:proofErr w:type="spellStart"/>
      <w:r w:rsidRPr="00034EDD">
        <w:t>Yasumiishi</w:t>
      </w:r>
      <w:proofErr w:type="spellEnd"/>
      <w:r w:rsidRPr="00034EDD">
        <w:t xml:space="preserve"> EM, Agler BA, Adkison MD, McPhee MV (2021) Density-dependent effects of eastern Kamchatka pink salmon (Oncorhynchus </w:t>
      </w:r>
      <w:proofErr w:type="spellStart"/>
      <w:r w:rsidRPr="00034EDD">
        <w:t>gorbuscha</w:t>
      </w:r>
      <w:proofErr w:type="spellEnd"/>
      <w:r w:rsidRPr="00034EDD">
        <w:t>) and Japanese chum salmon (O. keta) on age-specific growth of western Alaska chum salmon. Fisheries Oceanography 30:99–109.</w:t>
      </w:r>
    </w:p>
    <w:p w14:paraId="270A20D3" w14:textId="77777777" w:rsidR="00034EDD" w:rsidRPr="00034EDD" w:rsidRDefault="00034EDD" w:rsidP="00034EDD">
      <w:pPr>
        <w:pStyle w:val="Bibliography"/>
      </w:pPr>
      <w:proofErr w:type="spellStart"/>
      <w:r w:rsidRPr="00034EDD">
        <w:t>Garzke</w:t>
      </w:r>
      <w:proofErr w:type="spellEnd"/>
      <w:r w:rsidRPr="00034EDD">
        <w:t xml:space="preserve"> J, Forster I, Graham C, </w:t>
      </w:r>
      <w:proofErr w:type="spellStart"/>
      <w:r w:rsidRPr="00034EDD">
        <w:t>Costalago</w:t>
      </w:r>
      <w:proofErr w:type="spellEnd"/>
      <w:r w:rsidRPr="00034EDD">
        <w:t xml:space="preserve"> D, Hunt BPV (2023) Future climate change-related decreases in food quality may affect juvenile Chinook salmon growth and survival. Marine Environmental Research 191:106171.</w:t>
      </w:r>
    </w:p>
    <w:p w14:paraId="4A99FA25" w14:textId="77777777" w:rsidR="00034EDD" w:rsidRPr="00034EDD" w:rsidRDefault="00034EDD" w:rsidP="00034EDD">
      <w:pPr>
        <w:pStyle w:val="Bibliography"/>
      </w:pPr>
      <w:r w:rsidRPr="00034EDD">
        <w:lastRenderedPageBreak/>
        <w:t>Gilk SE, Molyneaux DB, Hamazaki T, Pawluk JA, Templin WD (2009) Biological and Genetic Characteristics of Fall and Summer Chum Salmon in the Kuskokwim River, Alaska. 70:161–179.</w:t>
      </w:r>
    </w:p>
    <w:p w14:paraId="101E3FD3" w14:textId="77777777" w:rsidR="00034EDD" w:rsidRPr="00034EDD" w:rsidRDefault="00034EDD" w:rsidP="00034EDD">
      <w:pPr>
        <w:pStyle w:val="Bibliography"/>
      </w:pPr>
      <w:r w:rsidRPr="00034EDD">
        <w:t xml:space="preserve">Hilborn R (1985) Simplified Calculation of Optimum Spawning Stock Size from Ricker’s Stock Recruitment Curve. Can J Fish </w:t>
      </w:r>
      <w:proofErr w:type="spellStart"/>
      <w:r w:rsidRPr="00034EDD">
        <w:t>Aquat</w:t>
      </w:r>
      <w:proofErr w:type="spellEnd"/>
      <w:r w:rsidRPr="00034EDD">
        <w:t xml:space="preserve"> Sci 42:1833–1834.</w:t>
      </w:r>
    </w:p>
    <w:p w14:paraId="73834815" w14:textId="77777777" w:rsidR="00034EDD" w:rsidRPr="00034EDD" w:rsidRDefault="00034EDD" w:rsidP="00034EDD">
      <w:pPr>
        <w:pStyle w:val="Bibliography"/>
      </w:pPr>
      <w:r w:rsidRPr="00034EDD">
        <w:t xml:space="preserve">Hollowed AB, </w:t>
      </w:r>
      <w:proofErr w:type="spellStart"/>
      <w:r w:rsidRPr="00034EDD">
        <w:t>Barbeaux</w:t>
      </w:r>
      <w:proofErr w:type="spellEnd"/>
      <w:r w:rsidRPr="00034EDD">
        <w:t xml:space="preserve"> SJ, </w:t>
      </w:r>
      <w:proofErr w:type="spellStart"/>
      <w:r w:rsidRPr="00034EDD">
        <w:t>Cokelet</w:t>
      </w:r>
      <w:proofErr w:type="spellEnd"/>
      <w:r w:rsidRPr="00034EDD">
        <w:t xml:space="preserve"> ED, Farley E, Kotwicki S, Ressler PH, Spital C, Wilson CD (2012) Effects of climate variations on pelagic ocean habitats and their role in structuring forage fish distributions in the Bering Sea. Deep Sea Research Part II: Topical Studies in Oceanography 65–70:230–250.</w:t>
      </w:r>
    </w:p>
    <w:p w14:paraId="0E7143F2" w14:textId="77777777" w:rsidR="00034EDD" w:rsidRPr="00034EDD" w:rsidRDefault="00034EDD" w:rsidP="00034EDD">
      <w:pPr>
        <w:pStyle w:val="Bibliography"/>
      </w:pPr>
      <w:r w:rsidRPr="00034EDD">
        <w:t>Holmes EE, Ward EJ, Scheuerell MD, Wills K (2024) Holmes EE, Ward EJ, Scheuerell MD, Wills K (2024). MARSS: Multivariate Autoregressive State-Space Modeling.</w:t>
      </w:r>
    </w:p>
    <w:p w14:paraId="2A484733" w14:textId="77777777" w:rsidR="00034EDD" w:rsidRPr="00034EDD" w:rsidRDefault="00034EDD" w:rsidP="00034EDD">
      <w:pPr>
        <w:pStyle w:val="Bibliography"/>
      </w:pPr>
      <w:r w:rsidRPr="00034EDD">
        <w:t>Howard KG, von Biela V (2023) Adult spawners: A critical period for subarctic Chinook salmon in a changing climate. Global Change Biology 29:1759–1773.</w:t>
      </w:r>
    </w:p>
    <w:p w14:paraId="31E0306B" w14:textId="77777777" w:rsidR="00034EDD" w:rsidRPr="00034EDD" w:rsidRDefault="00034EDD" w:rsidP="00034EDD">
      <w:pPr>
        <w:pStyle w:val="Bibliography"/>
      </w:pPr>
      <w:r w:rsidRPr="00034EDD">
        <w:t>Hutchinson WF (2008) The dangers of ignoring stock complexity in fishery management: the case of the North Sea cod. Biol Lett 4:693–695.</w:t>
      </w:r>
    </w:p>
    <w:p w14:paraId="00AE37E4" w14:textId="77777777" w:rsidR="00034EDD" w:rsidRPr="00034EDD" w:rsidRDefault="00034EDD" w:rsidP="00034EDD">
      <w:pPr>
        <w:pStyle w:val="Bibliography"/>
      </w:pPr>
      <w:r w:rsidRPr="00034EDD">
        <w:t xml:space="preserve">Ianelli J, </w:t>
      </w:r>
      <w:proofErr w:type="spellStart"/>
      <w:r w:rsidRPr="00034EDD">
        <w:t>Honkalehto</w:t>
      </w:r>
      <w:proofErr w:type="spellEnd"/>
      <w:r w:rsidRPr="00034EDD">
        <w:t xml:space="preserve"> T, Wassermann S, Lauffenburger N, </w:t>
      </w:r>
      <w:proofErr w:type="spellStart"/>
      <w:r w:rsidRPr="00034EDD">
        <w:t>McGilliard</w:t>
      </w:r>
      <w:proofErr w:type="spellEnd"/>
      <w:r w:rsidRPr="00034EDD">
        <w:t xml:space="preserve"> C, Siddon E (2023) Stock assessment for eastern Bering Sea walleye pollock. North Pacific Fishery Management Council, Anchorage, AK.</w:t>
      </w:r>
    </w:p>
    <w:p w14:paraId="36A2D017" w14:textId="77777777" w:rsidR="00034EDD" w:rsidRPr="00034EDD" w:rsidRDefault="00034EDD" w:rsidP="00034EDD">
      <w:pPr>
        <w:pStyle w:val="Bibliography"/>
      </w:pPr>
      <w:r w:rsidRPr="00034EDD">
        <w:t>Iino Y, Kitagawa T, Abe TK, Nagasaka T, Shimizu Y, Ota K, Kawashima T, Kawamura T (2022) Effect of food amount and temperature on growth rate and aerobic scope of juvenile chum salmon. Fish Sci 88:397–409.</w:t>
      </w:r>
    </w:p>
    <w:p w14:paraId="1F15C6EB" w14:textId="77777777" w:rsidR="00034EDD" w:rsidRPr="00034EDD" w:rsidRDefault="00034EDD" w:rsidP="00034EDD">
      <w:pPr>
        <w:pStyle w:val="Bibliography"/>
      </w:pPr>
      <w:r w:rsidRPr="00034EDD">
        <w:t>IPCC (2023) The Sixth Assessment Report of the Intergovernmental Panel on Climate Change, 1st ed. Cambridge University Press.</w:t>
      </w:r>
    </w:p>
    <w:p w14:paraId="217CEC08" w14:textId="77777777" w:rsidR="00034EDD" w:rsidRPr="00034EDD" w:rsidRDefault="00034EDD" w:rsidP="00034EDD">
      <w:pPr>
        <w:pStyle w:val="Bibliography"/>
      </w:pPr>
      <w:r w:rsidRPr="00034EDD">
        <w:t>Jallen DM, Gleason CM, Borba BM, West FW, Decker SKS (2022) Yukon River salmon stock status and salmon fisheries, 2022: A report to the Alaska Board of Fisheries, January 2023. Alaska Department of Fish and Game, Special Publication Anchorage No. 22-20.</w:t>
      </w:r>
    </w:p>
    <w:p w14:paraId="5077AD65" w14:textId="77777777" w:rsidR="00034EDD" w:rsidRPr="00034EDD" w:rsidRDefault="00034EDD" w:rsidP="00034EDD">
      <w:pPr>
        <w:pStyle w:val="Bibliography"/>
      </w:pPr>
      <w:r w:rsidRPr="00034EDD">
        <w:t xml:space="preserve">Kaga T, Sato S, </w:t>
      </w:r>
      <w:proofErr w:type="spellStart"/>
      <w:r w:rsidRPr="00034EDD">
        <w:t>Azumaya</w:t>
      </w:r>
      <w:proofErr w:type="spellEnd"/>
      <w:r w:rsidRPr="00034EDD">
        <w:t xml:space="preserve"> T, Davis N, </w:t>
      </w:r>
      <w:proofErr w:type="spellStart"/>
      <w:r w:rsidRPr="00034EDD">
        <w:t>Fukuwaka</w:t>
      </w:r>
      <w:proofErr w:type="spellEnd"/>
      <w:r w:rsidRPr="00034EDD">
        <w:t xml:space="preserve"> M (2013) Lipid content of chum salmon Oncorhynchus keta affected by pink salmon O. </w:t>
      </w:r>
      <w:proofErr w:type="spellStart"/>
      <w:r w:rsidRPr="00034EDD">
        <w:t>gorbuscha</w:t>
      </w:r>
      <w:proofErr w:type="spellEnd"/>
      <w:r w:rsidRPr="00034EDD">
        <w:t xml:space="preserve"> abundance in the central Bering Sea. Mar </w:t>
      </w:r>
      <w:proofErr w:type="spellStart"/>
      <w:r w:rsidRPr="00034EDD">
        <w:t>Ecol</w:t>
      </w:r>
      <w:proofErr w:type="spellEnd"/>
      <w:r w:rsidRPr="00034EDD">
        <w:t xml:space="preserve"> Prog Ser 478:211–221.</w:t>
      </w:r>
    </w:p>
    <w:p w14:paraId="1A43E844" w14:textId="77777777" w:rsidR="00034EDD" w:rsidRPr="00034EDD" w:rsidRDefault="00034EDD" w:rsidP="00034EDD">
      <w:pPr>
        <w:pStyle w:val="Bibliography"/>
      </w:pPr>
      <w:proofErr w:type="spellStart"/>
      <w:r w:rsidRPr="00034EDD">
        <w:t>Kallioinen</w:t>
      </w:r>
      <w:proofErr w:type="spellEnd"/>
      <w:r w:rsidRPr="00034EDD">
        <w:t xml:space="preserve"> N, Paananen T, </w:t>
      </w:r>
      <w:proofErr w:type="spellStart"/>
      <w:r w:rsidRPr="00034EDD">
        <w:t>Bürkner</w:t>
      </w:r>
      <w:proofErr w:type="spellEnd"/>
      <w:r w:rsidRPr="00034EDD">
        <w:t xml:space="preserve"> P, </w:t>
      </w:r>
      <w:proofErr w:type="spellStart"/>
      <w:r w:rsidRPr="00034EDD">
        <w:t>Vehtari</w:t>
      </w:r>
      <w:proofErr w:type="spellEnd"/>
      <w:r w:rsidRPr="00034EDD">
        <w:t xml:space="preserve"> A (2023) Detecting and diagnosing prior and likelihood sensitivity with power-scaling. Statistics and Computing 34.</w:t>
      </w:r>
    </w:p>
    <w:p w14:paraId="3A3233BF" w14:textId="77777777" w:rsidR="00034EDD" w:rsidRPr="00034EDD" w:rsidRDefault="00034EDD" w:rsidP="00034EDD">
      <w:pPr>
        <w:pStyle w:val="Bibliography"/>
      </w:pPr>
      <w:r w:rsidRPr="00034EDD">
        <w:t>Krueger CC, Zimmerman CE, American Fisheries Society (eds) (2009) Pacific salmon: ecology and management of western Alaska’s populations. American Fisheries Society, Bethesda, MD.</w:t>
      </w:r>
    </w:p>
    <w:p w14:paraId="32F80552" w14:textId="77777777" w:rsidR="00034EDD" w:rsidRPr="00034EDD" w:rsidRDefault="00034EDD" w:rsidP="00034EDD">
      <w:pPr>
        <w:pStyle w:val="Bibliography"/>
      </w:pPr>
      <w:r w:rsidRPr="00034EDD">
        <w:t xml:space="preserve">Litzow MA, </w:t>
      </w:r>
      <w:proofErr w:type="spellStart"/>
      <w:r w:rsidRPr="00034EDD">
        <w:t>Ciannelli</w:t>
      </w:r>
      <w:proofErr w:type="spellEnd"/>
      <w:r w:rsidRPr="00034EDD">
        <w:t xml:space="preserve"> L, Puerta P, Wettstein JJ, Rykaczewski RR, </w:t>
      </w:r>
      <w:proofErr w:type="spellStart"/>
      <w:r w:rsidRPr="00034EDD">
        <w:t>Opiekun</w:t>
      </w:r>
      <w:proofErr w:type="spellEnd"/>
      <w:r w:rsidRPr="00034EDD">
        <w:t xml:space="preserve"> M (2018) Non-stationary climate–salmon relationships in the Gulf of Alaska. Proc R Soc B 285:20181855.</w:t>
      </w:r>
    </w:p>
    <w:p w14:paraId="6FF0F9F2" w14:textId="77777777" w:rsidR="00034EDD" w:rsidRPr="00034EDD" w:rsidRDefault="00034EDD" w:rsidP="00034EDD">
      <w:pPr>
        <w:pStyle w:val="Bibliography"/>
      </w:pPr>
      <w:proofErr w:type="spellStart"/>
      <w:r w:rsidRPr="00034EDD">
        <w:t>Mackas</w:t>
      </w:r>
      <w:proofErr w:type="spellEnd"/>
      <w:r w:rsidRPr="00034EDD">
        <w:t xml:space="preserve"> DL, Batten S, Trudel M (2007) Effects on zooplankton of a warmer ocean: Recent evidence from the Northeast Pacific. Progress in Oceanography 75:223–252.</w:t>
      </w:r>
    </w:p>
    <w:p w14:paraId="0AB1ACFB" w14:textId="77777777" w:rsidR="00034EDD" w:rsidRPr="00034EDD" w:rsidRDefault="00034EDD" w:rsidP="00034EDD">
      <w:pPr>
        <w:pStyle w:val="Bibliography"/>
      </w:pPr>
      <w:r w:rsidRPr="00034EDD">
        <w:t>Miller KB, Weiss CM (2023) Disentangling Population Level Differences in Juvenile Migration Phenology for Three Species of Salmon on the Yukon River. JMSE 11:589.</w:t>
      </w:r>
    </w:p>
    <w:p w14:paraId="5D45DA98" w14:textId="77777777" w:rsidR="00034EDD" w:rsidRPr="00034EDD" w:rsidRDefault="00034EDD" w:rsidP="00034EDD">
      <w:pPr>
        <w:pStyle w:val="Bibliography"/>
      </w:pPr>
      <w:r w:rsidRPr="00034EDD">
        <w:t>Moss JH, Murphy JM, Farley EV, Eisner LB, Andrews AG (2009) Juvenile Pink and Chum Salmon Distribution, Diet, and Growth in the Northern Bering and Chukchi Seas. North Pacific Anadromous Fish Commission.</w:t>
      </w:r>
    </w:p>
    <w:p w14:paraId="5BDFE903" w14:textId="77777777" w:rsidR="00034EDD" w:rsidRPr="00034EDD" w:rsidRDefault="00034EDD" w:rsidP="00034EDD">
      <w:pPr>
        <w:pStyle w:val="Bibliography"/>
      </w:pPr>
      <w:r w:rsidRPr="00034EDD">
        <w:t xml:space="preserve">Moussalli E, Hilborn R (1986) Optimal Stock Size and Harvest Rate in Multistage Life History Models. Can J Fish </w:t>
      </w:r>
      <w:proofErr w:type="spellStart"/>
      <w:r w:rsidRPr="00034EDD">
        <w:t>Aquat</w:t>
      </w:r>
      <w:proofErr w:type="spellEnd"/>
      <w:r w:rsidRPr="00034EDD">
        <w:t xml:space="preserve"> Sci 43:135–141.</w:t>
      </w:r>
    </w:p>
    <w:p w14:paraId="37FAF23B" w14:textId="77777777" w:rsidR="00034EDD" w:rsidRPr="00034EDD" w:rsidRDefault="00034EDD" w:rsidP="00034EDD">
      <w:pPr>
        <w:pStyle w:val="Bibliography"/>
      </w:pPr>
      <w:proofErr w:type="spellStart"/>
      <w:r w:rsidRPr="00034EDD">
        <w:lastRenderedPageBreak/>
        <w:t>Mueter</w:t>
      </w:r>
      <w:proofErr w:type="spellEnd"/>
      <w:r w:rsidRPr="00034EDD">
        <w:t xml:space="preserve"> FJ, Pyper BJ, Peterman RM (2005) Relationships between Coastal Ocean Conditions and Survival Rates of Northeast Pacific Salmon at Multiple Lags. Transactions of the American Fisheries Society 134:105–119.</w:t>
      </w:r>
    </w:p>
    <w:p w14:paraId="312B889E" w14:textId="77777777" w:rsidR="00034EDD" w:rsidRPr="00034EDD" w:rsidRDefault="00034EDD" w:rsidP="00034EDD">
      <w:pPr>
        <w:pStyle w:val="Bibliography"/>
      </w:pPr>
      <w:r w:rsidRPr="00034EDD">
        <w:t xml:space="preserve">Murphy J, Dimond A, Cooper D, Garcia S, Lee L, Clark J, Pinchuk A, Reedy T, Miller K, Howard K, Ferguson J, Strasburger W, Labunski E, Farley E (2021) Northern Bering Sea ecosystem and surface trawl cruise </w:t>
      </w:r>
      <w:proofErr w:type="gramStart"/>
      <w:r w:rsidRPr="00034EDD">
        <w:t>report,.</w:t>
      </w:r>
      <w:proofErr w:type="gramEnd"/>
      <w:r w:rsidRPr="00034EDD">
        <w:t xml:space="preserve"> US Department of Commerce; NOAA Tech. Memo.</w:t>
      </w:r>
    </w:p>
    <w:p w14:paraId="6E24DE4D" w14:textId="77777777" w:rsidR="00034EDD" w:rsidRPr="00034EDD" w:rsidRDefault="00034EDD" w:rsidP="00034EDD">
      <w:pPr>
        <w:pStyle w:val="Bibliography"/>
      </w:pPr>
      <w:r w:rsidRPr="00034EDD">
        <w:t xml:space="preserve">Myers KW, Walker RV, Davis ND, Armstrong JL, </w:t>
      </w:r>
      <w:proofErr w:type="spellStart"/>
      <w:r w:rsidRPr="00034EDD">
        <w:t>Kaeriyama</w:t>
      </w:r>
      <w:proofErr w:type="spellEnd"/>
      <w:r w:rsidRPr="00034EDD">
        <w:t xml:space="preserve"> M (2009) High Seas Distribution, Biology, and Ecology of Arctic-Yukon-Kuskokwim Salmon: Direct Information from High Seas Tagging Experiments, 1954–2006. American Fisheries Society Symposium 70:201–239.</w:t>
      </w:r>
    </w:p>
    <w:p w14:paraId="17712610" w14:textId="77777777" w:rsidR="00034EDD" w:rsidRPr="00034EDD" w:rsidRDefault="00034EDD" w:rsidP="00034EDD">
      <w:pPr>
        <w:pStyle w:val="Bibliography"/>
      </w:pPr>
      <w:r w:rsidRPr="00034EDD">
        <w:t>National Marine Fisheries Service, Alaska Region (2024) Bering Sea Chum Salmon Bycatch Management Environmental Impact Statement. National Oceanic Atmospheric Administration, Alaska Region.</w:t>
      </w:r>
    </w:p>
    <w:p w14:paraId="6ACDF17A" w14:textId="77777777" w:rsidR="00034EDD" w:rsidRPr="00034EDD" w:rsidRDefault="00034EDD" w:rsidP="00034EDD">
      <w:pPr>
        <w:pStyle w:val="Bibliography"/>
      </w:pPr>
      <w:proofErr w:type="spellStart"/>
      <w:r w:rsidRPr="00034EDD">
        <w:t>Neuswanger</w:t>
      </w:r>
      <w:proofErr w:type="spellEnd"/>
      <w:r w:rsidRPr="00034EDD">
        <w:t xml:space="preserve"> JR, Wipfli MS, Evenson MJ, Hughes NF, Rosenberger AE (2015) Low productivity of Chinook salmon strongly correlates with high summer stream discharge in two Alaskan rivers in the Yukon drainage. Can J Fish </w:t>
      </w:r>
      <w:proofErr w:type="spellStart"/>
      <w:r w:rsidRPr="00034EDD">
        <w:t>Aquat</w:t>
      </w:r>
      <w:proofErr w:type="spellEnd"/>
      <w:r w:rsidRPr="00034EDD">
        <w:t xml:space="preserve"> Sci 72:1125–1137.</w:t>
      </w:r>
    </w:p>
    <w:p w14:paraId="79B5C1F7" w14:textId="77777777" w:rsidR="00034EDD" w:rsidRPr="00034EDD" w:rsidRDefault="00034EDD" w:rsidP="00034EDD">
      <w:pPr>
        <w:pStyle w:val="Bibliography"/>
      </w:pPr>
      <w:proofErr w:type="spellStart"/>
      <w:r w:rsidRPr="00034EDD">
        <w:t>Ohlberger</w:t>
      </w:r>
      <w:proofErr w:type="spellEnd"/>
      <w:r w:rsidRPr="00034EDD">
        <w:t xml:space="preserve"> J, Cline TJ, Schindler DE, Lewis B (2023) Declines in body size of sockeye salmon associated with increased competition in the ocean. Proc R Soc B 290:20222248.</w:t>
      </w:r>
    </w:p>
    <w:p w14:paraId="4CDF091B" w14:textId="77777777" w:rsidR="00034EDD" w:rsidRPr="00034EDD" w:rsidRDefault="00034EDD" w:rsidP="00034EDD">
      <w:pPr>
        <w:pStyle w:val="Bibliography"/>
      </w:pPr>
      <w:proofErr w:type="spellStart"/>
      <w:r w:rsidRPr="00034EDD">
        <w:t>Ohlberger</w:t>
      </w:r>
      <w:proofErr w:type="spellEnd"/>
      <w:r w:rsidRPr="00034EDD">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034EDD">
        <w:t>Aquat</w:t>
      </w:r>
      <w:proofErr w:type="spellEnd"/>
      <w:r w:rsidRPr="00034EDD">
        <w:t xml:space="preserve"> Sci 77:1292–1301.</w:t>
      </w:r>
    </w:p>
    <w:p w14:paraId="236D2BB3" w14:textId="77777777" w:rsidR="00034EDD" w:rsidRPr="00034EDD" w:rsidRDefault="00034EDD" w:rsidP="00034EDD">
      <w:pPr>
        <w:pStyle w:val="Bibliography"/>
      </w:pPr>
      <w:proofErr w:type="spellStart"/>
      <w:r w:rsidRPr="00034EDD">
        <w:t>Oke</w:t>
      </w:r>
      <w:proofErr w:type="spellEnd"/>
      <w:r w:rsidRPr="00034EDD">
        <w:t xml:space="preserve"> KB, Cunningham CJ, Westley P a. H, Baskett ML, Carlson SM, Clark J, Hendry AP, </w:t>
      </w:r>
      <w:proofErr w:type="spellStart"/>
      <w:r w:rsidRPr="00034EDD">
        <w:t>Karatayev</w:t>
      </w:r>
      <w:proofErr w:type="spellEnd"/>
      <w:r w:rsidRPr="00034EDD">
        <w:t xml:space="preserve"> VA, Kendall NW, </w:t>
      </w:r>
      <w:proofErr w:type="spellStart"/>
      <w:r w:rsidRPr="00034EDD">
        <w:t>Kibele</w:t>
      </w:r>
      <w:proofErr w:type="spellEnd"/>
      <w:r w:rsidRPr="00034EDD">
        <w:t xml:space="preserve"> J, Kindsvater HK, Kobayashi KM, Lewis B, Munch S, Reynolds JD, Vick GK, </w:t>
      </w:r>
      <w:proofErr w:type="spellStart"/>
      <w:r w:rsidRPr="00034EDD">
        <w:t>Palkovacs</w:t>
      </w:r>
      <w:proofErr w:type="spellEnd"/>
      <w:r w:rsidRPr="00034EDD">
        <w:t xml:space="preserve"> EP (2020) Recent declines in salmon body size impact ecosystems and fisheries. Nat Commun 11:4155.</w:t>
      </w:r>
    </w:p>
    <w:p w14:paraId="2E32322B" w14:textId="77777777" w:rsidR="00034EDD" w:rsidRPr="00034EDD" w:rsidRDefault="00034EDD" w:rsidP="00034EDD">
      <w:pPr>
        <w:pStyle w:val="Bibliography"/>
      </w:pPr>
      <w:r w:rsidRPr="00034EDD">
        <w:t xml:space="preserve">Pyper BJ, </w:t>
      </w:r>
      <w:proofErr w:type="spellStart"/>
      <w:r w:rsidRPr="00034EDD">
        <w:t>Mueter</w:t>
      </w:r>
      <w:proofErr w:type="spellEnd"/>
      <w:r w:rsidRPr="00034EDD">
        <w:t xml:space="preserve"> FJ, Peterman RM, Blackbourn DJ, Wood CC (2002) Spatial Covariation in Survival Rates of Northeast Pacific Chum Salmon. Transactions of the American Fisheries Society 131:343–363.</w:t>
      </w:r>
    </w:p>
    <w:p w14:paraId="56BB61AE" w14:textId="77777777" w:rsidR="00034EDD" w:rsidRPr="00034EDD" w:rsidRDefault="00034EDD" w:rsidP="00034EDD">
      <w:pPr>
        <w:pStyle w:val="Bibliography"/>
      </w:pPr>
      <w:r w:rsidRPr="00034EDD">
        <w:t>R Core Team (2021) R: A language and environment for statistical computing. R version 4.1.2.</w:t>
      </w:r>
    </w:p>
    <w:p w14:paraId="6D9F23AE" w14:textId="77777777" w:rsidR="00034EDD" w:rsidRPr="00034EDD" w:rsidRDefault="00034EDD" w:rsidP="00034EDD">
      <w:pPr>
        <w:pStyle w:val="Bibliography"/>
      </w:pPr>
      <w:r w:rsidRPr="00034EDD">
        <w:t>Raymond-Yakoubian J (2009) Climate-Ocean Effects on Chinook Salmon: Local Traditional Knowledge Component. AYK SSI.</w:t>
      </w:r>
    </w:p>
    <w:p w14:paraId="0D28B164" w14:textId="77777777" w:rsidR="00034EDD" w:rsidRPr="00034EDD" w:rsidRDefault="00034EDD" w:rsidP="00034EDD">
      <w:pPr>
        <w:pStyle w:val="Bibliography"/>
      </w:pPr>
      <w:r w:rsidRPr="00034EDD">
        <w:t>Regehr EV, Hostetter NJ, Wilson RR, Rode KD, Martin MS, Converse SJ (2018) Integrated Population Modeling Provides the First Empirical Estimates of Vital Rates and Abundance for Polar Bears in the Chukchi Sea. Sci Rep 8:16780.</w:t>
      </w:r>
    </w:p>
    <w:p w14:paraId="6D2A0172" w14:textId="77777777" w:rsidR="00034EDD" w:rsidRPr="00034EDD" w:rsidRDefault="00034EDD" w:rsidP="00034EDD">
      <w:pPr>
        <w:pStyle w:val="Bibliography"/>
      </w:pPr>
      <w:r w:rsidRPr="00034EDD">
        <w:t>Ricker WE (1954) Stock and Recruitment. J Fish Res Bd Can 11:559–623.</w:t>
      </w:r>
    </w:p>
    <w:p w14:paraId="7F86747C" w14:textId="77777777" w:rsidR="00034EDD" w:rsidRPr="00034EDD" w:rsidRDefault="00034EDD" w:rsidP="00034EDD">
      <w:pPr>
        <w:pStyle w:val="Bibliography"/>
      </w:pPr>
      <w:proofErr w:type="spellStart"/>
      <w:r w:rsidRPr="00034EDD">
        <w:t>Ruggerone</w:t>
      </w:r>
      <w:proofErr w:type="spellEnd"/>
      <w:r w:rsidRPr="00034EDD">
        <w:t xml:space="preserve"> G, Springer A, Van Vliet G, Connors B, Irvine J, Shaul L, Sloat M, Atlas W (2023) From diatoms to killer whales: impacts of pink salmon on North Pacific ecosystems. Mar </w:t>
      </w:r>
      <w:proofErr w:type="spellStart"/>
      <w:r w:rsidRPr="00034EDD">
        <w:t>Ecol</w:t>
      </w:r>
      <w:proofErr w:type="spellEnd"/>
      <w:r w:rsidRPr="00034EDD">
        <w:t xml:space="preserve"> Prog Ser 719:1–40.</w:t>
      </w:r>
    </w:p>
    <w:p w14:paraId="642FC5D6" w14:textId="77777777" w:rsidR="00034EDD" w:rsidRPr="00034EDD" w:rsidRDefault="00034EDD" w:rsidP="00034EDD">
      <w:pPr>
        <w:pStyle w:val="Bibliography"/>
      </w:pPr>
      <w:proofErr w:type="spellStart"/>
      <w:r w:rsidRPr="00034EDD">
        <w:t>Ruggerone</w:t>
      </w:r>
      <w:proofErr w:type="spellEnd"/>
      <w:r w:rsidRPr="00034EDD">
        <w:t xml:space="preserve"> GT, Agler BA, Nielsen JL (2012) Evidence for competition at sea between Norton Sound chum salmon and Asian hatchery chum salmon. Environ Biol Fish 94:149–163.</w:t>
      </w:r>
    </w:p>
    <w:p w14:paraId="17C58846" w14:textId="77777777" w:rsidR="00034EDD" w:rsidRPr="00034EDD" w:rsidRDefault="00034EDD" w:rsidP="00034EDD">
      <w:pPr>
        <w:pStyle w:val="Bibliography"/>
      </w:pPr>
      <w:r w:rsidRPr="00034EDD">
        <w:t xml:space="preserve">Schaub M, Abadi F (2011) Integrated population models: a novel analysis framework for deeper insights into population dynamics. J </w:t>
      </w:r>
      <w:proofErr w:type="spellStart"/>
      <w:r w:rsidRPr="00034EDD">
        <w:t>Ornithol</w:t>
      </w:r>
      <w:proofErr w:type="spellEnd"/>
      <w:r w:rsidRPr="00034EDD">
        <w:t xml:space="preserve"> 152:227–237.</w:t>
      </w:r>
    </w:p>
    <w:p w14:paraId="10099DA1" w14:textId="77777777" w:rsidR="00034EDD" w:rsidRPr="00034EDD" w:rsidRDefault="00034EDD" w:rsidP="00034EDD">
      <w:pPr>
        <w:pStyle w:val="Bibliography"/>
      </w:pPr>
      <w:r w:rsidRPr="00034EDD">
        <w:lastRenderedPageBreak/>
        <w:t>Scheuerell M, Ruff C, Anderson J, Beamer E (2020) An integrated population model for estimating the relative effects of natural and anthropogenic factors on a threatened population of steelhead trout. Journal of Applied Ecology 58.</w:t>
      </w:r>
    </w:p>
    <w:p w14:paraId="5BF0E5CE" w14:textId="77777777" w:rsidR="00034EDD" w:rsidRPr="00034EDD" w:rsidRDefault="00034EDD" w:rsidP="00034EDD">
      <w:pPr>
        <w:pStyle w:val="Bibliography"/>
      </w:pPr>
      <w:r w:rsidRPr="00034EDD">
        <w:t xml:space="preserve">Stan Development Team (2024) </w:t>
      </w:r>
      <w:proofErr w:type="spellStart"/>
      <w:r w:rsidRPr="00034EDD">
        <w:t>RStan</w:t>
      </w:r>
      <w:proofErr w:type="spellEnd"/>
      <w:r w:rsidRPr="00034EDD">
        <w:t>: the R interface to Stan. R package version 2.26.24.</w:t>
      </w:r>
    </w:p>
    <w:p w14:paraId="43ACF224" w14:textId="77777777" w:rsidR="00034EDD" w:rsidRPr="00034EDD" w:rsidRDefault="00034EDD" w:rsidP="00034EDD">
      <w:pPr>
        <w:pStyle w:val="Bibliography"/>
      </w:pPr>
      <w:r w:rsidRPr="00034EDD">
        <w:t xml:space="preserve">Thorson JT (2019) Guidance for decisions using the Vector Autoregressive </w:t>
      </w:r>
      <w:proofErr w:type="spellStart"/>
      <w:r w:rsidRPr="00034EDD">
        <w:t>Spatio</w:t>
      </w:r>
      <w:proofErr w:type="spellEnd"/>
      <w:r w:rsidRPr="00034EDD">
        <w:t>-Temporal (VAST) package in stock, ecosystem, habitat and climate assessments. Fisheries Research 210:143–161.</w:t>
      </w:r>
    </w:p>
    <w:p w14:paraId="5CD234E7" w14:textId="77777777" w:rsidR="00034EDD" w:rsidRPr="00034EDD" w:rsidRDefault="00034EDD" w:rsidP="00034EDD">
      <w:pPr>
        <w:pStyle w:val="Bibliography"/>
      </w:pPr>
      <w:r w:rsidRPr="00034EDD">
        <w:t>United States and Canada Joint Technical Committee (2024) Yukon River Salmon 2023 Season Summary and 2024 Season Outlook.</w:t>
      </w:r>
    </w:p>
    <w:p w14:paraId="657F9934" w14:textId="5C9C3B98"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ry Cunningham">
    <w15:presenceInfo w15:providerId="AD" w15:userId="S::cjcunningham@alaska.edu::bdd84c50-efbe-48a2-917a-e556a6a70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6054"/>
    <w:rsid w:val="00007657"/>
    <w:rsid w:val="0001098A"/>
    <w:rsid w:val="00011DA9"/>
    <w:rsid w:val="00013EE3"/>
    <w:rsid w:val="00015D1F"/>
    <w:rsid w:val="000170A9"/>
    <w:rsid w:val="00020B06"/>
    <w:rsid w:val="00020CA6"/>
    <w:rsid w:val="0002509A"/>
    <w:rsid w:val="00026A48"/>
    <w:rsid w:val="00027BFA"/>
    <w:rsid w:val="000303B0"/>
    <w:rsid w:val="00030642"/>
    <w:rsid w:val="00031425"/>
    <w:rsid w:val="00033ADE"/>
    <w:rsid w:val="00034EDD"/>
    <w:rsid w:val="000400A0"/>
    <w:rsid w:val="00040BCA"/>
    <w:rsid w:val="00040C13"/>
    <w:rsid w:val="00044F05"/>
    <w:rsid w:val="00046C16"/>
    <w:rsid w:val="00056FF6"/>
    <w:rsid w:val="0005752E"/>
    <w:rsid w:val="0006099A"/>
    <w:rsid w:val="00061961"/>
    <w:rsid w:val="00063EE3"/>
    <w:rsid w:val="00065521"/>
    <w:rsid w:val="000659EB"/>
    <w:rsid w:val="00066E44"/>
    <w:rsid w:val="00075B72"/>
    <w:rsid w:val="00076CD3"/>
    <w:rsid w:val="00081562"/>
    <w:rsid w:val="000836D7"/>
    <w:rsid w:val="00084B70"/>
    <w:rsid w:val="00085D11"/>
    <w:rsid w:val="00086AE1"/>
    <w:rsid w:val="00093146"/>
    <w:rsid w:val="000975C4"/>
    <w:rsid w:val="00097D9B"/>
    <w:rsid w:val="000A512E"/>
    <w:rsid w:val="000A6500"/>
    <w:rsid w:val="000B059D"/>
    <w:rsid w:val="000B081F"/>
    <w:rsid w:val="000B13D6"/>
    <w:rsid w:val="000B1F2A"/>
    <w:rsid w:val="000B5C5D"/>
    <w:rsid w:val="000B71A6"/>
    <w:rsid w:val="000C0380"/>
    <w:rsid w:val="000C0559"/>
    <w:rsid w:val="000C2B9E"/>
    <w:rsid w:val="000C43FC"/>
    <w:rsid w:val="000D2143"/>
    <w:rsid w:val="000D2233"/>
    <w:rsid w:val="000D22DB"/>
    <w:rsid w:val="000D5716"/>
    <w:rsid w:val="000D5F79"/>
    <w:rsid w:val="000D676B"/>
    <w:rsid w:val="000E007F"/>
    <w:rsid w:val="000E26B1"/>
    <w:rsid w:val="000E2DB7"/>
    <w:rsid w:val="000E6805"/>
    <w:rsid w:val="000F1E55"/>
    <w:rsid w:val="000F29B4"/>
    <w:rsid w:val="000F4830"/>
    <w:rsid w:val="000F663B"/>
    <w:rsid w:val="000F6DEF"/>
    <w:rsid w:val="00107E21"/>
    <w:rsid w:val="0011400E"/>
    <w:rsid w:val="00115BA4"/>
    <w:rsid w:val="00121945"/>
    <w:rsid w:val="00122635"/>
    <w:rsid w:val="00122C1F"/>
    <w:rsid w:val="0012454B"/>
    <w:rsid w:val="00125CB4"/>
    <w:rsid w:val="00127A5F"/>
    <w:rsid w:val="001310C7"/>
    <w:rsid w:val="00132EC8"/>
    <w:rsid w:val="0014771D"/>
    <w:rsid w:val="0015305E"/>
    <w:rsid w:val="00156022"/>
    <w:rsid w:val="00157128"/>
    <w:rsid w:val="00160A37"/>
    <w:rsid w:val="00160DF7"/>
    <w:rsid w:val="00165FAD"/>
    <w:rsid w:val="00170B26"/>
    <w:rsid w:val="00171A54"/>
    <w:rsid w:val="00172D37"/>
    <w:rsid w:val="00173A9C"/>
    <w:rsid w:val="00173C6B"/>
    <w:rsid w:val="00177B2F"/>
    <w:rsid w:val="00180D1F"/>
    <w:rsid w:val="0018449A"/>
    <w:rsid w:val="00186EF6"/>
    <w:rsid w:val="001918E7"/>
    <w:rsid w:val="00194CF6"/>
    <w:rsid w:val="00195882"/>
    <w:rsid w:val="001971FB"/>
    <w:rsid w:val="001979C4"/>
    <w:rsid w:val="001A1252"/>
    <w:rsid w:val="001A20B5"/>
    <w:rsid w:val="001A3C64"/>
    <w:rsid w:val="001B0AD2"/>
    <w:rsid w:val="001B0EA6"/>
    <w:rsid w:val="001B155D"/>
    <w:rsid w:val="001C3032"/>
    <w:rsid w:val="001C726B"/>
    <w:rsid w:val="001D2787"/>
    <w:rsid w:val="001D2879"/>
    <w:rsid w:val="001D2C1A"/>
    <w:rsid w:val="001D6C5A"/>
    <w:rsid w:val="001E04BC"/>
    <w:rsid w:val="001E11C7"/>
    <w:rsid w:val="001E4808"/>
    <w:rsid w:val="001E791E"/>
    <w:rsid w:val="001F7BBD"/>
    <w:rsid w:val="0020019D"/>
    <w:rsid w:val="00202E26"/>
    <w:rsid w:val="0020726D"/>
    <w:rsid w:val="00211C57"/>
    <w:rsid w:val="00212C5F"/>
    <w:rsid w:val="00213D47"/>
    <w:rsid w:val="00214492"/>
    <w:rsid w:val="002174C3"/>
    <w:rsid w:val="002205F1"/>
    <w:rsid w:val="002222F6"/>
    <w:rsid w:val="00224EDA"/>
    <w:rsid w:val="00230037"/>
    <w:rsid w:val="00231FF0"/>
    <w:rsid w:val="00233417"/>
    <w:rsid w:val="00240AE4"/>
    <w:rsid w:val="002424E3"/>
    <w:rsid w:val="002439B3"/>
    <w:rsid w:val="002446DF"/>
    <w:rsid w:val="00246FC2"/>
    <w:rsid w:val="002473E7"/>
    <w:rsid w:val="002476C1"/>
    <w:rsid w:val="00247C95"/>
    <w:rsid w:val="0025051E"/>
    <w:rsid w:val="002511C2"/>
    <w:rsid w:val="00251C9A"/>
    <w:rsid w:val="002525CA"/>
    <w:rsid w:val="002566F2"/>
    <w:rsid w:val="002569D5"/>
    <w:rsid w:val="00257ACD"/>
    <w:rsid w:val="00262131"/>
    <w:rsid w:val="00262415"/>
    <w:rsid w:val="00263F3B"/>
    <w:rsid w:val="00265C5A"/>
    <w:rsid w:val="0027093F"/>
    <w:rsid w:val="002761EE"/>
    <w:rsid w:val="00286587"/>
    <w:rsid w:val="00290DFC"/>
    <w:rsid w:val="0029518D"/>
    <w:rsid w:val="00296632"/>
    <w:rsid w:val="002A165C"/>
    <w:rsid w:val="002A359C"/>
    <w:rsid w:val="002A570C"/>
    <w:rsid w:val="002A663C"/>
    <w:rsid w:val="002B0978"/>
    <w:rsid w:val="002B3664"/>
    <w:rsid w:val="002B3CD2"/>
    <w:rsid w:val="002B497A"/>
    <w:rsid w:val="002B6B49"/>
    <w:rsid w:val="002C11C5"/>
    <w:rsid w:val="002C3A62"/>
    <w:rsid w:val="002C4E3D"/>
    <w:rsid w:val="002C695A"/>
    <w:rsid w:val="002D085C"/>
    <w:rsid w:val="002D2452"/>
    <w:rsid w:val="002D7351"/>
    <w:rsid w:val="002D73EA"/>
    <w:rsid w:val="002D7659"/>
    <w:rsid w:val="002E2AEE"/>
    <w:rsid w:val="002E5979"/>
    <w:rsid w:val="002F6207"/>
    <w:rsid w:val="002F6D81"/>
    <w:rsid w:val="002F795A"/>
    <w:rsid w:val="003000AC"/>
    <w:rsid w:val="00302955"/>
    <w:rsid w:val="00313648"/>
    <w:rsid w:val="00314A1E"/>
    <w:rsid w:val="00316CF2"/>
    <w:rsid w:val="00321F5A"/>
    <w:rsid w:val="0032401E"/>
    <w:rsid w:val="00327309"/>
    <w:rsid w:val="0033134A"/>
    <w:rsid w:val="0033170D"/>
    <w:rsid w:val="00333BAC"/>
    <w:rsid w:val="00343398"/>
    <w:rsid w:val="00343D1F"/>
    <w:rsid w:val="00345AEA"/>
    <w:rsid w:val="00346827"/>
    <w:rsid w:val="00351DDC"/>
    <w:rsid w:val="00354D85"/>
    <w:rsid w:val="00355FE5"/>
    <w:rsid w:val="003564E4"/>
    <w:rsid w:val="003567ED"/>
    <w:rsid w:val="00356E89"/>
    <w:rsid w:val="00361875"/>
    <w:rsid w:val="00362C50"/>
    <w:rsid w:val="00366365"/>
    <w:rsid w:val="003700BC"/>
    <w:rsid w:val="003768BF"/>
    <w:rsid w:val="003820DD"/>
    <w:rsid w:val="0038243B"/>
    <w:rsid w:val="0038279E"/>
    <w:rsid w:val="00382AE1"/>
    <w:rsid w:val="00382C08"/>
    <w:rsid w:val="00383770"/>
    <w:rsid w:val="00384418"/>
    <w:rsid w:val="00384796"/>
    <w:rsid w:val="00384D79"/>
    <w:rsid w:val="003860E6"/>
    <w:rsid w:val="00391200"/>
    <w:rsid w:val="00391CBD"/>
    <w:rsid w:val="003927A4"/>
    <w:rsid w:val="00395A14"/>
    <w:rsid w:val="00397371"/>
    <w:rsid w:val="003979CC"/>
    <w:rsid w:val="00397D94"/>
    <w:rsid w:val="003A0A9C"/>
    <w:rsid w:val="003A11BE"/>
    <w:rsid w:val="003A136E"/>
    <w:rsid w:val="003A28C6"/>
    <w:rsid w:val="003B03EA"/>
    <w:rsid w:val="003B2192"/>
    <w:rsid w:val="003B2855"/>
    <w:rsid w:val="003B54AF"/>
    <w:rsid w:val="003B65AB"/>
    <w:rsid w:val="003B708B"/>
    <w:rsid w:val="003C26FA"/>
    <w:rsid w:val="003C426C"/>
    <w:rsid w:val="003C439E"/>
    <w:rsid w:val="003C4EB2"/>
    <w:rsid w:val="003C5330"/>
    <w:rsid w:val="003C5728"/>
    <w:rsid w:val="003C67AA"/>
    <w:rsid w:val="003C7670"/>
    <w:rsid w:val="003D33F4"/>
    <w:rsid w:val="003D4E2E"/>
    <w:rsid w:val="003E1EB4"/>
    <w:rsid w:val="003E30EB"/>
    <w:rsid w:val="003E55AE"/>
    <w:rsid w:val="003F1961"/>
    <w:rsid w:val="00401925"/>
    <w:rsid w:val="0040582A"/>
    <w:rsid w:val="0040697C"/>
    <w:rsid w:val="00411072"/>
    <w:rsid w:val="004111F4"/>
    <w:rsid w:val="00414F30"/>
    <w:rsid w:val="00416249"/>
    <w:rsid w:val="00416CDC"/>
    <w:rsid w:val="00421525"/>
    <w:rsid w:val="00421E2B"/>
    <w:rsid w:val="004224FD"/>
    <w:rsid w:val="00424878"/>
    <w:rsid w:val="00425829"/>
    <w:rsid w:val="00425EF4"/>
    <w:rsid w:val="00430714"/>
    <w:rsid w:val="00430C6F"/>
    <w:rsid w:val="004346CF"/>
    <w:rsid w:val="00434BB7"/>
    <w:rsid w:val="00436392"/>
    <w:rsid w:val="00443D23"/>
    <w:rsid w:val="004468E1"/>
    <w:rsid w:val="00451A3B"/>
    <w:rsid w:val="00451F16"/>
    <w:rsid w:val="004527B9"/>
    <w:rsid w:val="00454F59"/>
    <w:rsid w:val="00455AAF"/>
    <w:rsid w:val="004566AE"/>
    <w:rsid w:val="0046012A"/>
    <w:rsid w:val="00460448"/>
    <w:rsid w:val="00466FA2"/>
    <w:rsid w:val="004701F0"/>
    <w:rsid w:val="00472BBA"/>
    <w:rsid w:val="00473A44"/>
    <w:rsid w:val="004741AC"/>
    <w:rsid w:val="00474305"/>
    <w:rsid w:val="00474852"/>
    <w:rsid w:val="00474E2B"/>
    <w:rsid w:val="00477751"/>
    <w:rsid w:val="004802C8"/>
    <w:rsid w:val="00481E5A"/>
    <w:rsid w:val="004831D0"/>
    <w:rsid w:val="00486122"/>
    <w:rsid w:val="00492DDA"/>
    <w:rsid w:val="00495D79"/>
    <w:rsid w:val="00496AC5"/>
    <w:rsid w:val="004A4446"/>
    <w:rsid w:val="004A4A3B"/>
    <w:rsid w:val="004A5B0F"/>
    <w:rsid w:val="004B0011"/>
    <w:rsid w:val="004B4BED"/>
    <w:rsid w:val="004C081E"/>
    <w:rsid w:val="004C2627"/>
    <w:rsid w:val="004D1C82"/>
    <w:rsid w:val="004D30D4"/>
    <w:rsid w:val="004D36A2"/>
    <w:rsid w:val="004D3CDC"/>
    <w:rsid w:val="004D4DBE"/>
    <w:rsid w:val="004E01CD"/>
    <w:rsid w:val="004E1259"/>
    <w:rsid w:val="004E31EA"/>
    <w:rsid w:val="004E36E9"/>
    <w:rsid w:val="004E54A7"/>
    <w:rsid w:val="004F0DE5"/>
    <w:rsid w:val="004F1B6D"/>
    <w:rsid w:val="004F1FB4"/>
    <w:rsid w:val="004F4BAB"/>
    <w:rsid w:val="004F527E"/>
    <w:rsid w:val="004F7AB1"/>
    <w:rsid w:val="00501AAD"/>
    <w:rsid w:val="005044C4"/>
    <w:rsid w:val="00504E53"/>
    <w:rsid w:val="00511D8D"/>
    <w:rsid w:val="00516445"/>
    <w:rsid w:val="00526F5D"/>
    <w:rsid w:val="00527EA6"/>
    <w:rsid w:val="00527F71"/>
    <w:rsid w:val="005310D7"/>
    <w:rsid w:val="00543783"/>
    <w:rsid w:val="00544ABE"/>
    <w:rsid w:val="005506DF"/>
    <w:rsid w:val="005524AD"/>
    <w:rsid w:val="00552875"/>
    <w:rsid w:val="00552E6E"/>
    <w:rsid w:val="00553AC2"/>
    <w:rsid w:val="00555408"/>
    <w:rsid w:val="0055735C"/>
    <w:rsid w:val="005577D9"/>
    <w:rsid w:val="005615E2"/>
    <w:rsid w:val="0056228D"/>
    <w:rsid w:val="00563890"/>
    <w:rsid w:val="0056414B"/>
    <w:rsid w:val="00564D28"/>
    <w:rsid w:val="005656D6"/>
    <w:rsid w:val="00566A05"/>
    <w:rsid w:val="00566A4D"/>
    <w:rsid w:val="00567F94"/>
    <w:rsid w:val="005708DB"/>
    <w:rsid w:val="00570BD7"/>
    <w:rsid w:val="005733E0"/>
    <w:rsid w:val="00575B6A"/>
    <w:rsid w:val="0058118C"/>
    <w:rsid w:val="00584500"/>
    <w:rsid w:val="00591373"/>
    <w:rsid w:val="00592CA8"/>
    <w:rsid w:val="00594DC0"/>
    <w:rsid w:val="00595317"/>
    <w:rsid w:val="005A2EDB"/>
    <w:rsid w:val="005A3A53"/>
    <w:rsid w:val="005A41BE"/>
    <w:rsid w:val="005A4EBD"/>
    <w:rsid w:val="005A7C75"/>
    <w:rsid w:val="005B281B"/>
    <w:rsid w:val="005B507B"/>
    <w:rsid w:val="005C3335"/>
    <w:rsid w:val="005C5F75"/>
    <w:rsid w:val="005C76D6"/>
    <w:rsid w:val="005C789D"/>
    <w:rsid w:val="005D2EC2"/>
    <w:rsid w:val="005D30CC"/>
    <w:rsid w:val="005D4B2D"/>
    <w:rsid w:val="005E3D59"/>
    <w:rsid w:val="005F4ADA"/>
    <w:rsid w:val="005F7381"/>
    <w:rsid w:val="005F74FB"/>
    <w:rsid w:val="00604B71"/>
    <w:rsid w:val="00607CF9"/>
    <w:rsid w:val="00610157"/>
    <w:rsid w:val="00610203"/>
    <w:rsid w:val="0061027D"/>
    <w:rsid w:val="00611CE6"/>
    <w:rsid w:val="00611EFE"/>
    <w:rsid w:val="00611FE0"/>
    <w:rsid w:val="00614BAD"/>
    <w:rsid w:val="00616590"/>
    <w:rsid w:val="00616F3B"/>
    <w:rsid w:val="006177AA"/>
    <w:rsid w:val="00617924"/>
    <w:rsid w:val="00621EDD"/>
    <w:rsid w:val="006223FC"/>
    <w:rsid w:val="006331AC"/>
    <w:rsid w:val="0063453E"/>
    <w:rsid w:val="00642880"/>
    <w:rsid w:val="00644052"/>
    <w:rsid w:val="0065585C"/>
    <w:rsid w:val="006562ED"/>
    <w:rsid w:val="00656FA0"/>
    <w:rsid w:val="00665430"/>
    <w:rsid w:val="00666846"/>
    <w:rsid w:val="0067284C"/>
    <w:rsid w:val="006752E7"/>
    <w:rsid w:val="00675D7A"/>
    <w:rsid w:val="006760C9"/>
    <w:rsid w:val="0068152C"/>
    <w:rsid w:val="00684ACE"/>
    <w:rsid w:val="00685C0F"/>
    <w:rsid w:val="00692452"/>
    <w:rsid w:val="00694679"/>
    <w:rsid w:val="00695CD8"/>
    <w:rsid w:val="006979BD"/>
    <w:rsid w:val="006A5EA3"/>
    <w:rsid w:val="006B1636"/>
    <w:rsid w:val="006B26A2"/>
    <w:rsid w:val="006B32A9"/>
    <w:rsid w:val="006B367F"/>
    <w:rsid w:val="006B6AF1"/>
    <w:rsid w:val="006B7301"/>
    <w:rsid w:val="006B7EB9"/>
    <w:rsid w:val="006C0AE9"/>
    <w:rsid w:val="006D07F9"/>
    <w:rsid w:val="006D59F5"/>
    <w:rsid w:val="006D5A52"/>
    <w:rsid w:val="006E0F8B"/>
    <w:rsid w:val="006E101D"/>
    <w:rsid w:val="006E1DC1"/>
    <w:rsid w:val="006E31CC"/>
    <w:rsid w:val="006E4980"/>
    <w:rsid w:val="006E673B"/>
    <w:rsid w:val="006E741F"/>
    <w:rsid w:val="006E7501"/>
    <w:rsid w:val="006F0A9D"/>
    <w:rsid w:val="006F0B1A"/>
    <w:rsid w:val="006F1374"/>
    <w:rsid w:val="006F4632"/>
    <w:rsid w:val="006F6AE6"/>
    <w:rsid w:val="00700136"/>
    <w:rsid w:val="0070147F"/>
    <w:rsid w:val="00702D2C"/>
    <w:rsid w:val="00703833"/>
    <w:rsid w:val="0070480A"/>
    <w:rsid w:val="00707574"/>
    <w:rsid w:val="00713B67"/>
    <w:rsid w:val="00720522"/>
    <w:rsid w:val="00720B2A"/>
    <w:rsid w:val="0072113E"/>
    <w:rsid w:val="00722261"/>
    <w:rsid w:val="0072270B"/>
    <w:rsid w:val="00722CB1"/>
    <w:rsid w:val="00727CBE"/>
    <w:rsid w:val="00730124"/>
    <w:rsid w:val="00731C00"/>
    <w:rsid w:val="007362E2"/>
    <w:rsid w:val="0074673B"/>
    <w:rsid w:val="007501AB"/>
    <w:rsid w:val="00754A3F"/>
    <w:rsid w:val="00756434"/>
    <w:rsid w:val="007577FA"/>
    <w:rsid w:val="0076194C"/>
    <w:rsid w:val="007625EB"/>
    <w:rsid w:val="00765F20"/>
    <w:rsid w:val="00771015"/>
    <w:rsid w:val="00771106"/>
    <w:rsid w:val="00771BCC"/>
    <w:rsid w:val="00774313"/>
    <w:rsid w:val="00776A7E"/>
    <w:rsid w:val="00780699"/>
    <w:rsid w:val="007836D2"/>
    <w:rsid w:val="0078533F"/>
    <w:rsid w:val="00791424"/>
    <w:rsid w:val="00791ED3"/>
    <w:rsid w:val="007979D4"/>
    <w:rsid w:val="007A4C86"/>
    <w:rsid w:val="007A4DF9"/>
    <w:rsid w:val="007A5D2C"/>
    <w:rsid w:val="007A5FD1"/>
    <w:rsid w:val="007A6B6A"/>
    <w:rsid w:val="007A6C34"/>
    <w:rsid w:val="007B4332"/>
    <w:rsid w:val="007B5C82"/>
    <w:rsid w:val="007B7DBF"/>
    <w:rsid w:val="007C0CB3"/>
    <w:rsid w:val="007C14B1"/>
    <w:rsid w:val="007C2881"/>
    <w:rsid w:val="007C2F23"/>
    <w:rsid w:val="007D0998"/>
    <w:rsid w:val="007D35C8"/>
    <w:rsid w:val="007D3E20"/>
    <w:rsid w:val="007D7E87"/>
    <w:rsid w:val="007E0BFC"/>
    <w:rsid w:val="007E47F5"/>
    <w:rsid w:val="007F1400"/>
    <w:rsid w:val="007F32E1"/>
    <w:rsid w:val="007F4B3D"/>
    <w:rsid w:val="008003EB"/>
    <w:rsid w:val="00800666"/>
    <w:rsid w:val="00801AD5"/>
    <w:rsid w:val="008027BE"/>
    <w:rsid w:val="0080497D"/>
    <w:rsid w:val="00806439"/>
    <w:rsid w:val="008101B3"/>
    <w:rsid w:val="00811DC9"/>
    <w:rsid w:val="0081320A"/>
    <w:rsid w:val="00813E71"/>
    <w:rsid w:val="00815178"/>
    <w:rsid w:val="0081674D"/>
    <w:rsid w:val="00817395"/>
    <w:rsid w:val="008202C2"/>
    <w:rsid w:val="008219BE"/>
    <w:rsid w:val="00830DCE"/>
    <w:rsid w:val="0083170A"/>
    <w:rsid w:val="00833AD9"/>
    <w:rsid w:val="008341AE"/>
    <w:rsid w:val="0083749F"/>
    <w:rsid w:val="00837665"/>
    <w:rsid w:val="008432BC"/>
    <w:rsid w:val="00845E2E"/>
    <w:rsid w:val="00853711"/>
    <w:rsid w:val="00855916"/>
    <w:rsid w:val="008638C6"/>
    <w:rsid w:val="0086697E"/>
    <w:rsid w:val="00866988"/>
    <w:rsid w:val="00871901"/>
    <w:rsid w:val="0087369C"/>
    <w:rsid w:val="0087430F"/>
    <w:rsid w:val="008759C5"/>
    <w:rsid w:val="008831F2"/>
    <w:rsid w:val="00883862"/>
    <w:rsid w:val="00885339"/>
    <w:rsid w:val="008854EA"/>
    <w:rsid w:val="00891245"/>
    <w:rsid w:val="00892B26"/>
    <w:rsid w:val="008950B4"/>
    <w:rsid w:val="008A0AE4"/>
    <w:rsid w:val="008A2CB7"/>
    <w:rsid w:val="008A435F"/>
    <w:rsid w:val="008B246F"/>
    <w:rsid w:val="008B3857"/>
    <w:rsid w:val="008B68D8"/>
    <w:rsid w:val="008B7517"/>
    <w:rsid w:val="008C2A84"/>
    <w:rsid w:val="008D18D8"/>
    <w:rsid w:val="008D3D26"/>
    <w:rsid w:val="008D50E3"/>
    <w:rsid w:val="008D6F40"/>
    <w:rsid w:val="008D7E36"/>
    <w:rsid w:val="008E0CA3"/>
    <w:rsid w:val="008E5BE2"/>
    <w:rsid w:val="008F54A5"/>
    <w:rsid w:val="008F591D"/>
    <w:rsid w:val="00901D5E"/>
    <w:rsid w:val="00903408"/>
    <w:rsid w:val="00905818"/>
    <w:rsid w:val="00906669"/>
    <w:rsid w:val="00906AAA"/>
    <w:rsid w:val="00913AB7"/>
    <w:rsid w:val="009168D7"/>
    <w:rsid w:val="00916C0C"/>
    <w:rsid w:val="00923851"/>
    <w:rsid w:val="0092445E"/>
    <w:rsid w:val="009265ED"/>
    <w:rsid w:val="00932085"/>
    <w:rsid w:val="00934177"/>
    <w:rsid w:val="00941D1E"/>
    <w:rsid w:val="00942BE1"/>
    <w:rsid w:val="0094469E"/>
    <w:rsid w:val="009506B5"/>
    <w:rsid w:val="00951918"/>
    <w:rsid w:val="00952A2D"/>
    <w:rsid w:val="009553FC"/>
    <w:rsid w:val="00956EA7"/>
    <w:rsid w:val="00957C4C"/>
    <w:rsid w:val="00960AC1"/>
    <w:rsid w:val="00960CCB"/>
    <w:rsid w:val="0096149F"/>
    <w:rsid w:val="00971C02"/>
    <w:rsid w:val="00973375"/>
    <w:rsid w:val="00975CB3"/>
    <w:rsid w:val="009822DC"/>
    <w:rsid w:val="00990089"/>
    <w:rsid w:val="00994CE3"/>
    <w:rsid w:val="00997244"/>
    <w:rsid w:val="00997EF9"/>
    <w:rsid w:val="009A08FE"/>
    <w:rsid w:val="009A255C"/>
    <w:rsid w:val="009A380A"/>
    <w:rsid w:val="009A440C"/>
    <w:rsid w:val="009B277F"/>
    <w:rsid w:val="009B419E"/>
    <w:rsid w:val="009B4C20"/>
    <w:rsid w:val="009B4DE7"/>
    <w:rsid w:val="009B5A71"/>
    <w:rsid w:val="009B6646"/>
    <w:rsid w:val="009B76F9"/>
    <w:rsid w:val="009C117D"/>
    <w:rsid w:val="009C1B98"/>
    <w:rsid w:val="009C3D37"/>
    <w:rsid w:val="009C436A"/>
    <w:rsid w:val="009C5AD7"/>
    <w:rsid w:val="009C6721"/>
    <w:rsid w:val="009C78A8"/>
    <w:rsid w:val="009D0AFF"/>
    <w:rsid w:val="009D19E4"/>
    <w:rsid w:val="009D1BCE"/>
    <w:rsid w:val="009D4873"/>
    <w:rsid w:val="009D4DBB"/>
    <w:rsid w:val="009D6107"/>
    <w:rsid w:val="009D6753"/>
    <w:rsid w:val="009E3C96"/>
    <w:rsid w:val="009F1D34"/>
    <w:rsid w:val="009F2C2D"/>
    <w:rsid w:val="009F5D64"/>
    <w:rsid w:val="009F6D6C"/>
    <w:rsid w:val="00A04B2B"/>
    <w:rsid w:val="00A07071"/>
    <w:rsid w:val="00A118C2"/>
    <w:rsid w:val="00A1278F"/>
    <w:rsid w:val="00A148FE"/>
    <w:rsid w:val="00A16908"/>
    <w:rsid w:val="00A17390"/>
    <w:rsid w:val="00A178BE"/>
    <w:rsid w:val="00A17CD6"/>
    <w:rsid w:val="00A23411"/>
    <w:rsid w:val="00A23A47"/>
    <w:rsid w:val="00A374BB"/>
    <w:rsid w:val="00A37912"/>
    <w:rsid w:val="00A40711"/>
    <w:rsid w:val="00A4279E"/>
    <w:rsid w:val="00A427B2"/>
    <w:rsid w:val="00A42BE1"/>
    <w:rsid w:val="00A45494"/>
    <w:rsid w:val="00A4700F"/>
    <w:rsid w:val="00A4720E"/>
    <w:rsid w:val="00A47644"/>
    <w:rsid w:val="00A52601"/>
    <w:rsid w:val="00A546F0"/>
    <w:rsid w:val="00A703F2"/>
    <w:rsid w:val="00A70FCA"/>
    <w:rsid w:val="00A71B1B"/>
    <w:rsid w:val="00A75A82"/>
    <w:rsid w:val="00A76D65"/>
    <w:rsid w:val="00A80D43"/>
    <w:rsid w:val="00A84F11"/>
    <w:rsid w:val="00A8688C"/>
    <w:rsid w:val="00A90A94"/>
    <w:rsid w:val="00A91763"/>
    <w:rsid w:val="00A94124"/>
    <w:rsid w:val="00A95FB3"/>
    <w:rsid w:val="00A96760"/>
    <w:rsid w:val="00A96E23"/>
    <w:rsid w:val="00A97CBC"/>
    <w:rsid w:val="00AA03E1"/>
    <w:rsid w:val="00AA76EB"/>
    <w:rsid w:val="00AB0C80"/>
    <w:rsid w:val="00AB32CD"/>
    <w:rsid w:val="00AB490F"/>
    <w:rsid w:val="00AC089D"/>
    <w:rsid w:val="00AC1474"/>
    <w:rsid w:val="00AC2C20"/>
    <w:rsid w:val="00AC2D60"/>
    <w:rsid w:val="00AC6F45"/>
    <w:rsid w:val="00AD15D5"/>
    <w:rsid w:val="00AD69D4"/>
    <w:rsid w:val="00AD7D2B"/>
    <w:rsid w:val="00AF3D67"/>
    <w:rsid w:val="00AF3E7F"/>
    <w:rsid w:val="00AF3F1B"/>
    <w:rsid w:val="00AF3F85"/>
    <w:rsid w:val="00AF456F"/>
    <w:rsid w:val="00AF4D96"/>
    <w:rsid w:val="00AF63FE"/>
    <w:rsid w:val="00AF6768"/>
    <w:rsid w:val="00B01843"/>
    <w:rsid w:val="00B04F8F"/>
    <w:rsid w:val="00B050BA"/>
    <w:rsid w:val="00B142F6"/>
    <w:rsid w:val="00B14CC9"/>
    <w:rsid w:val="00B15922"/>
    <w:rsid w:val="00B179DE"/>
    <w:rsid w:val="00B21C82"/>
    <w:rsid w:val="00B24208"/>
    <w:rsid w:val="00B314EE"/>
    <w:rsid w:val="00B317AB"/>
    <w:rsid w:val="00B32220"/>
    <w:rsid w:val="00B36988"/>
    <w:rsid w:val="00B42B01"/>
    <w:rsid w:val="00B42E77"/>
    <w:rsid w:val="00B42F5E"/>
    <w:rsid w:val="00B44C7B"/>
    <w:rsid w:val="00B4700D"/>
    <w:rsid w:val="00B471E3"/>
    <w:rsid w:val="00B53371"/>
    <w:rsid w:val="00B6073C"/>
    <w:rsid w:val="00B61A6E"/>
    <w:rsid w:val="00B63B58"/>
    <w:rsid w:val="00B661C8"/>
    <w:rsid w:val="00B83A9C"/>
    <w:rsid w:val="00B85F75"/>
    <w:rsid w:val="00B87A54"/>
    <w:rsid w:val="00B91050"/>
    <w:rsid w:val="00B92A01"/>
    <w:rsid w:val="00B9454F"/>
    <w:rsid w:val="00B946A1"/>
    <w:rsid w:val="00B952AE"/>
    <w:rsid w:val="00BA4315"/>
    <w:rsid w:val="00BA4383"/>
    <w:rsid w:val="00BA496D"/>
    <w:rsid w:val="00BA7A49"/>
    <w:rsid w:val="00BB0DBB"/>
    <w:rsid w:val="00BB1E7D"/>
    <w:rsid w:val="00BB3403"/>
    <w:rsid w:val="00BB6EC1"/>
    <w:rsid w:val="00BC135B"/>
    <w:rsid w:val="00BC3349"/>
    <w:rsid w:val="00BC4A95"/>
    <w:rsid w:val="00BC5615"/>
    <w:rsid w:val="00BC7018"/>
    <w:rsid w:val="00BD1804"/>
    <w:rsid w:val="00BD3B85"/>
    <w:rsid w:val="00BD4666"/>
    <w:rsid w:val="00BD4B09"/>
    <w:rsid w:val="00BD5A05"/>
    <w:rsid w:val="00BD6CEE"/>
    <w:rsid w:val="00BD6F38"/>
    <w:rsid w:val="00C01109"/>
    <w:rsid w:val="00C01659"/>
    <w:rsid w:val="00C017AB"/>
    <w:rsid w:val="00C01805"/>
    <w:rsid w:val="00C029E5"/>
    <w:rsid w:val="00C1013F"/>
    <w:rsid w:val="00C10606"/>
    <w:rsid w:val="00C12B65"/>
    <w:rsid w:val="00C149D1"/>
    <w:rsid w:val="00C2204C"/>
    <w:rsid w:val="00C23FC2"/>
    <w:rsid w:val="00C24AED"/>
    <w:rsid w:val="00C24F5B"/>
    <w:rsid w:val="00C26929"/>
    <w:rsid w:val="00C344D1"/>
    <w:rsid w:val="00C41379"/>
    <w:rsid w:val="00C43A4F"/>
    <w:rsid w:val="00C44569"/>
    <w:rsid w:val="00C458A2"/>
    <w:rsid w:val="00C52150"/>
    <w:rsid w:val="00C549B1"/>
    <w:rsid w:val="00C5582D"/>
    <w:rsid w:val="00C55BE8"/>
    <w:rsid w:val="00C60D42"/>
    <w:rsid w:val="00C65D69"/>
    <w:rsid w:val="00C65F8E"/>
    <w:rsid w:val="00C7079F"/>
    <w:rsid w:val="00C72462"/>
    <w:rsid w:val="00C73A7B"/>
    <w:rsid w:val="00C73B9E"/>
    <w:rsid w:val="00C81CC9"/>
    <w:rsid w:val="00C958E2"/>
    <w:rsid w:val="00C96501"/>
    <w:rsid w:val="00CB50FD"/>
    <w:rsid w:val="00CB64AA"/>
    <w:rsid w:val="00CC0EDB"/>
    <w:rsid w:val="00CC3660"/>
    <w:rsid w:val="00CC5B2A"/>
    <w:rsid w:val="00CC5BB1"/>
    <w:rsid w:val="00CC5C61"/>
    <w:rsid w:val="00CD1343"/>
    <w:rsid w:val="00CD6BEB"/>
    <w:rsid w:val="00CD6C74"/>
    <w:rsid w:val="00CD7C93"/>
    <w:rsid w:val="00CE158E"/>
    <w:rsid w:val="00CE629D"/>
    <w:rsid w:val="00CF1294"/>
    <w:rsid w:val="00CF4E5F"/>
    <w:rsid w:val="00CF7D2B"/>
    <w:rsid w:val="00D00523"/>
    <w:rsid w:val="00D02B3A"/>
    <w:rsid w:val="00D07FA6"/>
    <w:rsid w:val="00D17EDE"/>
    <w:rsid w:val="00D20A78"/>
    <w:rsid w:val="00D24714"/>
    <w:rsid w:val="00D247ED"/>
    <w:rsid w:val="00D26F63"/>
    <w:rsid w:val="00D329D0"/>
    <w:rsid w:val="00D336F6"/>
    <w:rsid w:val="00D349D7"/>
    <w:rsid w:val="00D35F3C"/>
    <w:rsid w:val="00D40CA9"/>
    <w:rsid w:val="00D4127C"/>
    <w:rsid w:val="00D43723"/>
    <w:rsid w:val="00D472F7"/>
    <w:rsid w:val="00D500AC"/>
    <w:rsid w:val="00D50C03"/>
    <w:rsid w:val="00D55FB5"/>
    <w:rsid w:val="00D5694C"/>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A1099"/>
    <w:rsid w:val="00DA3779"/>
    <w:rsid w:val="00DA60CA"/>
    <w:rsid w:val="00DB5FF6"/>
    <w:rsid w:val="00DB627F"/>
    <w:rsid w:val="00DC06D9"/>
    <w:rsid w:val="00DC0A9B"/>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F2648"/>
    <w:rsid w:val="00DF538F"/>
    <w:rsid w:val="00E02DE2"/>
    <w:rsid w:val="00E034C4"/>
    <w:rsid w:val="00E04F8C"/>
    <w:rsid w:val="00E10D9D"/>
    <w:rsid w:val="00E20FFC"/>
    <w:rsid w:val="00E27C6A"/>
    <w:rsid w:val="00E32294"/>
    <w:rsid w:val="00E3386B"/>
    <w:rsid w:val="00E36A4F"/>
    <w:rsid w:val="00E3769E"/>
    <w:rsid w:val="00E4342D"/>
    <w:rsid w:val="00E439CF"/>
    <w:rsid w:val="00E4758E"/>
    <w:rsid w:val="00E52285"/>
    <w:rsid w:val="00E5359E"/>
    <w:rsid w:val="00E53D60"/>
    <w:rsid w:val="00E53ECE"/>
    <w:rsid w:val="00E54449"/>
    <w:rsid w:val="00E54B26"/>
    <w:rsid w:val="00E552CA"/>
    <w:rsid w:val="00E55642"/>
    <w:rsid w:val="00E561F0"/>
    <w:rsid w:val="00E6218F"/>
    <w:rsid w:val="00E65BF4"/>
    <w:rsid w:val="00E67343"/>
    <w:rsid w:val="00E72AE2"/>
    <w:rsid w:val="00E72D7C"/>
    <w:rsid w:val="00E80D90"/>
    <w:rsid w:val="00E82157"/>
    <w:rsid w:val="00E839DA"/>
    <w:rsid w:val="00E83FFC"/>
    <w:rsid w:val="00E86CC5"/>
    <w:rsid w:val="00E871FA"/>
    <w:rsid w:val="00E87BC6"/>
    <w:rsid w:val="00E91BE7"/>
    <w:rsid w:val="00E92379"/>
    <w:rsid w:val="00E9677D"/>
    <w:rsid w:val="00EA0212"/>
    <w:rsid w:val="00EA1254"/>
    <w:rsid w:val="00EA213F"/>
    <w:rsid w:val="00EA4244"/>
    <w:rsid w:val="00EA4645"/>
    <w:rsid w:val="00EA5196"/>
    <w:rsid w:val="00EB7052"/>
    <w:rsid w:val="00EC00FA"/>
    <w:rsid w:val="00EC4430"/>
    <w:rsid w:val="00EC55C5"/>
    <w:rsid w:val="00EC7AE3"/>
    <w:rsid w:val="00EC7F15"/>
    <w:rsid w:val="00ED1C8F"/>
    <w:rsid w:val="00ED6202"/>
    <w:rsid w:val="00ED715D"/>
    <w:rsid w:val="00EE2A11"/>
    <w:rsid w:val="00EF1AF3"/>
    <w:rsid w:val="00EF2A52"/>
    <w:rsid w:val="00EF536D"/>
    <w:rsid w:val="00EF72BA"/>
    <w:rsid w:val="00F00A1B"/>
    <w:rsid w:val="00F0231F"/>
    <w:rsid w:val="00F10D6D"/>
    <w:rsid w:val="00F15AB1"/>
    <w:rsid w:val="00F15EB5"/>
    <w:rsid w:val="00F1601A"/>
    <w:rsid w:val="00F23860"/>
    <w:rsid w:val="00F2423C"/>
    <w:rsid w:val="00F26750"/>
    <w:rsid w:val="00F2728D"/>
    <w:rsid w:val="00F30517"/>
    <w:rsid w:val="00F331B2"/>
    <w:rsid w:val="00F33C69"/>
    <w:rsid w:val="00F40940"/>
    <w:rsid w:val="00F40F3C"/>
    <w:rsid w:val="00F4146C"/>
    <w:rsid w:val="00F41728"/>
    <w:rsid w:val="00F4357D"/>
    <w:rsid w:val="00F43B6C"/>
    <w:rsid w:val="00F45B64"/>
    <w:rsid w:val="00F46F25"/>
    <w:rsid w:val="00F50272"/>
    <w:rsid w:val="00F511E4"/>
    <w:rsid w:val="00F52474"/>
    <w:rsid w:val="00F527BC"/>
    <w:rsid w:val="00F527C8"/>
    <w:rsid w:val="00F55916"/>
    <w:rsid w:val="00F60676"/>
    <w:rsid w:val="00F60938"/>
    <w:rsid w:val="00F61C07"/>
    <w:rsid w:val="00F6363C"/>
    <w:rsid w:val="00F65CC5"/>
    <w:rsid w:val="00F668A4"/>
    <w:rsid w:val="00F67A0F"/>
    <w:rsid w:val="00F7115C"/>
    <w:rsid w:val="00F74A1C"/>
    <w:rsid w:val="00F762C1"/>
    <w:rsid w:val="00F817E7"/>
    <w:rsid w:val="00F82939"/>
    <w:rsid w:val="00F83E77"/>
    <w:rsid w:val="00F8419C"/>
    <w:rsid w:val="00F8475C"/>
    <w:rsid w:val="00F908AF"/>
    <w:rsid w:val="00F921CE"/>
    <w:rsid w:val="00F93840"/>
    <w:rsid w:val="00F96890"/>
    <w:rsid w:val="00FA43BA"/>
    <w:rsid w:val="00FA6B25"/>
    <w:rsid w:val="00FB32D7"/>
    <w:rsid w:val="00FB3475"/>
    <w:rsid w:val="00FB4FDA"/>
    <w:rsid w:val="00FB611B"/>
    <w:rsid w:val="00FB6D23"/>
    <w:rsid w:val="00FB7612"/>
    <w:rsid w:val="00FC0AD1"/>
    <w:rsid w:val="00FC3BB3"/>
    <w:rsid w:val="00FC4D68"/>
    <w:rsid w:val="00FC77D0"/>
    <w:rsid w:val="00FD0E5B"/>
    <w:rsid w:val="00FD215A"/>
    <w:rsid w:val="00FD30F7"/>
    <w:rsid w:val="00FD6295"/>
    <w:rsid w:val="00FE0092"/>
    <w:rsid w:val="00FE272C"/>
    <w:rsid w:val="00FE6A8A"/>
    <w:rsid w:val="00FF0DBC"/>
    <w:rsid w:val="00FF17F7"/>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20</Pages>
  <Words>42052</Words>
  <Characters>239701</Characters>
  <Application>Microsoft Office Word</Application>
  <DocSecurity>0</DocSecurity>
  <Lines>1997</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18</cp:revision>
  <dcterms:created xsi:type="dcterms:W3CDTF">2025-06-23T22:18:00Z</dcterms:created>
  <dcterms:modified xsi:type="dcterms:W3CDTF">2025-06-26T19:54:00Z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id="FDFb9BhT"/&gt;&lt;style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