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C8CC" w14:textId="35B3F3DB" w:rsidR="004802C8" w:rsidRPr="00343D1F" w:rsidRDefault="004802C8" w:rsidP="004802C8">
      <w:pPr>
        <w:pStyle w:val="Heading2"/>
        <w:rPr>
          <w:rFonts w:ascii="Times New Roman" w:hAnsi="Times New Roman" w:cs="Times New Roman"/>
        </w:rPr>
      </w:pPr>
      <w:bookmarkStart w:id="0" w:name="_Toc148766638"/>
      <w:r w:rsidRPr="00343D1F">
        <w:rPr>
          <w:rFonts w:ascii="Times New Roman" w:hAnsi="Times New Roman" w:cs="Times New Roman"/>
        </w:rPr>
        <w:t xml:space="preserve">Yukon River Fall Chum Salmon Integrated Population Model </w:t>
      </w:r>
    </w:p>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0482F6F9"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rPr>
        <w:t xml:space="preserve"> </w:t>
      </w:r>
      <w:r w:rsidR="00316CF2" w:rsidRPr="00343D1F">
        <w:rPr>
          <w:color w:val="000000" w:themeColor="text1"/>
          <w:vertAlign w:val="superscript"/>
        </w:rPr>
        <w:t xml:space="preserve">3 </w:t>
      </w:r>
      <w:r w:rsidR="00316CF2" w:rsidRPr="00343D1F">
        <w:rPr>
          <w:color w:val="000000" w:themeColor="text1"/>
          <w:shd w:val="clear" w:color="auto" w:fill="FFFFFF"/>
        </w:rPr>
        <w:t xml:space="preserve">Alaska Department of Fish and Game </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0AA64AA8"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p>
    <w:p w14:paraId="1A6F2A7C" w14:textId="66D8331B"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66A77EFF" w14:textId="77777777" w:rsidR="00DC210A" w:rsidRDefault="00DC210A" w:rsidP="00DC210A">
      <w:pPr>
        <w:rPr>
          <w:rFonts w:eastAsiaTheme="minorHAnsi"/>
        </w:rPr>
      </w:pPr>
    </w:p>
    <w:p w14:paraId="55518F75" w14:textId="3C359999" w:rsidR="00DC210A" w:rsidRDefault="00DC210A" w:rsidP="007B7DBF">
      <w:pPr>
        <w:ind w:firstLine="360"/>
      </w:pPr>
      <w:r>
        <w:t>Climate change is rapidly transforming high-latitude marine and freshwater ecosystems</w:t>
      </w:r>
      <w:r w:rsidR="008950B4">
        <w:t xml:space="preserve">, with </w:t>
      </w:r>
      <w:r>
        <w:t>Pacific salmon populations in the Yukon River experiencing unprecedented declines</w:t>
      </w:r>
      <w:r w:rsidR="008950B4">
        <w:t xml:space="preserve"> in abundance. While climate change across the anadromous migration route likely linked to this decline, it has not been evaluated in an integrated quantitative context.</w:t>
      </w:r>
      <w:r>
        <w:t xml:space="preserve"> Here, we use an integrated population model to examine how ecosystem change influences survival of Yukon River Fall Chum salmon across </w:t>
      </w:r>
      <w:r w:rsidR="008950B4">
        <w:t>multiple</w:t>
      </w:r>
      <w:r>
        <w:t xml:space="preserve"> life stages. </w:t>
      </w:r>
      <w:r w:rsidR="008950B4">
        <w:t>To evaluate the influence of environmental covariates on survival during two critical life stage periods, w</w:t>
      </w:r>
      <w:r>
        <w:t xml:space="preserve">e </w:t>
      </w:r>
      <w:r w:rsidR="008950B4">
        <w:t>used</w:t>
      </w:r>
      <w:r>
        <w:t xml:space="preserve"> </w:t>
      </w:r>
      <w:r w:rsidR="008950B4">
        <w:t>abundance indices</w:t>
      </w:r>
      <w:r>
        <w:t xml:space="preserve"> </w:t>
      </w:r>
      <w:r w:rsidR="008950B4">
        <w:t>for juveniles at the end of their first marine summer, total return abundances, and age composition from 2002 – 2022. We estimate covariate influence on survival</w:t>
      </w:r>
      <w:r>
        <w:t xml:space="preserve"> from egg to first marine summer and from first marine summer to terminal harvest. We found that recent declines are driven by reduced survival </w:t>
      </w:r>
      <w:r w:rsidR="008950B4">
        <w:t>across</w:t>
      </w:r>
      <w:r>
        <w:t xml:space="preserve"> </w:t>
      </w:r>
      <w:r w:rsidR="008950B4">
        <w:t>multiple life stages. While most freshwater covariates showed limited effects, we found that decreasing spawner body size negatively impacts offspring survival from the egg to juvenile stage. Additionally, there was a positive relationship between Fall snow depth and egg to juvenile survival</w:t>
      </w:r>
      <w:r w:rsidR="007B7DBF">
        <w:t>, as snow can insulate and regulate the egg incubation temperature</w:t>
      </w:r>
      <w:r w:rsidR="008950B4">
        <w:t>.</w:t>
      </w:r>
      <w:r w:rsidR="007B7DBF">
        <w:t xml:space="preserve"> We found</w:t>
      </w:r>
      <w:r>
        <w:t xml:space="preserve"> negative effects of warmer winter temperatures in the Aleutian Islands and increased competition from hatchery-origin salmon on marine survival. </w:t>
      </w:r>
      <w:r w:rsidR="007B7DBF">
        <w:t>Finally</w:t>
      </w:r>
      <w:r>
        <w:t xml:space="preserve">, we found a positive relationship between juvenile stomach fullness and marine survival, suggesting that fish condition before their first winter at sea is crucial for survival. </w:t>
      </w:r>
      <w:r w:rsidR="008950B4">
        <w:t xml:space="preserve"> </w:t>
      </w:r>
      <w:r>
        <w:t xml:space="preserve">These findings highlight how multiple stressors - from changing </w:t>
      </w:r>
      <w:r w:rsidR="007B7DBF">
        <w:t xml:space="preserve">freshwater and </w:t>
      </w:r>
      <w:r>
        <w:t xml:space="preserve">ocean conditions to increased competition - can compound to affect population survival rates. Our results underscore the importance </w:t>
      </w:r>
      <w:r w:rsidR="007B7DBF">
        <w:t xml:space="preserve">of evaluating ecosystem impacts on fish survival across multiple life stages and the challenges in understanding ecosystem- abundance relationships for anadromous fish populations undergoing rapid environmental change. </w:t>
      </w:r>
    </w:p>
    <w:p w14:paraId="029EDBC3" w14:textId="77777777" w:rsidR="00DC210A" w:rsidRDefault="00DC210A" w:rsidP="00DC210A"/>
    <w:p w14:paraId="6F59F1DD" w14:textId="77777777" w:rsidR="00DC210A" w:rsidRPr="00DC210A" w:rsidRDefault="00DC210A" w:rsidP="00DC210A">
      <w:pPr>
        <w:rPr>
          <w:rFonts w:eastAsiaTheme="minorHAnsi"/>
        </w:rPr>
      </w:pPr>
    </w:p>
    <w:p w14:paraId="637AD3E5" w14:textId="77777777" w:rsidR="00355FE5" w:rsidRDefault="00355FE5" w:rsidP="004802C8">
      <w:pPr>
        <w:rPr>
          <w:rFonts w:eastAsiaTheme="minorHAnsi"/>
          <w:color w:val="000000" w:themeColor="text1"/>
        </w:rPr>
      </w:pP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lastRenderedPageBreak/>
        <w:t>1. Introduction</w:t>
      </w:r>
    </w:p>
    <w:p w14:paraId="015936CC" w14:textId="452811B5" w:rsidR="008E0CA3" w:rsidRDefault="008E0CA3" w:rsidP="008E0CA3">
      <w:pPr>
        <w:pStyle w:val="whitespace-normal"/>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altered environments to complete their life history. Pacific salmon exemplify this vulnerability as they traverse freshwater, estuarine, and marine habitats throughout their lives,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patterns, and changing ocean conditions across vast geographic scales. In many cases, this also adds difficulty to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5ACDF391" w14:textId="52F0D20F" w:rsidR="008E0CA3" w:rsidRDefault="00591373" w:rsidP="006F6AE6">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Chum salmon harvest has been severely restricted or closed </w:t>
      </w:r>
      <w:r>
        <w:t xml:space="preserve">since </w:t>
      </w:r>
      <w:r w:rsidR="002446DF">
        <w:t>20</w:t>
      </w:r>
      <w:r w:rsidR="00474305">
        <w:t>19</w:t>
      </w:r>
      <w:r w:rsidR="002446DF">
        <w:t xml:space="preserve"> </w:t>
      </w:r>
      <w:r w:rsidR="00474305">
        <w:fldChar w:fldCharType="begin"/>
      </w:r>
      <w:r w:rsidR="00474305">
        <w:instrText xml:space="preserve"> ADDIN ZOTERO_ITEM CSL_CITATION {"citationID":"J7vyz0UO","properties":{"formattedCitation":"(Jallen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474305">
        <w:rPr>
          <w:noProof/>
        </w:rPr>
        <w:t>(Jallen et al. 2022)</w:t>
      </w:r>
      <w:r w:rsidR="00474305">
        <w:fldChar w:fldCharType="end"/>
      </w:r>
      <w:r>
        <w:t>. These closures represent the first time in recorded history that both subsistence and commercial harvests were prohibited for these species. However, impacts extend far beyond the ecological - for thousands of years, Native Alaskan communities along the Yukon River have relied on annual salmon harvests for food security and maintaining cultural practices. With over 50 rural communities depending on these fisheries, the collapse impacts traditional ways of life and food security</w:t>
      </w:r>
      <w:r w:rsidR="00474305">
        <w:t xml:space="preserve"> </w:t>
      </w:r>
      <w:r w:rsidR="00474305">
        <w:fldChar w:fldCharType="begin"/>
      </w:r>
      <w:r w:rsidR="00474305">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474305">
        <w:fldChar w:fldCharType="separate"/>
      </w:r>
      <w:r w:rsidR="00474305">
        <w:rPr>
          <w:noProof/>
        </w:rPr>
        <w:t>(Alliance for a Just Society &amp; Council of Athabascan Tribal Governments 2013)</w:t>
      </w:r>
      <w:r w:rsidR="00474305">
        <w:fldChar w:fldCharType="end"/>
      </w:r>
      <w:r>
        <w:t xml:space="preserve">. The loss of both Chinook salmon and Chum salmon harvests is particularly devastating, as Chum salmon provide a critical backup food source when Chinook salmon returns </w:t>
      </w:r>
      <w:r w:rsidR="00474305">
        <w:t>are</w:t>
      </w:r>
      <w:r>
        <w:t xml:space="preserve"> low.</w:t>
      </w:r>
    </w:p>
    <w:p w14:paraId="77C639DA" w14:textId="1DB7CDC5" w:rsidR="006F6AE6" w:rsidRDefault="006F6AE6" w:rsidP="006F6AE6">
      <w:pPr>
        <w:pStyle w:val="whitespace-pre-wrap"/>
        <w:ind w:firstLine="360"/>
      </w:pPr>
      <w:commentRangeStart w:id="1"/>
      <w:r>
        <w:t xml:space="preserve">Yukon River Fall Chum salmon undergo one of the longest freshwater migrations for the species, traveling over 2,700 kilometers from the Bering Sea into Canadian spawning grounds. </w:t>
      </w:r>
      <w:commentRangeEnd w:id="1"/>
      <w:r w:rsidR="009553FC">
        <w:rPr>
          <w:rStyle w:val="CommentReference"/>
        </w:rPr>
        <w:commentReference w:id="1"/>
      </w:r>
      <w:r>
        <w:t xml:space="preserve">This migration distinguishes them from the river's summer Chum salmon run, which typically spawns within the lower 800 kilometers of the drainage. While both runs enter the river mouth during summer months, Fall Chum are characterized by their later run timing, larger body size, and more silvery appearance. Fall Chum begin entering the river mouth from mid-July through early September, with peak migration into Canadian waters occurring in mid-September.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application of multistage lifecycle models to better understand the drivers of survival across these different life history periods. Understanding stage-specific survival is particularly crucial given the recent </w:t>
      </w:r>
      <w:r>
        <w:lastRenderedPageBreak/>
        <w:t xml:space="preserve">dramatic declines in </w:t>
      </w:r>
      <w:commentRangeStart w:id="2"/>
      <w:r>
        <w:t>returns</w:t>
      </w:r>
      <w:commentRangeEnd w:id="2"/>
      <w:r w:rsidR="00455AAF">
        <w:rPr>
          <w:rStyle w:val="CommentReference"/>
        </w:rPr>
        <w:commentReference w:id="2"/>
      </w:r>
      <w:r>
        <w:t>, as it can help identify critical periods where environmental change may be having the strongest impacts on population dynamics.</w:t>
      </w:r>
    </w:p>
    <w:p w14:paraId="368D58FF" w14:textId="04A26308" w:rsidR="001F7BBD" w:rsidRDefault="005044C4" w:rsidP="005044C4">
      <w:pPr>
        <w:pStyle w:val="whitespace-pre-wrap"/>
        <w:ind w:firstLine="360"/>
      </w:pPr>
      <w:r>
        <w:t>The recent crashes in Yukon River Chum salmon abundances were largely unexpected and</w:t>
      </w:r>
      <w:r w:rsidR="001F7BBD" w:rsidRPr="00D35F3C">
        <w:rPr>
          <w:b/>
          <w:bCs/>
        </w:rPr>
        <w:t xml:space="preserve"> </w:t>
      </w:r>
      <w:r w:rsidR="001F7BBD" w:rsidRPr="005044C4">
        <w:t>our understanding of the mechanisms driving Chum salmon population changes remains limited.</w:t>
      </w:r>
      <w:r w:rsidR="001F7BBD">
        <w:t xml:space="preserve"> Multiple stressors operate across the species' complex life cycle, making it challenging to disentangle their relative impacts on survival. Yukon River Chinook salmon declines have been linked to smaller spawner  body sizes, maximum daily river temperatures for downriver and upriver migrations, and competition in the marine environment had negative relationships with productivity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Chum salmon </w:t>
      </w:r>
      <w:r>
        <w:t xml:space="preserve">immediately </w:t>
      </w:r>
      <w:commentRangeStart w:id="3"/>
      <w:r>
        <w:t xml:space="preserve">begin their outmigration </w:t>
      </w:r>
      <w:commentRangeEnd w:id="3"/>
      <w:r>
        <w:rPr>
          <w:rStyle w:val="CommentReference"/>
        </w:rPr>
        <w:commentReference w:id="3"/>
      </w:r>
      <w:r>
        <w:t xml:space="preserve">to the Bering Sea </w:t>
      </w:r>
      <w:r w:rsidR="001F7BBD">
        <w:t xml:space="preserve">after hatching, often reaching the estuarine environment within six-months. </w:t>
      </w:r>
      <w:r w:rsidR="00355FE5">
        <w:t xml:space="preserve">Thus, the mechanisms driving their changes in abundance likely vary. </w:t>
      </w:r>
      <w:r>
        <w:t>Many</w:t>
      </w:r>
      <w:r w:rsidR="001F7BBD">
        <w:t xml:space="preserve"> previous studies </w:t>
      </w:r>
      <w:r>
        <w:t>or hypotheses presented focus on</w:t>
      </w:r>
      <w:r w:rsidR="005B281B">
        <w:t xml:space="preserve"> understanding Chum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influence </w:t>
      </w:r>
      <w:r w:rsidR="005B281B">
        <w:t xml:space="preserve">Chum salmon </w:t>
      </w:r>
      <w:r w:rsidR="001F7BBD">
        <w:t>population dynamics.</w:t>
      </w:r>
    </w:p>
    <w:p w14:paraId="5615DB3C" w14:textId="25E2AD28" w:rsidR="009D4DBB" w:rsidRPr="00A4279E" w:rsidRDefault="00355FE5" w:rsidP="00A4279E">
      <w:pPr>
        <w:pStyle w:val="whitespace-pre-wrap"/>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analyses. Further, this flexibility allows for multiple hypotheses to be tested about ecosystem drivers while accounting for observation error and process variation in different data sources. </w:t>
      </w:r>
      <w:commentRangeStart w:id="4"/>
      <w:r>
        <w:t xml:space="preserve">The success of IPMs in salmon research has been well demonstrated, with applications revealing climate impacts on Chinook salmon survival, density-dependent effects in sockeye populations, and the influence of ocean conditions on population productivity. </w:t>
      </w:r>
      <w:commentRangeEnd w:id="4"/>
      <w:r w:rsidR="009C6721">
        <w:rPr>
          <w:rStyle w:val="CommentReference"/>
        </w:rPr>
        <w:commentReference w:id="4"/>
      </w:r>
      <w:r>
        <w:t>IPMs are well-suited for investigating the mechanisms behind recent Fall Chum salmon declines, where multiple potential drivers may be operating across different life stages.</w:t>
      </w:r>
    </w:p>
    <w:p w14:paraId="180F96E0" w14:textId="7B4B2E56"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survival across different life stages of Yukon River Fall Chum salmon. By incorporating multiple data sources spanning 2002-2022, including juvenile abundance surveys, adult returns, and age composition data, we quantify associations between ecosystem covariates and survival at two critical stages: from egg to the first marine summer and from the first marine summer to terminal harvest. We test </w:t>
      </w:r>
      <w:r w:rsidRPr="009C6721">
        <w:rPr>
          <w:highlight w:val="yellow"/>
        </w:rPr>
        <w:t>eight</w:t>
      </w:r>
      <w:r>
        <w:t xml:space="preserve"> covariates across these stages to evaluate hypotheses about key environmental drivers affecting survival. Specifically, we hypothesized that recent declines are driven by multiple interacting factors: decreased spawner size reducing reproductive success, </w:t>
      </w:r>
      <w:r w:rsidR="009C6721">
        <w:t xml:space="preserve">shifting egg incubation conditions, </w:t>
      </w:r>
      <w:r>
        <w:t xml:space="preserve">warming ocean temperatures altering prey availability and metabolic demands during critical early marine periods, and increased competition from hatchery-origin salmon during ocean residence. </w:t>
      </w:r>
    </w:p>
    <w:p w14:paraId="0DA54A63" w14:textId="061E2FE7" w:rsidR="009A08FE" w:rsidRPr="00343D1F" w:rsidRDefault="002C4E3D" w:rsidP="004802C8">
      <w:pPr>
        <w:pStyle w:val="Heading3"/>
        <w:rPr>
          <w:rFonts w:ascii="Times New Roman" w:hAnsi="Times New Roman" w:cs="Times New Roman"/>
        </w:rPr>
      </w:pPr>
      <w:r w:rsidRPr="00343D1F">
        <w:rPr>
          <w:rFonts w:ascii="Times New Roman" w:hAnsi="Times New Roman" w:cs="Times New Roman"/>
        </w:rPr>
        <w:lastRenderedPageBreak/>
        <w:t xml:space="preserve">2. </w:t>
      </w:r>
      <w:r w:rsidR="009A08FE" w:rsidRPr="00343D1F">
        <w:rPr>
          <w:rFonts w:ascii="Times New Roman" w:hAnsi="Times New Roman" w:cs="Times New Roman"/>
        </w:rPr>
        <w:t>Methods</w:t>
      </w:r>
      <w:bookmarkEnd w:id="0"/>
    </w:p>
    <w:p w14:paraId="202645E5" w14:textId="499625AF" w:rsidR="00AF4D96" w:rsidRPr="00343D1F" w:rsidRDefault="00AF4D96" w:rsidP="00AF4D96">
      <w:pPr>
        <w:pStyle w:val="Heading4"/>
        <w:rPr>
          <w:rFonts w:ascii="Times New Roman" w:hAnsi="Times New Roman" w:cs="Times New Roman"/>
        </w:rPr>
      </w:pPr>
      <w:r w:rsidRPr="00343D1F">
        <w:rPr>
          <w:rFonts w:ascii="Times New Roman" w:hAnsi="Times New Roman" w:cs="Times New Roman"/>
        </w:rPr>
        <w:t>Study Area</w:t>
      </w:r>
    </w:p>
    <w:p w14:paraId="3DB169DA" w14:textId="76077846" w:rsidR="009A08FE" w:rsidRPr="00343D1F" w:rsidRDefault="002C4E3D" w:rsidP="004802C8">
      <w:pPr>
        <w:pStyle w:val="Heading4"/>
        <w:rPr>
          <w:rFonts w:ascii="Times New Roman" w:hAnsi="Times New Roman" w:cs="Times New Roman"/>
        </w:rPr>
      </w:pPr>
      <w:r w:rsidRPr="00343D1F">
        <w:rPr>
          <w:rFonts w:ascii="Times New Roman" w:hAnsi="Times New Roman" w:cs="Times New Roman"/>
        </w:rPr>
        <w:t xml:space="preserve">2.1 </w:t>
      </w:r>
      <w:r w:rsidR="00D81F3F" w:rsidRPr="00343D1F">
        <w:rPr>
          <w:rFonts w:ascii="Times New Roman" w:hAnsi="Times New Roman" w:cs="Times New Roman"/>
        </w:rPr>
        <w:t xml:space="preserve">Population </w:t>
      </w:r>
      <w:r w:rsidRPr="00343D1F">
        <w:rPr>
          <w:rFonts w:ascii="Times New Roman" w:hAnsi="Times New Roman" w:cs="Times New Roman"/>
        </w:rPr>
        <w:t>Dynamics</w:t>
      </w:r>
      <w:r w:rsidR="00D81F3F" w:rsidRPr="00343D1F">
        <w:rPr>
          <w:rFonts w:ascii="Times New Roman" w:hAnsi="Times New Roman" w:cs="Times New Roman"/>
        </w:rPr>
        <w:t xml:space="preserve"> Model</w:t>
      </w:r>
    </w:p>
    <w:p w14:paraId="4EACB6F9" w14:textId="61072CCD" w:rsidR="002B497A" w:rsidRPr="00343D1F" w:rsidRDefault="004F1FB4" w:rsidP="00DD31B0">
      <w:pPr>
        <w:ind w:firstLine="360"/>
      </w:pPr>
      <w:r>
        <w:t>We used a</w:t>
      </w:r>
      <w:r w:rsidR="00430714" w:rsidRPr="00343D1F">
        <w:t xml:space="preserve">n </w:t>
      </w:r>
      <w:r w:rsidR="00157128">
        <w:t>IPM</w:t>
      </w:r>
      <w:r w:rsidR="00552E6E" w:rsidRPr="00343D1F">
        <w:t xml:space="preserve"> </w:t>
      </w:r>
      <w:r w:rsidR="00430714" w:rsidRPr="00343D1F">
        <w:t>to</w:t>
      </w:r>
      <w:r w:rsidR="00552E6E" w:rsidRPr="00343D1F">
        <w:t xml:space="preserve"> estimate the influence of </w:t>
      </w:r>
      <w:r w:rsidR="00AF3F1B" w:rsidRPr="00343D1F">
        <w:t xml:space="preserve">environmental and ecological </w:t>
      </w:r>
      <w:r w:rsidR="00552E6E" w:rsidRPr="00343D1F">
        <w:t xml:space="preserve">covariates on </w:t>
      </w:r>
      <w:r w:rsidR="00AF3F1B" w:rsidRPr="00343D1F">
        <w:t xml:space="preserve">the survival of </w:t>
      </w:r>
      <w:r w:rsidR="00552E6E" w:rsidRPr="00343D1F">
        <w:t xml:space="preserve">Yukon River Chum salmon at multiple </w:t>
      </w:r>
      <w:r w:rsidR="00195882" w:rsidRPr="00343D1F">
        <w:t>stages</w:t>
      </w:r>
      <w:r w:rsidR="00552E6E" w:rsidRPr="00343D1F">
        <w:t xml:space="preserve"> throughout their lifecycle</w:t>
      </w:r>
      <w:r w:rsidR="00AF3E7F" w:rsidRPr="00343D1F">
        <w:t xml:space="preserve"> (Figure 1, Figure 2)</w:t>
      </w:r>
      <w:r w:rsidR="00552E6E" w:rsidRPr="00343D1F">
        <w:t>. IPMs are a class of models</w:t>
      </w:r>
      <w:r w:rsidR="001A3C64" w:rsidRPr="00343D1F">
        <w:t>, also called lifecycle models, that are</w:t>
      </w:r>
      <w:r w:rsidR="00552E6E" w:rsidRPr="00343D1F">
        <w:t xml:space="preserve"> well-suited to address the challenge of incorporating environmental predictors into population models </w:t>
      </w:r>
      <w:r w:rsidR="00552E6E" w:rsidRPr="00343D1F">
        <w:fldChar w:fldCharType="begin"/>
      </w:r>
      <w:r w:rsidR="00D762EC" w:rsidRPr="00343D1F">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00552E6E" w:rsidRPr="00343D1F">
        <w:fldChar w:fldCharType="separate"/>
      </w:r>
      <w:r w:rsidR="00D762EC" w:rsidRPr="00343D1F">
        <w:rPr>
          <w:noProof/>
        </w:rPr>
        <w:t>(Schaub &amp; Abadi 2011)</w:t>
      </w:r>
      <w:r w:rsidR="00552E6E" w:rsidRPr="00343D1F">
        <w:fldChar w:fldCharType="end"/>
      </w:r>
      <w:r w:rsidR="00552E6E" w:rsidRPr="00343D1F">
        <w:t>, as demonstrated by successful applications in mammal</w:t>
      </w:r>
      <w:r w:rsidR="00430714" w:rsidRPr="00343D1F">
        <w:t xml:space="preserve">, </w:t>
      </w:r>
      <w:r w:rsidR="00552E6E" w:rsidRPr="00343D1F">
        <w:t xml:space="preserve">bird </w:t>
      </w:r>
      <w:r w:rsidR="00430714" w:rsidRPr="00343D1F">
        <w:t xml:space="preserve">and fish </w:t>
      </w:r>
      <w:r w:rsidR="00552E6E" w:rsidRPr="00343D1F">
        <w:t xml:space="preserve">conservation </w:t>
      </w:r>
      <w:r w:rsidR="00552E6E" w:rsidRPr="00343D1F">
        <w:fldChar w:fldCharType="begin"/>
      </w:r>
      <w:r w:rsidR="001A3C64" w:rsidRPr="00343D1F">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00552E6E" w:rsidRPr="00343D1F">
        <w:fldChar w:fldCharType="separate"/>
      </w:r>
      <w:r w:rsidR="001A3C64" w:rsidRPr="00343D1F">
        <w:rPr>
          <w:noProof/>
        </w:rPr>
        <w:t>(Besbeas et al. 2002, Cunningham et al. 2018, Regehr et al. 2018, Crozier et al. 2021, DeFilippo et al. 2021)</w:t>
      </w:r>
      <w:r w:rsidR="00552E6E" w:rsidRPr="00343D1F">
        <w:fldChar w:fldCharType="end"/>
      </w:r>
      <w:r w:rsidR="00552E6E" w:rsidRPr="00343D1F">
        <w:t xml:space="preserve">. </w:t>
      </w:r>
      <w:r w:rsidR="00D81F3F" w:rsidRPr="00343D1F">
        <w:t xml:space="preserve">The </w:t>
      </w:r>
      <w:r w:rsidR="00195882" w:rsidRPr="00343D1F">
        <w:t>IPM</w:t>
      </w:r>
      <w:r w:rsidR="00D81F3F" w:rsidRPr="00343D1F">
        <w:t xml:space="preserve"> tracked cohorts of </w:t>
      </w:r>
      <w:r w:rsidR="00906AAA" w:rsidRPr="00343D1F">
        <w:t xml:space="preserve">fall </w:t>
      </w:r>
      <w:r w:rsidR="00D81F3F" w:rsidRPr="00343D1F">
        <w:t xml:space="preserve">Chum salmon </w:t>
      </w:r>
      <w:r w:rsidR="00D752D1" w:rsidRPr="00343D1F">
        <w:t>by</w:t>
      </w:r>
      <w:r w:rsidR="00D81F3F" w:rsidRPr="00343D1F">
        <w:t xml:space="preserve"> brood year, </w:t>
      </w:r>
      <w:r w:rsidR="00D81F3F" w:rsidRPr="00343D1F">
        <w:rPr>
          <w:i/>
          <w:iCs/>
        </w:rPr>
        <w:t>t</w:t>
      </w:r>
      <w:r w:rsidR="00D81F3F" w:rsidRPr="00343D1F">
        <w:t xml:space="preserve">, life stage, </w:t>
      </w:r>
      <w:r w:rsidR="00D81F3F" w:rsidRPr="00343D1F">
        <w:rPr>
          <w:i/>
          <w:iCs/>
        </w:rPr>
        <w:t>s</w:t>
      </w:r>
      <w:r w:rsidR="00430714" w:rsidRPr="00343D1F">
        <w:rPr>
          <w:i/>
          <w:iCs/>
        </w:rPr>
        <w:t xml:space="preserve"> </w:t>
      </w:r>
      <w:r w:rsidR="00430714" w:rsidRPr="00343D1F">
        <w:t xml:space="preserve">and age, </w:t>
      </w:r>
      <w:r w:rsidR="00430714" w:rsidRPr="00343D1F">
        <w:rPr>
          <w:i/>
          <w:iCs/>
        </w:rPr>
        <w:t>a</w:t>
      </w:r>
      <w:r w:rsidR="00D81F3F" w:rsidRPr="00343D1F">
        <w:t>.</w:t>
      </w:r>
      <w:r w:rsidR="00906AAA" w:rsidRPr="00343D1F">
        <w:t xml:space="preserve"> </w:t>
      </w:r>
      <w:r w:rsidR="005524AD" w:rsidRPr="00343D1F">
        <w:t xml:space="preserve">The model includes </w:t>
      </w:r>
      <w:r w:rsidR="003C5330" w:rsidRPr="00343D1F">
        <w:t>four</w:t>
      </w:r>
      <w:r w:rsidR="005524AD" w:rsidRPr="00343D1F">
        <w:t xml:space="preserve"> stages for </w:t>
      </w:r>
      <w:r w:rsidR="00EC00FA" w:rsidRPr="00343D1F">
        <w:t>Yukon river fall chum</w:t>
      </w:r>
      <w:r w:rsidR="005524AD" w:rsidRPr="00343D1F">
        <w:t xml:space="preserve">: </w:t>
      </w:r>
      <w:r w:rsidR="00EC00FA" w:rsidRPr="00343D1F">
        <w:t xml:space="preserve">1) </w:t>
      </w:r>
      <w:r w:rsidR="000659EB" w:rsidRPr="00343D1F">
        <w:t xml:space="preserve">“eggs”, which tracks the amount of eggs produced by spawners, 2) </w:t>
      </w:r>
      <w:r w:rsidR="00EC00FA" w:rsidRPr="00343D1F">
        <w:t xml:space="preserve">“juvenile” which tracks individuals from eggs to </w:t>
      </w:r>
      <w:r w:rsidR="000659EB" w:rsidRPr="00343D1F">
        <w:t>the</w:t>
      </w:r>
      <w:r w:rsidR="00EC00FA" w:rsidRPr="00343D1F">
        <w:t xml:space="preserve"> end of their first summer in the marine environment</w:t>
      </w:r>
      <w:r w:rsidR="00195882" w:rsidRPr="00343D1F">
        <w:t>,</w:t>
      </w:r>
      <w:r w:rsidR="00EC00FA" w:rsidRPr="00343D1F">
        <w:t xml:space="preserve"> </w:t>
      </w:r>
      <w:r w:rsidR="000659EB" w:rsidRPr="00343D1F">
        <w:t>3</w:t>
      </w:r>
      <w:r w:rsidR="00EC00FA" w:rsidRPr="00343D1F">
        <w:t>) “</w:t>
      </w:r>
      <w:r w:rsidR="003C5330" w:rsidRPr="00343D1F">
        <w:t>total returns</w:t>
      </w:r>
      <w:r w:rsidR="00EC00FA" w:rsidRPr="00343D1F">
        <w:t xml:space="preserve">”, which tracks individuals </w:t>
      </w:r>
      <w:r w:rsidR="00D92B6B" w:rsidRPr="00343D1F">
        <w:t xml:space="preserve">from their first winter to when they return to the Yukon river mouth and are vulnerable to terminal harvest, </w:t>
      </w:r>
      <w:r w:rsidR="00EC00FA" w:rsidRPr="00343D1F">
        <w:t xml:space="preserve">, </w:t>
      </w:r>
      <w:r w:rsidR="003C5330" w:rsidRPr="00343D1F">
        <w:t>4</w:t>
      </w:r>
      <w:r w:rsidR="00EC00FA" w:rsidRPr="00343D1F">
        <w:t xml:space="preserve">) “spawners”, which </w:t>
      </w:r>
      <w:r w:rsidR="003C5330" w:rsidRPr="00343D1F">
        <w:t>are</w:t>
      </w:r>
      <w:r w:rsidR="00EC00FA" w:rsidRPr="00343D1F">
        <w:t xml:space="preserve"> the fish that return back to the spawning grounds</w:t>
      </w:r>
      <w:r w:rsidR="003C5330" w:rsidRPr="00343D1F">
        <w:t xml:space="preserve"> and is the difference between total returns and total terminal harvest</w:t>
      </w:r>
      <w:r w:rsidR="000659EB" w:rsidRPr="00343D1F">
        <w:t xml:space="preserve"> </w:t>
      </w:r>
      <w:r w:rsidR="00195882" w:rsidRPr="00343D1F">
        <w:t xml:space="preserve">(Figure </w:t>
      </w:r>
      <w:r w:rsidR="00AF3E7F" w:rsidRPr="00343D1F">
        <w:t>2</w:t>
      </w:r>
      <w:r w:rsidR="00195882" w:rsidRPr="00343D1F">
        <w:t>)</w:t>
      </w:r>
      <w:r w:rsidR="00EC00FA" w:rsidRPr="00343D1F">
        <w:t xml:space="preserve">. </w:t>
      </w:r>
    </w:p>
    <w:p w14:paraId="1A07857A" w14:textId="0E3D5B56" w:rsidR="00D752D1" w:rsidRPr="00343D1F" w:rsidRDefault="00906AAA" w:rsidP="0063453E">
      <w:pPr>
        <w:ind w:firstLine="360"/>
      </w:pPr>
      <w:r w:rsidRPr="00343D1F">
        <w:t xml:space="preserve">The number of Chum salmon surviving </w:t>
      </w:r>
      <w:r w:rsidR="002B497A" w:rsidRPr="00343D1F">
        <w:t xml:space="preserve">from </w:t>
      </w:r>
      <w:r w:rsidR="00BC5615" w:rsidRPr="00343D1F">
        <w:t xml:space="preserve">an </w:t>
      </w:r>
      <w:r w:rsidR="002B497A" w:rsidRPr="00343D1F">
        <w:t xml:space="preserve">egg to </w:t>
      </w:r>
      <w:r w:rsidR="00BC5615" w:rsidRPr="00343D1F">
        <w:t>the end of their first ocean summer,</w:t>
      </w:r>
      <w:r w:rsidR="00D752D1" w:rsidRPr="00343D1F">
        <w:t xml:space="preserve"> </w:t>
      </w:r>
      <w:r w:rsidR="00BC5615" w:rsidRPr="00343D1F">
        <w:t>N</w:t>
      </w:r>
      <w:r w:rsidR="00BC5615" w:rsidRPr="00343D1F">
        <w:rPr>
          <w:vertAlign w:val="subscript"/>
        </w:rPr>
        <w:t>t,</w:t>
      </w:r>
      <w:r w:rsidR="00D92B6B" w:rsidRPr="00343D1F">
        <w:rPr>
          <w:vertAlign w:val="subscript"/>
        </w:rPr>
        <w:t>s</w:t>
      </w:r>
      <w:r w:rsidR="00BC5615" w:rsidRPr="00343D1F">
        <w:rPr>
          <w:vertAlign w:val="subscript"/>
        </w:rPr>
        <w:t>=j</w:t>
      </w:r>
      <w:r w:rsidR="002B497A" w:rsidRPr="00343D1F">
        <w:t xml:space="preserve"> </w:t>
      </w:r>
      <w:r w:rsidRPr="00343D1F">
        <w:t xml:space="preserve">depended upon the </w:t>
      </w:r>
      <w:r w:rsidR="00D92B6B" w:rsidRPr="00343D1F">
        <w:t>number of</w:t>
      </w:r>
      <w:r w:rsidRPr="00343D1F">
        <w:t xml:space="preserve"> </w:t>
      </w:r>
      <w:r w:rsidR="00D752D1" w:rsidRPr="00343D1F">
        <w:t>eggs spawned</w:t>
      </w:r>
      <w:r w:rsidRPr="00343D1F">
        <w:t xml:space="preserve"> </w:t>
      </w:r>
      <w:r w:rsidR="00D752D1" w:rsidRPr="00343D1F">
        <w:t xml:space="preserve">in brood year, </w:t>
      </w:r>
      <w:r w:rsidR="00D752D1" w:rsidRPr="00343D1F">
        <w:rPr>
          <w:i/>
          <w:iCs/>
        </w:rPr>
        <w:t>t</w:t>
      </w:r>
      <w:r w:rsidR="00D752D1" w:rsidRPr="00343D1F">
        <w:t xml:space="preserve">, </w:t>
      </w:r>
      <w:r w:rsidR="00BC5615" w:rsidRPr="00343D1F">
        <w:t>N</w:t>
      </w:r>
      <w:r w:rsidR="00BC5615" w:rsidRPr="00343D1F">
        <w:rPr>
          <w:vertAlign w:val="subscript"/>
        </w:rPr>
        <w:t>t,</w:t>
      </w:r>
      <w:r w:rsidR="00D92B6B" w:rsidRPr="00343D1F">
        <w:rPr>
          <w:vertAlign w:val="subscript"/>
        </w:rPr>
        <w:t>s</w:t>
      </w:r>
      <w:r w:rsidR="00BC5615" w:rsidRPr="00343D1F">
        <w:rPr>
          <w:vertAlign w:val="subscript"/>
        </w:rPr>
        <w:t>=e</w:t>
      </w:r>
      <w:r w:rsidR="00BC5615" w:rsidRPr="00343D1F">
        <w:t xml:space="preserve"> </w:t>
      </w:r>
      <w:r w:rsidR="00D752D1" w:rsidRPr="00343D1F">
        <w:t>and the</w:t>
      </w:r>
      <w:r w:rsidRPr="00343D1F">
        <w:t xml:space="preserve"> survival rate</w:t>
      </w:r>
      <w:r w:rsidR="00D752D1" w:rsidRPr="00343D1F">
        <w:t xml:space="preserve"> from eggs to ocean juveniles, </w:t>
      </w:r>
      <m:oMath>
        <m:r>
          <m:rPr>
            <m:sty m:val="p"/>
          </m:rPr>
          <w:rPr>
            <w:rFonts w:ascii="Cambria Math" w:hAnsi="Cambria Math"/>
          </w:rPr>
          <m:t>κ</m:t>
        </m:r>
      </m:oMath>
      <w:r w:rsidR="00D752D1" w:rsidRPr="00343D1F">
        <w:rPr>
          <w:vertAlign w:val="subscript"/>
        </w:rPr>
        <w:t>t,</w:t>
      </w:r>
      <w:r w:rsidR="00D92B6B" w:rsidRPr="00343D1F">
        <w:rPr>
          <w:vertAlign w:val="subscript"/>
        </w:rPr>
        <w:t>s</w:t>
      </w:r>
      <w:r w:rsidR="00D752D1" w:rsidRPr="00343D1F">
        <w:rPr>
          <w:vertAlign w:val="subscript"/>
        </w:rPr>
        <w:t>=j</w:t>
      </w:r>
      <w:r w:rsidR="00D752D1" w:rsidRPr="00343D1F">
        <w:t>.</w:t>
      </w:r>
      <w:r w:rsidRPr="00343D1F">
        <w:t xml:space="preserve">  </w:t>
      </w:r>
    </w:p>
    <w:p w14:paraId="465813E4" w14:textId="6EF2C908" w:rsidR="00EC00FA" w:rsidRPr="00343D1F" w:rsidRDefault="00AC2C20" w:rsidP="000659EB">
      <w:pPr>
        <w:pStyle w:val="NormalWeb"/>
        <w:spacing w:before="0" w:beforeAutospacing="0" w:after="0" w:afterAutospacing="0"/>
        <w:ind w:firstLine="720"/>
        <w:jc w:val="center"/>
      </w:pPr>
      <w:r w:rsidRPr="00343D1F">
        <w:t>N</w:t>
      </w:r>
      <w:r w:rsidRPr="00343D1F">
        <w:rPr>
          <w:vertAlign w:val="subscript"/>
        </w:rPr>
        <w:t>t,s</w:t>
      </w:r>
      <w:r w:rsidR="00B471E3" w:rsidRPr="00343D1F">
        <w:rPr>
          <w:vertAlign w:val="subscript"/>
        </w:rPr>
        <w:t>=j</w:t>
      </w:r>
      <w:r w:rsidRPr="00343D1F">
        <w:t xml:space="preserve">= </w:t>
      </w:r>
      <m:oMath>
        <m:r>
          <m:rPr>
            <m:sty m:val="p"/>
          </m:rPr>
          <w:rPr>
            <w:rFonts w:ascii="Cambria Math" w:hAnsi="Cambria Math"/>
          </w:rPr>
          <m:t>κ</m:t>
        </m:r>
      </m:oMath>
      <w:r w:rsidRPr="00343D1F">
        <w:rPr>
          <w:vertAlign w:val="subscript"/>
        </w:rPr>
        <w:t>t,s</w:t>
      </w:r>
      <w:r w:rsidR="00B471E3" w:rsidRPr="00343D1F">
        <w:rPr>
          <w:vertAlign w:val="subscript"/>
        </w:rPr>
        <w:t>=j</w:t>
      </w:r>
      <w:r w:rsidRPr="00343D1F">
        <w:t>* N</w:t>
      </w:r>
      <w:r w:rsidRPr="00343D1F">
        <w:rPr>
          <w:vertAlign w:val="subscript"/>
        </w:rPr>
        <w:t>t,s</w:t>
      </w:r>
      <w:r w:rsidR="00B471E3" w:rsidRPr="00343D1F">
        <w:rPr>
          <w:vertAlign w:val="subscript"/>
        </w:rPr>
        <w:t>=e</w:t>
      </w:r>
      <w:r w:rsidR="000975C4" w:rsidRPr="00343D1F">
        <w:rPr>
          <w:vertAlign w:val="subscript"/>
        </w:rPr>
        <w:t xml:space="preserve">               </w:t>
      </w:r>
      <w:r w:rsidR="000975C4" w:rsidRPr="00343D1F">
        <w:t>Eq. 4.1</w:t>
      </w:r>
    </w:p>
    <w:p w14:paraId="3BC4E4D1" w14:textId="4BF77B59" w:rsidR="00AC2C20" w:rsidRPr="00343D1F" w:rsidRDefault="00AC2C20" w:rsidP="002B497A">
      <w:pPr>
        <w:ind w:firstLine="360"/>
      </w:pPr>
      <w:r w:rsidRPr="00343D1F">
        <w:t xml:space="preserve">The survival rate, </w:t>
      </w:r>
      <m:oMath>
        <m:r>
          <m:rPr>
            <m:sty m:val="p"/>
          </m:rPr>
          <w:rPr>
            <w:rFonts w:ascii="Cambria Math" w:hAnsi="Cambria Math"/>
          </w:rPr>
          <m:t>κ</m:t>
        </m:r>
      </m:oMath>
      <w:r w:rsidRPr="00343D1F">
        <w:rPr>
          <w:vertAlign w:val="subscript"/>
        </w:rPr>
        <w:t>t,</w:t>
      </w:r>
      <w:r w:rsidR="00D92B6B" w:rsidRPr="00343D1F">
        <w:rPr>
          <w:vertAlign w:val="subscript"/>
        </w:rPr>
        <w:t>s</w:t>
      </w:r>
      <w:r w:rsidRPr="00343D1F">
        <w:rPr>
          <w:vertAlign w:val="subscript"/>
        </w:rPr>
        <w:t xml:space="preserve">=j, </w:t>
      </w:r>
      <w:r w:rsidRPr="00343D1F">
        <w:t xml:space="preserve">was </w:t>
      </w:r>
      <w:r w:rsidR="00EC00FA" w:rsidRPr="00343D1F">
        <w:t xml:space="preserve">calculated </w:t>
      </w:r>
      <w:r w:rsidRPr="00343D1F">
        <w:t>using a Beverton</w:t>
      </w:r>
      <w:r w:rsidR="000659EB" w:rsidRPr="00343D1F">
        <w:t>-</w:t>
      </w:r>
      <w:r w:rsidRPr="00343D1F">
        <w:t xml:space="preserve">Holt </w:t>
      </w:r>
      <w:r w:rsidR="002761EE" w:rsidRPr="00343D1F">
        <w:t>t</w:t>
      </w:r>
      <w:r w:rsidRPr="00343D1F">
        <w:t xml:space="preserve">ransition function </w:t>
      </w:r>
      <w:r w:rsidRPr="00343D1F">
        <w:fldChar w:fldCharType="begin"/>
      </w:r>
      <w:r w:rsidRPr="00343D1F">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343D1F">
        <w:fldChar w:fldCharType="separate"/>
      </w:r>
      <w:r w:rsidRPr="00343D1F">
        <w:rPr>
          <w:noProof/>
        </w:rPr>
        <w:t>(Moussalli &amp; Hilborn 1986)</w:t>
      </w:r>
      <w:r w:rsidRPr="00343D1F">
        <w:fldChar w:fldCharType="end"/>
      </w:r>
      <w:r w:rsidRPr="00343D1F">
        <w:t xml:space="preserve">. </w:t>
      </w:r>
    </w:p>
    <w:p w14:paraId="32EFB971" w14:textId="68CD7FF8" w:rsidR="0061027D" w:rsidRPr="00343D1F"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343D1F">
        <w:t xml:space="preserve">        Eq. 4.2</w:t>
      </w:r>
    </w:p>
    <w:p w14:paraId="37076728" w14:textId="5812A9E4" w:rsidR="003C439E" w:rsidRPr="00343D1F" w:rsidRDefault="00EC00FA" w:rsidP="0061027D">
      <w:pPr>
        <w:ind w:firstLine="360"/>
      </w:pPr>
      <w:r w:rsidRPr="00343D1F">
        <w:t>w</w:t>
      </w:r>
      <w:r w:rsidR="0061027D" w:rsidRPr="00343D1F">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343D1F">
        <w:t xml:space="preserve"> represent</w:t>
      </w:r>
      <w:r w:rsidR="00132EC8" w:rsidRPr="00343D1F">
        <w:t>s</w:t>
      </w:r>
      <w:r w:rsidR="0061027D" w:rsidRPr="00343D1F">
        <w:t xml:space="preserve"> time</w:t>
      </w:r>
      <w:r w:rsidR="00132EC8" w:rsidRPr="00343D1F">
        <w:t>-</w:t>
      </w:r>
      <w:r w:rsidR="0061027D" w:rsidRPr="00343D1F">
        <w:t xml:space="preserve">varying maximum survival rate </w:t>
      </w:r>
      <w:r w:rsidR="00132EC8" w:rsidRPr="00343D1F">
        <w:t xml:space="preserve">in the absence of </w:t>
      </w:r>
      <w:r w:rsidR="0061027D" w:rsidRPr="00343D1F">
        <w:t>density</w:t>
      </w:r>
      <w:r w:rsidR="00132EC8" w:rsidRPr="00343D1F">
        <w:t>-</w:t>
      </w:r>
      <w:r w:rsidR="0061027D" w:rsidRPr="00343D1F">
        <w:t>dependen</w:t>
      </w:r>
      <w:r w:rsidR="00132EC8" w:rsidRPr="00343D1F">
        <w:t>t compensation</w:t>
      </w:r>
      <w:r w:rsidR="0061027D" w:rsidRPr="00343D1F">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343D1F">
        <w:t xml:space="preserve"> represent</w:t>
      </w:r>
      <w:r w:rsidR="00132EC8" w:rsidRPr="00343D1F">
        <w:t>s</w:t>
      </w:r>
      <w:r w:rsidR="0061027D" w:rsidRPr="00343D1F">
        <w:t xml:space="preserve"> the </w:t>
      </w:r>
      <w:r w:rsidRPr="00343D1F">
        <w:t xml:space="preserve">carrying capacity, or the </w:t>
      </w:r>
      <w:r w:rsidR="0061027D" w:rsidRPr="00343D1F">
        <w:t xml:space="preserve">maximum number of individuals that could survive </w:t>
      </w:r>
      <w:r w:rsidR="00132EC8" w:rsidRPr="00343D1F">
        <w:t xml:space="preserve">to the end of </w:t>
      </w:r>
      <w:r w:rsidR="000659EB" w:rsidRPr="00343D1F">
        <w:t>each</w:t>
      </w:r>
      <w:r w:rsidR="0061027D" w:rsidRPr="00343D1F">
        <w:t xml:space="preserve"> life stage. The productivity parameter was estimated conditional on environmental covariates (Table </w:t>
      </w:r>
      <w:r w:rsidR="002C4E3D" w:rsidRPr="00343D1F">
        <w:t>1</w:t>
      </w:r>
      <w:r w:rsidR="0061027D" w:rsidRPr="00343D1F">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343D1F">
        <w:t xml:space="preserve">, which </w:t>
      </w:r>
      <w:r w:rsidRPr="00343D1F">
        <w:t>represented</w:t>
      </w:r>
      <w:r w:rsidR="0061027D" w:rsidRPr="00343D1F">
        <w:t xml:space="preserve"> the mean survival rate</w:t>
      </w:r>
      <w:r w:rsidR="00F4357D" w:rsidRPr="00343D1F">
        <w:t xml:space="preserve"> (in logit space)</w:t>
      </w:r>
      <w:r w:rsidR="0061027D" w:rsidRPr="00343D1F">
        <w:t xml:space="preserve"> at low </w:t>
      </w:r>
      <w:r w:rsidRPr="00343D1F">
        <w:t>density.</w:t>
      </w:r>
    </w:p>
    <w:p w14:paraId="61C00286" w14:textId="682A3A31" w:rsidR="0061027D" w:rsidRPr="00343D1F" w:rsidRDefault="0061027D" w:rsidP="0061027D">
      <w:pPr>
        <w:ind w:firstLine="360"/>
      </w:pPr>
      <w:r w:rsidRPr="00343D1F">
        <w:t xml:space="preserve">      </w:t>
      </w:r>
    </w:p>
    <w:p w14:paraId="170F47E8" w14:textId="6822E688" w:rsidR="0061027D" w:rsidRPr="00343D1F"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343D1F">
        <w:t xml:space="preserve">        Eq. 4.</w:t>
      </w:r>
      <w:r w:rsidR="000975C4" w:rsidRPr="00343D1F">
        <w:t>3</w:t>
      </w:r>
    </w:p>
    <w:p w14:paraId="5DC4F6FE" w14:textId="77777777" w:rsidR="00B85F75" w:rsidRPr="00343D1F" w:rsidRDefault="00B85F75" w:rsidP="0061027D">
      <w:pPr>
        <w:pStyle w:val="NormalWeb"/>
        <w:spacing w:before="0" w:beforeAutospacing="0" w:after="0" w:afterAutospacing="0"/>
        <w:ind w:firstLine="360"/>
      </w:pPr>
    </w:p>
    <w:p w14:paraId="55EE779E" w14:textId="1CF63338" w:rsidR="009D6107" w:rsidRPr="00343D1F" w:rsidRDefault="00B85F75" w:rsidP="009D6107">
      <w:pPr>
        <w:pStyle w:val="NormalWeb"/>
        <w:spacing w:before="0" w:beforeAutospacing="0" w:after="0" w:afterAutospacing="0"/>
        <w:ind w:firstLine="360"/>
      </w:pPr>
      <w:r w:rsidRPr="00343D1F">
        <w:t xml:space="preserve">Here, </w:t>
      </w:r>
      <w:r w:rsidR="00FD6295" w:rsidRPr="00343D1F">
        <w:t xml:space="preserve">a matrix of </w:t>
      </w:r>
      <w:r w:rsidR="00D92B6B" w:rsidRPr="00343D1F">
        <w:t xml:space="preserve">mean-scaled </w:t>
      </w:r>
      <w:r w:rsidR="00FD6295" w:rsidRPr="00343D1F">
        <w:t>covariate values</w:t>
      </w:r>
      <w:r w:rsidR="0061027D" w:rsidRPr="00343D1F">
        <w:t xml:space="preserve"> </w:t>
      </w:r>
      <w:r w:rsidR="0061027D" w:rsidRPr="00343D1F">
        <w:rPr>
          <w:i/>
          <w:iCs/>
        </w:rPr>
        <w:t>c</w:t>
      </w:r>
      <w:r w:rsidR="00EC00FA" w:rsidRPr="00343D1F">
        <w:t>,</w:t>
      </w:r>
      <w:r w:rsidR="0061027D" w:rsidRPr="00343D1F">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343D1F">
        <w:t>were</w:t>
      </w:r>
      <w:r w:rsidR="0061027D" w:rsidRPr="00343D1F">
        <w:t xml:space="preserve"> multiplied </w:t>
      </w:r>
      <w:r w:rsidR="00A76D65" w:rsidRPr="00343D1F">
        <w:t xml:space="preserve">by </w:t>
      </w:r>
      <w:r w:rsidR="00EC00FA" w:rsidRPr="00343D1F">
        <w:t xml:space="preserve">an associated </w:t>
      </w:r>
      <w:r w:rsidR="00A76D65" w:rsidRPr="00343D1F">
        <w:t>coefficient</w:t>
      </w:r>
      <w:r w:rsidR="0061027D" w:rsidRPr="00343D1F">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343D1F">
        <w:t xml:space="preserve"> which describe</w:t>
      </w:r>
      <w:r w:rsidR="00EC00FA" w:rsidRPr="00343D1F">
        <w:t>d</w:t>
      </w:r>
      <w:r w:rsidR="00A76D65" w:rsidRPr="00343D1F">
        <w:t xml:space="preserve"> the influence </w:t>
      </w:r>
      <w:r w:rsidR="00FD6295" w:rsidRPr="00343D1F">
        <w:t>of each covariate</w:t>
      </w:r>
      <w:r w:rsidR="000659EB" w:rsidRPr="00343D1F">
        <w:t xml:space="preserve">, </w:t>
      </w:r>
      <w:r w:rsidR="000659EB" w:rsidRPr="00343D1F">
        <w:rPr>
          <w:i/>
          <w:iCs/>
        </w:rPr>
        <w:t>c</w:t>
      </w:r>
      <w:r w:rsidR="000659EB" w:rsidRPr="00343D1F">
        <w:t>,</w:t>
      </w:r>
      <w:r w:rsidR="00FD6295" w:rsidRPr="00343D1F">
        <w:t xml:space="preserve"> on</w:t>
      </w:r>
      <w:r w:rsidR="00A76D65" w:rsidRPr="00343D1F">
        <w:t xml:space="preserve"> </w:t>
      </w:r>
      <w:r w:rsidR="00B471E3" w:rsidRPr="00343D1F">
        <w:t>stage</w:t>
      </w:r>
      <w:r w:rsidR="00A76D65" w:rsidRPr="00343D1F">
        <w:t xml:space="preserve"> specific survival rates. </w:t>
      </w:r>
    </w:p>
    <w:p w14:paraId="6BF00EB5" w14:textId="1100C532" w:rsidR="005524AD" w:rsidRPr="00343D1F" w:rsidRDefault="00D92B6B" w:rsidP="009D6107">
      <w:pPr>
        <w:pStyle w:val="NormalWeb"/>
        <w:spacing w:before="0" w:beforeAutospacing="0" w:after="0" w:afterAutospacing="0"/>
        <w:ind w:firstLine="360"/>
      </w:pPr>
      <w:r w:rsidRPr="00343D1F">
        <w:t>Upon</w:t>
      </w:r>
      <w:r w:rsidR="009D6107" w:rsidRPr="00343D1F">
        <w:t xml:space="preserve"> surviving their first summer at sea, </w:t>
      </w:r>
      <w:r w:rsidR="000659EB" w:rsidRPr="00343D1F">
        <w:t>C</w:t>
      </w:r>
      <w:r w:rsidR="00957C4C" w:rsidRPr="00343D1F">
        <w:t>hum salmon</w:t>
      </w:r>
      <w:r w:rsidR="009D6107" w:rsidRPr="00343D1F">
        <w:t xml:space="preserve"> migrate to the </w:t>
      </w:r>
      <w:r w:rsidRPr="00343D1F">
        <w:t xml:space="preserve">Eastern Aleutian Islands and Western </w:t>
      </w:r>
      <w:r w:rsidR="009D6107" w:rsidRPr="00343D1F">
        <w:t xml:space="preserve">Gulf of </w:t>
      </w:r>
      <w:r w:rsidR="005524AD" w:rsidRPr="00343D1F">
        <w:t>Alaska</w:t>
      </w:r>
      <w:r w:rsidRPr="00343D1F">
        <w:t xml:space="preserve">, where they </w:t>
      </w:r>
      <w:r w:rsidR="009D6107" w:rsidRPr="00343D1F">
        <w:t xml:space="preserve">spend up to five years at sea before returning to </w:t>
      </w:r>
      <w:r w:rsidR="00957C4C" w:rsidRPr="00343D1F">
        <w:t xml:space="preserve">the </w:t>
      </w:r>
      <w:r w:rsidR="00421E2B" w:rsidRPr="00343D1F">
        <w:t>Yukon River</w:t>
      </w:r>
      <w:r w:rsidR="00A84F11" w:rsidRPr="00343D1F">
        <w:t xml:space="preserve"> </w:t>
      </w:r>
      <w:r w:rsidR="00A84F11" w:rsidRPr="00343D1F">
        <w:fldChar w:fldCharType="begin"/>
      </w:r>
      <w:r w:rsidR="001A3C64" w:rsidRPr="00343D1F">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A84F11" w:rsidRPr="00343D1F">
        <w:fldChar w:fldCharType="separate"/>
      </w:r>
      <w:r w:rsidR="001A3C64" w:rsidRPr="00343D1F">
        <w:rPr>
          <w:noProof/>
        </w:rPr>
        <w:t>(Farley et al. 2024)</w:t>
      </w:r>
      <w:r w:rsidR="00A84F11" w:rsidRPr="00343D1F">
        <w:fldChar w:fldCharType="end"/>
      </w:r>
      <w:r w:rsidR="009D6107" w:rsidRPr="00343D1F">
        <w:t xml:space="preserve">. </w:t>
      </w:r>
      <w:r w:rsidR="005524AD" w:rsidRPr="00343D1F">
        <w:t xml:space="preserve">The first winter in the GOA is hypothesized </w:t>
      </w:r>
      <w:r w:rsidR="008B68D8" w:rsidRPr="00343D1F">
        <w:t xml:space="preserve">to be </w:t>
      </w:r>
      <w:r w:rsidR="005524AD" w:rsidRPr="00343D1F">
        <w:t>a critical life stage step</w:t>
      </w:r>
      <w:r w:rsidR="00E6218F" w:rsidRPr="00343D1F">
        <w:t>.</w:t>
      </w:r>
      <w:r w:rsidR="005524AD" w:rsidRPr="00343D1F">
        <w:t xml:space="preserve"> </w:t>
      </w:r>
      <w:r w:rsidR="000659EB" w:rsidRPr="00343D1F">
        <w:t>T</w:t>
      </w:r>
      <w:r w:rsidR="005524AD" w:rsidRPr="00343D1F">
        <w:t>hus</w:t>
      </w:r>
      <w:r w:rsidR="000659EB" w:rsidRPr="00343D1F">
        <w:t>,</w:t>
      </w:r>
      <w:r w:rsidR="005524AD" w:rsidRPr="00343D1F">
        <w:t xml:space="preserve"> </w:t>
      </w:r>
      <w:r w:rsidR="000659EB" w:rsidRPr="00343D1F">
        <w:t>survival was</w:t>
      </w:r>
      <w:r w:rsidR="005524AD" w:rsidRPr="00343D1F">
        <w:t xml:space="preserve"> estimate</w:t>
      </w:r>
      <w:r w:rsidRPr="00343D1F">
        <w:t>d</w:t>
      </w:r>
      <w:r w:rsidR="005524AD" w:rsidRPr="00343D1F">
        <w:t xml:space="preserve"> during </w:t>
      </w:r>
      <w:r w:rsidRPr="00343D1F">
        <w:t>the</w:t>
      </w:r>
      <w:r w:rsidR="005524AD" w:rsidRPr="00343D1F">
        <w:t xml:space="preserve"> first winter at sea, </w:t>
      </w:r>
      <m:oMath>
        <m:r>
          <m:rPr>
            <m:sty m:val="p"/>
          </m:rPr>
          <w:rPr>
            <w:rFonts w:ascii="Cambria Math" w:hAnsi="Cambria Math"/>
          </w:rPr>
          <m:t>κ</m:t>
        </m:r>
      </m:oMath>
      <w:r w:rsidR="005524AD" w:rsidRPr="00343D1F">
        <w:rPr>
          <w:vertAlign w:val="subscript"/>
        </w:rPr>
        <w:t>t,s</w:t>
      </w:r>
      <w:r w:rsidR="0063453E" w:rsidRPr="00343D1F">
        <w:rPr>
          <w:vertAlign w:val="subscript"/>
        </w:rPr>
        <w:t>=m</w:t>
      </w:r>
      <w:r w:rsidR="005524AD" w:rsidRPr="00343D1F">
        <w:rPr>
          <w:vertAlign w:val="subscript"/>
        </w:rPr>
        <w:t xml:space="preserve">. </w:t>
      </w:r>
      <w:r w:rsidR="005524AD" w:rsidRPr="00343D1F">
        <w:t xml:space="preserve"> Survival during the first winter at sea </w:t>
      </w:r>
      <w:r w:rsidR="0063453E" w:rsidRPr="00343D1F">
        <w:t>was</w:t>
      </w:r>
      <w:r w:rsidR="005524AD" w:rsidRPr="00343D1F">
        <w:t xml:space="preserve"> estimated using the Beverton-Holt transition function described above (Eq. </w:t>
      </w:r>
      <w:r w:rsidR="00A84F11" w:rsidRPr="00343D1F">
        <w:t>4.2</w:t>
      </w:r>
      <w:r w:rsidR="005524AD" w:rsidRPr="00343D1F">
        <w:t>)</w:t>
      </w:r>
      <w:r w:rsidR="0063453E" w:rsidRPr="00343D1F">
        <w:t xml:space="preserve"> and</w:t>
      </w:r>
      <w:r w:rsidR="005524AD" w:rsidRPr="00343D1F">
        <w:t xml:space="preserve"> the productivity parameter</w:t>
      </w:r>
      <w:r w:rsidR="0063453E" w:rsidRPr="00343D1F">
        <w:t xml:space="preserve">, which informs </w:t>
      </w:r>
      <w:r w:rsidR="008B68D8" w:rsidRPr="00343D1F">
        <w:t xml:space="preserve">the maximum </w:t>
      </w:r>
      <w:r w:rsidR="0063453E" w:rsidRPr="00343D1F">
        <w:t>survival</w:t>
      </w:r>
      <w:r w:rsidR="008B68D8" w:rsidRPr="00343D1F">
        <w:t xml:space="preserve"> rate</w:t>
      </w:r>
      <w:r w:rsidR="0063453E" w:rsidRPr="00343D1F">
        <w:t>,</w:t>
      </w:r>
      <w:r w:rsidR="005524AD" w:rsidRPr="00343D1F">
        <w:t xml:space="preserve"> was estimated conditional on environmental covariates described in Table </w:t>
      </w:r>
      <w:r w:rsidR="002C4E3D" w:rsidRPr="00343D1F">
        <w:t>1</w:t>
      </w:r>
      <w:r w:rsidR="005524AD" w:rsidRPr="00343D1F">
        <w:t xml:space="preserve"> for the marine stage. </w:t>
      </w:r>
      <w:r w:rsidR="00527EA6" w:rsidRPr="00343D1F">
        <w:lastRenderedPageBreak/>
        <w:t xml:space="preserve">Survival from the first winter at sea, </w:t>
      </w:r>
      <m:oMath>
        <m:r>
          <m:rPr>
            <m:sty m:val="p"/>
          </m:rPr>
          <w:rPr>
            <w:rFonts w:ascii="Cambria Math" w:hAnsi="Cambria Math"/>
          </w:rPr>
          <m:t>κ</m:t>
        </m:r>
      </m:oMath>
      <w:r w:rsidR="00527EA6" w:rsidRPr="00343D1F">
        <w:rPr>
          <w:vertAlign w:val="subscript"/>
        </w:rPr>
        <w:t>t,s=m</w:t>
      </w:r>
      <w:r w:rsidR="00527EA6" w:rsidRPr="00343D1F">
        <w:t>, was multiplied by the number of juvenile fish, N</w:t>
      </w:r>
      <w:r w:rsidR="00527EA6" w:rsidRPr="00343D1F">
        <w:rPr>
          <w:vertAlign w:val="subscript"/>
        </w:rPr>
        <w:t>t,s=j,</w:t>
      </w:r>
      <w:r w:rsidR="00527EA6" w:rsidRPr="00343D1F">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27EA6" w:rsidRPr="00343D1F">
        <w:t xml:space="preserve">. </w:t>
      </w:r>
      <w:r w:rsidR="005524AD" w:rsidRPr="00343D1F">
        <w:t xml:space="preserve">  </w:t>
      </w:r>
    </w:p>
    <w:p w14:paraId="54B4DD47" w14:textId="0769D8B1" w:rsidR="005524AD" w:rsidRPr="00343D1F"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343D1F">
        <w:t xml:space="preserve">= </w:t>
      </w:r>
      <m:oMath>
        <m:r>
          <m:rPr>
            <m:sty m:val="p"/>
          </m:rPr>
          <w:rPr>
            <w:rFonts w:ascii="Cambria Math" w:hAnsi="Cambria Math"/>
          </w:rPr>
          <m:t>κ</m:t>
        </m:r>
      </m:oMath>
      <w:r w:rsidR="005524AD" w:rsidRPr="00343D1F">
        <w:rPr>
          <w:vertAlign w:val="subscript"/>
        </w:rPr>
        <w:t>t,s</w:t>
      </w:r>
      <w:r w:rsidR="00B471E3" w:rsidRPr="00343D1F">
        <w:rPr>
          <w:vertAlign w:val="subscript"/>
        </w:rPr>
        <w:t>=</w:t>
      </w:r>
      <w:r w:rsidR="0063453E" w:rsidRPr="00343D1F">
        <w:rPr>
          <w:vertAlign w:val="subscript"/>
        </w:rPr>
        <w:t>m</w:t>
      </w:r>
      <w:r w:rsidR="005524AD" w:rsidRPr="00343D1F">
        <w:rPr>
          <w:vertAlign w:val="subscript"/>
        </w:rPr>
        <w:t xml:space="preserve"> *</w:t>
      </w:r>
      <w:r w:rsidR="005524AD" w:rsidRPr="00343D1F">
        <w:t xml:space="preserve"> N</w:t>
      </w:r>
      <w:r w:rsidR="005524AD" w:rsidRPr="00343D1F">
        <w:rPr>
          <w:vertAlign w:val="subscript"/>
        </w:rPr>
        <w:t>t,s</w:t>
      </w:r>
      <w:r w:rsidR="00B471E3" w:rsidRPr="00343D1F">
        <w:rPr>
          <w:vertAlign w:val="subscript"/>
        </w:rPr>
        <w:t>=j</w:t>
      </w:r>
      <w:r w:rsidR="005524AD" w:rsidRPr="00343D1F">
        <w:t xml:space="preserve">                  Eq. 4.</w:t>
      </w:r>
      <w:r w:rsidR="000975C4" w:rsidRPr="00343D1F">
        <w:t>4</w:t>
      </w:r>
    </w:p>
    <w:p w14:paraId="37B3109E" w14:textId="42947B92" w:rsidR="009D6107" w:rsidRPr="00343D1F" w:rsidRDefault="009D6107" w:rsidP="009D6107">
      <w:pPr>
        <w:pStyle w:val="NormalWeb"/>
        <w:spacing w:before="0" w:beforeAutospacing="0" w:after="0" w:afterAutospacing="0"/>
        <w:ind w:firstLine="360"/>
      </w:pPr>
      <w:r w:rsidRPr="00343D1F">
        <w:t xml:space="preserve">The number of fish returning to the Yukon River </w:t>
      </w:r>
      <w:r w:rsidR="00ED715D" w:rsidRPr="00343D1F">
        <w:t>are based on calendar year, which is indexed by</w:t>
      </w:r>
      <w:r w:rsidRPr="00343D1F">
        <w:t xml:space="preserve"> </w:t>
      </w:r>
      <m:oMath>
        <m:r>
          <w:rPr>
            <w:rFonts w:ascii="Cambria Math" w:hAnsi="Cambria Math"/>
          </w:rPr>
          <m:t>y=t+a+1</m:t>
        </m:r>
      </m:oMath>
      <w:r w:rsidR="00ED715D" w:rsidRPr="00343D1F">
        <w:t>. The number of returning fish,</w:t>
      </w:r>
      <w:r w:rsidRPr="00343D1F">
        <w:t xml:space="preserve"> </w:t>
      </w:r>
      <w:r w:rsidR="00957C4C" w:rsidRPr="00343D1F">
        <w:t>N</w:t>
      </w:r>
      <w:r w:rsidR="00ED715D" w:rsidRPr="00343D1F">
        <w:rPr>
          <w:vertAlign w:val="subscript"/>
        </w:rPr>
        <w:t>y</w:t>
      </w:r>
      <w:r w:rsidR="00957C4C" w:rsidRPr="00343D1F">
        <w:rPr>
          <w:vertAlign w:val="subscript"/>
        </w:rPr>
        <w:t>,</w:t>
      </w:r>
      <w:r w:rsidR="00B471E3" w:rsidRPr="00343D1F">
        <w:rPr>
          <w:vertAlign w:val="subscript"/>
        </w:rPr>
        <w:t>s</w:t>
      </w:r>
      <w:r w:rsidR="00957C4C" w:rsidRPr="00343D1F">
        <w:rPr>
          <w:vertAlign w:val="subscript"/>
        </w:rPr>
        <w:t>=</w:t>
      </w:r>
      <w:r w:rsidR="00B471E3" w:rsidRPr="00343D1F">
        <w:rPr>
          <w:vertAlign w:val="subscript"/>
        </w:rPr>
        <w:t>r</w:t>
      </w:r>
      <w:r w:rsidR="00957C4C" w:rsidRPr="00343D1F">
        <w:rPr>
          <w:vertAlign w:val="subscript"/>
        </w:rPr>
        <w:t>,a</w:t>
      </w:r>
      <w:r w:rsidR="00ED715D" w:rsidRPr="00343D1F">
        <w:t xml:space="preserve">, </w:t>
      </w:r>
      <w:r w:rsidRPr="00343D1F">
        <w:t xml:space="preserve">depended </w:t>
      </w:r>
      <w:r w:rsidR="00957C4C" w:rsidRPr="00343D1F">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343D1F">
        <w:rPr>
          <w:vertAlign w:val="subscript"/>
        </w:rPr>
        <w:t xml:space="preserve"> </w:t>
      </w:r>
      <w:r w:rsidR="00957C4C" w:rsidRPr="00343D1F">
        <w:t>and the proportion of fish</w:t>
      </w:r>
      <w:r w:rsidR="00CC5C61" w:rsidRPr="00343D1F">
        <w:t xml:space="preserve"> that </w:t>
      </w:r>
      <w:r w:rsidR="005524AD" w:rsidRPr="00343D1F">
        <w:t xml:space="preserve">return to </w:t>
      </w:r>
      <w:r w:rsidR="00CC5C61" w:rsidRPr="00343D1F">
        <w:t>spawn</w:t>
      </w:r>
      <w:r w:rsidR="00957C4C" w:rsidRPr="00343D1F">
        <w:t xml:space="preserve"> </w:t>
      </w:r>
      <w:r w:rsidR="000659EB" w:rsidRPr="00343D1F">
        <w:t>from</w:t>
      </w:r>
      <w:r w:rsidR="00957C4C" w:rsidRPr="00343D1F">
        <w:t xml:space="preserve"> each </w:t>
      </w:r>
      <w:r w:rsidR="000659EB" w:rsidRPr="00343D1F">
        <w:t>brood year</w:t>
      </w:r>
      <w:r w:rsidR="00957C4C" w:rsidRPr="00343D1F">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343D1F">
        <w:t>.</w:t>
      </w:r>
    </w:p>
    <w:p w14:paraId="71CCE20B" w14:textId="77777777" w:rsidR="00443D23" w:rsidRPr="00343D1F" w:rsidRDefault="00443D23" w:rsidP="00443D23">
      <w:pPr>
        <w:pStyle w:val="NormalWeb"/>
        <w:spacing w:before="0" w:beforeAutospacing="0" w:after="0" w:afterAutospacing="0"/>
        <w:jc w:val="center"/>
      </w:pPr>
    </w:p>
    <w:p w14:paraId="511E7F8E" w14:textId="42771FC1" w:rsidR="009D6107" w:rsidRPr="00343D1F"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9D6107" w:rsidRPr="00343D1F">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343D1F">
        <w:t xml:space="preserve">  </w:t>
      </w:r>
      <w:r w:rsidR="00081562" w:rsidRPr="00343D1F">
        <w:t xml:space="preserve">        </w:t>
      </w:r>
      <w:r w:rsidR="00906669" w:rsidRPr="00343D1F">
        <w:t>Eq. 4.</w:t>
      </w:r>
      <w:r w:rsidR="000975C4" w:rsidRPr="00343D1F">
        <w:t>5</w:t>
      </w:r>
    </w:p>
    <w:p w14:paraId="70E4678B" w14:textId="77777777" w:rsidR="00382C08" w:rsidRPr="00343D1F" w:rsidRDefault="00382C08" w:rsidP="00DD499B">
      <w:pPr>
        <w:pStyle w:val="NormalWeb"/>
        <w:spacing w:before="0" w:beforeAutospacing="0" w:after="0" w:afterAutospacing="0"/>
      </w:pPr>
    </w:p>
    <w:p w14:paraId="694180F9" w14:textId="361EF9E7" w:rsidR="0029518D" w:rsidRPr="00343D1F" w:rsidRDefault="005524AD" w:rsidP="00382C08">
      <w:pPr>
        <w:pStyle w:val="NormalWeb"/>
        <w:spacing w:before="0" w:beforeAutospacing="0" w:after="0" w:afterAutospacing="0"/>
      </w:pPr>
      <w:r w:rsidRPr="00343D1F">
        <w:t xml:space="preserve">We assumed a </w:t>
      </w:r>
      <w:r w:rsidR="000659EB" w:rsidRPr="00343D1F">
        <w:t xml:space="preserve">fixed </w:t>
      </w:r>
      <w:r w:rsidRPr="00343D1F">
        <w:t>natural mortality f</w:t>
      </w:r>
      <w:r w:rsidR="00EC7F15" w:rsidRPr="00343D1F">
        <w:t>or ages 4-6</w:t>
      </w:r>
      <w:r w:rsidRPr="00343D1F">
        <w:t>,</w:t>
      </w:r>
      <w:r w:rsidR="00EC7F15" w:rsidRPr="00343D1F">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343D1F">
        <w:rPr>
          <w:vertAlign w:val="subscript"/>
        </w:rPr>
        <w:t xml:space="preserve">, </w:t>
      </w:r>
      <w:r w:rsidRPr="00343D1F">
        <w:t>where the annual mortality</w:t>
      </w:r>
      <w:r w:rsidR="003C5330" w:rsidRPr="00343D1F">
        <w:t xml:space="preserve"> rate</w:t>
      </w:r>
      <w:r w:rsidRPr="00343D1F">
        <w:t xml:space="preserve"> was</w:t>
      </w:r>
      <w:r w:rsidR="00EC7F15" w:rsidRPr="00343D1F">
        <w:t xml:space="preserve"> 0.</w:t>
      </w:r>
      <w:r w:rsidRPr="00343D1F">
        <w:t>0</w:t>
      </w:r>
      <w:r w:rsidR="00EC7F15" w:rsidRPr="00343D1F">
        <w:t>6</w:t>
      </w:r>
      <w:r w:rsidR="000659EB" w:rsidRPr="00343D1F">
        <w:t>. T</w:t>
      </w:r>
      <w:r w:rsidR="00D762EC" w:rsidRPr="00343D1F">
        <w:t>his represents the assumption that</w:t>
      </w:r>
      <w:r w:rsidR="00EC7F15" w:rsidRPr="00343D1F">
        <w:t xml:space="preserve"> </w:t>
      </w:r>
      <w:r w:rsidR="00D762EC" w:rsidRPr="00343D1F">
        <w:t xml:space="preserve">older </w:t>
      </w:r>
      <w:r w:rsidR="00EC7F15" w:rsidRPr="00343D1F">
        <w:t xml:space="preserve">fish </w:t>
      </w:r>
      <w:r w:rsidR="00957C4C" w:rsidRPr="00343D1F">
        <w:t xml:space="preserve">had </w:t>
      </w:r>
      <w:r w:rsidR="00EC7F15" w:rsidRPr="00343D1F">
        <w:t xml:space="preserve">a </w:t>
      </w:r>
      <w:r w:rsidR="00957C4C" w:rsidRPr="00343D1F">
        <w:t>higher marine mortality than younger fish</w:t>
      </w:r>
      <w:r w:rsidR="00EC7F15" w:rsidRPr="00343D1F">
        <w:t xml:space="preserve"> </w:t>
      </w:r>
      <w:r w:rsidRPr="00343D1F">
        <w:fldChar w:fldCharType="begin"/>
      </w:r>
      <w:r w:rsidRPr="00343D1F">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343D1F">
        <w:fldChar w:fldCharType="separate"/>
      </w:r>
      <w:r w:rsidRPr="00343D1F">
        <w:rPr>
          <w:noProof/>
        </w:rPr>
        <w:t>(Beamish 2018)</w:t>
      </w:r>
      <w:r w:rsidRPr="00343D1F">
        <w:fldChar w:fldCharType="end"/>
      </w:r>
      <w:r w:rsidR="00D762EC" w:rsidRPr="00343D1F">
        <w:t>, but that overall ocean mortality after the first winter at sea was low</w:t>
      </w:r>
      <w:r w:rsidRPr="00343D1F">
        <w:t>.</w:t>
      </w:r>
      <w:r w:rsidR="00D762EC" w:rsidRPr="00343D1F">
        <w:t xml:space="preserve"> </w:t>
      </w:r>
      <w:r w:rsidR="005577D9" w:rsidRPr="00343D1F">
        <w:t>The maturity schedule for Chum salmon was assumed to vary over time randomly, relative to an average maturity schedule.</w:t>
      </w:r>
      <w:r w:rsidR="00F55916" w:rsidRPr="00343D1F">
        <w:t xml:space="preserve"> </w:t>
      </w:r>
      <w:r w:rsidR="0029518D" w:rsidRPr="00343D1F">
        <w:t>T</w:t>
      </w:r>
      <w:r w:rsidR="00382C08" w:rsidRPr="00343D1F">
        <w:t xml:space="preserve">he proportion of fish returning to </w:t>
      </w:r>
      <w:r w:rsidR="0029518D" w:rsidRPr="00343D1F">
        <w:t>the Yukon River</w:t>
      </w:r>
      <w:r w:rsidR="00382C08" w:rsidRPr="00343D1F">
        <w:t xml:space="preserve"> </w:t>
      </w:r>
      <w:r w:rsidR="00F55916" w:rsidRPr="00343D1F">
        <w:t xml:space="preserve">at each ocean age </w:t>
      </w:r>
      <m:oMath>
        <m:r>
          <w:rPr>
            <w:rFonts w:ascii="Cambria Math" w:hAnsi="Cambria Math"/>
          </w:rPr>
          <m:t>a</m:t>
        </m:r>
      </m:oMath>
      <w:r w:rsidR="00F55916" w:rsidRPr="00343D1F">
        <w:t xml:space="preserve"> in </w:t>
      </w:r>
      <w:r w:rsidR="00382C08" w:rsidRPr="00343D1F">
        <w:t>from each brood year</w:t>
      </w:r>
      <w:r w:rsidR="00F55916" w:rsidRPr="00343D1F">
        <w:t xml:space="preserve"> </w:t>
      </w:r>
      <m:oMath>
        <m:r>
          <w:rPr>
            <w:rFonts w:ascii="Cambria Math" w:hAnsi="Cambria Math"/>
          </w:rPr>
          <m:t>t</m:t>
        </m:r>
      </m:oMath>
      <w:r w:rsidR="0029518D" w:rsidRPr="00343D1F">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00382C08" w:rsidRPr="00343D1F">
        <w:t xml:space="preserve"> was estimated as a Dirichlet hyper-distribution arising from a mean age at maturity </w:t>
      </w:r>
      <w:r w:rsidR="0029518D" w:rsidRPr="00343D1F">
        <w:t xml:space="preserve">probability </w:t>
      </w:r>
      <w:r w:rsidR="00382C08" w:rsidRPr="00343D1F">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4701F0" w:rsidRPr="00343D1F">
        <w:t>.</w:t>
      </w:r>
      <w:r w:rsidR="00382C08" w:rsidRPr="00343D1F">
        <w:t xml:space="preserve"> </w:t>
      </w:r>
      <w:r w:rsidR="004701F0" w:rsidRPr="00343D1F">
        <w:t>Annual d</w:t>
      </w:r>
      <w:r w:rsidR="00382C08" w:rsidRPr="00343D1F">
        <w:t xml:space="preserve">eviations </w:t>
      </w:r>
      <w:r w:rsidR="004701F0" w:rsidRPr="00343D1F">
        <w:t xml:space="preserve">from the mean age at maturity were </w:t>
      </w:r>
      <w:r w:rsidR="00382C08" w:rsidRPr="00343D1F">
        <w:t xml:space="preserve">determined by </w:t>
      </w:r>
      <w:r w:rsidR="0029518D" w:rsidRPr="00343D1F">
        <w:t>an inverse dispersion parameter</w:t>
      </w:r>
      <w:r w:rsidR="004701F0" w:rsidRPr="00343D1F">
        <w:t xml:space="preserve">, </w:t>
      </w:r>
      <w:r w:rsidR="004701F0" w:rsidRPr="00343D1F">
        <w:rPr>
          <w:i/>
          <w:iCs/>
        </w:rPr>
        <w:t>D</w:t>
      </w:r>
      <w:r w:rsidR="0029518D" w:rsidRPr="00343D1F">
        <w:t xml:space="preserve">. </w:t>
      </w:r>
    </w:p>
    <w:p w14:paraId="3D97B547" w14:textId="4C935222" w:rsidR="0029518D" w:rsidRPr="00343D1F"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29518D" w:rsidRPr="00343D1F">
        <w:t xml:space="preserve"> </w:t>
      </w:r>
      <w:r w:rsidR="0029518D" w:rsidRPr="00343D1F">
        <w:tab/>
        <w:t>Eq. 4.6</w:t>
      </w:r>
    </w:p>
    <w:p w14:paraId="3BDA6387" w14:textId="77777777" w:rsidR="0029518D" w:rsidRPr="00343D1F" w:rsidRDefault="0029518D" w:rsidP="00382C08">
      <w:pPr>
        <w:pStyle w:val="NormalWeb"/>
        <w:spacing w:before="0" w:beforeAutospacing="0" w:after="0" w:afterAutospacing="0"/>
      </w:pPr>
    </w:p>
    <w:p w14:paraId="4A8BBB72" w14:textId="04925E4E" w:rsidR="00A1278F" w:rsidRPr="00343D1F" w:rsidRDefault="008219BE" w:rsidP="00DD499B">
      <w:pPr>
        <w:pStyle w:val="NormalWeb"/>
        <w:spacing w:before="0" w:beforeAutospacing="0" w:after="0" w:afterAutospacing="0"/>
      </w:pPr>
      <w:r w:rsidRPr="00343D1F">
        <w:t>Returning fish</w:t>
      </w:r>
      <w:r w:rsidR="00345AEA" w:rsidRPr="00343D1F">
        <w:t>, N</w:t>
      </w:r>
      <w:r w:rsidR="00ED715D" w:rsidRPr="00343D1F">
        <w:rPr>
          <w:vertAlign w:val="subscript"/>
        </w:rPr>
        <w:t>y</w:t>
      </w:r>
      <w:r w:rsidR="00345AEA" w:rsidRPr="00343D1F">
        <w:rPr>
          <w:vertAlign w:val="subscript"/>
        </w:rPr>
        <w:t>,</w:t>
      </w:r>
      <w:r w:rsidR="00B471E3" w:rsidRPr="00343D1F">
        <w:rPr>
          <w:vertAlign w:val="subscript"/>
        </w:rPr>
        <w:t>s</w:t>
      </w:r>
      <w:r w:rsidR="00345AEA" w:rsidRPr="00343D1F">
        <w:rPr>
          <w:vertAlign w:val="subscript"/>
        </w:rPr>
        <w:t>=r</w:t>
      </w:r>
      <w:r w:rsidR="00DD499B" w:rsidRPr="00343D1F">
        <w:rPr>
          <w:vertAlign w:val="subscript"/>
        </w:rPr>
        <w:t>,a</w:t>
      </w:r>
      <w:r w:rsidR="00345AEA" w:rsidRPr="00343D1F">
        <w:t xml:space="preserve">, </w:t>
      </w:r>
      <w:r w:rsidRPr="00343D1F">
        <w:t xml:space="preserve">were </w:t>
      </w:r>
      <w:r w:rsidR="005B507B" w:rsidRPr="00343D1F">
        <w:t>subject to terminal harvest</w:t>
      </w:r>
      <w:r w:rsidR="00DD499B" w:rsidRPr="00343D1F">
        <w:t xml:space="preserve"> determined by annual fishing mortality</w:t>
      </w:r>
      <w:r w:rsidR="00F908AF" w:rsidRPr="00343D1F">
        <w:t xml:space="preserve"> in each calendar year </w:t>
      </w:r>
      <m:oMath>
        <m:r>
          <w:rPr>
            <w:rFonts w:ascii="Cambria Math" w:hAnsi="Cambria Math"/>
          </w:rPr>
          <m:t>y</m:t>
        </m:r>
      </m:oMath>
      <w:r w:rsidR="00DD499B" w:rsidRPr="00343D1F">
        <w:t>,</w:t>
      </w:r>
      <w:r w:rsidR="00DD499B" w:rsidRPr="00343D1F">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DD499B" w:rsidRPr="00343D1F">
        <w:rPr>
          <w:vertAlign w:val="subscript"/>
        </w:rPr>
        <w:t>,</w:t>
      </w:r>
      <w:r w:rsidR="00DD499B" w:rsidRPr="00343D1F">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343D1F">
        <w:t>.</w:t>
      </w:r>
      <w:r w:rsidR="00971C02" w:rsidRPr="00343D1F">
        <w:t xml:space="preserve"> The resulting catch at age in calendar year </w:t>
      </w:r>
      <m:oMath>
        <m:r>
          <w:rPr>
            <w:rFonts w:ascii="Cambria Math" w:hAnsi="Cambria Math"/>
          </w:rPr>
          <m:t>y</m:t>
        </m:r>
      </m:oMath>
      <w:r w:rsidR="00971C02" w:rsidRPr="00343D1F">
        <w:t xml:space="preserve"> is:</w:t>
      </w:r>
    </w:p>
    <w:p w14:paraId="009A96DC" w14:textId="768FAFFB" w:rsidR="00DD499B" w:rsidRPr="00343D1F"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975CB3" w:rsidRPr="00343D1F">
        <w:t xml:space="preserve"> </w:t>
      </w:r>
      <w:r w:rsidR="001A3C64" w:rsidRPr="00343D1F">
        <w:t xml:space="preserve"> </w:t>
      </w:r>
      <w:r w:rsidR="000975C4" w:rsidRPr="00343D1F">
        <w:t>Eq. 4.</w:t>
      </w:r>
      <w:r w:rsidR="00EB7052" w:rsidRPr="00343D1F">
        <w:t>7</w:t>
      </w:r>
    </w:p>
    <w:p w14:paraId="39247AC8" w14:textId="77777777" w:rsidR="00DD499B" w:rsidRPr="00343D1F" w:rsidRDefault="00DD499B" w:rsidP="00DD499B">
      <w:pPr>
        <w:jc w:val="center"/>
        <w:rPr>
          <w:vertAlign w:val="subscript"/>
        </w:rPr>
      </w:pPr>
    </w:p>
    <w:p w14:paraId="21BDC998" w14:textId="691E031B" w:rsidR="00E82157" w:rsidRPr="00343D1F" w:rsidRDefault="00D02B3A" w:rsidP="00DD499B">
      <w:pPr>
        <w:pStyle w:val="NormalWeb"/>
        <w:spacing w:before="0" w:beforeAutospacing="0" w:after="0" w:afterAutospacing="0"/>
      </w:pPr>
      <w:r w:rsidRPr="00343D1F">
        <w:t xml:space="preserve">To allow ample flexibility in annual fishing mortality </w:t>
      </w:r>
      <w:r w:rsidR="003C439E" w:rsidRPr="00343D1F">
        <w:t>rates</w:t>
      </w:r>
      <w:r w:rsidR="00975CB3" w:rsidRPr="00343D1F">
        <w:t xml:space="preserve"> by calendar year </w:t>
      </w:r>
      <m:oMath>
        <m:r>
          <w:rPr>
            <w:rFonts w:ascii="Cambria Math" w:hAnsi="Cambria Math"/>
          </w:rPr>
          <m:t>y</m:t>
        </m:r>
      </m:oMath>
      <w:r w:rsidR="003C439E" w:rsidRPr="00343D1F">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3C439E" w:rsidRPr="00343D1F">
        <w:rPr>
          <w:vertAlign w:val="subscript"/>
        </w:rPr>
        <w:t>,</w:t>
      </w:r>
      <w:r w:rsidR="003C439E" w:rsidRPr="00343D1F">
        <w:t xml:space="preserve"> </w:t>
      </w:r>
      <w:r w:rsidRPr="00343D1F">
        <w:t>we</w:t>
      </w:r>
      <w:r w:rsidR="009A380A" w:rsidRPr="00343D1F">
        <w:t xml:space="preserve"> estimated mean fishing mortality </w:t>
      </w:r>
      <m:oMath>
        <m:r>
          <m:rPr>
            <m:sty m:val="p"/>
          </m:rPr>
          <w:rPr>
            <w:rFonts w:ascii="Cambria Math" w:hAnsi="Cambria Math"/>
            <w:vertAlign w:val="subscript"/>
          </w:rPr>
          <m:t>υ</m:t>
        </m:r>
      </m:oMath>
      <w:r w:rsidR="009A380A" w:rsidRPr="00343D1F">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343D1F">
        <w:t>.</w:t>
      </w:r>
    </w:p>
    <w:p w14:paraId="0D3D946F" w14:textId="77777777" w:rsidR="00D02B3A" w:rsidRPr="00343D1F" w:rsidRDefault="00D02B3A" w:rsidP="009A380A">
      <w:pPr>
        <w:pStyle w:val="NormalWeb"/>
        <w:spacing w:before="0" w:beforeAutospacing="0" w:after="0" w:afterAutospacing="0"/>
        <w:ind w:firstLine="360"/>
      </w:pPr>
    </w:p>
    <w:p w14:paraId="3CEDD22A" w14:textId="06C9C554" w:rsidR="00345AEA" w:rsidRPr="00343D1F" w:rsidRDefault="00000000" w:rsidP="000975C4">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0975C4" w:rsidRPr="00343D1F">
        <w:rPr>
          <w:vertAlign w:val="subscript"/>
        </w:rPr>
        <w:tab/>
      </w:r>
      <w:r w:rsidR="000975C4" w:rsidRPr="00343D1F">
        <w:rPr>
          <w:vertAlign w:val="subscript"/>
        </w:rPr>
        <w:tab/>
      </w:r>
      <w:r w:rsidR="000975C4" w:rsidRPr="00343D1F">
        <w:t>Eq. 4.</w:t>
      </w:r>
      <w:r w:rsidR="00EB7052" w:rsidRPr="00343D1F">
        <w:t>8</w:t>
      </w:r>
    </w:p>
    <w:p w14:paraId="49530708" w14:textId="77777777" w:rsidR="00D02B3A" w:rsidRPr="00343D1F" w:rsidRDefault="00D02B3A" w:rsidP="009A380A">
      <w:pPr>
        <w:ind w:firstLine="720"/>
      </w:pPr>
    </w:p>
    <w:p w14:paraId="58427769" w14:textId="70DAC817" w:rsidR="005B507B" w:rsidRPr="00343D1F" w:rsidRDefault="009A380A" w:rsidP="00D02B3A">
      <w:r w:rsidRPr="00343D1F">
        <w:t>Returning fish that were not captured in terminal fisheries</w:t>
      </w:r>
      <w:r w:rsidR="00D02B3A" w:rsidRPr="00343D1F">
        <w:t xml:space="preserve"> were assumed to reach the spawning grounds and reproduce. </w:t>
      </w:r>
    </w:p>
    <w:p w14:paraId="48E63EFE" w14:textId="34A94A13" w:rsidR="00FC4D68" w:rsidRPr="00343D1F" w:rsidRDefault="00000000" w:rsidP="001A3C64">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1A3C64" w:rsidRPr="00343D1F">
        <w:t xml:space="preserve">    </w:t>
      </w:r>
      <w:r w:rsidR="000975C4" w:rsidRPr="00343D1F">
        <w:t>Eq. 4.</w:t>
      </w:r>
      <w:r w:rsidR="00EB7052" w:rsidRPr="00343D1F">
        <w:t>9</w:t>
      </w:r>
    </w:p>
    <w:p w14:paraId="274B8A70" w14:textId="77777777" w:rsidR="00D02B3A" w:rsidRPr="00343D1F" w:rsidRDefault="00D02B3A" w:rsidP="00D02B3A">
      <w:pPr>
        <w:jc w:val="center"/>
      </w:pPr>
    </w:p>
    <w:p w14:paraId="2998AF4C" w14:textId="498F4738" w:rsidR="00720522" w:rsidRPr="00343D1F" w:rsidRDefault="00FC4D68" w:rsidP="00F96890">
      <w:pPr>
        <w:ind w:firstLine="720"/>
      </w:pPr>
      <w:r w:rsidRPr="00343D1F">
        <w:t xml:space="preserve">The </w:t>
      </w:r>
      <w:r w:rsidR="003C439E" w:rsidRPr="00343D1F">
        <w:t>number</w:t>
      </w:r>
      <w:r w:rsidRPr="00343D1F">
        <w:t xml:space="preserve"> of eggs produced by each spawner</w:t>
      </w:r>
      <w:r w:rsidR="00F96890" w:rsidRPr="00343D1F">
        <w:t>,</w:t>
      </w:r>
      <w:r w:rsidR="00F96890" w:rsidRPr="00343D1F">
        <w:rPr>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sidR="00F96890" w:rsidRPr="00343D1F">
        <w:rPr>
          <w:i/>
        </w:rPr>
        <w:t>,</w:t>
      </w:r>
      <w:r w:rsidRPr="00343D1F">
        <w:t xml:space="preserve"> was </w:t>
      </w:r>
      <w:r w:rsidR="00085D11" w:rsidRPr="00343D1F">
        <w:t xml:space="preserve">assumed to follow a Ricker function which includes </w:t>
      </w:r>
      <w:r w:rsidR="00F96890" w:rsidRPr="00343D1F">
        <w:t xml:space="preserve">parameters capturing the log of the maximum recruitment per spawner without density dependence, </w:t>
      </w:r>
      <m:oMath>
        <m:r>
          <w:rPr>
            <w:rFonts w:ascii="Cambria Math" w:hAnsi="Cambria Math"/>
          </w:rPr>
          <m:t>α</m:t>
        </m:r>
      </m:oMath>
      <w:r w:rsidR="00F96890" w:rsidRPr="00343D1F">
        <w:t xml:space="preserve">, and the strength of density dependence, </w:t>
      </w:r>
      <m:oMath>
        <m:r>
          <w:rPr>
            <w:rFonts w:ascii="Cambria Math" w:hAnsi="Cambria Math"/>
          </w:rPr>
          <m:t>β</m:t>
        </m:r>
      </m:oMath>
      <w:r w:rsidR="00085D11" w:rsidRPr="00343D1F">
        <w:t xml:space="preserve"> </w:t>
      </w:r>
      <w:r w:rsidR="00085D11" w:rsidRPr="00343D1F">
        <w:fldChar w:fldCharType="begin"/>
      </w:r>
      <w:r w:rsidR="00085D11" w:rsidRPr="00343D1F">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rsidR="00085D11" w:rsidRPr="00343D1F">
        <w:fldChar w:fldCharType="separate"/>
      </w:r>
      <w:r w:rsidR="00085D11" w:rsidRPr="00343D1F">
        <w:rPr>
          <w:noProof/>
        </w:rPr>
        <w:t>(Ricker 1954, Hilborn 1985)</w:t>
      </w:r>
      <w:r w:rsidR="00085D11" w:rsidRPr="00343D1F">
        <w:fldChar w:fldCharType="end"/>
      </w:r>
      <w:r w:rsidR="00085D11" w:rsidRPr="00343D1F">
        <w:t>.</w:t>
      </w:r>
      <w:r w:rsidR="00F96890" w:rsidRPr="00343D1F">
        <w:t xml:space="preserve"> T</w:t>
      </w:r>
      <w:r w:rsidRPr="00343D1F">
        <w:t xml:space="preserve">he proportion of females, </w:t>
      </w:r>
      <m:oMath>
        <m:r>
          <w:rPr>
            <w:rFonts w:ascii="Cambria Math" w:hAnsi="Cambria Math"/>
          </w:rPr>
          <m:t>P</m:t>
        </m:r>
      </m:oMath>
      <w:r w:rsidR="00F511E4" w:rsidRPr="00343D1F">
        <w:t xml:space="preserve">, was </w:t>
      </w:r>
      <w:r w:rsidRPr="00343D1F">
        <w:t xml:space="preserve">fixed at 50% </w:t>
      </w:r>
      <w:r w:rsidR="00BC3349" w:rsidRPr="00343D1F">
        <w:rPr>
          <w:vertAlign w:val="subscript"/>
        </w:rPr>
        <w:fldChar w:fldCharType="begin"/>
      </w:r>
      <w:r w:rsidR="00BC3349" w:rsidRPr="00343D1F">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BC3349" w:rsidRPr="00343D1F">
        <w:rPr>
          <w:vertAlign w:val="subscript"/>
        </w:rPr>
        <w:fldChar w:fldCharType="separate"/>
      </w:r>
      <w:r w:rsidR="00BC3349" w:rsidRPr="00343D1F">
        <w:rPr>
          <w:noProof/>
        </w:rPr>
        <w:t>(Gilk et al.</w:t>
      </w:r>
      <w:r w:rsidR="00BC3349" w:rsidRPr="00343D1F">
        <w:rPr>
          <w:noProof/>
          <w:vertAlign w:val="subscript"/>
        </w:rPr>
        <w:t xml:space="preserve"> </w:t>
      </w:r>
      <w:r w:rsidR="00BC3349" w:rsidRPr="00343D1F">
        <w:rPr>
          <w:noProof/>
        </w:rPr>
        <w:t>2009)</w:t>
      </w:r>
      <w:r w:rsidR="00BC3349" w:rsidRPr="00343D1F">
        <w:rPr>
          <w:vertAlign w:val="subscript"/>
        </w:rPr>
        <w:fldChar w:fldCharType="end"/>
      </w:r>
      <w:r w:rsidR="00E53ECE" w:rsidRPr="00343D1F">
        <w:t xml:space="preserve">. </w:t>
      </w:r>
      <w:r w:rsidR="00F96890" w:rsidRPr="00343D1F">
        <w:t xml:space="preserve"> </w:t>
      </w:r>
    </w:p>
    <w:p w14:paraId="323A32C2" w14:textId="5AEAC0BF" w:rsidR="00720522" w:rsidRPr="00343D1F" w:rsidRDefault="00720522" w:rsidP="00720522">
      <w:pPr>
        <w:ind w:firstLine="720"/>
      </w:pPr>
    </w:p>
    <w:p w14:paraId="776B67B3" w14:textId="47AA3DF9" w:rsidR="000975C4" w:rsidRPr="00343D1F" w:rsidRDefault="00000000" w:rsidP="00DF538F">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000975C4" w:rsidRPr="00343D1F">
        <w:tab/>
        <w:t>Eq. 4.</w:t>
      </w:r>
      <w:r w:rsidR="00EB7052" w:rsidRPr="00343D1F">
        <w:t>1</w:t>
      </w:r>
      <w:r w:rsidR="00720522" w:rsidRPr="00343D1F">
        <w:t>0</w:t>
      </w:r>
    </w:p>
    <w:p w14:paraId="18F4F840" w14:textId="77777777" w:rsidR="00F96890" w:rsidRPr="00343D1F" w:rsidRDefault="00F96890" w:rsidP="00DF538F">
      <w:pPr>
        <w:pStyle w:val="NormalWeb"/>
        <w:spacing w:before="0" w:beforeAutospacing="0" w:after="0" w:afterAutospacing="0"/>
        <w:ind w:left="2160" w:firstLine="720"/>
      </w:pPr>
    </w:p>
    <w:p w14:paraId="5B482AF5" w14:textId="77777777" w:rsidR="00720522" w:rsidRPr="00343D1F" w:rsidRDefault="00720522" w:rsidP="00720522">
      <w:pPr>
        <w:ind w:firstLine="720"/>
      </w:pPr>
      <w:r w:rsidRPr="00343D1F">
        <w:t xml:space="preserve">The lifecycle begins again by summing the number of eggs produced by each spawner 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rsidRPr="00343D1F">
        <w:t>.</w:t>
      </w:r>
    </w:p>
    <w:p w14:paraId="1993EF18" w14:textId="77777777" w:rsidR="00720522" w:rsidRPr="00343D1F" w:rsidRDefault="00720522" w:rsidP="00DF538F">
      <w:pPr>
        <w:pStyle w:val="NormalWeb"/>
        <w:spacing w:before="0" w:beforeAutospacing="0" w:after="0" w:afterAutospacing="0"/>
        <w:ind w:left="2160" w:firstLine="720"/>
      </w:pPr>
    </w:p>
    <w:p w14:paraId="6EA79ACB" w14:textId="21F9E5F8" w:rsidR="00720522" w:rsidRPr="00343D1F" w:rsidRDefault="00000000" w:rsidP="0072052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00720522" w:rsidRPr="00343D1F">
        <w:t xml:space="preserve"> </w:t>
      </w:r>
      <w:r w:rsidR="00720522" w:rsidRPr="00343D1F">
        <w:tab/>
      </w:r>
      <w:r w:rsidR="00720522" w:rsidRPr="00343D1F">
        <w:tab/>
      </w:r>
      <w:r w:rsidR="00720522" w:rsidRPr="00343D1F">
        <w:tab/>
      </w:r>
      <w:r w:rsidR="00720522" w:rsidRPr="00343D1F">
        <w:tab/>
        <w:t>Eq. 4.11</w:t>
      </w:r>
    </w:p>
    <w:p w14:paraId="5AA66528" w14:textId="6E762D4B" w:rsidR="002C4E3D" w:rsidRPr="00343D1F" w:rsidRDefault="002C4E3D" w:rsidP="002C4E3D">
      <w:pPr>
        <w:ind w:left="2160" w:firstLine="720"/>
      </w:pPr>
    </w:p>
    <w:p w14:paraId="36C460C5" w14:textId="3574FCFF" w:rsidR="003D4E2E" w:rsidRPr="00343D1F" w:rsidRDefault="003D4E2E" w:rsidP="004802C8">
      <w:pPr>
        <w:pStyle w:val="Heading4"/>
        <w:rPr>
          <w:rFonts w:ascii="Times New Roman" w:hAnsi="Times New Roman" w:cs="Times New Roman"/>
        </w:rPr>
      </w:pPr>
      <w:r w:rsidRPr="00343D1F">
        <w:rPr>
          <w:rFonts w:ascii="Times New Roman" w:hAnsi="Times New Roman" w:cs="Times New Roman"/>
        </w:rPr>
        <w:t xml:space="preserve">2.2 </w:t>
      </w:r>
      <w:r w:rsidR="005C5F75" w:rsidRPr="00343D1F">
        <w:rPr>
          <w:rFonts w:ascii="Times New Roman" w:hAnsi="Times New Roman" w:cs="Times New Roman"/>
        </w:rPr>
        <w:t>Model Estimation</w:t>
      </w:r>
    </w:p>
    <w:p w14:paraId="18387E32" w14:textId="4B1D32B3" w:rsidR="000D676B" w:rsidRPr="00343D1F" w:rsidRDefault="00997EF9" w:rsidP="000D676B">
      <w:pPr>
        <w:pStyle w:val="NormalWeb"/>
        <w:spacing w:before="0" w:beforeAutospacing="0" w:after="0" w:afterAutospacing="0"/>
        <w:ind w:firstLine="360"/>
        <w:rPr>
          <w:color w:val="000000"/>
        </w:rPr>
      </w:pPr>
      <w:r w:rsidRPr="00343D1F">
        <w:t xml:space="preserve">We fit the </w:t>
      </w:r>
      <w:r w:rsidR="00286587" w:rsidRPr="00343D1F">
        <w:t>IPM</w:t>
      </w:r>
      <w:r w:rsidRPr="00343D1F">
        <w:t xml:space="preserve"> to multiple datasets using Bayesian inference and implemented the model in STAN </w:t>
      </w:r>
      <w:r w:rsidR="00617924" w:rsidRPr="00343D1F">
        <w:fldChar w:fldCharType="begin"/>
      </w:r>
      <w:r w:rsidR="00617924" w:rsidRPr="00343D1F">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343D1F">
        <w:fldChar w:fldCharType="separate"/>
      </w:r>
      <w:r w:rsidR="00617924" w:rsidRPr="00343D1F">
        <w:rPr>
          <w:noProof/>
        </w:rPr>
        <w:t>(Carpenter et al. 2017)</w:t>
      </w:r>
      <w:r w:rsidR="00617924" w:rsidRPr="00343D1F">
        <w:fldChar w:fldCharType="end"/>
      </w:r>
      <w:r w:rsidRPr="00343D1F">
        <w:t xml:space="preserve"> using the rstan package in R </w:t>
      </w:r>
      <w:r w:rsidR="00DE6633" w:rsidRPr="00343D1F">
        <w:fldChar w:fldCharType="begin"/>
      </w:r>
      <w:r w:rsidR="00474E2B" w:rsidRPr="00343D1F">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DE6633" w:rsidRPr="00343D1F">
        <w:fldChar w:fldCharType="separate"/>
      </w:r>
      <w:r w:rsidR="00DE6633" w:rsidRPr="00343D1F">
        <w:rPr>
          <w:noProof/>
        </w:rPr>
        <w:t>(Stan Development Team 2024)</w:t>
      </w:r>
      <w:r w:rsidR="00DE6633" w:rsidRPr="00343D1F">
        <w:fldChar w:fldCharType="end"/>
      </w:r>
      <w:r w:rsidRPr="00343D1F">
        <w:t xml:space="preserve">. The model was fit using 4 chains, </w:t>
      </w:r>
      <w:r w:rsidR="00AF63FE" w:rsidRPr="00343D1F">
        <w:t>8</w:t>
      </w:r>
      <w:r w:rsidRPr="00343D1F">
        <w:t xml:space="preserve">000 warm up iterations and </w:t>
      </w:r>
      <w:r w:rsidR="00AF63FE" w:rsidRPr="00343D1F">
        <w:t>24,</w:t>
      </w:r>
      <w:r w:rsidRPr="00343D1F">
        <w:t>000 total iterations</w:t>
      </w:r>
      <w:r w:rsidR="00286587" w:rsidRPr="00343D1F">
        <w:t>.</w:t>
      </w:r>
      <w:r w:rsidRPr="00343D1F">
        <w:t xml:space="preserve"> </w:t>
      </w:r>
      <w:r w:rsidR="00286587" w:rsidRPr="00343D1F">
        <w:t>W</w:t>
      </w:r>
      <w:r w:rsidRPr="00343D1F">
        <w:t xml:space="preserve">e </w:t>
      </w:r>
      <w:r w:rsidR="00AF63FE" w:rsidRPr="00343D1F">
        <w:t>used an</w:t>
      </w:r>
      <w:r w:rsidRPr="00343D1F">
        <w:t xml:space="preserve"> adapt-delta </w:t>
      </w:r>
      <w:r w:rsidR="00AF63FE" w:rsidRPr="00343D1F">
        <w:t>of</w:t>
      </w:r>
      <w:r w:rsidRPr="00343D1F">
        <w:t xml:space="preserve"> 0.99 to force the model to take smaller steps when searching the parameter space. We diagnosed chain convergence using the Gelman-Rubin statistic </w:t>
      </w:r>
      <w:r w:rsidRPr="00343D1F">
        <w:fldChar w:fldCharType="begin"/>
      </w:r>
      <w:r w:rsidRPr="00343D1F">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343D1F">
        <w:fldChar w:fldCharType="separate"/>
      </w:r>
      <w:r w:rsidRPr="00343D1F">
        <w:rPr>
          <w:noProof/>
        </w:rPr>
        <w:t>(Brooks &amp; Gelman 1998)</w:t>
      </w:r>
      <w:r w:rsidRPr="00343D1F">
        <w:fldChar w:fldCharType="end"/>
      </w:r>
      <w:r w:rsidRPr="00343D1F">
        <w:t xml:space="preserve"> and visually inspected coherence in the distribution of posterior samples from each chain using trace plots (</w:t>
      </w:r>
      <w:r w:rsidR="00395A14" w:rsidRPr="00343D1F">
        <w:t>F</w:t>
      </w:r>
      <w:r w:rsidRPr="00343D1F">
        <w:t xml:space="preserve">igure </w:t>
      </w:r>
      <w:r w:rsidR="00395A14" w:rsidRPr="00343D1F">
        <w:t>S</w:t>
      </w:r>
      <w:r w:rsidR="00D7515D" w:rsidRPr="00343D1F">
        <w:t>2</w:t>
      </w:r>
      <w:r w:rsidRPr="00343D1F">
        <w:t>).</w:t>
      </w:r>
      <w:r w:rsidR="000D676B" w:rsidRPr="00343D1F">
        <w:t xml:space="preserve"> </w:t>
      </w:r>
      <w:r w:rsidR="000D676B" w:rsidRPr="00343D1F">
        <w:rPr>
          <w:color w:val="000000"/>
        </w:rPr>
        <w:t xml:space="preserve">We used the </w:t>
      </w:r>
      <w:r w:rsidR="000D676B" w:rsidRPr="00343D1F">
        <w:rPr>
          <w:i/>
          <w:iCs/>
          <w:color w:val="000000"/>
        </w:rPr>
        <w:t>priorsense</w:t>
      </w:r>
      <w:r w:rsidR="000D676B" w:rsidRPr="00343D1F">
        <w:rPr>
          <w:color w:val="000000"/>
        </w:rPr>
        <w:t xml:space="preserve"> package in R to evaluate </w:t>
      </w:r>
      <w:r w:rsidR="00F74A1C" w:rsidRPr="00343D1F">
        <w:rPr>
          <w:color w:val="000000"/>
        </w:rPr>
        <w:t xml:space="preserve">how sensitive the posterior </w:t>
      </w:r>
      <w:r w:rsidR="00286587" w:rsidRPr="00343D1F">
        <w:rPr>
          <w:color w:val="000000"/>
        </w:rPr>
        <w:t>distribution was</w:t>
      </w:r>
      <w:r w:rsidR="00F74A1C" w:rsidRPr="00343D1F">
        <w:rPr>
          <w:color w:val="000000"/>
        </w:rPr>
        <w:t xml:space="preserve"> to prior and likelihood</w:t>
      </w:r>
      <w:r w:rsidR="00286587" w:rsidRPr="00343D1F">
        <w:rPr>
          <w:color w:val="000000"/>
        </w:rPr>
        <w:t xml:space="preserve"> perturbations</w:t>
      </w:r>
      <w:r w:rsidR="000D676B" w:rsidRPr="00343D1F">
        <w:rPr>
          <w:color w:val="000000"/>
        </w:rPr>
        <w:t xml:space="preserve"> </w:t>
      </w:r>
      <w:r w:rsidR="000D676B" w:rsidRPr="00343D1F">
        <w:rPr>
          <w:color w:val="000000"/>
        </w:rPr>
        <w:fldChar w:fldCharType="begin"/>
      </w:r>
      <w:r w:rsidR="000D676B" w:rsidRPr="00343D1F">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343D1F">
        <w:rPr>
          <w:color w:val="000000"/>
        </w:rPr>
        <w:fldChar w:fldCharType="separate"/>
      </w:r>
      <w:r w:rsidR="000D676B" w:rsidRPr="00343D1F">
        <w:rPr>
          <w:noProof/>
          <w:color w:val="000000"/>
        </w:rPr>
        <w:t>(Kallioinen et al. 2023)</w:t>
      </w:r>
      <w:r w:rsidR="000D676B" w:rsidRPr="00343D1F">
        <w:rPr>
          <w:color w:val="000000"/>
        </w:rPr>
        <w:fldChar w:fldCharType="end"/>
      </w:r>
      <w:r w:rsidR="00F74A1C" w:rsidRPr="00343D1F">
        <w:rPr>
          <w:color w:val="000000"/>
        </w:rPr>
        <w:t xml:space="preserve">. </w:t>
      </w:r>
    </w:p>
    <w:p w14:paraId="491E4010" w14:textId="77777777" w:rsidR="00527EA6" w:rsidRPr="00343D1F" w:rsidRDefault="00527EA6" w:rsidP="000D676B">
      <w:pPr>
        <w:pStyle w:val="NormalWeb"/>
        <w:spacing w:before="0" w:beforeAutospacing="0" w:after="0" w:afterAutospacing="0"/>
        <w:ind w:firstLine="360"/>
        <w:rPr>
          <w:color w:val="000000"/>
        </w:rPr>
      </w:pPr>
    </w:p>
    <w:p w14:paraId="32013038" w14:textId="012A82AE" w:rsidR="00527EA6" w:rsidRPr="00343D1F" w:rsidRDefault="00527EA6" w:rsidP="00527EA6">
      <w:pPr>
        <w:pStyle w:val="Heading4"/>
        <w:rPr>
          <w:rFonts w:ascii="Times New Roman" w:hAnsi="Times New Roman" w:cs="Times New Roman"/>
        </w:rPr>
      </w:pPr>
      <w:r w:rsidRPr="00343D1F">
        <w:rPr>
          <w:rFonts w:ascii="Times New Roman" w:hAnsi="Times New Roman" w:cs="Times New Roman"/>
        </w:rPr>
        <w:t xml:space="preserve">2.3 Population Data  </w:t>
      </w:r>
    </w:p>
    <w:p w14:paraId="64091409" w14:textId="797D524F" w:rsidR="00395A14" w:rsidRPr="00343D1F" w:rsidRDefault="00DE6633" w:rsidP="0092445E">
      <w:pPr>
        <w:pStyle w:val="NormalWeb"/>
        <w:spacing w:before="0" w:beforeAutospacing="0" w:after="0" w:afterAutospacing="0"/>
        <w:ind w:firstLine="360"/>
      </w:pPr>
      <w:r w:rsidRPr="00343D1F">
        <w:t xml:space="preserve">Marine juvenile abundance estimated in the IPM </w:t>
      </w:r>
      <w:r w:rsidR="002D7659" w:rsidRPr="00343D1F">
        <w:t>(N</w:t>
      </w:r>
      <w:r w:rsidR="002D7659" w:rsidRPr="00343D1F">
        <w:rPr>
          <w:vertAlign w:val="subscript"/>
        </w:rPr>
        <w:t>t,s=j</w:t>
      </w:r>
      <w:r w:rsidR="002D7659" w:rsidRPr="00343D1F">
        <w:t>) was</w:t>
      </w:r>
      <w:r w:rsidRPr="00343D1F">
        <w:t xml:space="preserve"> fit to </w:t>
      </w:r>
      <w:r w:rsidR="00997EF9" w:rsidRPr="00343D1F">
        <w:t xml:space="preserve">a juvenile </w:t>
      </w:r>
      <w:r w:rsidRPr="00343D1F">
        <w:t xml:space="preserve">fall </w:t>
      </w:r>
      <w:r w:rsidR="002D7659" w:rsidRPr="00343D1F">
        <w:t>C</w:t>
      </w:r>
      <w:r w:rsidR="00997EF9" w:rsidRPr="00343D1F">
        <w:t xml:space="preserve">hum </w:t>
      </w:r>
      <w:r w:rsidRPr="00343D1F">
        <w:t xml:space="preserve">salmon </w:t>
      </w:r>
      <w:r w:rsidR="00997EF9" w:rsidRPr="00343D1F">
        <w:t xml:space="preserve">index </w:t>
      </w:r>
      <w:r w:rsidRPr="00343D1F">
        <w:t>arising from data collected in the</w:t>
      </w:r>
      <w:r w:rsidR="00997EF9" w:rsidRPr="00343D1F">
        <w:t xml:space="preserve"> Northern Bering Sea</w:t>
      </w:r>
      <w:r w:rsidRPr="00343D1F">
        <w:t xml:space="preserve"> (NBS) </w:t>
      </w:r>
      <w:r w:rsidR="00997EF9" w:rsidRPr="00343D1F">
        <w:t>survey. The NBS survey is a collaborative survey run by ADFG, NOAA Alaska Fishery Science Center</w:t>
      </w:r>
      <w:r w:rsidR="001A3C64" w:rsidRPr="00343D1F">
        <w:t xml:space="preserve"> to</w:t>
      </w:r>
      <w:r w:rsidR="00997EF9" w:rsidRPr="00343D1F">
        <w:t xml:space="preserve"> better understand the Northern Bering Sea Ecosystem </w:t>
      </w:r>
      <w:r w:rsidR="00997EF9" w:rsidRPr="00343D1F">
        <w:fldChar w:fldCharType="begin"/>
      </w:r>
      <w:r w:rsidR="00997EF9" w:rsidRPr="00343D1F">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343D1F">
        <w:fldChar w:fldCharType="separate"/>
      </w:r>
      <w:r w:rsidR="00997EF9" w:rsidRPr="00343D1F">
        <w:rPr>
          <w:noProof/>
        </w:rPr>
        <w:t>(Murphy et al. 2021)</w:t>
      </w:r>
      <w:r w:rsidR="00997EF9" w:rsidRPr="00343D1F">
        <w:fldChar w:fldCharType="end"/>
      </w:r>
      <w:r w:rsidR="00997EF9" w:rsidRPr="00343D1F">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343D1F">
        <w:t xml:space="preserve"> before they migrate to the </w:t>
      </w:r>
      <w:r w:rsidR="00AF63FE" w:rsidRPr="00343D1F">
        <w:t>Gulf of Alaska/Eastern Aleutians</w:t>
      </w:r>
      <w:r w:rsidR="00997EF9" w:rsidRPr="00343D1F">
        <w:t xml:space="preserve">. </w:t>
      </w:r>
    </w:p>
    <w:p w14:paraId="76171591" w14:textId="1F3B2A97" w:rsidR="0092445E" w:rsidRPr="00343D1F" w:rsidRDefault="00997EF9" w:rsidP="0092445E">
      <w:pPr>
        <w:pStyle w:val="NormalWeb"/>
        <w:spacing w:before="0" w:beforeAutospacing="0" w:after="0" w:afterAutospacing="0"/>
        <w:ind w:firstLine="360"/>
      </w:pPr>
      <w:r w:rsidRPr="00343D1F">
        <w:t xml:space="preserve">To account for spatial and temporal survey imbalances, Chum salmon </w:t>
      </w:r>
      <w:r w:rsidR="00DE6633" w:rsidRPr="00343D1F">
        <w:t>CPUE</w:t>
      </w:r>
      <w:r w:rsidRPr="00343D1F">
        <w:t xml:space="preserve"> data </w:t>
      </w:r>
      <w:r w:rsidR="00DE6633" w:rsidRPr="00343D1F">
        <w:t>were</w:t>
      </w:r>
      <w:r w:rsidRPr="00343D1F">
        <w:t xml:space="preserve"> used to estimate a juvenile </w:t>
      </w:r>
      <w:r w:rsidR="002D7659" w:rsidRPr="00343D1F">
        <w:t>C</w:t>
      </w:r>
      <w:r w:rsidR="0092445E" w:rsidRPr="00343D1F">
        <w:t xml:space="preserve">hum </w:t>
      </w:r>
      <w:r w:rsidRPr="00343D1F">
        <w:t>salmon index</w:t>
      </w:r>
      <w:r w:rsidR="00B142F6" w:rsidRPr="00343D1F">
        <w:t xml:space="preserve"> (</w:t>
      </w:r>
      <w:r w:rsidR="002D7659" w:rsidRPr="00343D1F">
        <w:rPr>
          <w:b/>
          <w:bCs/>
        </w:rPr>
        <w:t>Garcia et al in prep?</w:t>
      </w:r>
      <w:r w:rsidR="00B142F6" w:rsidRPr="00343D1F">
        <w:t>)</w:t>
      </w:r>
      <w:r w:rsidRPr="00343D1F">
        <w:t>. A Vector Autoregressive Spatio-Temporal</w:t>
      </w:r>
      <w:r w:rsidR="00B142F6" w:rsidRPr="00343D1F">
        <w:t xml:space="preserve"> </w:t>
      </w:r>
      <w:r w:rsidRPr="00343D1F">
        <w:t xml:space="preserve">modeling approach was used to create an independent index of </w:t>
      </w:r>
      <w:r w:rsidR="0092445E" w:rsidRPr="00343D1F">
        <w:t>juvenile</w:t>
      </w:r>
      <w:r w:rsidRPr="00343D1F">
        <w:t xml:space="preserve"> chum salmon, and methods are detailed by Cunningham et </w:t>
      </w:r>
      <w:r w:rsidR="00B142F6" w:rsidRPr="00343D1F">
        <w:t xml:space="preserve">al </w:t>
      </w:r>
      <w:r w:rsidR="00B142F6" w:rsidRPr="00343D1F">
        <w:fldChar w:fldCharType="begin"/>
      </w:r>
      <w:r w:rsidR="00B142F6" w:rsidRPr="00343D1F">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343D1F">
        <w:fldChar w:fldCharType="separate"/>
      </w:r>
      <w:r w:rsidR="00B142F6" w:rsidRPr="00343D1F">
        <w:rPr>
          <w:noProof/>
        </w:rPr>
        <w:t>(Thorson 2019)</w:t>
      </w:r>
      <w:r w:rsidR="00B142F6" w:rsidRPr="00343D1F">
        <w:fldChar w:fldCharType="end"/>
      </w:r>
      <w:r w:rsidR="00B142F6" w:rsidRPr="00343D1F">
        <w:t xml:space="preserve">. </w:t>
      </w:r>
      <w:r w:rsidR="0092445E" w:rsidRPr="00343D1F">
        <w:t xml:space="preserve">The NBS survey includes multiple stocks of juvenile chum salmon that spend their first summer in the NBS. </w:t>
      </w:r>
      <w:r w:rsidR="009F5D64" w:rsidRPr="00343D1F">
        <w:t>Chum salmon caught in this survey are allocated to genetic reporting groups using a spatial mixed stock analysis (MSA) (</w:t>
      </w:r>
      <w:r w:rsidR="009F5D64" w:rsidRPr="00343D1F">
        <w:rPr>
          <w:b/>
          <w:bCs/>
        </w:rPr>
        <w:t>CITE</w:t>
      </w:r>
      <w:r w:rsidR="009F5D64" w:rsidRPr="00343D1F">
        <w:t xml:space="preserve">, </w:t>
      </w:r>
      <w:r w:rsidR="009F5D64" w:rsidRPr="00343D1F">
        <w:rPr>
          <w:b/>
          <w:bCs/>
        </w:rPr>
        <w:t>Lee et al..?).</w:t>
      </w:r>
      <w:r w:rsidR="009F5D64" w:rsidRPr="00343D1F">
        <w:t xml:space="preserve"> The MSA has five reporting groups, including Yukon River fall chum salmon. Genotype and analysis are further detailed by </w:t>
      </w:r>
      <w:r w:rsidR="009F5D64" w:rsidRPr="00343D1F">
        <w:rPr>
          <w:b/>
          <w:bCs/>
        </w:rPr>
        <w:t>XX</w:t>
      </w:r>
      <w:r w:rsidR="003C426C" w:rsidRPr="00343D1F">
        <w:rPr>
          <w:b/>
          <w:bCs/>
        </w:rPr>
        <w:t xml:space="preserve"> et al</w:t>
      </w:r>
      <w:r w:rsidR="009F5D64" w:rsidRPr="00343D1F">
        <w:t xml:space="preserve">. </w:t>
      </w:r>
      <w:r w:rsidR="0092445E" w:rsidRPr="00343D1F">
        <w:t>We multiplied</w:t>
      </w:r>
      <w:r w:rsidR="009F5D64" w:rsidRPr="00343D1F">
        <w:t xml:space="preserve"> the</w:t>
      </w:r>
      <w:r w:rsidR="0092445E" w:rsidRPr="00343D1F">
        <w:t xml:space="preserve"> </w:t>
      </w:r>
      <w:r w:rsidR="00495D79" w:rsidRPr="00343D1F">
        <w:t xml:space="preserve">mean annual estimated </w:t>
      </w:r>
      <w:r w:rsidR="0092445E" w:rsidRPr="00343D1F">
        <w:t xml:space="preserve">annual </w:t>
      </w:r>
      <w:r w:rsidR="00495D79" w:rsidRPr="00343D1F">
        <w:t xml:space="preserve">proportion of Yukon River fall chum salmon </w:t>
      </w:r>
      <w:r w:rsidR="0092445E" w:rsidRPr="00343D1F">
        <w:t xml:space="preserve">by the total index of juvenile Chum salmon to yield a </w:t>
      </w:r>
      <w:r w:rsidR="002D7659" w:rsidRPr="00343D1F">
        <w:t xml:space="preserve">fall Chum </w:t>
      </w:r>
      <w:r w:rsidR="0092445E" w:rsidRPr="00343D1F">
        <w:t>stock</w:t>
      </w:r>
      <w:r w:rsidR="00495D79" w:rsidRPr="00343D1F">
        <w:t>-</w:t>
      </w:r>
      <w:r w:rsidR="0092445E" w:rsidRPr="00343D1F">
        <w:t xml:space="preserve">specific juvenile index. </w:t>
      </w:r>
    </w:p>
    <w:p w14:paraId="55143442" w14:textId="5FC07A0C" w:rsidR="0096149F" w:rsidRPr="00343D1F" w:rsidRDefault="00DE6633" w:rsidP="0092445E">
      <w:pPr>
        <w:pStyle w:val="NormalWeb"/>
        <w:spacing w:before="0" w:beforeAutospacing="0" w:after="0" w:afterAutospacing="0"/>
        <w:ind w:firstLine="360"/>
      </w:pPr>
      <w:r w:rsidRPr="00343D1F">
        <w:t>To</w:t>
      </w:r>
      <w:r w:rsidR="00DD3DE8" w:rsidRPr="00343D1F">
        <w:t xml:space="preserve"> translate the model estimated juvenile abundances to the scale of the observed juvenile abundances</w:t>
      </w:r>
      <w:r w:rsidRPr="00343D1F">
        <w:t xml:space="preserve">, we estimated a constant, </w:t>
      </w:r>
      <w:r w:rsidRPr="00343D1F">
        <w:rPr>
          <w:i/>
          <w:iCs/>
        </w:rPr>
        <w:t>q</w:t>
      </w:r>
      <w:r w:rsidR="00DD3DE8" w:rsidRPr="00343D1F">
        <w:t xml:space="preserve">. </w:t>
      </w:r>
      <w:r w:rsidR="00567F94" w:rsidRPr="00343D1F">
        <w:t>We fit the model to the juvenile index ranging from brood years 200</w:t>
      </w:r>
      <w:r w:rsidR="00030642" w:rsidRPr="00343D1F">
        <w:t>2</w:t>
      </w:r>
      <w:r w:rsidR="00567F94" w:rsidRPr="00343D1F">
        <w:t xml:space="preserve"> to 2022. </w:t>
      </w:r>
      <w:r w:rsidR="0096149F" w:rsidRPr="00343D1F">
        <w:t xml:space="preserve">Observation error was assumed as log-normally distributed: </w:t>
      </w:r>
    </w:p>
    <w:p w14:paraId="223B3819" w14:textId="0622F1CB" w:rsidR="00997EF9" w:rsidRPr="00343D1F"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343D1F">
        <w:t xml:space="preserve">            Eq. 4.</w:t>
      </w:r>
      <w:r w:rsidR="00EB7052" w:rsidRPr="00343D1F">
        <w:t>11</w:t>
      </w:r>
    </w:p>
    <w:p w14:paraId="7B86FB2D" w14:textId="77777777" w:rsidR="00DE6633" w:rsidRPr="00343D1F" w:rsidRDefault="00DE6633" w:rsidP="0094469E">
      <w:pPr>
        <w:pStyle w:val="NormalWeb"/>
        <w:spacing w:before="0" w:beforeAutospacing="0" w:after="0" w:afterAutospacing="0"/>
        <w:ind w:firstLine="360"/>
        <w:jc w:val="center"/>
      </w:pPr>
    </w:p>
    <w:p w14:paraId="68E724E4" w14:textId="423B5696" w:rsidR="001918E7" w:rsidRPr="00343D1F" w:rsidRDefault="00257ACD" w:rsidP="001918E7">
      <w:pPr>
        <w:pStyle w:val="NormalWeb"/>
        <w:spacing w:before="0" w:beforeAutospacing="0" w:after="0" w:afterAutospacing="0"/>
        <w:ind w:firstLine="360"/>
      </w:pPr>
      <w:r w:rsidRPr="00343D1F">
        <w:t>T</w:t>
      </w:r>
      <w:r w:rsidR="00997EF9" w:rsidRPr="00343D1F">
        <w:t>otal return, harvest and spawner estimates for Yukon River</w:t>
      </w:r>
      <w:r w:rsidRPr="00343D1F">
        <w:t xml:space="preserve"> fall Chum salmon were</w:t>
      </w:r>
      <w:r w:rsidR="00997EF9" w:rsidRPr="00343D1F">
        <w:t xml:space="preserve"> provided by the Alaska Department of Fisheries and Game (ADFG)</w:t>
      </w:r>
      <w:r w:rsidR="003F1961" w:rsidRPr="00343D1F">
        <w:t xml:space="preserve"> run reconstruction</w:t>
      </w:r>
      <w:r w:rsidR="00997EF9" w:rsidRPr="00343D1F">
        <w:t xml:space="preserve"> </w:t>
      </w:r>
      <w:r w:rsidR="00997EF9" w:rsidRPr="00343D1F">
        <w:fldChar w:fldCharType="begin"/>
      </w:r>
      <w:r w:rsidR="003F1961" w:rsidRPr="00343D1F">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997EF9" w:rsidRPr="00343D1F">
        <w:fldChar w:fldCharType="separate"/>
      </w:r>
      <w:r w:rsidR="003F1961" w:rsidRPr="00343D1F">
        <w:rPr>
          <w:noProof/>
        </w:rPr>
        <w:t>(Fleischman &amp; Borba 2009)</w:t>
      </w:r>
      <w:r w:rsidR="00997EF9" w:rsidRPr="00343D1F">
        <w:fldChar w:fldCharType="end"/>
      </w:r>
      <w:r w:rsidR="00997EF9" w:rsidRPr="00343D1F">
        <w:t xml:space="preserve">. </w:t>
      </w:r>
      <w:r w:rsidR="003F1961" w:rsidRPr="00343D1F">
        <w:t>A full discussion of the run reconstruction model is available in Fleischman and Borba 2009</w:t>
      </w:r>
      <w:r w:rsidRPr="00343D1F">
        <w:t>. M</w:t>
      </w:r>
      <w:r w:rsidR="003F1961" w:rsidRPr="00343D1F">
        <w:t>odel methods have remained the same</w:t>
      </w:r>
      <w:r w:rsidR="00495D79" w:rsidRPr="00343D1F">
        <w:t>, while</w:t>
      </w:r>
      <w:r w:rsidR="003F1961" w:rsidRPr="00343D1F">
        <w:t xml:space="preserve"> the reconstruction model </w:t>
      </w:r>
      <w:r w:rsidR="00495D79" w:rsidRPr="00343D1F">
        <w:t>estimates have</w:t>
      </w:r>
      <w:r w:rsidR="003F1961" w:rsidRPr="00343D1F">
        <w:t xml:space="preserve"> been updated with new </w:t>
      </w:r>
      <w:r w:rsidR="00495D79" w:rsidRPr="00343D1F">
        <w:t>data annually</w:t>
      </w:r>
      <w:r w:rsidR="003F1961" w:rsidRPr="00343D1F">
        <w:t xml:space="preserve">. Spawner abundances were estimated based on data from escapement monitoring projects that cover 95% of the </w:t>
      </w:r>
      <w:r w:rsidR="00DE6633" w:rsidRPr="00343D1F">
        <w:t>drainage and yields drainage wide estimates</w:t>
      </w:r>
      <w:r w:rsidR="003F1961" w:rsidRPr="00343D1F">
        <w:t xml:space="preserve">. Harvest data to inform the run reconstruction was compiled from commercial fish tickets and subsistence surveys. In the reconstruction, the total run size was assumed  as the sum of the spawners and harvest. </w:t>
      </w:r>
      <w:r w:rsidR="0094469E" w:rsidRPr="00343D1F">
        <w:t xml:space="preserve">We fit the model to the return, harvest and </w:t>
      </w:r>
      <w:r w:rsidR="0094469E" w:rsidRPr="00343D1F">
        <w:lastRenderedPageBreak/>
        <w:t>spawner estimates ranging from brood years 200</w:t>
      </w:r>
      <w:r w:rsidR="00030642" w:rsidRPr="00343D1F">
        <w:t>2</w:t>
      </w:r>
      <w:r w:rsidR="0094469E" w:rsidRPr="00343D1F">
        <w:t xml:space="preserve"> to 2022. We assumed observation error was log-normally distributed for all stages</w:t>
      </w:r>
      <w:r w:rsidR="001918E7" w:rsidRPr="00343D1F">
        <w:t xml:space="preserve">. </w:t>
      </w:r>
      <w:r w:rsidR="000B059D" w:rsidRPr="00343D1F">
        <w:t>Here,</w:t>
      </w:r>
      <w:r w:rsidR="001918E7" w:rsidRPr="00343D1F">
        <w:t xml:space="preserv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1918E7" w:rsidRPr="00343D1F">
        <w:t>, acts as a weighting factor for the likelihood,</w:t>
      </w:r>
      <w:r w:rsidR="000B059D" w:rsidRPr="00343D1F">
        <w:t xml:space="preserve"> where</w:t>
      </w:r>
      <w:r w:rsidR="001918E7" w:rsidRPr="00343D1F">
        <w:t xml:space="preserve"> smaller </w:t>
      </w:r>
      <w:proofErr w:type="gramStart"/>
      <w:r w:rsidR="001918E7" w:rsidRPr="00343D1F">
        <w:t>sigma’s</w:t>
      </w:r>
      <w:proofErr w:type="gramEnd"/>
      <w:r w:rsidR="001918E7" w:rsidRPr="00343D1F">
        <w:t xml:space="preserve"> contribute more to the complete likelihood</w:t>
      </w:r>
      <w:r w:rsidR="000B059D" w:rsidRPr="00343D1F">
        <w:t xml:space="preserve"> which </w:t>
      </w:r>
      <w:r w:rsidR="001918E7" w:rsidRPr="00343D1F">
        <w:t>helps account for the contributions of different sources of information.</w:t>
      </w:r>
    </w:p>
    <w:p w14:paraId="09ED9C79" w14:textId="77777777" w:rsidR="00EB7052" w:rsidRPr="00343D1F" w:rsidRDefault="00EB7052" w:rsidP="003F1961">
      <w:pPr>
        <w:pStyle w:val="NormalWeb"/>
        <w:spacing w:before="0" w:beforeAutospacing="0" w:after="0" w:afterAutospacing="0"/>
        <w:ind w:firstLine="360"/>
      </w:pPr>
    </w:p>
    <w:p w14:paraId="1B00E458" w14:textId="179B22D1" w:rsidR="0094469E"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94469E" w:rsidRPr="00343D1F">
        <w:t xml:space="preserve">            Eq. 4.</w:t>
      </w:r>
      <w:r w:rsidR="00EB7052" w:rsidRPr="00343D1F">
        <w:t>12</w:t>
      </w:r>
    </w:p>
    <w:p w14:paraId="50617B0E" w14:textId="7CC2CAD9" w:rsidR="0094469E"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0094469E" w:rsidRPr="00343D1F">
        <w:t xml:space="preserve">            Eq. 4.</w:t>
      </w:r>
      <w:r w:rsidR="00EB7052" w:rsidRPr="00343D1F">
        <w:t>13</w:t>
      </w:r>
    </w:p>
    <w:p w14:paraId="25F93494" w14:textId="329605CE" w:rsidR="00997EF9" w:rsidRPr="00343D1F" w:rsidRDefault="00000000" w:rsidP="0094469E">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0094469E" w:rsidRPr="00343D1F">
        <w:t xml:space="preserve">            Eq. 4.</w:t>
      </w:r>
      <w:r w:rsidR="00EB7052" w:rsidRPr="00343D1F">
        <w:t>14</w:t>
      </w:r>
    </w:p>
    <w:p w14:paraId="210FDA56" w14:textId="77777777" w:rsidR="003D4E2E" w:rsidRPr="00343D1F" w:rsidRDefault="003D4E2E" w:rsidP="003D4E2E"/>
    <w:p w14:paraId="3DE90576" w14:textId="7B935A1C" w:rsidR="003D4E2E" w:rsidRPr="00343D1F" w:rsidRDefault="003F1961" w:rsidP="000400A0">
      <w:pPr>
        <w:ind w:firstLine="360"/>
      </w:pPr>
      <w:r w:rsidRPr="00343D1F">
        <w:t>Age composition data that informed the run reconstruction was collected from lower river fisheries</w:t>
      </w:r>
      <w:r w:rsidR="005C5F75" w:rsidRPr="00343D1F">
        <w:t xml:space="preserve"> and test fisheries </w:t>
      </w:r>
      <w:r w:rsidR="005C5F75" w:rsidRPr="00343D1F">
        <w:fldChar w:fldCharType="begin"/>
      </w:r>
      <w:r w:rsidR="005C5F75" w:rsidRPr="00343D1F">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343D1F">
        <w:fldChar w:fldCharType="separate"/>
      </w:r>
      <w:r w:rsidR="005C5F75" w:rsidRPr="00343D1F">
        <w:rPr>
          <w:noProof/>
        </w:rPr>
        <w:t>(Fleischman &amp; Borba 2009)</w:t>
      </w:r>
      <w:r w:rsidR="005C5F75" w:rsidRPr="00343D1F">
        <w:fldChar w:fldCharType="end"/>
      </w:r>
      <w:r w:rsidRPr="00343D1F">
        <w:t>.</w:t>
      </w:r>
      <w:r w:rsidR="004111F4" w:rsidRPr="00343D1F">
        <w:t xml:space="preserve"> We fit the </w:t>
      </w:r>
      <w:r w:rsidR="00382C08" w:rsidRPr="00343D1F">
        <w:t xml:space="preserve">estimation model to age composition estimates </w:t>
      </w:r>
      <w:r w:rsidR="00DE0436" w:rsidRPr="00343D1F">
        <w:t xml:space="preserve">from each calendar year </w:t>
      </w:r>
      <w:r w:rsidR="00382C08" w:rsidRPr="00343D1F">
        <w:t xml:space="preserve">provided by the run reconstruction. </w:t>
      </w:r>
      <w:r w:rsidR="005C5F75" w:rsidRPr="00343D1F">
        <w:t>We used p</w:t>
      </w:r>
      <w:r w:rsidR="003D4E2E" w:rsidRPr="00343D1F">
        <w:t>redicted run size by calendar year and age (N</w:t>
      </w:r>
      <w:r w:rsidR="003D4E2E" w:rsidRPr="00343D1F">
        <w:rPr>
          <w:vertAlign w:val="subscript"/>
        </w:rPr>
        <w:t>t+a+1,s=r,a</w:t>
      </w:r>
      <w:r w:rsidR="003D4E2E" w:rsidRPr="00343D1F">
        <w:t>)</w:t>
      </w:r>
      <w:r w:rsidR="005C5F75" w:rsidRPr="00343D1F">
        <w:t xml:space="preserve"> </w:t>
      </w:r>
      <w:r w:rsidR="003D4E2E" w:rsidRPr="00343D1F">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343D1F">
        <w:t>). The difference between the annual return age composition predicted by the model,</w:t>
      </w:r>
      <w:r w:rsidR="003D4E2E" w:rsidRPr="00343D1F">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343D1F">
        <w:rPr>
          <w:i/>
        </w:rPr>
        <w:t>,</w:t>
      </w:r>
      <w:r w:rsidR="003D4E2E" w:rsidRPr="00343D1F">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343D1F">
        <w:t>was minimized by relating the two through a multinomial distribution</w:t>
      </w:r>
      <w:r w:rsidR="005C5F75" w:rsidRPr="00343D1F">
        <w:t xml:space="preserve">. </w:t>
      </w:r>
    </w:p>
    <w:p w14:paraId="214E1762" w14:textId="77777777" w:rsidR="00382C08" w:rsidRPr="00343D1F" w:rsidRDefault="00382C08" w:rsidP="00382C08">
      <w:pPr>
        <w:pStyle w:val="NormalWeb"/>
        <w:spacing w:before="0" w:beforeAutospacing="0" w:after="0" w:afterAutospacing="0"/>
      </w:pPr>
    </w:p>
    <w:p w14:paraId="26C12901" w14:textId="3793C6BD" w:rsidR="003D4E2E" w:rsidRPr="00343D1F" w:rsidRDefault="00000000" w:rsidP="004802C8">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343D1F">
        <w:t xml:space="preserve">   Eq. 4.15</w:t>
      </w:r>
    </w:p>
    <w:p w14:paraId="4FCF70C1" w14:textId="00F5F467" w:rsidR="00952A2D" w:rsidRPr="00343D1F" w:rsidRDefault="00952A2D" w:rsidP="004802C8">
      <w:pPr>
        <w:pStyle w:val="Heading4"/>
        <w:rPr>
          <w:rFonts w:ascii="Times New Roman" w:hAnsi="Times New Roman" w:cs="Times New Roman"/>
        </w:rPr>
      </w:pPr>
      <w:r w:rsidRPr="00343D1F">
        <w:rPr>
          <w:rFonts w:ascii="Times New Roman" w:hAnsi="Times New Roman" w:cs="Times New Roman"/>
        </w:rPr>
        <w:t>2.</w:t>
      </w:r>
      <w:r w:rsidR="00527EA6" w:rsidRPr="00343D1F">
        <w:rPr>
          <w:rFonts w:ascii="Times New Roman" w:hAnsi="Times New Roman" w:cs="Times New Roman"/>
        </w:rPr>
        <w:t>4</w:t>
      </w:r>
      <w:r w:rsidRPr="00343D1F">
        <w:rPr>
          <w:rFonts w:ascii="Times New Roman" w:hAnsi="Times New Roman" w:cs="Times New Roman"/>
        </w:rPr>
        <w:t xml:space="preserve"> Priors</w:t>
      </w:r>
    </w:p>
    <w:p w14:paraId="5A00126B" w14:textId="290AE50A" w:rsidR="00952A2D" w:rsidRPr="00343D1F" w:rsidRDefault="00213D47" w:rsidP="00ED1C8F">
      <w:pPr>
        <w:ind w:firstLine="720"/>
      </w:pPr>
      <w:r w:rsidRPr="00343D1F">
        <w:t>P</w:t>
      </w:r>
      <w:r w:rsidR="00952A2D" w:rsidRPr="00343D1F">
        <w:t xml:space="preserve">riors </w:t>
      </w:r>
      <w:r w:rsidRPr="00343D1F">
        <w:t xml:space="preserve">were </w:t>
      </w:r>
      <w:r w:rsidR="003A11BE" w:rsidRPr="00343D1F">
        <w:t>selected as</w:t>
      </w:r>
      <w:r w:rsidR="00952A2D" w:rsidRPr="00343D1F">
        <w:t xml:space="preserve"> generally weak or uninformative for a majority of parameters</w:t>
      </w:r>
      <w:r w:rsidR="0070480A" w:rsidRPr="00343D1F">
        <w:t xml:space="preserve"> (Table 1)</w:t>
      </w:r>
      <w:r w:rsidR="00952A2D" w:rsidRPr="00343D1F">
        <w:t xml:space="preserve">. The exception </w:t>
      </w:r>
      <w:r w:rsidR="003A11BE" w:rsidRPr="00343D1F">
        <w:t>were</w:t>
      </w:r>
      <w:r w:rsidR="00952A2D" w:rsidRPr="00343D1F">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952A2D" w:rsidRPr="00343D1F">
        <w:t xml:space="preserve">. We applied a prior with a normal distribution, mean of 0 and standard deviation of 0.1. This regularized prior was imposed to avoid spurious correlations among covariates and productivity estimates.       </w:t>
      </w:r>
    </w:p>
    <w:p w14:paraId="3199B4B1" w14:textId="77777777" w:rsidR="00313648" w:rsidRPr="00343D1F" w:rsidRDefault="00313648" w:rsidP="00ED1C8F">
      <w:pPr>
        <w:ind w:firstLine="720"/>
      </w:pPr>
    </w:p>
    <w:p w14:paraId="3FF80323" w14:textId="04C244B6" w:rsidR="00DD499B" w:rsidRPr="00343D1F" w:rsidRDefault="003D4E2E" w:rsidP="004802C8">
      <w:pPr>
        <w:pStyle w:val="Heading4"/>
        <w:rPr>
          <w:rFonts w:ascii="Times New Roman" w:hAnsi="Times New Roman" w:cs="Times New Roman"/>
        </w:rPr>
      </w:pPr>
      <w:r w:rsidRPr="00343D1F">
        <w:rPr>
          <w:rFonts w:ascii="Times New Roman" w:hAnsi="Times New Roman" w:cs="Times New Roman"/>
        </w:rPr>
        <w:t>2.</w:t>
      </w:r>
      <w:r w:rsidR="00527EA6" w:rsidRPr="00343D1F">
        <w:rPr>
          <w:rFonts w:ascii="Times New Roman" w:hAnsi="Times New Roman" w:cs="Times New Roman"/>
        </w:rPr>
        <w:t>5</w:t>
      </w:r>
      <w:r w:rsidRPr="00343D1F">
        <w:rPr>
          <w:rFonts w:ascii="Times New Roman" w:hAnsi="Times New Roman" w:cs="Times New Roman"/>
        </w:rPr>
        <w:t xml:space="preserve"> </w:t>
      </w:r>
      <w:r w:rsidR="007A5FD1" w:rsidRPr="00343D1F">
        <w:rPr>
          <w:rFonts w:ascii="Times New Roman" w:hAnsi="Times New Roman" w:cs="Times New Roman"/>
        </w:rPr>
        <w:t>Ecosystem</w:t>
      </w:r>
      <w:r w:rsidR="00DD499B" w:rsidRPr="00343D1F">
        <w:rPr>
          <w:rFonts w:ascii="Times New Roman" w:hAnsi="Times New Roman" w:cs="Times New Roman"/>
        </w:rPr>
        <w:t xml:space="preserve"> Covariates</w:t>
      </w:r>
    </w:p>
    <w:p w14:paraId="07B3F072" w14:textId="77777777" w:rsidR="00313648" w:rsidRPr="00343D1F" w:rsidRDefault="003B54AF" w:rsidP="008D50E3">
      <w:pPr>
        <w:ind w:firstLine="720"/>
      </w:pPr>
      <w:r w:rsidRPr="00343D1F">
        <w:t>C</w:t>
      </w:r>
      <w:r w:rsidR="007A5FD1" w:rsidRPr="00343D1F">
        <w:t xml:space="preserve">ovariates included in the </w:t>
      </w:r>
      <w:r w:rsidRPr="00343D1F">
        <w:t xml:space="preserve">IPM </w:t>
      </w:r>
      <w:r w:rsidR="007A5FD1" w:rsidRPr="00343D1F">
        <w:t xml:space="preserve">were </w:t>
      </w:r>
      <w:r w:rsidRPr="00343D1F">
        <w:t>gathered</w:t>
      </w:r>
      <w:r w:rsidR="007A5FD1" w:rsidRPr="00343D1F">
        <w:t xml:space="preserve"> based </w:t>
      </w:r>
      <w:r w:rsidR="00A52601" w:rsidRPr="00343D1F">
        <w:t xml:space="preserve">on </w:t>
      </w:r>
      <w:r w:rsidRPr="00343D1F">
        <w:t>support from</w:t>
      </w:r>
      <w:r w:rsidR="007A5FD1" w:rsidRPr="00343D1F">
        <w:t xml:space="preserve"> </w:t>
      </w:r>
      <w:r w:rsidR="00592CA8" w:rsidRPr="00343D1F">
        <w:t>peer reviewed</w:t>
      </w:r>
      <w:r w:rsidR="007A5FD1" w:rsidRPr="00343D1F">
        <w:t xml:space="preserve"> literature </w:t>
      </w:r>
      <w:r w:rsidRPr="00343D1F">
        <w:t xml:space="preserve">(Table </w:t>
      </w:r>
      <w:r w:rsidR="0070480A" w:rsidRPr="00343D1F">
        <w:t>2</w:t>
      </w:r>
      <w:r w:rsidR="000400A0" w:rsidRPr="00343D1F">
        <w:t>, Figure 2</w:t>
      </w:r>
      <w:r w:rsidRPr="00343D1F">
        <w:t>)</w:t>
      </w:r>
      <w:r w:rsidR="007A5FD1" w:rsidRPr="00343D1F">
        <w:t xml:space="preserve">. </w:t>
      </w:r>
      <w:r w:rsidR="00356E89" w:rsidRPr="00343D1F">
        <w:t>All covariates were mean-scaled</w:t>
      </w:r>
      <w:r w:rsidR="00093146" w:rsidRPr="00343D1F">
        <w:t xml:space="preserve"> and included in the IPM all at once</w:t>
      </w:r>
      <w:r w:rsidR="00356E89" w:rsidRPr="00343D1F">
        <w:t xml:space="preserve">. </w:t>
      </w:r>
    </w:p>
    <w:p w14:paraId="2DFF9E98" w14:textId="1F9235FE" w:rsidR="00313648" w:rsidRPr="00343D1F" w:rsidRDefault="00313648" w:rsidP="00313648">
      <w:pPr>
        <w:pStyle w:val="Heading5"/>
        <w:rPr>
          <w:rFonts w:ascii="Times New Roman" w:hAnsi="Times New Roman" w:cs="Times New Roman"/>
        </w:rPr>
      </w:pPr>
      <w:r w:rsidRPr="00343D1F">
        <w:rPr>
          <w:rFonts w:ascii="Times New Roman" w:hAnsi="Times New Roman" w:cs="Times New Roman"/>
        </w:rPr>
        <w:t xml:space="preserve">2.5.1 Egg to the first summer at sea </w:t>
      </w:r>
    </w:p>
    <w:p w14:paraId="21ABA198" w14:textId="2994D2CC" w:rsidR="008D50E3" w:rsidRPr="00343D1F" w:rsidRDefault="00592CA8" w:rsidP="008D50E3">
      <w:pPr>
        <w:ind w:firstLine="720"/>
      </w:pPr>
      <w:r w:rsidRPr="00343D1F">
        <w:t xml:space="preserve">We considered </w:t>
      </w:r>
      <w:r w:rsidR="00552875">
        <w:t>six</w:t>
      </w:r>
      <w:r w:rsidRPr="00343D1F">
        <w:t xml:space="preserve"> covariates </w:t>
      </w:r>
      <w:r w:rsidR="003B54AF" w:rsidRPr="00343D1F">
        <w:t>hypothesized to</w:t>
      </w:r>
      <w:r w:rsidRPr="00343D1F">
        <w:t xml:space="preserve"> impact juvenile salmon productivity from the egg stage to the end of their first summer at sea, including </w:t>
      </w:r>
      <w:r w:rsidR="00E6218F" w:rsidRPr="00343D1F">
        <w:t xml:space="preserve">the mean spawner size trend from the parent generation, </w:t>
      </w:r>
      <w:r w:rsidR="00552875">
        <w:t xml:space="preserve">fall air temperature, fall </w:t>
      </w:r>
      <w:r w:rsidR="00FA43BA">
        <w:t>snow depth</w:t>
      </w:r>
      <w:r w:rsidR="00552875">
        <w:t xml:space="preserve">, </w:t>
      </w:r>
      <w:r w:rsidRPr="00343D1F">
        <w:t xml:space="preserve">Yukon River </w:t>
      </w:r>
      <w:r w:rsidR="00E83FFC" w:rsidRPr="00343D1F">
        <w:t>flow rates</w:t>
      </w:r>
      <w:r w:rsidRPr="00343D1F">
        <w:t>, cumulative degree days for sea surface temperatures in the Northern Bering Sea</w:t>
      </w:r>
      <w:r w:rsidR="00E6218F" w:rsidRPr="00343D1F">
        <w:t xml:space="preserve"> and </w:t>
      </w:r>
      <w:r w:rsidRPr="00343D1F">
        <w:t>pollock recruitment index</w:t>
      </w:r>
      <w:r w:rsidR="00E6218F" w:rsidRPr="00343D1F">
        <w:t xml:space="preserve">. </w:t>
      </w:r>
      <w:r w:rsidR="008D50E3" w:rsidRPr="00343D1F">
        <w:t xml:space="preserve">We included the mean trend in spawner size at age for spawners that returned during the juvenile brood year. Size at age can impact reproduction potential and affect productivity. We hypothesized a positive relationship between size and productivity where bigger fish produce more offspring and have greater reproductive success </w:t>
      </w:r>
      <w:r w:rsidR="008D50E3" w:rsidRPr="00343D1F">
        <w:fldChar w:fldCharType="begin"/>
      </w:r>
      <w:r w:rsidR="008D50E3" w:rsidRPr="00343D1F">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D50E3" w:rsidRPr="00343D1F">
        <w:fldChar w:fldCharType="separate"/>
      </w:r>
      <w:r w:rsidR="008D50E3" w:rsidRPr="00343D1F">
        <w:rPr>
          <w:noProof/>
        </w:rPr>
        <w:t>(Ohlberger et al. 2020, Oke et al. 2020, Feddern et al. 2024)</w:t>
      </w:r>
      <w:r w:rsidR="008D50E3" w:rsidRPr="00343D1F">
        <w:fldChar w:fldCharType="end"/>
      </w:r>
      <w:r w:rsidR="008D50E3" w:rsidRPr="00343D1F">
        <w:t>. The Alaska Department of Fish and Game (ADFG) conducts standardized salmon escapement surveys across Alaska where they have recorded salmon length, sex and age since the 1990’s. This information is publicly available (Supplemental Table 1). We compiled Yukon River Chum salmon age and length data spanning 2000-2021</w:t>
      </w:r>
      <w:r w:rsidR="003C426C" w:rsidRPr="00343D1F">
        <w:t xml:space="preserve"> </w:t>
      </w:r>
      <w:r w:rsidR="008D50E3" w:rsidRPr="00343D1F">
        <w:t xml:space="preserve">from project sites with current timeseries </w:t>
      </w:r>
      <w:r w:rsidR="003C426C" w:rsidRPr="00343D1F">
        <w:t xml:space="preserve">and estimated a common trend </w:t>
      </w:r>
      <w:r w:rsidR="00186EF6" w:rsidRPr="00343D1F">
        <w:t xml:space="preserve">in size at age </w:t>
      </w:r>
      <w:r w:rsidR="003C426C" w:rsidRPr="00343D1F">
        <w:t xml:space="preserve">using a dynamic factor analysis (DFA) </w:t>
      </w:r>
      <w:r w:rsidR="00A04B2B" w:rsidRPr="00343D1F">
        <w:t>(</w:t>
      </w:r>
      <w:r w:rsidR="00563890" w:rsidRPr="00343D1F">
        <w:t>Text S</w:t>
      </w:r>
      <w:r w:rsidR="00A04B2B" w:rsidRPr="00343D1F">
        <w:t>1.1,</w:t>
      </w:r>
      <w:r w:rsidR="003C426C" w:rsidRPr="00343D1F">
        <w:t xml:space="preserve"> </w:t>
      </w:r>
      <w:r w:rsidR="008D50E3" w:rsidRPr="00343D1F">
        <w:t xml:space="preserve">Table </w:t>
      </w:r>
      <w:r w:rsidR="00A04B2B" w:rsidRPr="00343D1F">
        <w:t>S</w:t>
      </w:r>
      <w:r w:rsidR="008D50E3" w:rsidRPr="00343D1F">
        <w:rPr>
          <w:b/>
          <w:bCs/>
        </w:rPr>
        <w:t>XX</w:t>
      </w:r>
      <w:r w:rsidR="008D50E3" w:rsidRPr="00343D1F">
        <w:t xml:space="preserve">). </w:t>
      </w:r>
    </w:p>
    <w:p w14:paraId="07C7F99A" w14:textId="6BF2D794" w:rsidR="00FA43BA" w:rsidRDefault="00FA43BA" w:rsidP="000836D7">
      <w:pPr>
        <w:ind w:firstLine="720"/>
      </w:pPr>
      <w:r w:rsidRPr="00343D1F">
        <w:lastRenderedPageBreak/>
        <w:t xml:space="preserve">We included </w:t>
      </w:r>
      <w:r>
        <w:t>fall air temperature</w:t>
      </w:r>
      <w:r>
        <w:t xml:space="preserve"> and</w:t>
      </w:r>
      <w:r>
        <w:t xml:space="preserve"> fall snow depth</w:t>
      </w:r>
      <w:r>
        <w:t xml:space="preserve"> from the Fairbanks airport</w:t>
      </w:r>
      <w:r w:rsidR="00D07FA6">
        <w:t xml:space="preserve"> (October – December)</w:t>
      </w:r>
      <w:r>
        <w:t xml:space="preserve"> (F</w:t>
      </w:r>
      <w:commentRangeStart w:id="5"/>
      <w:r>
        <w:t>igure 1</w:t>
      </w:r>
      <w:commentRangeEnd w:id="5"/>
      <w:r>
        <w:rPr>
          <w:rStyle w:val="CommentReference"/>
        </w:rPr>
        <w:commentReference w:id="5"/>
      </w:r>
      <w:r>
        <w:t xml:space="preserve">) to </w:t>
      </w:r>
      <w:r w:rsidR="000836D7">
        <w:t>represent egg incubation conditions. We hypothesized that years with exceptionally cold Fall air temperatures and low snow levels could lead to high egg mortality. This could occur if freezing occurs deep enough into the spawning habitat</w:t>
      </w:r>
      <w:r w:rsidR="00FD0E5B">
        <w:t xml:space="preserve"> reducing suitable spawning habitat or </w:t>
      </w:r>
      <w:r w:rsidR="000836D7">
        <w:t>lead</w:t>
      </w:r>
      <w:r w:rsidR="00FD0E5B">
        <w:t>s</w:t>
      </w:r>
      <w:r w:rsidR="000836D7">
        <w:t xml:space="preserve"> to dewatering</w:t>
      </w:r>
      <w:r w:rsidR="00FD0E5B">
        <w:t xml:space="preserve">. Further, lower snowpacks have less insulating ability leading to </w:t>
      </w:r>
      <w:r w:rsidR="000836D7">
        <w:t xml:space="preserve">greater temperature variability for eggs </w:t>
      </w:r>
      <w:r w:rsidR="000836D7">
        <w:fldChar w:fldCharType="begin"/>
      </w:r>
      <w:r w:rsidR="000836D7">
        <w:instrText xml:space="preserve"> ADDIN ZOTERO_ITEM CSL_CITATION {"citationID":"0YxLsw5M","properties":{"formattedCitation":"(Jallen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0836D7">
        <w:fldChar w:fldCharType="separate"/>
      </w:r>
      <w:r w:rsidR="000836D7">
        <w:rPr>
          <w:noProof/>
        </w:rPr>
        <w:t>(Jallen et al. 2022)</w:t>
      </w:r>
      <w:r w:rsidR="000836D7">
        <w:fldChar w:fldCharType="end"/>
      </w:r>
      <w:r w:rsidR="000836D7">
        <w:t xml:space="preserve">. </w:t>
      </w:r>
    </w:p>
    <w:p w14:paraId="1649D74D" w14:textId="1CE49229" w:rsidR="00592CA8" w:rsidRPr="00343D1F" w:rsidRDefault="00B9454F" w:rsidP="002C4E3D">
      <w:pPr>
        <w:ind w:firstLine="720"/>
      </w:pPr>
      <w:r w:rsidRPr="00343D1F">
        <w:t xml:space="preserve">We included the Yukon River mainstem </w:t>
      </w:r>
      <w:r w:rsidR="00592CA8" w:rsidRPr="00343D1F">
        <w:t xml:space="preserve">mean </w:t>
      </w:r>
      <w:r w:rsidR="00D24714" w:rsidRPr="00343D1F">
        <w:t>flow</w:t>
      </w:r>
      <w:r w:rsidR="00592CA8" w:rsidRPr="00343D1F">
        <w:t xml:space="preserve"> for May and June</w:t>
      </w:r>
      <w:r w:rsidR="00A52601" w:rsidRPr="00343D1F">
        <w:t>. We hypothesized</w:t>
      </w:r>
      <w:r w:rsidRPr="00343D1F">
        <w:t xml:space="preserve"> </w:t>
      </w:r>
      <w:r w:rsidR="00E91BE7" w:rsidRPr="00343D1F">
        <w:t xml:space="preserve">that increased river </w:t>
      </w:r>
      <w:r w:rsidR="00D24714" w:rsidRPr="00343D1F">
        <w:t xml:space="preserve">flow </w:t>
      </w:r>
      <w:r w:rsidR="00E91BE7" w:rsidRPr="00343D1F">
        <w:t>has a negative relationship with productivity as it makes juvenile foraging more difficult</w:t>
      </w:r>
      <w:r w:rsidR="00592CA8" w:rsidRPr="00343D1F">
        <w:t xml:space="preserve"> </w:t>
      </w:r>
      <w:r w:rsidR="00E91BE7" w:rsidRPr="00343D1F">
        <w:fldChar w:fldCharType="begin"/>
      </w:r>
      <w:r w:rsidR="00E91BE7" w:rsidRPr="00343D1F">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343D1F">
        <w:fldChar w:fldCharType="separate"/>
      </w:r>
      <w:r w:rsidR="00E91BE7" w:rsidRPr="00343D1F">
        <w:rPr>
          <w:noProof/>
        </w:rPr>
        <w:t>(Neuswanger et al. 2015)</w:t>
      </w:r>
      <w:r w:rsidR="00E91BE7" w:rsidRPr="00343D1F">
        <w:fldChar w:fldCharType="end"/>
      </w:r>
      <w:r w:rsidR="00E91BE7" w:rsidRPr="00343D1F">
        <w:t>.</w:t>
      </w:r>
      <w:r w:rsidR="00592CA8" w:rsidRPr="00343D1F">
        <w:t xml:space="preserve"> A majority of juvenile </w:t>
      </w:r>
      <w:r w:rsidR="00A52601" w:rsidRPr="00343D1F">
        <w:t>C</w:t>
      </w:r>
      <w:r w:rsidR="00592CA8" w:rsidRPr="00343D1F">
        <w:t xml:space="preserve">hum leave the lower Yukon River Delta by the end of June and occasionally into July, depending on ice break up phenology </w:t>
      </w:r>
      <w:r w:rsidR="00592CA8" w:rsidRPr="00343D1F">
        <w:fldChar w:fldCharType="begin"/>
      </w:r>
      <w:r w:rsidR="00592CA8" w:rsidRPr="00343D1F">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343D1F">
        <w:fldChar w:fldCharType="separate"/>
      </w:r>
      <w:r w:rsidR="00592CA8" w:rsidRPr="00343D1F">
        <w:rPr>
          <w:noProof/>
        </w:rPr>
        <w:t>(Miller &amp; Weiss 2023)</w:t>
      </w:r>
      <w:r w:rsidR="00592CA8" w:rsidRPr="00343D1F">
        <w:fldChar w:fldCharType="end"/>
      </w:r>
      <w:r w:rsidR="00A52601" w:rsidRPr="00343D1F">
        <w:t>. G</w:t>
      </w:r>
      <w:r w:rsidR="00592CA8" w:rsidRPr="00343D1F">
        <w:t xml:space="preserve">iven this outmigration timing, </w:t>
      </w:r>
      <w:r w:rsidR="00170B26" w:rsidRPr="00343D1F">
        <w:t>Yukon River</w:t>
      </w:r>
      <w:r w:rsidR="00592CA8" w:rsidRPr="00343D1F">
        <w:t xml:space="preserve"> </w:t>
      </w:r>
      <w:r w:rsidR="00D24714" w:rsidRPr="00343D1F">
        <w:t>flow</w:t>
      </w:r>
      <w:r w:rsidR="00592CA8" w:rsidRPr="00343D1F">
        <w:t xml:space="preserve"> rates in May and June are the most likely to impact juvenile feeding and address this hypothesis. </w:t>
      </w:r>
      <w:r w:rsidR="00855916" w:rsidRPr="00343D1F">
        <w:t xml:space="preserve">We acquired monthly </w:t>
      </w:r>
      <w:r w:rsidR="00D24714" w:rsidRPr="00343D1F">
        <w:t xml:space="preserve">flow </w:t>
      </w:r>
      <w:r w:rsidR="00855916" w:rsidRPr="00343D1F">
        <w:t>data (cubic feet per second) from a gage hosted by the USGS at Pilot Station, AK,</w:t>
      </w:r>
      <w:r w:rsidR="00D24714" w:rsidRPr="00343D1F">
        <w:t xml:space="preserve"> </w:t>
      </w:r>
      <w:r w:rsidR="00855916" w:rsidRPr="00343D1F">
        <w:t xml:space="preserve">along the </w:t>
      </w:r>
      <w:r w:rsidR="00D24714" w:rsidRPr="00343D1F">
        <w:t xml:space="preserve">Lower </w:t>
      </w:r>
      <w:r w:rsidR="00855916" w:rsidRPr="00343D1F">
        <w:t xml:space="preserve">Yukon River (Table </w:t>
      </w:r>
      <w:r w:rsidR="0070480A" w:rsidRPr="00343D1F">
        <w:t>2</w:t>
      </w:r>
      <w:r w:rsidR="000400A0" w:rsidRPr="00343D1F">
        <w:t>, Table S1</w:t>
      </w:r>
      <w:r w:rsidR="00855916" w:rsidRPr="00343D1F">
        <w:t xml:space="preserve">). </w:t>
      </w:r>
    </w:p>
    <w:p w14:paraId="5ED4BCB0" w14:textId="6B58229F" w:rsidR="00611CE6" w:rsidRPr="00343D1F" w:rsidRDefault="00592CA8" w:rsidP="00B9454F">
      <w:pPr>
        <w:ind w:firstLine="720"/>
      </w:pPr>
      <w:r w:rsidRPr="00343D1F">
        <w:t xml:space="preserve">We included Northern Bering Sea Summer (NBS) </w:t>
      </w:r>
      <w:r w:rsidR="00230037" w:rsidRPr="00343D1F">
        <w:t>c</w:t>
      </w:r>
      <w:r w:rsidRPr="00343D1F">
        <w:t xml:space="preserve">umulative </w:t>
      </w:r>
      <w:r w:rsidR="00230037" w:rsidRPr="00343D1F">
        <w:t>d</w:t>
      </w:r>
      <w:r w:rsidRPr="00343D1F">
        <w:t xml:space="preserve">egree </w:t>
      </w:r>
      <w:r w:rsidR="00230037" w:rsidRPr="00343D1F">
        <w:t>d</w:t>
      </w:r>
      <w:r w:rsidRPr="00343D1F">
        <w:t xml:space="preserve">ays (CDD) to represent the temperature conditions preceding the NBS survey and represent ecosystem conditions for the first couple months fish </w:t>
      </w:r>
      <w:r w:rsidR="00230037" w:rsidRPr="00343D1F">
        <w:t xml:space="preserve">are </w:t>
      </w:r>
      <w:r w:rsidRPr="00343D1F">
        <w:t>at sea</w:t>
      </w:r>
      <w:r w:rsidR="00855916" w:rsidRPr="00343D1F">
        <w:t>.</w:t>
      </w:r>
      <w:r w:rsidR="00D24714" w:rsidRPr="00343D1F">
        <w:t xml:space="preserve"> </w:t>
      </w:r>
      <w:r w:rsidRPr="00343D1F">
        <w:t xml:space="preserve">We hypothesized a positive relationship between temperature and juvenile productivity, as suggested by empirical studies in the </w:t>
      </w:r>
      <w:r w:rsidR="00D24714" w:rsidRPr="00343D1F">
        <w:t>Bering Sea</w:t>
      </w:r>
      <w:r w:rsidRPr="00343D1F">
        <w:t xml:space="preserve"> and bioenergetics modeling in Japan </w:t>
      </w:r>
      <w:r w:rsidRPr="00343D1F">
        <w:fldChar w:fldCharType="begin"/>
      </w:r>
      <w:r w:rsidR="001A3C64" w:rsidRPr="00343D1F">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(Iino et al. 2022, Farley et al. 2024)</w:t>
      </w:r>
      <w:r w:rsidRPr="00343D1F">
        <w:fldChar w:fldCharType="end"/>
      </w:r>
      <w:r w:rsidRPr="00343D1F">
        <w:t xml:space="preserve">. </w:t>
      </w:r>
      <w:r w:rsidR="00D24714" w:rsidRPr="00343D1F">
        <w:t xml:space="preserve">The hypothesized positive relationship may arise if </w:t>
      </w:r>
      <w:r w:rsidRPr="00343D1F">
        <w:t>warmer temperatures enhanc</w:t>
      </w:r>
      <w:r w:rsidR="00D24714" w:rsidRPr="00343D1F">
        <w:t>e</w:t>
      </w:r>
      <w:r w:rsidRPr="00343D1F">
        <w:t xml:space="preserve"> juvenile salmon growth</w:t>
      </w:r>
      <w:r w:rsidR="00D24714" w:rsidRPr="00343D1F">
        <w:t xml:space="preserve"> rates as they enter the marine environment which can </w:t>
      </w:r>
      <w:r w:rsidRPr="00343D1F">
        <w:t xml:space="preserve">reduce size selective mortality and </w:t>
      </w:r>
      <w:r w:rsidR="00D24714" w:rsidRPr="00343D1F">
        <w:t xml:space="preserve">lead to </w:t>
      </w:r>
      <w:r w:rsidRPr="00343D1F">
        <w:t xml:space="preserve">greater </w:t>
      </w:r>
      <w:r w:rsidR="00E6218F" w:rsidRPr="00343D1F">
        <w:t xml:space="preserve">survival </w:t>
      </w:r>
      <w:r w:rsidR="00DD3235" w:rsidRPr="00343D1F">
        <w:fldChar w:fldCharType="begin"/>
      </w:r>
      <w:r w:rsidR="001A3C64" w:rsidRPr="00343D1F">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DD3235" w:rsidRPr="00343D1F">
        <w:fldChar w:fldCharType="separate"/>
      </w:r>
      <w:r w:rsidR="001A3C64" w:rsidRPr="00343D1F">
        <w:rPr>
          <w:noProof/>
        </w:rPr>
        <w:t>(Beamish &amp; Mahnken 2001, Farley et al. 2024)</w:t>
      </w:r>
      <w:r w:rsidR="00DD3235" w:rsidRPr="00343D1F">
        <w:fldChar w:fldCharType="end"/>
      </w:r>
      <w:r w:rsidRPr="00343D1F">
        <w:t>.</w:t>
      </w:r>
      <w:r w:rsidR="00DD3235" w:rsidRPr="00343D1F">
        <w:t xml:space="preserve"> </w:t>
      </w:r>
      <w:r w:rsidR="00611CE6" w:rsidRPr="00343D1F">
        <w:t>To calculate CDD we used the daily mean NBS SST, publicly available on the Alaska Fisheries Information Network (A</w:t>
      </w:r>
      <w:r w:rsidR="006E1DC1" w:rsidRPr="00343D1F">
        <w:t>K</w:t>
      </w:r>
      <w:r w:rsidR="00611CE6" w:rsidRPr="00343D1F">
        <w:t>F</w:t>
      </w:r>
      <w:r w:rsidR="00EC7AE3" w:rsidRPr="00343D1F">
        <w:t>I</w:t>
      </w:r>
      <w:r w:rsidR="00611CE6" w:rsidRPr="00343D1F">
        <w:t>N)</w:t>
      </w:r>
      <w:r w:rsidR="001A20B5" w:rsidRPr="00343D1F">
        <w:t>. We</w:t>
      </w:r>
      <w:r w:rsidR="00611CE6" w:rsidRPr="00343D1F">
        <w:t xml:space="preserve"> summed </w:t>
      </w:r>
      <w:r w:rsidR="001A20B5" w:rsidRPr="00343D1F">
        <w:t xml:space="preserve">temperature </w:t>
      </w:r>
      <w:r w:rsidR="00611CE6" w:rsidRPr="00343D1F">
        <w:t xml:space="preserve">from June to August for each year brood year +1 to align with when juvenile salmonids would experience </w:t>
      </w:r>
      <w:r w:rsidR="00722CB1" w:rsidRPr="00343D1F">
        <w:t>the</w:t>
      </w:r>
      <w:r w:rsidR="00611CE6" w:rsidRPr="00343D1F">
        <w:t xml:space="preserve"> temperature conditions.</w:t>
      </w:r>
    </w:p>
    <w:p w14:paraId="39136696" w14:textId="4C94813F" w:rsidR="00E91BE7" w:rsidRPr="00343D1F" w:rsidRDefault="00DD3235" w:rsidP="008D50E3">
      <w:pPr>
        <w:ind w:firstLine="720"/>
      </w:pPr>
      <w:r w:rsidRPr="00343D1F">
        <w:t>We included the EBS walleye pollock (</w:t>
      </w:r>
      <w:r w:rsidRPr="00343D1F">
        <w:rPr>
          <w:i/>
          <w:iCs/>
        </w:rPr>
        <w:t>Gadus chalcogrammus</w:t>
      </w:r>
      <w:r w:rsidRPr="00343D1F">
        <w:t xml:space="preserve">) recruitment index from the pollock stock assessment to represent changes in </w:t>
      </w:r>
      <w:r w:rsidR="00611CE6" w:rsidRPr="00343D1F">
        <w:t xml:space="preserve">salmon </w:t>
      </w:r>
      <w:r w:rsidRPr="00343D1F">
        <w:t xml:space="preserve">prey availability during the first summer at sea </w:t>
      </w:r>
      <w:r w:rsidRPr="00343D1F">
        <w:fldChar w:fldCharType="begin"/>
      </w:r>
      <w:r w:rsidRPr="00343D1F">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343D1F">
        <w:fldChar w:fldCharType="separate"/>
      </w:r>
      <w:r w:rsidRPr="00343D1F">
        <w:rPr>
          <w:noProof/>
        </w:rPr>
        <w:t>(Ianelli et al. 2023)</w:t>
      </w:r>
      <w:r w:rsidRPr="00343D1F">
        <w:fldChar w:fldCharType="end"/>
      </w:r>
      <w:r w:rsidRPr="00343D1F">
        <w:t xml:space="preserve">. </w:t>
      </w:r>
      <w:r w:rsidR="00611CE6" w:rsidRPr="00343D1F">
        <w:t xml:space="preserve">While juvenile Chum salmon consume multiple fish species, </w:t>
      </w:r>
      <w:r w:rsidR="008341AE" w:rsidRPr="00343D1F">
        <w:t xml:space="preserve">forage fish typically have patchy distributions making them difficult to survey and estimate reliable indices, thus the </w:t>
      </w:r>
      <w:r w:rsidR="00611CE6" w:rsidRPr="00343D1F">
        <w:t xml:space="preserve">pollock recruitment index </w:t>
      </w:r>
      <w:r w:rsidR="008341AE" w:rsidRPr="00343D1F">
        <w:t xml:space="preserve">represents </w:t>
      </w:r>
      <w:r w:rsidR="00611CE6" w:rsidRPr="00343D1F">
        <w:t xml:space="preserve">robust </w:t>
      </w:r>
      <w:r w:rsidR="008341AE" w:rsidRPr="00343D1F">
        <w:t xml:space="preserve">prey </w:t>
      </w:r>
      <w:r w:rsidR="00611CE6" w:rsidRPr="00343D1F">
        <w:t>index</w:t>
      </w:r>
      <w:r w:rsidR="008341AE" w:rsidRPr="00343D1F">
        <w:t xml:space="preserve"> for juvenile Chum salmon</w:t>
      </w:r>
      <w:r w:rsidR="00960AC1" w:rsidRPr="00343D1F">
        <w:t>, and typically are the most abundant species in the forage fish biomass</w:t>
      </w:r>
      <w:r w:rsidR="00F43B6C" w:rsidRPr="00343D1F">
        <w:t xml:space="preserve"> </w:t>
      </w:r>
      <w:r w:rsidR="00F43B6C" w:rsidRPr="00343D1F">
        <w:fldChar w:fldCharType="begin"/>
      </w:r>
      <w:r w:rsidR="00F43B6C" w:rsidRPr="00343D1F">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F43B6C" w:rsidRPr="00343D1F">
        <w:fldChar w:fldCharType="separate"/>
      </w:r>
      <w:r w:rsidR="00F43B6C" w:rsidRPr="00343D1F">
        <w:rPr>
          <w:noProof/>
        </w:rPr>
        <w:t>(Hollowed et al. 2012)</w:t>
      </w:r>
      <w:r w:rsidR="00F43B6C" w:rsidRPr="00343D1F">
        <w:fldChar w:fldCharType="end"/>
      </w:r>
      <w:r w:rsidR="00611CE6" w:rsidRPr="00343D1F">
        <w:t xml:space="preserve">. </w:t>
      </w:r>
      <w:r w:rsidR="00066E44" w:rsidRPr="00343D1F">
        <w:t xml:space="preserve">Young pollock represent a high-quality prey source for juvenile </w:t>
      </w:r>
      <w:r w:rsidR="002E5979" w:rsidRPr="00343D1F">
        <w:t>C</w:t>
      </w:r>
      <w:r w:rsidR="00066E44" w:rsidRPr="00343D1F">
        <w:t>hum</w:t>
      </w:r>
      <w:r w:rsidR="00474E2B" w:rsidRPr="00343D1F">
        <w:t xml:space="preserve"> </w:t>
      </w:r>
      <w:r w:rsidR="00474E2B" w:rsidRPr="00343D1F">
        <w:fldChar w:fldCharType="begin"/>
      </w:r>
      <w:r w:rsidR="00F43B6C" w:rsidRPr="00343D1F">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rsidR="00474E2B" w:rsidRPr="00343D1F">
        <w:fldChar w:fldCharType="separate"/>
      </w:r>
      <w:r w:rsidR="00F43B6C" w:rsidRPr="00343D1F">
        <w:rPr>
          <w:noProof/>
        </w:rPr>
        <w:t>(Farley &amp; Moss 2009, Moss et al. 2009, Kaga et al. 2013)</w:t>
      </w:r>
      <w:r w:rsidR="00474E2B" w:rsidRPr="00343D1F">
        <w:fldChar w:fldCharType="end"/>
      </w:r>
      <w:r w:rsidR="002E5979" w:rsidRPr="00343D1F">
        <w:t>. High quality prey sources are</w:t>
      </w:r>
      <w:r w:rsidR="00066E44" w:rsidRPr="00343D1F">
        <w:t xml:space="preserve"> important for lipid accumulation and can lead to greater growth and productivity </w:t>
      </w:r>
      <w:r w:rsidR="00066E44" w:rsidRPr="00343D1F">
        <w:fldChar w:fldCharType="begin"/>
      </w:r>
      <w:r w:rsidR="001A3C64" w:rsidRPr="00343D1F">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066E44" w:rsidRPr="00343D1F">
        <w:fldChar w:fldCharType="separate"/>
      </w:r>
      <w:r w:rsidR="001A3C64" w:rsidRPr="00343D1F">
        <w:rPr>
          <w:noProof/>
        </w:rPr>
        <w:t>(Myers et al. 2009, Kaga et al. 2013, Farley et al. 2024)</w:t>
      </w:r>
      <w:r w:rsidR="00066E44" w:rsidRPr="00343D1F">
        <w:fldChar w:fldCharType="end"/>
      </w:r>
      <w:r w:rsidR="00066E44" w:rsidRPr="00343D1F">
        <w:t xml:space="preserve">. </w:t>
      </w:r>
    </w:p>
    <w:p w14:paraId="00CF43A1" w14:textId="21F4E1C3" w:rsidR="00313648" w:rsidRPr="00343D1F" w:rsidRDefault="00313648" w:rsidP="00313648">
      <w:pPr>
        <w:pStyle w:val="Heading5"/>
        <w:rPr>
          <w:rFonts w:ascii="Times New Roman" w:hAnsi="Times New Roman" w:cs="Times New Roman"/>
        </w:rPr>
      </w:pPr>
      <w:r w:rsidRPr="00343D1F">
        <w:rPr>
          <w:rFonts w:ascii="Times New Roman" w:hAnsi="Times New Roman" w:cs="Times New Roman"/>
        </w:rPr>
        <w:t xml:space="preserve">2.5.1 First winter at sea to terminal river harvest </w:t>
      </w:r>
    </w:p>
    <w:p w14:paraId="4FD82029" w14:textId="58CB6FE7" w:rsidR="00472BBA" w:rsidRPr="00343D1F" w:rsidRDefault="00361875" w:rsidP="00472BBA">
      <w:pPr>
        <w:ind w:firstLine="720"/>
      </w:pPr>
      <w:r w:rsidRPr="00343D1F">
        <w:t>We considered four covariates hypothesized to impact marine salmon productivity, which</w:t>
      </w:r>
      <w:r w:rsidR="0032401E" w:rsidRPr="00343D1F">
        <w:t xml:space="preserve"> </w:t>
      </w:r>
      <w:r w:rsidRPr="00343D1F">
        <w:t>included</w:t>
      </w:r>
      <w:r w:rsidR="0032401E" w:rsidRPr="00343D1F">
        <w:t xml:space="preserve"> </w:t>
      </w:r>
      <w:r w:rsidRPr="00343D1F">
        <w:t>the</w:t>
      </w:r>
      <w:r w:rsidR="0032401E" w:rsidRPr="00343D1F">
        <w:t xml:space="preserve"> </w:t>
      </w:r>
      <w:r w:rsidR="007C2F23" w:rsidRPr="00343D1F">
        <w:t xml:space="preserve">period from the </w:t>
      </w:r>
      <w:r w:rsidR="0032401E" w:rsidRPr="00343D1F">
        <w:t>end of the first summer at se</w:t>
      </w:r>
      <w:r w:rsidRPr="00343D1F">
        <w:t xml:space="preserve">a </w:t>
      </w:r>
      <w:r w:rsidR="005A4EBD" w:rsidRPr="00343D1F">
        <w:t>until the</w:t>
      </w:r>
      <w:r w:rsidR="0032401E" w:rsidRPr="00343D1F">
        <w:t xml:space="preserve"> individuals are vulnerable to terminal harvest when they return to the Yukon River</w:t>
      </w:r>
      <w:r w:rsidR="00066E44" w:rsidRPr="00343D1F">
        <w:t xml:space="preserve"> (Table 2, Figure 2)</w:t>
      </w:r>
      <w:r w:rsidR="0032401E" w:rsidRPr="00343D1F">
        <w:t xml:space="preserve">. </w:t>
      </w:r>
      <w:r w:rsidRPr="00343D1F">
        <w:t xml:space="preserve">At the end of their first summer at sea, individuals leave the Bering Sea and typically </w:t>
      </w:r>
      <w:r w:rsidR="007C2F23" w:rsidRPr="00343D1F">
        <w:t xml:space="preserve">migrate </w:t>
      </w:r>
      <w:r w:rsidRPr="00343D1F">
        <w:t xml:space="preserve">to the Gulf of Alaska and the Aleutian </w:t>
      </w:r>
      <w:r w:rsidR="00E6218F" w:rsidRPr="00343D1F">
        <w:t>Islands</w:t>
      </w:r>
      <w:r w:rsidRPr="00343D1F">
        <w:t xml:space="preserve">, where they feed and mature. </w:t>
      </w:r>
      <w:r w:rsidR="00472BBA" w:rsidRPr="00343D1F">
        <w:t>We</w:t>
      </w:r>
      <w:r w:rsidR="0032401E" w:rsidRPr="00343D1F">
        <w:t xml:space="preserve"> included </w:t>
      </w:r>
      <w:r w:rsidR="00472BBA" w:rsidRPr="00343D1F">
        <w:t xml:space="preserve">the following covariates when estimating survival for </w:t>
      </w:r>
      <w:r w:rsidR="0032401E" w:rsidRPr="00343D1F">
        <w:t>the</w:t>
      </w:r>
      <w:r w:rsidR="00472BBA" w:rsidRPr="00343D1F">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472BBA" w:rsidRPr="00343D1F">
        <w:t xml:space="preserve">: fullness index, </w:t>
      </w:r>
      <w:r w:rsidR="00A427B2" w:rsidRPr="00343D1F">
        <w:t xml:space="preserve">winter </w:t>
      </w:r>
      <w:r w:rsidR="00356E89" w:rsidRPr="00343D1F">
        <w:t>CDD</w:t>
      </w:r>
      <w:r w:rsidR="0032401E" w:rsidRPr="00343D1F">
        <w:t xml:space="preserve"> </w:t>
      </w:r>
      <w:r w:rsidR="00A427B2" w:rsidRPr="00343D1F">
        <w:t>from</w:t>
      </w:r>
      <w:r w:rsidR="0032401E" w:rsidRPr="00343D1F">
        <w:t xml:space="preserve"> the Eastern Aleutian Islands, </w:t>
      </w:r>
      <w:r w:rsidR="00A427B2" w:rsidRPr="00343D1F">
        <w:t xml:space="preserve">and </w:t>
      </w:r>
      <w:r w:rsidR="0032401E" w:rsidRPr="00343D1F">
        <w:t xml:space="preserve">annual total Chum </w:t>
      </w:r>
      <w:r w:rsidR="004B0011" w:rsidRPr="00343D1F">
        <w:t xml:space="preserve">and Pink </w:t>
      </w:r>
      <w:r w:rsidR="0032401E" w:rsidRPr="00343D1F">
        <w:t>salmon hatchery releases</w:t>
      </w:r>
      <w:r w:rsidR="004B0011" w:rsidRPr="00343D1F">
        <w:t xml:space="preserve"> (separately)</w:t>
      </w:r>
      <w:r w:rsidR="0032401E" w:rsidRPr="00343D1F">
        <w:t xml:space="preserve"> from Alaska, Japan, Korea and Russia</w:t>
      </w:r>
      <w:r w:rsidR="004B0011" w:rsidRPr="00343D1F">
        <w:t xml:space="preserve">. </w:t>
      </w:r>
      <w:r w:rsidR="00472BBA" w:rsidRPr="00343D1F">
        <w:t xml:space="preserve">We included a juvenile stomach fullness index (SFI), to represent the conditions fish experience when they begin their first winter at sea, we hypothesized that a higher SFI, which represents better fish condition, would be positively </w:t>
      </w:r>
      <w:r w:rsidR="00472BBA" w:rsidRPr="00343D1F">
        <w:lastRenderedPageBreak/>
        <w:t xml:space="preserve">related to adult productivity. The SFI is estimated from fullness data collected by the NBS survey (discussed in more detail below) and the fullness data collection methods are detailed in Murphy et al 2021. Stomach fullness data are collected from salmon at each station and recorded on a per station basis. To account for differences in the survey through space and time and account for differences in the number of stomachs examined at each station, we used a generalized additive model to estimate an SFI. </w:t>
      </w:r>
      <w:r w:rsidR="00885339" w:rsidRPr="00343D1F">
        <w:t>The</w:t>
      </w:r>
      <w:r w:rsidR="00472BBA" w:rsidRPr="00343D1F">
        <w:t xml:space="preserve"> model took the following form:</w:t>
      </w:r>
    </w:p>
    <w:p w14:paraId="3156A135" w14:textId="6CFD3269" w:rsidR="00472BBA" w:rsidRPr="00343D1F" w:rsidRDefault="00000000" w:rsidP="00472BBA">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472BBA" w:rsidRPr="00343D1F">
        <w:rPr>
          <w:rFonts w:eastAsiaTheme="minorEastAsia"/>
          <w:color w:val="000000" w:themeColor="text1"/>
        </w:rPr>
        <w:t xml:space="preserve">           Eq. 4.16</w:t>
      </w:r>
    </w:p>
    <w:p w14:paraId="6383BC35" w14:textId="60A15D77" w:rsidR="00472BBA" w:rsidRPr="00343D1F" w:rsidRDefault="00472BBA" w:rsidP="00020CA6">
      <w:pPr>
        <w:ind w:firstLine="720"/>
        <w:rPr>
          <w:rFonts w:eastAsiaTheme="minorEastAsia"/>
        </w:rPr>
      </w:pPr>
      <w:r w:rsidRPr="00343D1F">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343D1F">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00FD215A" w:rsidRPr="00343D1F">
        <w:rPr>
          <w:rFonts w:eastAsiaTheme="minorEastAsia"/>
          <w:color w:val="000000" w:themeColor="text1"/>
        </w:rPr>
        <w:t xml:space="preserve"> and</w:t>
      </w:r>
      <w:r w:rsidRPr="00343D1F">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00FD215A" w:rsidRPr="00343D1F">
        <w:rPr>
          <w:rFonts w:eastAsiaTheme="minorEastAsia"/>
          <w:color w:val="000000" w:themeColor="text1"/>
        </w:rPr>
        <w:t xml:space="preserve"> to estimate direct annual indices</w:t>
      </w:r>
      <w:r w:rsidRPr="00343D1F">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343D1F">
        <w:rPr>
          <w:rFonts w:eastAsiaTheme="minorEastAsia"/>
          <w:color w:val="000000" w:themeColor="text1"/>
        </w:rPr>
        <w:t xml:space="preserve"> is a </w:t>
      </w:r>
      <w:r w:rsidRPr="00343D1F">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343D1F">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343D1F">
        <w:rPr>
          <w:rFonts w:eastAsiaTheme="minorEastAsia"/>
        </w:rPr>
        <w:t xml:space="preserve">: longitude), which allowed for anisotropy in the smoothing process. </w:t>
      </w:r>
      <w:r w:rsidR="00020CA6" w:rsidRPr="00343D1F">
        <w:rPr>
          <w:rFonts w:eastAsiaTheme="minorEastAsia"/>
        </w:rPr>
        <w:t>To generate standardized estimates used in the IPM, we predicted SFI across years f</w:t>
      </w:r>
      <w:r w:rsidR="007C2881" w:rsidRPr="00343D1F">
        <w:rPr>
          <w:rFonts w:eastAsiaTheme="minorEastAsia"/>
        </w:rPr>
        <w:t>or</w:t>
      </w:r>
      <w:r w:rsidR="00020CA6" w:rsidRPr="00343D1F">
        <w:rPr>
          <w:rFonts w:eastAsiaTheme="minorEastAsia"/>
        </w:rPr>
        <w:t xml:space="preserve"> the mean</w:t>
      </w:r>
      <w:r w:rsidR="00FD215A" w:rsidRPr="00343D1F">
        <w:rPr>
          <w:rFonts w:eastAsiaTheme="minorEastAsia"/>
        </w:rPr>
        <w:t xml:space="preserve"> survey</w:t>
      </w:r>
      <w:r w:rsidR="00020CA6" w:rsidRPr="00343D1F">
        <w:rPr>
          <w:rFonts w:eastAsiaTheme="minorEastAsia"/>
        </w:rPr>
        <w:t xml:space="preserve"> latitude and longitude</w:t>
      </w:r>
      <w:r w:rsidR="00FD215A" w:rsidRPr="00343D1F">
        <w:rPr>
          <w:rFonts w:eastAsiaTheme="minorEastAsia"/>
        </w:rPr>
        <w:t xml:space="preserve"> in the dataset</w:t>
      </w:r>
      <w:r w:rsidR="00020CA6" w:rsidRPr="00343D1F">
        <w:rPr>
          <w:rFonts w:eastAsiaTheme="minorEastAsia"/>
        </w:rPr>
        <w:t xml:space="preserve"> (</w:t>
      </w:r>
      <w:r w:rsidR="007B4332" w:rsidRPr="00343D1F">
        <w:rPr>
          <w:rFonts w:eastAsiaTheme="minorEastAsia"/>
        </w:rPr>
        <w:t>62.0</w:t>
      </w:r>
      <w:r w:rsidR="00BB6EC1" w:rsidRPr="00343D1F">
        <w:rPr>
          <w:rFonts w:eastAsiaTheme="minorEastAsia"/>
        </w:rPr>
        <w:sym w:font="Symbol" w:char="F0B0"/>
      </w:r>
      <w:r w:rsidR="00BB6EC1" w:rsidRPr="00343D1F">
        <w:rPr>
          <w:rFonts w:eastAsiaTheme="minorEastAsia"/>
        </w:rPr>
        <w:t>N</w:t>
      </w:r>
      <w:r w:rsidR="007B4332" w:rsidRPr="00343D1F">
        <w:rPr>
          <w:rFonts w:eastAsiaTheme="minorEastAsia"/>
        </w:rPr>
        <w:t>, -168.1</w:t>
      </w:r>
      <w:r w:rsidR="00BB6EC1" w:rsidRPr="00343D1F">
        <w:rPr>
          <w:rFonts w:eastAsiaTheme="minorEastAsia"/>
        </w:rPr>
        <w:sym w:font="Symbol" w:char="F0B0"/>
      </w:r>
      <w:r w:rsidR="00BB6EC1" w:rsidRPr="00343D1F">
        <w:rPr>
          <w:rFonts w:eastAsiaTheme="minorEastAsia"/>
        </w:rPr>
        <w:t>W</w:t>
      </w:r>
      <w:r w:rsidR="00020CA6" w:rsidRPr="00343D1F">
        <w:rPr>
          <w:rFonts w:eastAsiaTheme="minorEastAsia"/>
        </w:rPr>
        <w:t xml:space="preserve">). </w:t>
      </w:r>
      <w:r w:rsidRPr="00343D1F">
        <w:rPr>
          <w:rFonts w:eastAsiaTheme="minorEastAsia"/>
        </w:rPr>
        <w:t xml:space="preserve">The </w:t>
      </w:r>
      <w:r w:rsidR="007C2881" w:rsidRPr="00343D1F">
        <w:rPr>
          <w:rFonts w:eastAsiaTheme="minorEastAsia"/>
        </w:rPr>
        <w:t xml:space="preserve">index </w:t>
      </w:r>
      <w:r w:rsidRPr="00343D1F">
        <w:rPr>
          <w:rFonts w:eastAsiaTheme="minorEastAsia"/>
        </w:rPr>
        <w:t xml:space="preserve">model was assessed for convergence and residuals were assessed for homogeneity. </w:t>
      </w:r>
    </w:p>
    <w:p w14:paraId="278C7F0B" w14:textId="017E40AC" w:rsidR="00AF3D67" w:rsidRPr="00343D1F" w:rsidRDefault="005A4EBD" w:rsidP="003E55AE">
      <w:pPr>
        <w:ind w:firstLine="720"/>
      </w:pPr>
      <w:r w:rsidRPr="00343D1F">
        <w:t>We included winter Eastern Aleutian CDD to represent the temperature conditions that young Yukon River Chum salmon experienced during their first winter at sea</w:t>
      </w:r>
      <w:r w:rsidR="00A427B2" w:rsidRPr="00343D1F">
        <w:t>. This stage</w:t>
      </w:r>
      <w:r w:rsidRPr="00343D1F">
        <w:t xml:space="preserve"> is hypothesized as a critical survival bottleneck in the lifecycle </w:t>
      </w:r>
      <w:r w:rsidRPr="00343D1F">
        <w:fldChar w:fldCharType="begin"/>
      </w:r>
      <w:r w:rsidR="001A3C64" w:rsidRPr="00343D1F">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(Farley et al. 2024)</w:t>
      </w:r>
      <w:r w:rsidRPr="00343D1F">
        <w:fldChar w:fldCharType="end"/>
      </w:r>
      <w:r w:rsidRPr="00343D1F">
        <w:t xml:space="preserve">. To calculate CDD we used the daily mean E Aleutian SST, publicly available on the Alaska Fisheries Information Network (AKFiN), summed from November to February to represent winter conditions. We hypothesized a negative relationship between high CDD and productivity, as high temperatures can alter the prey base which is critical under higher metabolic demands of warm temperatures </w:t>
      </w:r>
      <w:r w:rsidRPr="00343D1F">
        <w:fldChar w:fldCharType="begin"/>
      </w:r>
      <w:r w:rsidR="001A3C64" w:rsidRPr="00343D1F">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343D1F">
        <w:fldChar w:fldCharType="separate"/>
      </w:r>
      <w:r w:rsidR="001A3C64" w:rsidRPr="00343D1F">
        <w:rPr>
          <w:noProof/>
        </w:rPr>
        <w:t>(Farley et al. 2024)</w:t>
      </w:r>
      <w:r w:rsidRPr="00343D1F">
        <w:fldChar w:fldCharType="end"/>
      </w:r>
      <w:r w:rsidRPr="00343D1F">
        <w:t xml:space="preserve">. </w:t>
      </w:r>
    </w:p>
    <w:p w14:paraId="3B695B1A" w14:textId="3F54610E" w:rsidR="002C695A" w:rsidRPr="00343D1F" w:rsidRDefault="004B0011" w:rsidP="008432BC">
      <w:pPr>
        <w:ind w:firstLine="720"/>
      </w:pPr>
      <w:r w:rsidRPr="00343D1F">
        <w:t>Finally, we included Chum and Pink hatchery release abundances, separately, from Alaska, Japan, Korea and Russia.</w:t>
      </w:r>
      <w:r w:rsidR="00B01843" w:rsidRPr="00343D1F">
        <w:t xml:space="preserve"> </w:t>
      </w:r>
      <w:r w:rsidRPr="00343D1F">
        <w:t xml:space="preserve">We hypothesized a negative relationship between hatchery release abundances and adult marine productivity as increases in marine competition negatively impacts salmon stocks </w:t>
      </w:r>
      <w:r w:rsidRPr="00343D1F">
        <w:fldChar w:fldCharType="begin"/>
      </w:r>
      <w:r w:rsidRPr="00343D1F">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fldChar w:fldCharType="separate"/>
      </w:r>
      <w:r w:rsidRPr="00343D1F">
        <w:rPr>
          <w:noProof/>
        </w:rPr>
        <w:t>(Ruggerone et al. 2003, Cunningham et al. 2018, Scheuerell et al. 2020, Feddern et al. 2024)</w:t>
      </w:r>
      <w:r w:rsidRPr="00343D1F">
        <w:fldChar w:fldCharType="end"/>
      </w:r>
      <w:r w:rsidRPr="00343D1F">
        <w:t>. International hatchery release information is publicly available from the North Pacific Anadromous Fish Commission</w:t>
      </w:r>
      <w:r w:rsidR="00EF1AF3" w:rsidRPr="00343D1F">
        <w:t xml:space="preserve"> (Table S1)</w:t>
      </w:r>
      <w:r w:rsidRPr="00343D1F">
        <w:t>.</w:t>
      </w:r>
      <w:r w:rsidR="002C695A" w:rsidRPr="00343D1F">
        <w:t xml:space="preserve"> We </w:t>
      </w:r>
      <w:r w:rsidR="00E54B26" w:rsidRPr="00343D1F">
        <w:t xml:space="preserve">use a </w:t>
      </w:r>
      <w:r w:rsidR="002C695A" w:rsidRPr="00343D1F">
        <w:t xml:space="preserve">lagged </w:t>
      </w:r>
      <w:r w:rsidR="00E54B26" w:rsidRPr="00343D1F">
        <w:t>tolling average of</w:t>
      </w:r>
      <w:r w:rsidR="002C695A" w:rsidRPr="00343D1F">
        <w:t xml:space="preserve"> hatchery releases so that they occur in the model at a timestep where releases would overlap with Fall chum salmon in the ocean. For example, Chum salmon hatchery releases in brood year 2000 could begin to interact with Yukon River Fall Chum salmon by 2002 (calendar year, t+2) and due to variation in age structure, brood year 20</w:t>
      </w:r>
      <w:r w:rsidR="00BB6EC1" w:rsidRPr="00343D1F">
        <w:t>0</w:t>
      </w:r>
      <w:r w:rsidR="002C695A" w:rsidRPr="00343D1F">
        <w:t xml:space="preserve">0 may </w:t>
      </w:r>
      <w:r w:rsidR="00E54B26" w:rsidRPr="00343D1F">
        <w:t>continue</w:t>
      </w:r>
      <w:r w:rsidR="002C695A" w:rsidRPr="00343D1F">
        <w:t xml:space="preserve"> to </w:t>
      </w:r>
      <w:r w:rsidR="00E54B26" w:rsidRPr="00343D1F">
        <w:t xml:space="preserve">compete with wild Yukon River fall chum for 3 more years. To capture this, we include a three-year rolling average of hatchery releases from brood year t + 2. </w:t>
      </w:r>
      <w:r w:rsidR="002C695A" w:rsidRPr="00343D1F">
        <w:t xml:space="preserve">While migration distances and times certainly vary from these different release points, we include hatchery releases </w:t>
      </w:r>
      <w:r w:rsidR="00611FE0" w:rsidRPr="00343D1F">
        <w:t>to represent</w:t>
      </w:r>
      <w:r w:rsidR="002C695A" w:rsidRPr="00343D1F">
        <w:t xml:space="preserve"> a coarse marine competition index. </w:t>
      </w:r>
      <w:r w:rsidR="00E54B26" w:rsidRPr="00343D1F">
        <w:t xml:space="preserve">Since Pink salmon have a different life history than Chum salmon, we did not use a rolling average, we added a t+1 lag so pink salmon from brood year 2000 could compete with Yukon River Fall Chum in calendar year 2001. </w:t>
      </w:r>
    </w:p>
    <w:p w14:paraId="31F01495" w14:textId="25041276" w:rsidR="00D7515D" w:rsidRPr="00343D1F" w:rsidRDefault="002C695A" w:rsidP="00416CDC">
      <w:pPr>
        <w:ind w:firstLine="720"/>
      </w:pPr>
      <w:r w:rsidRPr="00343D1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77777777" w:rsidR="000D2233" w:rsidRPr="00343D1F" w:rsidRDefault="008E5BE2" w:rsidP="009B76F9">
      <w:pPr>
        <w:ind w:firstLine="720"/>
      </w:pPr>
      <w:r w:rsidRPr="00343D1F">
        <w:t xml:space="preserve">Brood year abundances fluctuated annually between 2000-2018, however total return and juvenile abundances had the lowest abundances in different years. Total returns were XX% lower than the 2000-2018 mean and juvenile abundance was XX% lower than the 2000-2018 juvenile abundance mean. </w:t>
      </w:r>
      <w:r w:rsidR="009B419E" w:rsidRPr="00343D1F">
        <w:t xml:space="preserve">Plots of observed and predicted abundance indices indicate that the </w:t>
      </w:r>
      <w:r w:rsidR="009B419E" w:rsidRPr="00343D1F">
        <w:lastRenderedPageBreak/>
        <w:t>model generally captured trends in all data sources with limited bias (Figure 3</w:t>
      </w:r>
      <w:r w:rsidR="006F0B1A" w:rsidRPr="00343D1F">
        <w:t>, Figure S3</w:t>
      </w:r>
      <w:r w:rsidR="009B76F9" w:rsidRPr="00343D1F">
        <w:t>, Figure S4</w:t>
      </w:r>
      <w:r w:rsidR="009B419E" w:rsidRPr="00343D1F">
        <w:t xml:space="preserve">). </w:t>
      </w:r>
      <w:r w:rsidRPr="00343D1F">
        <w:t xml:space="preserve">Posterior predictive checks confirmed that models could simulate observations similar to those it was fit </w:t>
      </w:r>
      <w:commentRangeStart w:id="6"/>
      <w:r w:rsidRPr="00343D1F">
        <w:t>to</w:t>
      </w:r>
      <w:commentRangeEnd w:id="6"/>
      <w:r w:rsidR="00416CDC" w:rsidRPr="00343D1F">
        <w:rPr>
          <w:rStyle w:val="CommentReference"/>
        </w:rPr>
        <w:commentReference w:id="6"/>
      </w:r>
      <w:r w:rsidRPr="00343D1F">
        <w:t xml:space="preserve"> (</w:t>
      </w:r>
      <w:r w:rsidR="00416CDC" w:rsidRPr="00343D1F">
        <w:rPr>
          <w:b/>
          <w:bCs/>
        </w:rPr>
        <w:t xml:space="preserve">  &gt; XX</w:t>
      </w:r>
      <w:r w:rsidRPr="00343D1F">
        <w:t>). The effective sample sizes were all &gt;</w:t>
      </w:r>
      <w:r w:rsidRPr="00343D1F">
        <w:rPr>
          <w:b/>
          <w:bCs/>
        </w:rPr>
        <w:t xml:space="preserve">XXXX </w:t>
      </w:r>
      <w:r w:rsidRPr="00343D1F">
        <w:t>indicating more reliable estimates as more independent data points informing inferences</w:t>
      </w:r>
      <w:r w:rsidR="00A97CBC" w:rsidRPr="00343D1F">
        <w:t xml:space="preserve"> (Table SXX)</w:t>
      </w:r>
      <w:r w:rsidRPr="00343D1F">
        <w:rPr>
          <w:b/>
          <w:bCs/>
        </w:rPr>
        <w:t xml:space="preserve">. </w:t>
      </w:r>
      <w:r w:rsidRPr="00343D1F">
        <w:t xml:space="preserve">R-hat values were &lt;1.XX, indicating </w:t>
      </w:r>
      <w:r w:rsidR="0072113E" w:rsidRPr="00343D1F">
        <w:t>that chains have mixed well and provide</w:t>
      </w:r>
      <w:r w:rsidRPr="00343D1F">
        <w:t xml:space="preserve"> consistent parameter estimates</w:t>
      </w:r>
      <w:r w:rsidR="00A97CBC" w:rsidRPr="00343D1F">
        <w:t xml:space="preserve"> (Table S</w:t>
      </w:r>
      <w:r w:rsidR="000D2233" w:rsidRPr="00343D1F">
        <w:t>2</w:t>
      </w:r>
      <w:r w:rsidR="00A97CBC" w:rsidRPr="00343D1F">
        <w:t>)</w:t>
      </w:r>
      <w:r w:rsidRPr="00343D1F">
        <w:t xml:space="preserve">. </w:t>
      </w:r>
      <w:r w:rsidR="00A97CBC" w:rsidRPr="00343D1F">
        <w:t xml:space="preserve">Further, visual inspection of trace plots </w:t>
      </w:r>
      <w:r w:rsidR="00817395" w:rsidRPr="00343D1F">
        <w:t>indicates</w:t>
      </w:r>
      <w:r w:rsidR="00A97CBC" w:rsidRPr="00343D1F">
        <w:t xml:space="preserve"> model convergence (Figure S</w:t>
      </w:r>
      <w:r w:rsidR="006F0B1A" w:rsidRPr="00343D1F">
        <w:t>2</w:t>
      </w:r>
      <w:r w:rsidR="00A97CBC" w:rsidRPr="00343D1F">
        <w:t xml:space="preserve">). </w:t>
      </w:r>
    </w:p>
    <w:p w14:paraId="0BB824B5" w14:textId="4B7F0BCB" w:rsidR="00553AC2" w:rsidRPr="00343D1F" w:rsidRDefault="009B76F9" w:rsidP="009B76F9">
      <w:pPr>
        <w:ind w:firstLine="720"/>
      </w:pPr>
      <w:r w:rsidRPr="00343D1F">
        <w:t xml:space="preserve">We used a Ricker function to </w:t>
      </w:r>
      <w:r w:rsidR="002439B3" w:rsidRPr="00343D1F">
        <w:t>estimate spawner to egg recruitment</w:t>
      </w:r>
      <w:r w:rsidRPr="00343D1F">
        <w:t xml:space="preserve">. Ricker parameters </w:t>
      </w:r>
      <w:r w:rsidR="00553AC2" w:rsidRPr="00343D1F">
        <w:t>were estimated as α = 2.8 (95% CI: 2.81-2.87) and β = 0.05 (95% CI: 0.0</w:t>
      </w:r>
      <w:r w:rsidR="00AB490F" w:rsidRPr="00343D1F">
        <w:t>1</w:t>
      </w:r>
      <w:r w:rsidR="00553AC2" w:rsidRPr="00343D1F">
        <w:t>-0.13)</w:t>
      </w:r>
      <w:r w:rsidRPr="00343D1F">
        <w:t>,</w:t>
      </w:r>
      <w:r w:rsidR="00553AC2" w:rsidRPr="00343D1F">
        <w:t xml:space="preserve"> </w:t>
      </w:r>
      <w:r w:rsidRPr="00343D1F">
        <w:t>w</w:t>
      </w:r>
      <w:r w:rsidR="00553AC2" w:rsidRPr="00343D1F">
        <w:t xml:space="preserve">hich indicates a maximum reproductive rate of 2.8 recruits per spawner at low population sizes, suggesting moderate productivity. </w:t>
      </w:r>
      <w:r w:rsidR="00AB490F" w:rsidRPr="00343D1F">
        <w:t>However, estimates for the beta parameter includes a large amount of uncertainty (95% CI: 0.01-0.13).</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346822E5" w:rsidR="00916C0C" w:rsidRPr="00343D1F" w:rsidRDefault="0072113E" w:rsidP="00065521">
      <w:pPr>
        <w:ind w:firstLine="720"/>
      </w:pPr>
      <w:r w:rsidRPr="00343D1F">
        <w:t>Covariate effects represent how ecosystem change impacts Chum salmon productivity</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We found that many covariates in the juvenile stage did not have an effect that was different from zero, however w</w:t>
      </w:r>
      <w:r w:rsidR="0065585C" w:rsidRPr="00343D1F">
        <w:t>e found a positive effect of mean spawner size on juvenile productivity (</w:t>
      </w:r>
      <w:r w:rsidR="0065585C" w:rsidRPr="00343D1F">
        <w:rPr>
          <w:b/>
          <w:bCs/>
        </w:rPr>
        <w:t>estimate mean and CI,</w:t>
      </w:r>
      <w:r w:rsidR="0065585C" w:rsidRPr="00343D1F">
        <w:t xml:space="preserve"> Table S</w:t>
      </w:r>
      <w:r w:rsidR="000D2233" w:rsidRPr="00343D1F">
        <w:t>2</w:t>
      </w:r>
      <w:r w:rsidR="0065585C" w:rsidRPr="00343D1F">
        <w:t xml:space="preserve">, Figure 4). </w:t>
      </w:r>
      <w:r w:rsidR="00065521" w:rsidRPr="00343D1F">
        <w:t xml:space="preserve">Covariates applied to the second phase, from the first inter at sea to when fish return to the river at terminal harvest, appeared to have a greater impact on productivity. </w:t>
      </w:r>
      <w:r w:rsidR="0065585C" w:rsidRPr="00343D1F">
        <w:t>We found that during the first winter at sea, there are negative effects of Aleutian winter temperature and Chum salmon hatchery release abundance on marine productivity</w:t>
      </w:r>
      <w:r w:rsidR="00382AE1" w:rsidRPr="00343D1F">
        <w:t xml:space="preserve"> (</w:t>
      </w:r>
      <w:r w:rsidR="00382AE1" w:rsidRPr="00343D1F">
        <w:rPr>
          <w:b/>
          <w:bCs/>
        </w:rPr>
        <w:t>estimate mean and CI,</w:t>
      </w:r>
      <w:r w:rsidR="00382AE1" w:rsidRPr="00343D1F">
        <w:t xml:space="preserve"> Table S2, Figure 4)</w:t>
      </w:r>
      <w:r w:rsidR="0065585C" w:rsidRPr="00343D1F">
        <w:t xml:space="preserve">. We also found a positive effect of juvenile stomach fullness on marine productivity, meaning that juveniles in better condition are more likely to survive their first winter at sea. </w:t>
      </w:r>
      <w:r w:rsidR="00916C0C" w:rsidRPr="00343D1F">
        <w:t xml:space="preserve">Uncertainty in estimating effects was greatest with Yukon River mean flow rates and Aleutian Island CDD winter temperature (Figure 4). </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6A980C3D" w14:textId="31914CAE" w:rsidR="00BC135B" w:rsidRPr="00343D1F" w:rsidRDefault="00FB3475" w:rsidP="009F1D34">
      <w:pPr>
        <w:pStyle w:val="CommentText"/>
        <w:ind w:firstLine="720"/>
        <w:rPr>
          <w:b/>
          <w:bCs/>
          <w:sz w:val="24"/>
          <w:szCs w:val="24"/>
        </w:rPr>
      </w:pPr>
      <w:r w:rsidRPr="00343D1F">
        <w:rPr>
          <w:sz w:val="24"/>
          <w:szCs w:val="24"/>
        </w:rPr>
        <w:t xml:space="preserve">To understand model sensitivity to </w:t>
      </w:r>
      <w:r w:rsidR="00B14CC9" w:rsidRPr="00343D1F">
        <w:rPr>
          <w:sz w:val="24"/>
          <w:szCs w:val="24"/>
        </w:rPr>
        <w:t>each covariate</w:t>
      </w:r>
      <w:r w:rsidR="000F4830" w:rsidRPr="00343D1F">
        <w:rPr>
          <w:sz w:val="24"/>
          <w:szCs w:val="24"/>
        </w:rPr>
        <w:t xml:space="preserve"> included</w:t>
      </w:r>
      <w:r w:rsidR="009F1D34" w:rsidRPr="00343D1F">
        <w:rPr>
          <w:sz w:val="24"/>
          <w:szCs w:val="24"/>
        </w:rPr>
        <w:t xml:space="preserve"> in the model</w:t>
      </w:r>
      <w:r w:rsidR="00B14CC9" w:rsidRPr="00343D1F">
        <w:rPr>
          <w:sz w:val="24"/>
          <w:szCs w:val="24"/>
        </w:rPr>
        <w:t>, we iteratively ran the model with one covariate removed and evaluated the changes in theta (Figure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We expressed the changes as relative differences standardized by the full model's standard deviation</w:t>
      </w:r>
      <w:r w:rsidR="000F4830" w:rsidRPr="00343D1F">
        <w:rPr>
          <w:sz w:val="24"/>
          <w:szCs w:val="24"/>
        </w:rPr>
        <w:t xml:space="preserve"> (Figure S</w:t>
      </w:r>
      <w:r w:rsidR="00AF3E7F" w:rsidRPr="00343D1F">
        <w:rPr>
          <w:sz w:val="24"/>
          <w:szCs w:val="24"/>
        </w:rPr>
        <w:t>4</w:t>
      </w:r>
      <w:r w:rsidR="000F4830" w:rsidRPr="00343D1F">
        <w:rPr>
          <w:sz w:val="24"/>
          <w:szCs w:val="24"/>
        </w:rPr>
        <w:t>).</w:t>
      </w:r>
      <w:r w:rsidR="009F1D34" w:rsidRPr="00343D1F">
        <w:rPr>
          <w:sz w:val="24"/>
          <w:szCs w:val="24"/>
        </w:rPr>
        <w:t xml:space="preserve"> </w:t>
      </w:r>
      <w:r w:rsidR="00BC135B" w:rsidRPr="00343D1F">
        <w:rPr>
          <w:sz w:val="24"/>
          <w:szCs w:val="24"/>
        </w:rPr>
        <w:t xml:space="preserve">For </w:t>
      </w:r>
      <w:r w:rsidR="009F1D34" w:rsidRPr="00343D1F">
        <w:rPr>
          <w:sz w:val="24"/>
          <w:szCs w:val="24"/>
        </w:rPr>
        <w:t>the egg to juvenile stage</w:t>
      </w:r>
      <w:r w:rsidR="00BC135B" w:rsidRPr="00343D1F">
        <w:rPr>
          <w:sz w:val="24"/>
          <w:szCs w:val="24"/>
        </w:rPr>
        <w:t xml:space="preserve">, the mean return size showed the strongest effect when removed, with parameter estimates decreasing by approximately </w:t>
      </w:r>
      <w:r w:rsidR="00BC135B" w:rsidRPr="00343D1F">
        <w:rPr>
          <w:b/>
          <w:bCs/>
          <w:sz w:val="24"/>
          <w:szCs w:val="24"/>
        </w:rPr>
        <w:t>1.6 standard deviations</w:t>
      </w:r>
      <w:r w:rsidR="00BC135B" w:rsidRPr="00343D1F">
        <w:rPr>
          <w:sz w:val="24"/>
          <w:szCs w:val="24"/>
        </w:rPr>
        <w:t xml:space="preserve"> relative to the full model. Other covariates (NBS July/August Temperature, Pollock Recruitment, and Yukon River Mainstem Discharge) had minimal impacts when removed, with relative differences close to zero</w:t>
      </w:r>
      <w:r w:rsidR="009F1D34" w:rsidRPr="00343D1F">
        <w:rPr>
          <w:sz w:val="24"/>
          <w:szCs w:val="24"/>
        </w:rPr>
        <w:t xml:space="preserve">. </w:t>
      </w:r>
      <w:r w:rsidR="00BC135B" w:rsidRPr="00343D1F">
        <w:rPr>
          <w:sz w:val="24"/>
          <w:szCs w:val="24"/>
        </w:rPr>
        <w:t xml:space="preserve">For </w:t>
      </w:r>
      <w:r w:rsidR="009F1D34" w:rsidRPr="00343D1F">
        <w:rPr>
          <w:sz w:val="24"/>
          <w:szCs w:val="24"/>
        </w:rPr>
        <w:t>the juvenile to return stage</w:t>
      </w:r>
      <w:r w:rsidR="00BC135B" w:rsidRPr="00343D1F">
        <w:rPr>
          <w:sz w:val="24"/>
          <w:szCs w:val="24"/>
        </w:rPr>
        <w:t xml:space="preserve">, the removal of Pink Salmon Hatchery Release Abundance had the strongest effect, decreasing parameter estimates by approximately </w:t>
      </w:r>
      <w:r w:rsidR="00BC135B" w:rsidRPr="00343D1F">
        <w:rPr>
          <w:b/>
          <w:bCs/>
          <w:sz w:val="24"/>
          <w:szCs w:val="24"/>
        </w:rPr>
        <w:t>2.5-3.3 standard deviations</w:t>
      </w:r>
      <w:r w:rsidR="00BC135B" w:rsidRPr="00343D1F">
        <w:rPr>
          <w:sz w:val="24"/>
          <w:szCs w:val="24"/>
        </w:rPr>
        <w:t xml:space="preserve"> compared to the full model. In contrast, the Fullness Index and Chum Salmon Hatchery Release Abundance showed positive effects when removed, with parameter estimates increasing by </w:t>
      </w:r>
      <w:r w:rsidR="00BC135B" w:rsidRPr="00343D1F">
        <w:rPr>
          <w:b/>
          <w:bCs/>
          <w:sz w:val="24"/>
          <w:szCs w:val="24"/>
        </w:rPr>
        <w:t>roughly 0.9 standard deviations</w:t>
      </w:r>
      <w:r w:rsidR="00BC135B" w:rsidRPr="00343D1F">
        <w:rPr>
          <w:sz w:val="24"/>
          <w:szCs w:val="24"/>
        </w:rPr>
        <w:t xml:space="preserve">. The SFI (Stomach Fullness Index) removal showed a smaller negative effect of </w:t>
      </w:r>
      <w:r w:rsidR="00BC135B" w:rsidRPr="00343D1F">
        <w:rPr>
          <w:b/>
          <w:bCs/>
          <w:sz w:val="24"/>
          <w:szCs w:val="24"/>
        </w:rPr>
        <w:t>approximately -2.3 standard deviations.</w:t>
      </w:r>
    </w:p>
    <w:p w14:paraId="5933CC68" w14:textId="08443E04" w:rsidR="004C081E" w:rsidRPr="00343D1F" w:rsidRDefault="004C081E" w:rsidP="004C081E">
      <w:pPr>
        <w:pStyle w:val="CommentText"/>
        <w:rPr>
          <w:sz w:val="24"/>
          <w:szCs w:val="24"/>
        </w:rPr>
      </w:pPr>
      <w:r w:rsidRPr="00343D1F">
        <w:rPr>
          <w:sz w:val="24"/>
          <w:szCs w:val="24"/>
        </w:rPr>
        <w:tab/>
        <w:t xml:space="preserve">Our final model includes all covariates hypothesized to impact fall Chum salmon survival. </w:t>
      </w:r>
      <w:r w:rsidR="00C41379" w:rsidRPr="00343D1F">
        <w:rPr>
          <w:sz w:val="24"/>
          <w:szCs w:val="24"/>
        </w:rPr>
        <w:t>Rather than including only “significant” covariates, w</w:t>
      </w:r>
      <w:r w:rsidRPr="00343D1F">
        <w:rPr>
          <w:sz w:val="24"/>
          <w:szCs w:val="24"/>
        </w:rPr>
        <w:t xml:space="preserve">e reduced the likelihood of spurious correlations </w:t>
      </w:r>
      <w:r w:rsidR="00C41379" w:rsidRPr="00343D1F">
        <w:rPr>
          <w:sz w:val="24"/>
          <w:szCs w:val="24"/>
        </w:rPr>
        <w:t xml:space="preserve">with covariates </w:t>
      </w:r>
      <w:r w:rsidRPr="00343D1F">
        <w:rPr>
          <w:sz w:val="24"/>
          <w:szCs w:val="24"/>
        </w:rPr>
        <w:t xml:space="preserve">by using a regularized </w:t>
      </w:r>
      <w:r w:rsidR="00C41379" w:rsidRPr="00343D1F">
        <w:rPr>
          <w:sz w:val="24"/>
          <w:szCs w:val="24"/>
        </w:rPr>
        <w:t>prior. This means</w:t>
      </w:r>
      <w:r w:rsidRPr="00343D1F">
        <w:rPr>
          <w:sz w:val="24"/>
          <w:szCs w:val="24"/>
        </w:rPr>
        <w:t xml:space="preserve"> covariate effects are only estimated as different than zero if there is a strong effect. </w:t>
      </w:r>
    </w:p>
    <w:p w14:paraId="3E43DD19" w14:textId="77777777" w:rsidR="00BC135B" w:rsidRPr="00343D1F" w:rsidRDefault="00BC135B" w:rsidP="000F4830">
      <w:pPr>
        <w:pStyle w:val="CommentText"/>
        <w:ind w:firstLine="720"/>
        <w:rPr>
          <w:sz w:val="24"/>
          <w:szCs w:val="24"/>
        </w:rPr>
      </w:pPr>
    </w:p>
    <w:p w14:paraId="7B1697C8" w14:textId="121B4807" w:rsidR="00AF63FE" w:rsidRPr="00343D1F" w:rsidRDefault="000F4830" w:rsidP="0046012A">
      <w:pPr>
        <w:pStyle w:val="CommentText"/>
        <w:rPr>
          <w:sz w:val="24"/>
          <w:szCs w:val="24"/>
        </w:rPr>
      </w:pPr>
      <w:r w:rsidRPr="00343D1F">
        <w:rPr>
          <w:sz w:val="24"/>
          <w:szCs w:val="24"/>
        </w:rPr>
        <w:t xml:space="preserve"> </w:t>
      </w:r>
      <w:r w:rsidR="000D2233" w:rsidRPr="00343D1F">
        <w:rPr>
          <w:sz w:val="24"/>
          <w:szCs w:val="24"/>
        </w:rPr>
        <w:t xml:space="preserve"> </w:t>
      </w: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264D42CE" w14:textId="744DDE84" w:rsidR="00D55FB5" w:rsidRPr="00343D1F" w:rsidRDefault="00D55FB5" w:rsidP="00D55FB5">
      <w:pPr>
        <w:ind w:firstLine="720"/>
      </w:pPr>
      <w:r w:rsidRPr="00343D1F">
        <w:t xml:space="preserve">This integrated population model reveals that recent declines in Yukon River Fall Chum salmon are related to changes in survival </w:t>
      </w:r>
      <w:r w:rsidR="00D6724C" w:rsidRPr="00343D1F">
        <w:t>in the</w:t>
      </w:r>
      <w:r w:rsidRPr="00343D1F">
        <w:t xml:space="preserve"> marine migration </w:t>
      </w:r>
      <w:r w:rsidR="00D6724C" w:rsidRPr="00343D1F">
        <w:t>life stages</w:t>
      </w:r>
      <w:r w:rsidRPr="00343D1F">
        <w:t>, highlighting a critical life history bottleneck exacerbated by changing ocean conditions.</w:t>
      </w:r>
    </w:p>
    <w:p w14:paraId="43DB6553" w14:textId="0D32FB35" w:rsidR="00F921CE" w:rsidRPr="00343D1F" w:rsidRDefault="00173A9C" w:rsidP="0018449A">
      <w:pPr>
        <w:pStyle w:val="CommentText"/>
        <w:ind w:firstLine="720"/>
        <w:rPr>
          <w:sz w:val="24"/>
          <w:szCs w:val="24"/>
        </w:rPr>
      </w:pPr>
      <w:r w:rsidRPr="00343D1F">
        <w:rPr>
          <w:sz w:val="24"/>
          <w:szCs w:val="24"/>
        </w:rPr>
        <w:t xml:space="preserve">We included a range of covariates focused on hypotheses throughout the lifecycle and </w:t>
      </w:r>
      <w:r w:rsidR="0040697C" w:rsidRPr="00343D1F">
        <w:rPr>
          <w:sz w:val="24"/>
          <w:szCs w:val="24"/>
        </w:rPr>
        <w:t xml:space="preserve">found the strongest support for covariates that impact survival after the first summer at sea before fish return to natal rivers and are vulnerable to terminal harvest. Covariates that were included in estimating survival from egg to juvenile stages were generally not supported, with the exception of the positive relationship between spawner size and juvenile survival. </w:t>
      </w:r>
      <w:r w:rsidR="00125CB4" w:rsidRPr="00343D1F">
        <w:rPr>
          <w:sz w:val="24"/>
          <w:szCs w:val="24"/>
        </w:rPr>
        <w:t>Compared to other salmonids, juvenile Chum salmon spend little time in freshwater as they head to the ocean. Freshwater covariates, such as</w:t>
      </w:r>
      <w:r w:rsidR="0018449A" w:rsidRPr="00343D1F">
        <w:rPr>
          <w:sz w:val="24"/>
          <w:szCs w:val="24"/>
        </w:rPr>
        <w:t xml:space="preserve"> river</w:t>
      </w:r>
      <w:r w:rsidR="00125CB4" w:rsidRPr="00343D1F">
        <w:rPr>
          <w:sz w:val="24"/>
          <w:szCs w:val="24"/>
        </w:rPr>
        <w:t xml:space="preserve"> ice break up timing, are related to survival in other salmonids that spend more time in freshwater, such as Yukon River Chinook salmon </w:t>
      </w:r>
      <w:r w:rsidR="00125CB4" w:rsidRPr="00343D1F">
        <w:rPr>
          <w:sz w:val="24"/>
          <w:szCs w:val="24"/>
        </w:rPr>
        <w:fldChar w:fldCharType="begin"/>
      </w:r>
      <w:r w:rsidR="00866988" w:rsidRPr="00343D1F">
        <w:rPr>
          <w:sz w:val="24"/>
          <w:szCs w:val="24"/>
        </w:rPr>
        <w:instrText xml:space="preserve"> ADDIN ZOTERO_ITEM CSL_CITATION {"citationID":"kZoFYtSU","properties":{"formattedCitation":"(Cunningham et al. 2018, Ohlberger et al. 2020)","plainCitation":"(Cunningham et al. 2018, Ohlberger et al. 2020)","noteIndex":0},"citationItems":[{"id":87,"uris":["http://zotero.org/users/8784224/items/TGHNAUEZ"],"itemData":{"id":87,"type":"article-journal","abstract":"While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D."}],"issued":{"date-parts":[["2018"]]}}}],"schema":"https://github.com/citation-style-language/schema/raw/master/csl-citation.json"} </w:instrText>
      </w:r>
      <w:r w:rsidR="00125CB4" w:rsidRPr="00343D1F">
        <w:rPr>
          <w:sz w:val="24"/>
          <w:szCs w:val="24"/>
        </w:rPr>
        <w:fldChar w:fldCharType="separate"/>
      </w:r>
      <w:r w:rsidR="00866988" w:rsidRPr="00343D1F">
        <w:rPr>
          <w:noProof/>
          <w:sz w:val="24"/>
          <w:szCs w:val="24"/>
        </w:rPr>
        <w:t>(Cunningham et al. 2018, Ohlberger et al. 2020)</w:t>
      </w:r>
      <w:r w:rsidR="00125CB4" w:rsidRPr="00343D1F">
        <w:rPr>
          <w:sz w:val="24"/>
          <w:szCs w:val="24"/>
        </w:rPr>
        <w:fldChar w:fldCharType="end"/>
      </w:r>
      <w:r w:rsidR="00125CB4" w:rsidRPr="00343D1F">
        <w:rPr>
          <w:sz w:val="24"/>
          <w:szCs w:val="24"/>
        </w:rPr>
        <w:t xml:space="preserve">. Since Chum salmon begin their journey to the river mouth upon hatching, they spend </w:t>
      </w:r>
      <w:r w:rsidR="0018449A" w:rsidRPr="00343D1F">
        <w:rPr>
          <w:sz w:val="24"/>
          <w:szCs w:val="24"/>
        </w:rPr>
        <w:t xml:space="preserve">minimal </w:t>
      </w:r>
      <w:r w:rsidR="00125CB4" w:rsidRPr="00343D1F">
        <w:rPr>
          <w:sz w:val="24"/>
          <w:szCs w:val="24"/>
        </w:rPr>
        <w:t xml:space="preserve">time in freshwater as they out-migrate, and larger impacts to survival may occur later in the lifecycle. Further, we had limited information on out-migrating abundances before the first summer at sea to parameterize this component of the model, which could make it more difficult to definitely estimate ecosystem change impacts on juvenile survival at such large scales. </w:t>
      </w:r>
      <w:r w:rsidR="0018449A" w:rsidRPr="00343D1F">
        <w:rPr>
          <w:sz w:val="24"/>
          <w:szCs w:val="24"/>
        </w:rPr>
        <w:t xml:space="preserve">Generally, it is challenging to estimate impacts of such freshwater processes when out-migrating salmon go through multiple capacity limited life stages very quickly, which makes it difficult to estimate freshwater impacts to survival without abundance information for outmigration stages. </w:t>
      </w:r>
    </w:p>
    <w:p w14:paraId="3823C577" w14:textId="4BEC311C" w:rsidR="00D500AC" w:rsidRPr="00343D1F" w:rsidRDefault="00D500AC" w:rsidP="00A47644">
      <w:pPr>
        <w:pStyle w:val="CommentText"/>
        <w:ind w:firstLine="720"/>
        <w:rPr>
          <w:sz w:val="24"/>
          <w:szCs w:val="24"/>
        </w:rPr>
      </w:pPr>
      <w:r w:rsidRPr="00343D1F">
        <w:rPr>
          <w:sz w:val="24"/>
          <w:szCs w:val="24"/>
        </w:rPr>
        <w:t xml:space="preserve">We included an interaction between temperature and snowpack for the Fairbanks region as a course proxy for climate impacts to spawning habitat that impact suitability. In years where cold conditions occur early and there is a limited insulating snowpack, it is possible that eggs could have high mortality rates </w:t>
      </w:r>
      <w:r w:rsidRPr="00343D1F">
        <w:rPr>
          <w:sz w:val="24"/>
          <w:szCs w:val="24"/>
        </w:rPr>
        <w:fldChar w:fldCharType="begin"/>
      </w:r>
      <w:r w:rsidR="00A47644" w:rsidRPr="00343D1F">
        <w:rPr>
          <w:sz w:val="24"/>
          <w:szCs w:val="24"/>
        </w:rPr>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rPr>
          <w:sz w:val="24"/>
          <w:szCs w:val="24"/>
        </w:rPr>
        <w:fldChar w:fldCharType="separate"/>
      </w:r>
      <w:r w:rsidR="00A47644" w:rsidRPr="00343D1F">
        <w:rPr>
          <w:noProof/>
          <w:sz w:val="24"/>
          <w:szCs w:val="24"/>
        </w:rPr>
        <w:t>(Jallen et al. 2022)</w:t>
      </w:r>
      <w:r w:rsidRPr="00343D1F">
        <w:rPr>
          <w:sz w:val="24"/>
          <w:szCs w:val="24"/>
        </w:rPr>
        <w:fldChar w:fldCharType="end"/>
      </w:r>
      <w:r w:rsidRPr="00343D1F">
        <w:rPr>
          <w:sz w:val="24"/>
          <w:szCs w:val="24"/>
        </w:rPr>
        <w:t xml:space="preserve">. While we did not find support for this hypothesis in our analysis, the course scale of the abundance and Chum salmon spawning information could lead to a lack of inference related to upriver processes. </w:t>
      </w:r>
    </w:p>
    <w:p w14:paraId="11749312" w14:textId="78929C5B" w:rsidR="0083170A" w:rsidRPr="00343D1F" w:rsidRDefault="0083170A" w:rsidP="00A47644">
      <w:pPr>
        <w:pStyle w:val="CommentText"/>
        <w:ind w:firstLine="720"/>
        <w:rPr>
          <w:sz w:val="24"/>
          <w:szCs w:val="24"/>
        </w:rPr>
      </w:pPr>
      <w:r w:rsidRPr="00343D1F">
        <w:rPr>
          <w:sz w:val="24"/>
          <w:szCs w:val="24"/>
        </w:rPr>
        <w:t xml:space="preserve">Changes in precipitation does influence other salmon populations in Alaska, for example high precipitation during spawning negatively impacts survival, while it positively impacts juvenile rearing for Cook Inlet Chinook </w:t>
      </w:r>
      <w:r w:rsidRPr="00343D1F">
        <w:rPr>
          <w:sz w:val="24"/>
          <w:szCs w:val="24"/>
        </w:rPr>
        <w:fldChar w:fldCharType="begin"/>
      </w:r>
      <w:r w:rsidRPr="00343D1F">
        <w:rPr>
          <w:sz w:val="24"/>
          <w:szCs w:val="24"/>
        </w:rPr>
        <w:instrText xml:space="preserve"> ADDIN ZOTERO_ITEM CSL_CITATION {"citationID":"ZXkQPU4t","properties":{"formattedCitation":"(Jones et al. 2020)","plainCitation":"(Jones et al. 2020)","noteIndex":0},"citationItems":[{"id":4972,"uris":["http://zotero.org/groups/5547008/items/V62SD9PZ"],"itemData":{"id":4972,"type":"article-journal","abstract":"The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Saviour","given":"Adam"}],"issued":{"date-parts":[["2020"]]}}}],"schema":"https://github.com/citation-style-language/schema/raw/master/csl-citation.json"} </w:instrText>
      </w:r>
      <w:r w:rsidRPr="00343D1F">
        <w:rPr>
          <w:sz w:val="24"/>
          <w:szCs w:val="24"/>
        </w:rPr>
        <w:fldChar w:fldCharType="separate"/>
      </w:r>
      <w:r w:rsidRPr="00343D1F">
        <w:rPr>
          <w:noProof/>
          <w:sz w:val="24"/>
          <w:szCs w:val="24"/>
        </w:rPr>
        <w:t>(Jones et al. 2020)</w:t>
      </w:r>
      <w:r w:rsidRPr="00343D1F">
        <w:rPr>
          <w:sz w:val="24"/>
          <w:szCs w:val="24"/>
        </w:rPr>
        <w:fldChar w:fldCharType="end"/>
      </w:r>
      <w:r w:rsidRPr="00343D1F">
        <w:rPr>
          <w:sz w:val="24"/>
          <w:szCs w:val="24"/>
        </w:rPr>
        <w:t xml:space="preserve">. </w:t>
      </w:r>
    </w:p>
    <w:p w14:paraId="2E73E446" w14:textId="3D1B1336" w:rsidR="000C2B9E" w:rsidRPr="00343D1F" w:rsidRDefault="00F65CC5" w:rsidP="000C2B9E">
      <w:pPr>
        <w:pStyle w:val="CommentText"/>
        <w:rPr>
          <w:sz w:val="24"/>
          <w:szCs w:val="24"/>
        </w:rPr>
      </w:pPr>
      <w:r w:rsidRPr="00343D1F">
        <w:rPr>
          <w:sz w:val="24"/>
          <w:szCs w:val="24"/>
        </w:rPr>
        <w:tab/>
        <w:t xml:space="preserve">As with other Pacific salmonid populations, Yukon River Fall Chum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 We used length data </w:t>
      </w:r>
      <w:r w:rsidR="009822DC" w:rsidRPr="00343D1F">
        <w:rPr>
          <w:sz w:val="24"/>
          <w:szCs w:val="24"/>
        </w:rPr>
        <w:t xml:space="preserve">collected by ADFG </w:t>
      </w:r>
      <w:r w:rsidRPr="00343D1F">
        <w:rPr>
          <w:sz w:val="24"/>
          <w:szCs w:val="24"/>
        </w:rPr>
        <w:t xml:space="preserve">from </w:t>
      </w:r>
      <w:r w:rsidR="009822DC" w:rsidRPr="00343D1F">
        <w:rPr>
          <w:sz w:val="24"/>
          <w:szCs w:val="24"/>
        </w:rPr>
        <w:t xml:space="preserve">Chum </w:t>
      </w:r>
      <w:r w:rsidRPr="00343D1F">
        <w:rPr>
          <w:sz w:val="24"/>
          <w:szCs w:val="24"/>
        </w:rPr>
        <w:t>spawning populations</w:t>
      </w:r>
      <w:r w:rsidR="009822DC" w:rsidRPr="00343D1F">
        <w:rPr>
          <w:sz w:val="24"/>
          <w:szCs w:val="24"/>
        </w:rPr>
        <w:t xml:space="preserve"> on the Yukon River </w:t>
      </w:r>
      <w:r w:rsidR="00A47644" w:rsidRPr="00343D1F">
        <w:rPr>
          <w:sz w:val="24"/>
          <w:szCs w:val="24"/>
        </w:rPr>
        <w:t xml:space="preserve">in a DFA </w:t>
      </w:r>
      <w:r w:rsidR="009822DC" w:rsidRPr="00343D1F">
        <w:rPr>
          <w:sz w:val="24"/>
          <w:szCs w:val="24"/>
        </w:rPr>
        <w:t>to</w:t>
      </w:r>
      <w:r w:rsidRPr="00343D1F">
        <w:rPr>
          <w:sz w:val="24"/>
          <w:szCs w:val="24"/>
        </w:rPr>
        <w:t xml:space="preserve"> estimate a trend in spawner size</w:t>
      </w:r>
      <w:r w:rsidR="009822DC" w:rsidRPr="00343D1F">
        <w:rPr>
          <w:sz w:val="24"/>
          <w:szCs w:val="24"/>
        </w:rPr>
        <w:t xml:space="preserve"> at age and we</w:t>
      </w:r>
      <w:r w:rsidRPr="00343D1F">
        <w:rPr>
          <w:sz w:val="24"/>
          <w:szCs w:val="24"/>
        </w:rPr>
        <w:t xml:space="preserve"> use</w:t>
      </w:r>
      <w:r w:rsidR="009822DC" w:rsidRPr="00343D1F">
        <w:rPr>
          <w:sz w:val="24"/>
          <w:szCs w:val="24"/>
        </w:rPr>
        <w:t>d this</w:t>
      </w:r>
      <w:r w:rsidRPr="00343D1F">
        <w:rPr>
          <w:sz w:val="24"/>
          <w:szCs w:val="24"/>
        </w:rPr>
        <w:t xml:space="preserve"> as a covariate in estimating juvenile survival. We found </w:t>
      </w:r>
      <w:r w:rsidR="009822DC" w:rsidRPr="00343D1F">
        <w:rPr>
          <w:sz w:val="24"/>
          <w:szCs w:val="24"/>
        </w:rPr>
        <w:t xml:space="preserve">that across all age classes spawner size has decreased. In our IPM we found that spawning populations </w:t>
      </w:r>
      <w:r w:rsidR="00A47644" w:rsidRPr="00343D1F">
        <w:rPr>
          <w:sz w:val="24"/>
          <w:szCs w:val="24"/>
        </w:rPr>
        <w:t>with</w:t>
      </w:r>
      <w:r w:rsidR="009822DC" w:rsidRPr="00343D1F">
        <w:rPr>
          <w:sz w:val="24"/>
          <w:szCs w:val="24"/>
        </w:rPr>
        <w:t xml:space="preserve"> smaller </w:t>
      </w:r>
      <w:r w:rsidR="00A47644" w:rsidRPr="00343D1F">
        <w:rPr>
          <w:sz w:val="24"/>
          <w:szCs w:val="24"/>
        </w:rPr>
        <w:t xml:space="preserve">body </w:t>
      </w:r>
      <w:r w:rsidR="009822DC" w:rsidRPr="00343D1F">
        <w:rPr>
          <w:sz w:val="24"/>
          <w:szCs w:val="24"/>
        </w:rPr>
        <w:t xml:space="preserve">sizes </w:t>
      </w:r>
      <w:r w:rsidR="00A47644" w:rsidRPr="00343D1F">
        <w:rPr>
          <w:sz w:val="24"/>
          <w:szCs w:val="24"/>
        </w:rPr>
        <w:t>have</w:t>
      </w:r>
      <w:r w:rsidR="009822DC" w:rsidRPr="00343D1F">
        <w:rPr>
          <w:sz w:val="24"/>
          <w:szCs w:val="24"/>
        </w:rPr>
        <w:t xml:space="preserve"> lower </w:t>
      </w:r>
      <w:r w:rsidRPr="00343D1F">
        <w:rPr>
          <w:sz w:val="24"/>
          <w:szCs w:val="24"/>
        </w:rPr>
        <w:t xml:space="preserve">offspring survival </w:t>
      </w:r>
      <w:r w:rsidR="009822DC" w:rsidRPr="00343D1F">
        <w:rPr>
          <w:sz w:val="24"/>
          <w:szCs w:val="24"/>
        </w:rPr>
        <w:t>from eggs t</w:t>
      </w:r>
      <w:r w:rsidRPr="00343D1F">
        <w:rPr>
          <w:sz w:val="24"/>
          <w:szCs w:val="24"/>
        </w:rPr>
        <w:t xml:space="preserve">o </w:t>
      </w:r>
      <w:r w:rsidR="009822DC" w:rsidRPr="00343D1F">
        <w:rPr>
          <w:sz w:val="24"/>
          <w:szCs w:val="24"/>
        </w:rPr>
        <w:t>the</w:t>
      </w:r>
      <w:r w:rsidRPr="00343D1F">
        <w:rPr>
          <w:sz w:val="24"/>
          <w:szCs w:val="24"/>
        </w:rPr>
        <w:t xml:space="preserve"> first summer at se</w:t>
      </w:r>
      <w:r w:rsidR="009822DC" w:rsidRPr="00343D1F">
        <w:rPr>
          <w:sz w:val="24"/>
          <w:szCs w:val="24"/>
        </w:rPr>
        <w:t>a</w:t>
      </w:r>
      <w:r w:rsidRPr="00343D1F">
        <w:rPr>
          <w:sz w:val="24"/>
          <w:szCs w:val="24"/>
        </w:rPr>
        <w:t xml:space="preserve">. Given the discussion in the literature regarding changes in salmon size and impacts on productivity, we included size as a covariate, rather than as a size-specific fecundity estimator, to evaluate that hypothesis for Fall Chum on the Yukon River.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866988" w:rsidRPr="00343D1F">
        <w:rPr>
          <w:sz w:val="24"/>
          <w:szCs w:val="24"/>
        </w:rPr>
        <w:t xml:space="preserve">. Further, decreases to body size has been demonstrated in sockeye populations in Alaska and Canada </w:t>
      </w:r>
      <w:r w:rsidR="00866988" w:rsidRPr="00343D1F">
        <w:rPr>
          <w:sz w:val="24"/>
          <w:szCs w:val="24"/>
        </w:rPr>
        <w:fldChar w:fldCharType="begin"/>
      </w:r>
      <w:r w:rsidR="00866988" w:rsidRPr="00343D1F">
        <w:rPr>
          <w:sz w:val="24"/>
          <w:szCs w:val="24"/>
        </w:rPr>
        <w:instrText xml:space="preserve"> ADDIN ZOTERO_ITEM CSL_CITATION {"citationID":"TuErtk2O","properties":{"formattedCitation":"(Ohlberger et al. 2023, Freshwater et al. 2023)","plainCitation":"(Ohlberger et al. 2023, Freshwater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866988" w:rsidRPr="00343D1F">
        <w:rPr>
          <w:sz w:val="24"/>
          <w:szCs w:val="24"/>
        </w:rPr>
        <w:fldChar w:fldCharType="separate"/>
      </w:r>
      <w:r w:rsidR="00866988" w:rsidRPr="00343D1F">
        <w:rPr>
          <w:noProof/>
          <w:sz w:val="24"/>
          <w:szCs w:val="24"/>
        </w:rPr>
        <w:t>(Ohlberger et al. 2023, Freshwater et al. 2023)</w:t>
      </w:r>
      <w:r w:rsidR="00866988" w:rsidRPr="00343D1F">
        <w:rPr>
          <w:sz w:val="24"/>
          <w:szCs w:val="24"/>
        </w:rPr>
        <w:fldChar w:fldCharType="end"/>
      </w:r>
      <w:r w:rsidR="00866988" w:rsidRPr="00343D1F">
        <w:rPr>
          <w:sz w:val="24"/>
          <w:szCs w:val="24"/>
        </w:rPr>
        <w:t>.</w:t>
      </w:r>
      <w:r w:rsidR="0033134A" w:rsidRPr="00343D1F">
        <w:rPr>
          <w:sz w:val="24"/>
          <w:szCs w:val="24"/>
        </w:rPr>
        <w:t xml:space="preserve"> Decreases to salmonid size has implications for the cultural and ecological role of salmon </w:t>
      </w:r>
      <w:r w:rsidR="0033134A" w:rsidRPr="00343D1F">
        <w:rPr>
          <w:sz w:val="24"/>
          <w:szCs w:val="24"/>
        </w:rPr>
        <w:fldChar w:fldCharType="begin"/>
      </w:r>
      <w:r w:rsidR="0033134A" w:rsidRPr="00343D1F">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343D1F">
        <w:rPr>
          <w:sz w:val="24"/>
          <w:szCs w:val="24"/>
        </w:rPr>
        <w:fldChar w:fldCharType="separate"/>
      </w:r>
      <w:r w:rsidR="0033134A" w:rsidRPr="00343D1F">
        <w:rPr>
          <w:noProof/>
          <w:sz w:val="24"/>
          <w:szCs w:val="24"/>
        </w:rPr>
        <w:t>(Oke et al. 2020)</w:t>
      </w:r>
      <w:r w:rsidR="0033134A" w:rsidRPr="00343D1F">
        <w:rPr>
          <w:sz w:val="24"/>
          <w:szCs w:val="24"/>
        </w:rPr>
        <w:fldChar w:fldCharType="end"/>
      </w:r>
      <w:r w:rsidR="0033134A" w:rsidRPr="00343D1F">
        <w:rPr>
          <w:sz w:val="24"/>
          <w:szCs w:val="24"/>
        </w:rPr>
        <w:t xml:space="preserve">. Smaller fish are less </w:t>
      </w:r>
      <w:r w:rsidR="0033134A" w:rsidRPr="00343D1F">
        <w:rPr>
          <w:sz w:val="24"/>
          <w:szCs w:val="24"/>
        </w:rPr>
        <w:lastRenderedPageBreak/>
        <w:t xml:space="preserve">fecund and produce a smaller number of eggs and produce smaller fish (CITE). </w:t>
      </w:r>
      <w:r w:rsidR="007D7E87" w:rsidRPr="00343D1F">
        <w:rPr>
          <w:sz w:val="24"/>
          <w:szCs w:val="24"/>
        </w:rPr>
        <w:t>Further, i</w:t>
      </w:r>
      <w:r w:rsidR="000C2B9E" w:rsidRPr="00343D1F">
        <w:rPr>
          <w:sz w:val="24"/>
          <w:szCs w:val="24"/>
        </w:rPr>
        <w:t xml:space="preserve">f decreases in body size are not incorporated in escapement goals, this could lead to over exploitation because the reproductive value of each fish is lower (CITE). While identifying drivers in Fall Chum size at age is beyond the scope of this paper, it appears to be linked to decreases in stock productivity and aligns with observations from communities living on the river. </w:t>
      </w:r>
    </w:p>
    <w:p w14:paraId="70998394" w14:textId="453669F2" w:rsidR="00122C1F" w:rsidRPr="00343D1F" w:rsidRDefault="00122C1F" w:rsidP="00CD6C74">
      <w:pPr>
        <w:pStyle w:val="CommentText"/>
        <w:ind w:firstLine="720"/>
        <w:rPr>
          <w:sz w:val="24"/>
          <w:szCs w:val="24"/>
        </w:rPr>
      </w:pPr>
      <w:r w:rsidRPr="00343D1F">
        <w:rPr>
          <w:sz w:val="24"/>
          <w:szCs w:val="24"/>
        </w:rPr>
        <w:t>Our results support the narrative that there are critical periods of survival in the marine environment that have recently negatively impacted Yukon River Fall Chum survival. The hypothesis suggests that climate and ocean conditions affect survival primarily through their influence on growth and feeding conditions during the first marine summer, which then determines winter survival</w:t>
      </w:r>
      <w:r w:rsidR="00474852" w:rsidRPr="00343D1F">
        <w:rPr>
          <w:sz w:val="24"/>
          <w:szCs w:val="24"/>
        </w:rPr>
        <w:t xml:space="preserve"> </w:t>
      </w:r>
      <w:r w:rsidR="00474852" w:rsidRPr="00343D1F">
        <w:rPr>
          <w:sz w:val="24"/>
          <w:szCs w:val="24"/>
        </w:rPr>
        <w:fldChar w:fldCharType="begin"/>
      </w:r>
      <w:r w:rsidR="00474852" w:rsidRPr="00343D1F">
        <w:rPr>
          <w:sz w:val="24"/>
          <w:szCs w:val="24"/>
        </w:rPr>
        <w:instrText xml:space="preserve"> ADDIN ZOTERO_ITEM CSL_CITATION {"citationID":"FFNawRpO","properties":{"formattedCitation":"(Beamish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474852" w:rsidRPr="00343D1F">
        <w:rPr>
          <w:sz w:val="24"/>
          <w:szCs w:val="24"/>
        </w:rPr>
        <w:fldChar w:fldCharType="separate"/>
      </w:r>
      <w:r w:rsidR="00474852" w:rsidRPr="00343D1F">
        <w:rPr>
          <w:noProof/>
          <w:sz w:val="24"/>
          <w:szCs w:val="24"/>
        </w:rPr>
        <w:t>(Beamish &amp; Mahnken 2001, Farley et al. 2024)</w:t>
      </w:r>
      <w:r w:rsidR="00474852" w:rsidRPr="00343D1F">
        <w:rPr>
          <w:sz w:val="24"/>
          <w:szCs w:val="24"/>
        </w:rPr>
        <w:fldChar w:fldCharType="end"/>
      </w:r>
      <w:r w:rsidRPr="00343D1F">
        <w:rPr>
          <w:sz w:val="24"/>
          <w:szCs w:val="24"/>
        </w:rPr>
        <w:t>. This creates a mechanistic link between environmental conditions and salmon production.</w:t>
      </w:r>
    </w:p>
    <w:p w14:paraId="40E4023A" w14:textId="6C9DD23A" w:rsidR="00F2728D" w:rsidRPr="00343D1F" w:rsidRDefault="00122C1F" w:rsidP="0056414B">
      <w:pPr>
        <w:pStyle w:val="CommentText"/>
        <w:ind w:firstLine="720"/>
        <w:rPr>
          <w:sz w:val="24"/>
          <w:szCs w:val="24"/>
        </w:rPr>
      </w:pPr>
      <w:r w:rsidRPr="00343D1F">
        <w:rPr>
          <w:sz w:val="24"/>
          <w:szCs w:val="24"/>
        </w:rPr>
        <w:t xml:space="preserve">Size selective mortality is hypothesized as an important component of early marine survival. Where larger fish are less vulnerable to predation and have greater survival. The positive relationship we found with spawner size and egg to juvenile survival supports this hypothesis. However, it is likely that size bolsters survival along the outmigration path, not just in the marine environment. Conditions and prey availability during the first summer at sea can dictate mortality for the first winter at sea, for Yukon River Fall Chum they typically move to the Aleutian Peninsula and Western GOA for their first winter and subsequent maturation. Fish that are in poor condition are unlikely to survive their first winter and ecosystem changes are likely to compound survival rates during this life stage bottleneck. </w:t>
      </w:r>
      <w:r w:rsidR="00474852" w:rsidRPr="00343D1F">
        <w:rPr>
          <w:sz w:val="24"/>
          <w:szCs w:val="24"/>
        </w:rPr>
        <w:t xml:space="preserve">Farley et al </w:t>
      </w:r>
      <w:r w:rsidR="00D40CA9" w:rsidRPr="00343D1F">
        <w:rPr>
          <w:sz w:val="24"/>
          <w:szCs w:val="24"/>
        </w:rPr>
        <w:t xml:space="preserve">(2024) </w:t>
      </w:r>
      <w:r w:rsidR="00474852" w:rsidRPr="00343D1F">
        <w:rPr>
          <w:sz w:val="24"/>
          <w:szCs w:val="24"/>
        </w:rPr>
        <w:t xml:space="preserve">suggest that juvenile Chum in the </w:t>
      </w:r>
      <w:r w:rsidR="00D40CA9" w:rsidRPr="00343D1F">
        <w:rPr>
          <w:sz w:val="24"/>
          <w:szCs w:val="24"/>
        </w:rPr>
        <w:t>Bering Sea</w:t>
      </w:r>
      <w:r w:rsidR="00474852" w:rsidRPr="00343D1F">
        <w:rPr>
          <w:sz w:val="24"/>
          <w:szCs w:val="24"/>
        </w:rPr>
        <w:t xml:space="preserve"> feed on lower quality prey during warmer years and this adversely impacts survival during the rest of their migration. We estimated </w:t>
      </w:r>
      <w:r w:rsidR="00D40CA9" w:rsidRPr="00343D1F">
        <w:rPr>
          <w:sz w:val="24"/>
          <w:szCs w:val="24"/>
        </w:rPr>
        <w:t>a positive</w:t>
      </w:r>
      <w:r w:rsidR="00474852" w:rsidRPr="00343D1F">
        <w:rPr>
          <w:sz w:val="24"/>
          <w:szCs w:val="24"/>
        </w:rPr>
        <w:t xml:space="preserve"> covariate coefficient </w:t>
      </w:r>
      <w:r w:rsidR="00D40CA9" w:rsidRPr="00343D1F">
        <w:rPr>
          <w:sz w:val="24"/>
          <w:szCs w:val="24"/>
        </w:rPr>
        <w:t>for SFI during the marine survival stage (Figure 4, Table S2). This suggests that</w:t>
      </w:r>
      <w:r w:rsidR="00474852" w:rsidRPr="00343D1F">
        <w:rPr>
          <w:sz w:val="24"/>
          <w:szCs w:val="24"/>
        </w:rPr>
        <w:t xml:space="preserve"> years where there was an overall lower SFI, or fish were less full, </w:t>
      </w:r>
      <w:r w:rsidR="00F2728D" w:rsidRPr="00343D1F">
        <w:rPr>
          <w:sz w:val="24"/>
          <w:szCs w:val="24"/>
        </w:rPr>
        <w:t xml:space="preserve">marine </w:t>
      </w:r>
      <w:r w:rsidR="00474852" w:rsidRPr="00343D1F">
        <w:rPr>
          <w:sz w:val="24"/>
          <w:szCs w:val="24"/>
        </w:rPr>
        <w:t>survival rate</w:t>
      </w:r>
      <w:r w:rsidR="00F2728D" w:rsidRPr="00343D1F">
        <w:rPr>
          <w:sz w:val="24"/>
          <w:szCs w:val="24"/>
        </w:rPr>
        <w:t xml:space="preserve">s decreased. </w:t>
      </w:r>
      <w:r w:rsidR="000C2B9E" w:rsidRPr="00343D1F">
        <w:rPr>
          <w:sz w:val="24"/>
          <w:szCs w:val="24"/>
        </w:rPr>
        <w:t xml:space="preserve">We used a stomach fullness index as a covariate as this was the longest time series available that acts as a proxy for marine condition, however more recent time series that include metabolic information such as energy density likely better capture </w:t>
      </w:r>
      <w:r w:rsidR="00AC2D60" w:rsidRPr="00343D1F">
        <w:rPr>
          <w:sz w:val="24"/>
          <w:szCs w:val="24"/>
        </w:rPr>
        <w:t xml:space="preserve">how </w:t>
      </w:r>
      <w:r w:rsidR="000C2B9E" w:rsidRPr="00343D1F">
        <w:rPr>
          <w:sz w:val="24"/>
          <w:szCs w:val="24"/>
        </w:rPr>
        <w:t xml:space="preserve">ecosystem conditions </w:t>
      </w:r>
      <w:r w:rsidR="00AC2D60" w:rsidRPr="00343D1F">
        <w:rPr>
          <w:sz w:val="24"/>
          <w:szCs w:val="24"/>
        </w:rPr>
        <w:t xml:space="preserve">impact </w:t>
      </w:r>
      <w:r w:rsidR="000C2B9E" w:rsidRPr="00343D1F">
        <w:rPr>
          <w:sz w:val="24"/>
          <w:szCs w:val="24"/>
        </w:rPr>
        <w:t>fish</w:t>
      </w:r>
      <w:r w:rsidR="00AC2D60" w:rsidRPr="00343D1F">
        <w:rPr>
          <w:sz w:val="24"/>
          <w:szCs w:val="24"/>
        </w:rPr>
        <w:t xml:space="preserve"> condition. </w:t>
      </w:r>
      <w:r w:rsidR="000C2B9E" w:rsidRPr="00343D1F">
        <w:rPr>
          <w:sz w:val="24"/>
          <w:szCs w:val="24"/>
        </w:rPr>
        <w:t xml:space="preserve"> </w:t>
      </w:r>
    </w:p>
    <w:p w14:paraId="3D64802A" w14:textId="04909ECD" w:rsidR="00694679" w:rsidRPr="00343D1F" w:rsidRDefault="000C0559" w:rsidP="00C458A2">
      <w:pPr>
        <w:pStyle w:val="CommentText"/>
        <w:ind w:firstLine="720"/>
        <w:rPr>
          <w:sz w:val="24"/>
          <w:szCs w:val="24"/>
        </w:rPr>
      </w:pPr>
      <w:r w:rsidRPr="00343D1F">
        <w:rPr>
          <w:sz w:val="24"/>
          <w:szCs w:val="24"/>
        </w:rPr>
        <w:t>The lack of relationship</w:t>
      </w:r>
      <w:r w:rsidR="00F2728D" w:rsidRPr="00343D1F">
        <w:rPr>
          <w:sz w:val="24"/>
          <w:szCs w:val="24"/>
        </w:rPr>
        <w:t xml:space="preserve"> between juvenile Bering Sea Chum salmon and adult returns </w:t>
      </w:r>
      <w:r w:rsidR="00F2728D" w:rsidRPr="00343D1F">
        <w:rPr>
          <w:sz w:val="24"/>
          <w:szCs w:val="24"/>
        </w:rPr>
        <w:fldChar w:fldCharType="begin"/>
      </w:r>
      <w:r w:rsidR="00F2728D" w:rsidRPr="00343D1F">
        <w:rPr>
          <w:sz w:val="24"/>
          <w:szCs w:val="24"/>
        </w:rPr>
        <w:instrText xml:space="preserve"> ADDIN ZOTERO_ITEM CSL_CITATION {"citationID":"ldiJQf4N","properties":{"formattedCitation":"(Farley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F2728D" w:rsidRPr="00343D1F">
        <w:rPr>
          <w:sz w:val="24"/>
          <w:szCs w:val="24"/>
        </w:rPr>
        <w:fldChar w:fldCharType="separate"/>
      </w:r>
      <w:r w:rsidR="00F2728D" w:rsidRPr="00343D1F">
        <w:rPr>
          <w:noProof/>
          <w:sz w:val="24"/>
          <w:szCs w:val="24"/>
        </w:rPr>
        <w:t>(Farley et al. 2024)</w:t>
      </w:r>
      <w:r w:rsidR="00F2728D" w:rsidRPr="00343D1F">
        <w:rPr>
          <w:sz w:val="24"/>
          <w:szCs w:val="24"/>
        </w:rPr>
        <w:fldChar w:fldCharType="end"/>
      </w:r>
      <w:r w:rsidRPr="00343D1F">
        <w:rPr>
          <w:sz w:val="24"/>
          <w:szCs w:val="24"/>
        </w:rPr>
        <w:t>, that exists for other species such as Yukon River Chinook salmon,</w:t>
      </w:r>
      <w:r w:rsidR="00F2728D" w:rsidRPr="00343D1F">
        <w:rPr>
          <w:sz w:val="24"/>
          <w:szCs w:val="24"/>
        </w:rPr>
        <w:t xml:space="preserve"> suggests impacts to survival occur in the marine environment after the first summer at sea. </w:t>
      </w:r>
      <w:r w:rsidR="00481E5A" w:rsidRPr="00343D1F">
        <w:rPr>
          <w:sz w:val="24"/>
          <w:szCs w:val="24"/>
        </w:rPr>
        <w:t xml:space="preserve">We tested hypotheses for a number of processes that could impact marine survival and found significant relationships for competition at sea, SFI, and a weak relationship with SST, indicating that a number of processes impact marine survival (Figure 4, Table S1). </w:t>
      </w:r>
      <w:r w:rsidR="00F2728D" w:rsidRPr="00343D1F">
        <w:rPr>
          <w:sz w:val="24"/>
          <w:szCs w:val="24"/>
        </w:rPr>
        <w:t xml:space="preserve">We found that, in addition to a significant relationship with SFI, increased competition at sea, represented here by Chum hatchery fish abundance, impacts survival in the marine environment (Figure 4, Table S2). Increased competition in the marine environment has been associated with changes in survival and productivity for other Pacific Salmon stocks, such as Yukon River Chinook salmon, Norton Sound chum salmon, and Bristol bay sockeye </w:t>
      </w:r>
      <w:r w:rsidR="00F2728D" w:rsidRPr="00343D1F">
        <w:rPr>
          <w:sz w:val="24"/>
          <w:szCs w:val="24"/>
        </w:rPr>
        <w:fldChar w:fldCharType="begin"/>
      </w:r>
      <w:r w:rsidR="00F2728D"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2728D" w:rsidRPr="00343D1F">
        <w:rPr>
          <w:sz w:val="24"/>
          <w:szCs w:val="24"/>
        </w:rPr>
        <w:fldChar w:fldCharType="separate"/>
      </w:r>
      <w:r w:rsidR="00F2728D" w:rsidRPr="00343D1F">
        <w:rPr>
          <w:noProof/>
          <w:sz w:val="24"/>
          <w:szCs w:val="24"/>
        </w:rPr>
        <w:t>(Ruggerone et al. 2012, Cunningham et al. 2018, Ohlberger et al. 2023, Feddern et al. 2024)</w:t>
      </w:r>
      <w:r w:rsidR="00F2728D" w:rsidRPr="00343D1F">
        <w:rPr>
          <w:sz w:val="24"/>
          <w:szCs w:val="24"/>
        </w:rPr>
        <w:fldChar w:fldCharType="end"/>
      </w:r>
      <w:r w:rsidR="00F2728D" w:rsidRPr="00343D1F">
        <w:rPr>
          <w:sz w:val="24"/>
          <w:szCs w:val="24"/>
        </w:rPr>
        <w:t xml:space="preserve">. </w:t>
      </w:r>
    </w:p>
    <w:p w14:paraId="0FA9EC5E" w14:textId="77777777" w:rsidR="00040C13" w:rsidRPr="00343D1F" w:rsidRDefault="00040C13" w:rsidP="00C458A2">
      <w:pPr>
        <w:pStyle w:val="CommentText"/>
        <w:ind w:firstLine="720"/>
        <w:rPr>
          <w:sz w:val="24"/>
          <w:szCs w:val="24"/>
        </w:rPr>
      </w:pPr>
    </w:p>
    <w:p w14:paraId="3F84B202" w14:textId="35EE930C" w:rsidR="00040C13" w:rsidRPr="00343D1F" w:rsidRDefault="00040C13" w:rsidP="00C458A2">
      <w:pPr>
        <w:pStyle w:val="CommentText"/>
        <w:ind w:firstLine="720"/>
        <w:rPr>
          <w:sz w:val="24"/>
          <w:szCs w:val="24"/>
        </w:rPr>
      </w:pPr>
      <w:r w:rsidRPr="00343D1F">
        <w:rPr>
          <w:sz w:val="24"/>
          <w:szCs w:val="24"/>
        </w:rPr>
        <w:t xml:space="preserve">This work relied on correlation relationships between abundance indices and available ecosystem indicators and rather than experimental work or local knowledge. While we incorporated priors in our model that avoid spurious correlations, it is possible that other mechanisms are driving population declines. Further, the covariates we tested were based on </w:t>
      </w:r>
      <w:r w:rsidRPr="00343D1F">
        <w:rPr>
          <w:sz w:val="24"/>
          <w:szCs w:val="24"/>
        </w:rPr>
        <w:lastRenderedPageBreak/>
        <w:t xml:space="preserve">literature hypotheses and were non-exhaustive. Covariates that aligned with the length of this timeseries, or data on Chum abundances at additional life stages, were limited </w:t>
      </w:r>
      <w:r w:rsidR="003927A4" w:rsidRPr="00343D1F">
        <w:rPr>
          <w:sz w:val="24"/>
          <w:szCs w:val="24"/>
        </w:rPr>
        <w:t xml:space="preserve">and largely focused on the marine ecosystems. Further, Fall Chum salmon spawn at many regions upriver in the Yukon, and spawning populations are not assessed at smaller spatial scales so linking fine scale freshwater covariates is a challenge for these populations. </w:t>
      </w:r>
    </w:p>
    <w:p w14:paraId="04E2767A" w14:textId="77777777" w:rsidR="00040C13" w:rsidRPr="00343D1F" w:rsidRDefault="00040C13" w:rsidP="00C458A2">
      <w:pPr>
        <w:pStyle w:val="CommentText"/>
        <w:ind w:firstLine="720"/>
        <w:rPr>
          <w:sz w:val="24"/>
          <w:szCs w:val="24"/>
        </w:rPr>
      </w:pPr>
    </w:p>
    <w:p w14:paraId="155F6356" w14:textId="77777777" w:rsidR="00157128" w:rsidRDefault="00A178BE" w:rsidP="00A178BE">
      <w:pPr>
        <w:pStyle w:val="CommentText"/>
        <w:ind w:firstLine="720"/>
        <w:rPr>
          <w:sz w:val="24"/>
          <w:szCs w:val="24"/>
        </w:rPr>
      </w:pPr>
      <w:r w:rsidRPr="00343D1F">
        <w:rPr>
          <w:sz w:val="24"/>
          <w:szCs w:val="24"/>
        </w:rPr>
        <w:t xml:space="preserve">This analysis revealed that </w:t>
      </w:r>
      <w:r w:rsidR="00157128">
        <w:rPr>
          <w:sz w:val="24"/>
          <w:szCs w:val="24"/>
        </w:rPr>
        <w:t xml:space="preserve">changes in survival have occurred across freshwater and marine ecosystems that have contributed to </w:t>
      </w:r>
      <w:r w:rsidRPr="00343D1F">
        <w:rPr>
          <w:sz w:val="24"/>
          <w:szCs w:val="24"/>
        </w:rPr>
        <w:t>recent declines in Yukon River Fall Chum salmon</w:t>
      </w:r>
      <w:r w:rsidR="00157128">
        <w:rPr>
          <w:sz w:val="24"/>
          <w:szCs w:val="24"/>
        </w:rPr>
        <w:t xml:space="preserve">. </w:t>
      </w:r>
    </w:p>
    <w:p w14:paraId="301E33EC" w14:textId="4923647C" w:rsidR="002F6207" w:rsidRPr="00343D1F" w:rsidRDefault="00157128" w:rsidP="00A178BE">
      <w:pPr>
        <w:pStyle w:val="CommentText"/>
        <w:ind w:firstLine="720"/>
        <w:rPr>
          <w:sz w:val="24"/>
          <w:szCs w:val="24"/>
        </w:rPr>
      </w:pPr>
      <w:r>
        <w:rPr>
          <w:sz w:val="24"/>
          <w:szCs w:val="24"/>
        </w:rPr>
        <w:t xml:space="preserve">In the marine environment, </w:t>
      </w:r>
      <w:r w:rsidR="00A178BE" w:rsidRPr="00343D1F">
        <w:rPr>
          <w:sz w:val="24"/>
          <w:szCs w:val="24"/>
        </w:rPr>
        <w:t>multiple interacting factors</w:t>
      </w:r>
      <w:r>
        <w:rPr>
          <w:sz w:val="24"/>
          <w:szCs w:val="24"/>
        </w:rPr>
        <w:t xml:space="preserve"> contribute to changes in marine survival</w:t>
      </w:r>
      <w:r w:rsidR="00A178BE" w:rsidRPr="00343D1F">
        <w:rPr>
          <w:sz w:val="24"/>
          <w:szCs w:val="24"/>
        </w:rPr>
        <w:t xml:space="preserve">, including changing ocean conditions that impact stomach fullness, increased competition from hatchery-origin Chum salmon, and declining body sizes across age classes. The significant relationship between spawner size and offspring survival, coupled with documented size declines, suggests a </w:t>
      </w:r>
      <w:r w:rsidR="003927A4" w:rsidRPr="00343D1F">
        <w:rPr>
          <w:sz w:val="24"/>
          <w:szCs w:val="24"/>
        </w:rPr>
        <w:t>longer-term</w:t>
      </w:r>
      <w:r w:rsidR="002A663C" w:rsidRPr="00343D1F">
        <w:rPr>
          <w:sz w:val="24"/>
          <w:szCs w:val="24"/>
        </w:rPr>
        <w:t xml:space="preserve"> process </w:t>
      </w:r>
      <w:r w:rsidR="00A178BE" w:rsidRPr="00343D1F">
        <w:rPr>
          <w:sz w:val="24"/>
          <w:szCs w:val="24"/>
        </w:rPr>
        <w:t xml:space="preserve">where smaller spawners </w:t>
      </w:r>
      <w:r w:rsidR="002A663C" w:rsidRPr="00343D1F">
        <w:rPr>
          <w:sz w:val="24"/>
          <w:szCs w:val="24"/>
        </w:rPr>
        <w:t>lead to lower offspring survival rates</w:t>
      </w:r>
      <w:r w:rsidR="00A178BE" w:rsidRPr="00343D1F">
        <w:rPr>
          <w:sz w:val="24"/>
          <w:szCs w:val="24"/>
        </w:rPr>
        <w:t xml:space="preserve">, </w:t>
      </w:r>
      <w:r w:rsidR="002A663C" w:rsidRPr="00343D1F">
        <w:rPr>
          <w:sz w:val="24"/>
          <w:szCs w:val="24"/>
        </w:rPr>
        <w:t>contributing to</w:t>
      </w:r>
      <w:r w:rsidR="00A178BE" w:rsidRPr="00343D1F">
        <w:rPr>
          <w:sz w:val="24"/>
          <w:szCs w:val="24"/>
        </w:rPr>
        <w:t xml:space="preserve"> population declines. These findings align with broader patterns of climate-induced changes in Pacific salmon populations, where marine ecosystem </w:t>
      </w:r>
      <w:r w:rsidR="003927A4" w:rsidRPr="00343D1F">
        <w:rPr>
          <w:sz w:val="24"/>
          <w:szCs w:val="24"/>
        </w:rPr>
        <w:t>change,</w:t>
      </w:r>
      <w:r w:rsidR="00A178BE" w:rsidRPr="00343D1F">
        <w:rPr>
          <w:sz w:val="24"/>
          <w:szCs w:val="24"/>
        </w:rPr>
        <w:t xml:space="preserve"> and increased competition are increasingly linked to reduced survival and productivity. Our results highlight the complexity of managing anadromous fish populations under rapid environmental change, where multiple stressors - from changing prey quality to increased competition - can compound to affect population survival rates. This work underscores the importance of considering both direct environmental impacts and indirect effects through altered species interactions when predicting and managing fish populations in a changing climate.</w:t>
      </w:r>
    </w:p>
    <w:p w14:paraId="42145742" w14:textId="77777777" w:rsidR="002F6207" w:rsidRPr="00343D1F" w:rsidRDefault="002F6207" w:rsidP="0046012A">
      <w:pPr>
        <w:pStyle w:val="CommentText"/>
        <w:rPr>
          <w:sz w:val="24"/>
          <w:szCs w:val="24"/>
        </w:rPr>
      </w:pPr>
    </w:p>
    <w:p w14:paraId="2220368E" w14:textId="77777777" w:rsidR="002F6207" w:rsidRPr="00343D1F" w:rsidRDefault="002F6207" w:rsidP="0046012A">
      <w:pPr>
        <w:pStyle w:val="CommentText"/>
        <w:rPr>
          <w:sz w:val="24"/>
          <w:szCs w:val="24"/>
        </w:rPr>
      </w:pPr>
    </w:p>
    <w:p w14:paraId="63697797" w14:textId="77777777" w:rsidR="002F6207" w:rsidRPr="00343D1F" w:rsidRDefault="002F6207" w:rsidP="0046012A">
      <w:pPr>
        <w:pStyle w:val="CommentText"/>
        <w:rPr>
          <w:sz w:val="24"/>
          <w:szCs w:val="24"/>
        </w:rPr>
      </w:pPr>
    </w:p>
    <w:p w14:paraId="48A6108F" w14:textId="58D2520C" w:rsidR="00AF63FE" w:rsidRPr="00343D1F" w:rsidRDefault="00A04B2B" w:rsidP="00A04B2B">
      <w:pPr>
        <w:pStyle w:val="Heading4"/>
        <w:rPr>
          <w:rFonts w:ascii="Times New Roman" w:hAnsi="Times New Roman" w:cs="Times New Roman"/>
        </w:rPr>
      </w:pPr>
      <w:r w:rsidRPr="00343D1F">
        <w:rPr>
          <w:rFonts w:ascii="Times New Roman" w:hAnsi="Times New Roman" w:cs="Times New Roman"/>
        </w:rPr>
        <w:t>Supplement</w:t>
      </w:r>
      <w:r w:rsidR="00771BCC" w:rsidRPr="00343D1F">
        <w:rPr>
          <w:rFonts w:ascii="Times New Roman" w:hAnsi="Times New Roman" w:cs="Times New Roman"/>
        </w:rPr>
        <w:t>al</w:t>
      </w:r>
      <w:r w:rsidRPr="00343D1F">
        <w:rPr>
          <w:rFonts w:ascii="Times New Roman" w:hAnsi="Times New Roman" w:cs="Times New Roman"/>
        </w:rPr>
        <w:t xml:space="preserve"> Text:</w:t>
      </w:r>
    </w:p>
    <w:p w14:paraId="533F339D" w14:textId="67540940" w:rsidR="00A04B2B" w:rsidRPr="00343D1F" w:rsidRDefault="00A04B2B" w:rsidP="00A04B2B">
      <w:pPr>
        <w:pStyle w:val="Heading5"/>
        <w:numPr>
          <w:ilvl w:val="1"/>
          <w:numId w:val="2"/>
        </w:numPr>
        <w:rPr>
          <w:rFonts w:ascii="Times New Roman" w:hAnsi="Times New Roman" w:cs="Times New Roman"/>
        </w:rPr>
      </w:pPr>
      <w:r w:rsidRPr="00343D1F">
        <w:rPr>
          <w:rFonts w:ascii="Times New Roman" w:hAnsi="Times New Roman" w:cs="Times New Roman"/>
        </w:rPr>
        <w:t>Dynamic Factor Analysis for Spawner Size</w:t>
      </w:r>
    </w:p>
    <w:p w14:paraId="3AB62604" w14:textId="5E28BCC9" w:rsidR="0038279E" w:rsidRPr="00343D1F" w:rsidRDefault="00A04B2B" w:rsidP="001E791E">
      <w:pPr>
        <w:ind w:firstLine="380"/>
      </w:pPr>
      <w:r w:rsidRPr="00343D1F">
        <w:t xml:space="preserve">To </w:t>
      </w:r>
      <w:r w:rsidR="0038279E" w:rsidRPr="00343D1F">
        <w:t xml:space="preserve">estimate a </w:t>
      </w:r>
      <w:r w:rsidRPr="00343D1F">
        <w:t>temporal trend</w:t>
      </w:r>
      <w:r w:rsidR="0038279E" w:rsidRPr="00343D1F">
        <w:t xml:space="preserve"> for</w:t>
      </w:r>
      <w:r w:rsidRPr="00343D1F">
        <w:t xml:space="preserve"> </w:t>
      </w:r>
      <w:r w:rsidR="0038279E" w:rsidRPr="00343D1F">
        <w:t xml:space="preserve">Yukon River Fall </w:t>
      </w:r>
      <w:r w:rsidRPr="00343D1F">
        <w:t xml:space="preserve">chum </w:t>
      </w:r>
      <w:proofErr w:type="gramStart"/>
      <w:r w:rsidR="001E791E" w:rsidRPr="00343D1F">
        <w:t>salmon</w:t>
      </w:r>
      <w:proofErr w:type="gramEnd"/>
      <w:r w:rsidR="001E791E" w:rsidRPr="00343D1F">
        <w:t xml:space="preserve"> </w:t>
      </w:r>
      <w:r w:rsidR="0038279E" w:rsidRPr="00343D1F">
        <w:t>mean size at age,</w:t>
      </w:r>
      <w:r w:rsidRPr="00343D1F">
        <w:t xml:space="preserve"> we conducted a dynamic factor analysis (DFA) using data from the Yukon region collected between </w:t>
      </w:r>
      <w:r w:rsidR="0038279E" w:rsidRPr="00343D1F">
        <w:t>2000-2021.</w:t>
      </w:r>
      <w:r w:rsidR="001E791E" w:rsidRPr="00343D1F">
        <w:t xml:space="preserve"> Data from 2000 to 2016 was collated by </w:t>
      </w:r>
      <w:proofErr w:type="spellStart"/>
      <w:r w:rsidR="001E791E" w:rsidRPr="00343D1F">
        <w:t>Oke</w:t>
      </w:r>
      <w:proofErr w:type="spellEnd"/>
      <w:r w:rsidR="001E791E" w:rsidRPr="00343D1F">
        <w:t xml:space="preserve"> et al, and more recent years were downloaded from the Alaska Department of Fish and Game Age Sex Length Database (</w:t>
      </w:r>
      <w:r w:rsidR="00474E2B" w:rsidRPr="00343D1F">
        <w:fldChar w:fldCharType="begin"/>
      </w:r>
      <w:r w:rsidR="00474E2B" w:rsidRPr="00343D1F">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rsidR="00474E2B" w:rsidRPr="00343D1F">
        <w:fldChar w:fldCharType="separate"/>
      </w:r>
      <w:r w:rsidR="00474E2B" w:rsidRPr="00343D1F">
        <w:rPr>
          <w:noProof/>
        </w:rPr>
        <w:t>(Alaska Department of Fish and Game 2024)</w:t>
      </w:r>
      <w:r w:rsidR="00474E2B" w:rsidRPr="00343D1F">
        <w:fldChar w:fldCharType="end"/>
      </w:r>
      <w:r w:rsidR="001E791E" w:rsidRPr="00343D1F">
        <w:t xml:space="preserve">) for all escapement projects with recent data (Table SXX). </w:t>
      </w:r>
      <w:r w:rsidRPr="00343D1F">
        <w:t xml:space="preserve">We filtered the data to include only escapement samples and </w:t>
      </w:r>
      <w:r w:rsidR="001E791E" w:rsidRPr="00343D1F">
        <w:t xml:space="preserve">marine </w:t>
      </w:r>
      <w:r w:rsidRPr="00343D1F">
        <w:t xml:space="preserve">ages ranging from </w:t>
      </w:r>
      <w:r w:rsidR="0038279E" w:rsidRPr="00343D1F">
        <w:t>3</w:t>
      </w:r>
      <w:r w:rsidRPr="00343D1F">
        <w:t>-</w:t>
      </w:r>
      <w:r w:rsidR="0038279E" w:rsidRPr="00343D1F">
        <w:t>6</w:t>
      </w:r>
      <w:r w:rsidRPr="00343D1F">
        <w:t xml:space="preserve"> years. Prior to analysis, length measurements were standardized within each </w:t>
      </w:r>
      <w:r w:rsidR="001E791E" w:rsidRPr="00343D1F">
        <w:t>marine</w:t>
      </w:r>
      <w:r w:rsidRPr="00343D1F">
        <w:t xml:space="preserve"> age group to have a mean of 0 and standard deviation of 1.</w:t>
      </w:r>
    </w:p>
    <w:p w14:paraId="5169C23E" w14:textId="2BF8A4B2" w:rsidR="00A04B2B" w:rsidRPr="00343D1F" w:rsidRDefault="00A04B2B" w:rsidP="00173C6B">
      <w:pPr>
        <w:ind w:firstLine="380"/>
      </w:pPr>
      <w:r w:rsidRPr="00343D1F">
        <w:t>The DFA was implemented using the MARSS package in R</w:t>
      </w:r>
      <w:r w:rsidR="008D18D8" w:rsidRPr="00343D1F">
        <w:t xml:space="preserve"> </w:t>
      </w:r>
      <w:r w:rsidR="00474E2B" w:rsidRPr="00343D1F">
        <w:t>t</w:t>
      </w:r>
      <w:r w:rsidRPr="00343D1F">
        <w:t>o identify common trends in body size across different ocean residence times</w:t>
      </w:r>
      <w:r w:rsidR="00474E2B" w:rsidRPr="00343D1F">
        <w:t xml:space="preserve"> </w:t>
      </w:r>
      <w:r w:rsidR="00474E2B" w:rsidRPr="00343D1F">
        <w:fldChar w:fldCharType="begin"/>
      </w:r>
      <w:r w:rsidR="00474E2B" w:rsidRPr="00343D1F">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rsidR="00474E2B" w:rsidRPr="00343D1F">
        <w:fldChar w:fldCharType="separate"/>
      </w:r>
      <w:r w:rsidR="00474E2B" w:rsidRPr="00343D1F">
        <w:rPr>
          <w:noProof/>
        </w:rPr>
        <w:t>(Holmes et al. 2024)</w:t>
      </w:r>
      <w:r w:rsidR="00474E2B" w:rsidRPr="00343D1F">
        <w:fldChar w:fldCharType="end"/>
      </w:r>
      <w:r w:rsidRPr="00343D1F">
        <w:t>. Our model treated the standardized lengths as linear combinations of latent trends</w:t>
      </w:r>
      <w:r w:rsidR="006E673B" w:rsidRPr="00343D1F">
        <w:t xml:space="preserve"> and relates the observed data to overall estimated length trend. This was </w:t>
      </w:r>
      <w:r w:rsidRPr="00343D1F">
        <w:t xml:space="preserve">expressed </w:t>
      </w:r>
      <w:r w:rsidR="00527F71" w:rsidRPr="00343D1F">
        <w:t>in our observation model as</w:t>
      </w:r>
      <w:r w:rsidRPr="00343D1F">
        <w:t>:</w:t>
      </w:r>
    </w:p>
    <w:p w14:paraId="3646B5BE" w14:textId="77777777" w:rsidR="0038279E" w:rsidRPr="00343D1F" w:rsidRDefault="0038279E" w:rsidP="00A04B2B"/>
    <w:p w14:paraId="75EC8930" w14:textId="6CA88C64" w:rsidR="0038279E" w:rsidRPr="00343D1F" w:rsidRDefault="00000000" w:rsidP="00A04B2B">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4C377D15" w14:textId="77777777" w:rsidR="0038279E" w:rsidRPr="00343D1F" w:rsidRDefault="0038279E" w:rsidP="00A04B2B"/>
    <w:p w14:paraId="7AC6BBAF" w14:textId="1D5B451D" w:rsidR="00A04B2B" w:rsidRPr="00343D1F" w:rsidRDefault="00A04B2B" w:rsidP="00A04B2B">
      <w:r w:rsidRPr="00343D1F">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343D1F">
        <w:t xml:space="preserve"> represents </w:t>
      </w:r>
      <w:r w:rsidR="009B4DE7" w:rsidRPr="00343D1F">
        <w:t>the</w:t>
      </w:r>
      <w:r w:rsidRPr="00343D1F">
        <w:t xml:space="preserve"> observed data (with </w:t>
      </w:r>
      <w:r w:rsidR="00BA4383" w:rsidRPr="00343D1F">
        <w:t xml:space="preserve">marine </w:t>
      </w:r>
      <w:r w:rsidRPr="00343D1F">
        <w:t xml:space="preserve">ages as rows and years as columns), </w:t>
      </w:r>
      <w:r w:rsidRPr="00343D1F">
        <w:rPr>
          <w:b/>
          <w:bCs/>
        </w:rPr>
        <w:t>Z</w:t>
      </w:r>
      <w:r w:rsidRPr="00343D1F">
        <w:t xml:space="preserve"> is a matrix of factor loadings </w:t>
      </w:r>
      <w:r w:rsidR="009B4DE7" w:rsidRPr="00343D1F">
        <w:t xml:space="preserve">(0,1) </w:t>
      </w:r>
      <w:r w:rsidRPr="00343D1F">
        <w:t xml:space="preserve">on the latent trends </w:t>
      </w:r>
      <w:r w:rsidR="009B4DE7" w:rsidRPr="00343D1F">
        <w:t>that determines how observations relate to the estimated trends</w:t>
      </w:r>
      <w:r w:rsidRPr="00343D1F">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rsidR="00173C6B" w:rsidRPr="00343D1F">
        <w:t xml:space="preserve"> </w:t>
      </w:r>
      <w:r w:rsidRPr="00343D1F">
        <w:t xml:space="preserve">represents observation errors. The observation errors were assumed to be multivariate normal with mean zero and variance-covariance matrix </w:t>
      </w:r>
      <w:r w:rsidRPr="00343D1F">
        <w:rPr>
          <w:b/>
          <w:bCs/>
        </w:rPr>
        <w:t>R</w:t>
      </w:r>
      <w:r w:rsidRPr="00343D1F">
        <w:t>.</w:t>
      </w:r>
    </w:p>
    <w:p w14:paraId="76923E18" w14:textId="77777777" w:rsidR="0038279E" w:rsidRPr="00343D1F" w:rsidRDefault="0038279E" w:rsidP="00A04B2B"/>
    <w:p w14:paraId="351B30F2" w14:textId="04BAE452" w:rsidR="00A04B2B" w:rsidRPr="00343D1F" w:rsidRDefault="00A04B2B" w:rsidP="00A04B2B">
      <w:r w:rsidRPr="00343D1F">
        <w:t xml:space="preserve">The </w:t>
      </w:r>
      <w:r w:rsidR="00527F71" w:rsidRPr="00343D1F">
        <w:t xml:space="preserve">process model estimates the </w:t>
      </w:r>
      <w:r w:rsidRPr="00343D1F">
        <w:t>latent trend</w:t>
      </w:r>
      <w:r w:rsidR="00527F71" w:rsidRPr="00343D1F">
        <w:t xml:space="preserve"> in spawner size across ages as</w:t>
      </w:r>
      <w:r w:rsidRPr="00343D1F">
        <w:t xml:space="preserve"> a random walk with process error:</w:t>
      </w:r>
    </w:p>
    <w:p w14:paraId="02FE13B4" w14:textId="77777777" w:rsidR="0038279E" w:rsidRPr="00343D1F" w:rsidRDefault="0038279E" w:rsidP="00A04B2B"/>
    <w:p w14:paraId="6E604EEB" w14:textId="5AD38B28" w:rsidR="00173C6B" w:rsidRPr="00343D1F" w:rsidRDefault="00000000" w:rsidP="00A04B2B">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1E29FE6B" w14:textId="77777777" w:rsidR="00173C6B" w:rsidRPr="00343D1F" w:rsidRDefault="00173C6B" w:rsidP="00A04B2B"/>
    <w:p w14:paraId="580A5F92" w14:textId="251F8110" w:rsidR="0038279E" w:rsidRPr="00343D1F" w:rsidRDefault="00A04B2B" w:rsidP="00771BCC">
      <w:r w:rsidRPr="00343D1F">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rsidR="00527F71" w:rsidRPr="00343D1F">
        <w:t xml:space="preserve"> is the state, or the spawner length trend, </w:t>
      </w:r>
      <w:r w:rsidR="006E673B" w:rsidRPr="00343D1F">
        <w:t xml:space="preserve">for each calendar year, y.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sidR="00527F71" w:rsidRPr="00343D1F">
        <w:t xml:space="preserve"> </w:t>
      </w:r>
      <w:r w:rsidRPr="00343D1F">
        <w:t>represents process errors assumed to be multivariate normal with mean zero and variance-covariance matrix</w:t>
      </w:r>
      <w:r w:rsidRPr="00343D1F">
        <w:rPr>
          <w:b/>
          <w:bCs/>
        </w:rPr>
        <w:t xml:space="preserve"> Q</w:t>
      </w:r>
      <w:r w:rsidRPr="00343D1F">
        <w:t>.</w:t>
      </w:r>
      <w:r w:rsidR="0038279E" w:rsidRPr="00343D1F">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43B1E7D3" w14:textId="77777777" w:rsidR="000836D7" w:rsidRPr="000836D7" w:rsidRDefault="00AC2C20" w:rsidP="000836D7">
      <w:pPr>
        <w:pStyle w:val="Bibliography"/>
      </w:pPr>
      <w:r w:rsidRPr="00343D1F">
        <w:fldChar w:fldCharType="begin"/>
      </w:r>
      <w:r w:rsidR="00F2423C">
        <w:instrText xml:space="preserve"> ADDIN ZOTERO_BIBL {"uncited":[],"omitted":[],"custom":[]} CSL_BIBLIOGRAPHY </w:instrText>
      </w:r>
      <w:r w:rsidRPr="00343D1F">
        <w:fldChar w:fldCharType="separate"/>
      </w:r>
      <w:r w:rsidR="000836D7" w:rsidRPr="000836D7">
        <w:t>Alaska Department of Fish and Game (2024) ASL - Age Sex Length Database.</w:t>
      </w:r>
    </w:p>
    <w:p w14:paraId="1B177447" w14:textId="77777777" w:rsidR="000836D7" w:rsidRPr="000836D7" w:rsidRDefault="000836D7" w:rsidP="000836D7">
      <w:pPr>
        <w:pStyle w:val="Bibliography"/>
      </w:pPr>
      <w:r w:rsidRPr="000836D7">
        <w:t>Alliance for a Just Society, Council of Athabascan Tribal Governments (2013) Survival Denied.</w:t>
      </w:r>
    </w:p>
    <w:p w14:paraId="6DD48D79" w14:textId="77777777" w:rsidR="000836D7" w:rsidRPr="000836D7" w:rsidRDefault="000836D7" w:rsidP="000836D7">
      <w:pPr>
        <w:pStyle w:val="Bibliography"/>
      </w:pPr>
      <w:r w:rsidRPr="000836D7">
        <w:t>Beamish RJ (2018) The Ocean Ecology of Pacific Salmon and Trout. American Fisheries Society, Bethesda Maryland.</w:t>
      </w:r>
    </w:p>
    <w:p w14:paraId="0E445851" w14:textId="77777777" w:rsidR="000836D7" w:rsidRPr="000836D7" w:rsidRDefault="000836D7" w:rsidP="000836D7">
      <w:pPr>
        <w:pStyle w:val="Bibliography"/>
      </w:pPr>
      <w:r w:rsidRPr="000836D7">
        <w:t>Beamish RJ, Mahnken C (2001) A critical size and period hypothesis to explain natural regulation of salmon abundance and the linkage to climate and climate change. Progress in Oceanography 49:423–437.</w:t>
      </w:r>
    </w:p>
    <w:p w14:paraId="6EFCCA8E" w14:textId="77777777" w:rsidR="000836D7" w:rsidRPr="000836D7" w:rsidRDefault="000836D7" w:rsidP="000836D7">
      <w:pPr>
        <w:pStyle w:val="Bibliography"/>
      </w:pPr>
      <w:proofErr w:type="spellStart"/>
      <w:r w:rsidRPr="000836D7">
        <w:t>Besbeas</w:t>
      </w:r>
      <w:proofErr w:type="spellEnd"/>
      <w:r w:rsidRPr="000836D7">
        <w:t xml:space="preserve"> P, Freeman SN, Morgan BJT, Catchpole EA (2002) Integrating Mark–Recapture–Recovery and Census Data to Estimate Animal Abundance and Demographic Parameters. Biometrics 58:540–547.</w:t>
      </w:r>
    </w:p>
    <w:p w14:paraId="72F38D17" w14:textId="77777777" w:rsidR="000836D7" w:rsidRPr="000836D7" w:rsidRDefault="000836D7" w:rsidP="000836D7">
      <w:pPr>
        <w:pStyle w:val="Bibliography"/>
      </w:pPr>
      <w:r w:rsidRPr="000836D7">
        <w:t>Brooks SP, Gelman A (1998) General Methods for Monitoring Convergence of Iterative Simulations. Journal of Computational and Graphical Statistics 7:434–455.</w:t>
      </w:r>
    </w:p>
    <w:p w14:paraId="04788D97" w14:textId="77777777" w:rsidR="000836D7" w:rsidRPr="000836D7" w:rsidRDefault="000836D7" w:rsidP="000836D7">
      <w:pPr>
        <w:pStyle w:val="Bibliography"/>
      </w:pPr>
      <w:r w:rsidRPr="000836D7">
        <w:t xml:space="preserve">Carpenter B, Gelman A, Hoffman MD, Lee D, Goodrich B, Betancourt M, Brubaker MA, Guo J, Li P, Riddell A (2017) Stan: A Probabilistic Programming Language. J Stat </w:t>
      </w:r>
      <w:proofErr w:type="spellStart"/>
      <w:r w:rsidRPr="000836D7">
        <w:t>Softw</w:t>
      </w:r>
      <w:proofErr w:type="spellEnd"/>
      <w:r w:rsidRPr="000836D7">
        <w:t xml:space="preserve"> 76:1.</w:t>
      </w:r>
    </w:p>
    <w:p w14:paraId="1FDC926E" w14:textId="77777777" w:rsidR="000836D7" w:rsidRPr="000836D7" w:rsidRDefault="000836D7" w:rsidP="000836D7">
      <w:pPr>
        <w:pStyle w:val="Bibliography"/>
      </w:pPr>
      <w:r w:rsidRPr="000836D7">
        <w:t xml:space="preserve">Crozier LG, Burke BJ, </w:t>
      </w:r>
      <w:proofErr w:type="spellStart"/>
      <w:r w:rsidRPr="000836D7">
        <w:t>Chasco</w:t>
      </w:r>
      <w:proofErr w:type="spellEnd"/>
      <w:r w:rsidRPr="000836D7">
        <w:t xml:space="preserve"> BE, Widener DL, Zabel RW (2021) Climate change threatens Chinook salmon throughout their life cycle. Commun Biol 4:1–14.</w:t>
      </w:r>
    </w:p>
    <w:p w14:paraId="6BEA3EC1" w14:textId="77777777" w:rsidR="000836D7" w:rsidRPr="000836D7" w:rsidRDefault="000836D7" w:rsidP="000836D7">
      <w:pPr>
        <w:pStyle w:val="Bibliography"/>
      </w:pPr>
      <w:r w:rsidRPr="000836D7">
        <w:t xml:space="preserve">Cunningham CJ, Westley PAH, Adkison MD (2018) Signals of </w:t>
      </w:r>
      <w:proofErr w:type="gramStart"/>
      <w:r w:rsidRPr="000836D7">
        <w:t>large scale</w:t>
      </w:r>
      <w:proofErr w:type="gramEnd"/>
      <w:r w:rsidRPr="000836D7">
        <w:t xml:space="preserve"> climate drivers, hatchery enhancement, and marine factors in Yukon River Chinook salmon survival revealed with a Bayesian life history model. Global Change Biology 24:4399–4416.</w:t>
      </w:r>
    </w:p>
    <w:p w14:paraId="1476662E" w14:textId="77777777" w:rsidR="000836D7" w:rsidRPr="000836D7" w:rsidRDefault="000836D7" w:rsidP="000836D7">
      <w:pPr>
        <w:pStyle w:val="Bibliography"/>
      </w:pPr>
      <w:r w:rsidRPr="000836D7">
        <w:t xml:space="preserve">DeFilippo LB, </w:t>
      </w:r>
      <w:proofErr w:type="spellStart"/>
      <w:r w:rsidRPr="000836D7">
        <w:t>Buehrens</w:t>
      </w:r>
      <w:proofErr w:type="spellEnd"/>
      <w:r w:rsidRPr="000836D7">
        <w:t xml:space="preserve"> TW, </w:t>
      </w:r>
      <w:proofErr w:type="spellStart"/>
      <w:r w:rsidRPr="000836D7">
        <w:t>Scheuerell</w:t>
      </w:r>
      <w:proofErr w:type="spellEnd"/>
      <w:r w:rsidRPr="000836D7">
        <w:t xml:space="preserve"> M, Kendall NW, Schindler DE (2021) Improving short-term recruitment forecasts for coho salmon using a spatiotemporal integrated population model. Fisheries Research 242:106014.</w:t>
      </w:r>
    </w:p>
    <w:p w14:paraId="1D3AB420" w14:textId="77777777" w:rsidR="000836D7" w:rsidRPr="000836D7" w:rsidRDefault="000836D7" w:rsidP="000836D7">
      <w:pPr>
        <w:pStyle w:val="Bibliography"/>
      </w:pPr>
      <w:r w:rsidRPr="000836D7">
        <w:t xml:space="preserve">Farley E, </w:t>
      </w:r>
      <w:proofErr w:type="spellStart"/>
      <w:r w:rsidRPr="000836D7">
        <w:t>Yasumiishi</w:t>
      </w:r>
      <w:proofErr w:type="spellEnd"/>
      <w:r w:rsidRPr="000836D7">
        <w:t xml:space="preserve"> E, Murphy J, Strasburger W, Sewall F, Howard K, Garcia S, Moss J (2024) Critical periods in the marine life history of juvenile western Alaska chum salmon in a changing climate. Mar </w:t>
      </w:r>
      <w:proofErr w:type="spellStart"/>
      <w:r w:rsidRPr="000836D7">
        <w:t>Ecol</w:t>
      </w:r>
      <w:proofErr w:type="spellEnd"/>
      <w:r w:rsidRPr="000836D7">
        <w:t xml:space="preserve"> Prog Ser 726:149–160.</w:t>
      </w:r>
    </w:p>
    <w:p w14:paraId="701CF90D" w14:textId="77777777" w:rsidR="000836D7" w:rsidRPr="000836D7" w:rsidRDefault="000836D7" w:rsidP="000836D7">
      <w:pPr>
        <w:pStyle w:val="Bibliography"/>
      </w:pPr>
      <w:r w:rsidRPr="000836D7">
        <w:t>Farley EV, Moss JH (2009) Growth Rate Potential of Juvenile Chum Salmon on the Eastern Bering Sea Shelf: an Assessment of Salmon Carrying Capacity.</w:t>
      </w:r>
    </w:p>
    <w:p w14:paraId="228B683A" w14:textId="77777777" w:rsidR="000836D7" w:rsidRPr="000836D7" w:rsidRDefault="000836D7" w:rsidP="000836D7">
      <w:pPr>
        <w:pStyle w:val="Bibliography"/>
      </w:pPr>
      <w:proofErr w:type="spellStart"/>
      <w:r w:rsidRPr="000836D7">
        <w:t>Feddern</w:t>
      </w:r>
      <w:proofErr w:type="spellEnd"/>
      <w:r w:rsidRPr="000836D7">
        <w:t xml:space="preserve"> ML, </w:t>
      </w:r>
      <w:proofErr w:type="spellStart"/>
      <w:r w:rsidRPr="000836D7">
        <w:t>Shaftel</w:t>
      </w:r>
      <w:proofErr w:type="spellEnd"/>
      <w:r w:rsidRPr="000836D7">
        <w:t xml:space="preserve"> R, Schoen ER, Cunningham CJ, Connors BM, Staton BA, Von Finster A, </w:t>
      </w:r>
      <w:proofErr w:type="spellStart"/>
      <w:r w:rsidRPr="000836D7">
        <w:t>Liller</w:t>
      </w:r>
      <w:proofErr w:type="spellEnd"/>
      <w:r w:rsidRPr="000836D7">
        <w:t xml:space="preserve"> Z, Von Biela VR, Howard KG (2024) Body size and early marine conditions drive changes in Chinook salmon productivity across northern latitude ecosystems. Global Change Biology 30:e17508.</w:t>
      </w:r>
    </w:p>
    <w:p w14:paraId="592A4053" w14:textId="77777777" w:rsidR="000836D7" w:rsidRPr="000836D7" w:rsidRDefault="000836D7" w:rsidP="000836D7">
      <w:pPr>
        <w:pStyle w:val="Bibliography"/>
      </w:pPr>
      <w:r w:rsidRPr="000836D7">
        <w:lastRenderedPageBreak/>
        <w:t>Fleischman SJ, Borba BM (2009) Escapement estimation, spawner-recruit analysis, and escapement goal recommendation for fall chum salmon in the Yukon River drainage. Alaska Department of Fish and Game, Fishery Manuscript Series 09–08.</w:t>
      </w:r>
    </w:p>
    <w:p w14:paraId="44F2A664" w14:textId="77777777" w:rsidR="000836D7" w:rsidRPr="000836D7" w:rsidRDefault="000836D7" w:rsidP="000836D7">
      <w:pPr>
        <w:pStyle w:val="Bibliography"/>
      </w:pPr>
      <w:r w:rsidRPr="000836D7">
        <w:t xml:space="preserve">Freshwater C, Duguid WDP, Juanes F, </w:t>
      </w:r>
      <w:proofErr w:type="spellStart"/>
      <w:r w:rsidRPr="000836D7">
        <w:t>McKinnell</w:t>
      </w:r>
      <w:proofErr w:type="spellEnd"/>
      <w:r w:rsidRPr="000836D7">
        <w:t xml:space="preserve"> S (2023) A century long time series </w:t>
      </w:r>
      <w:proofErr w:type="gramStart"/>
      <w:r w:rsidRPr="000836D7">
        <w:t>reveals</w:t>
      </w:r>
      <w:proofErr w:type="gramEnd"/>
      <w:r w:rsidRPr="000836D7">
        <w:t xml:space="preserve"> large declines and greater synchrony in Nass River sockeye salmon size-at-age. Can J Fish </w:t>
      </w:r>
      <w:proofErr w:type="spellStart"/>
      <w:r w:rsidRPr="000836D7">
        <w:t>Aquat</w:t>
      </w:r>
      <w:proofErr w:type="spellEnd"/>
      <w:r w:rsidRPr="000836D7">
        <w:t xml:space="preserve"> Sci.</w:t>
      </w:r>
    </w:p>
    <w:p w14:paraId="2BE615EF" w14:textId="77777777" w:rsidR="000836D7" w:rsidRPr="000836D7" w:rsidRDefault="000836D7" w:rsidP="000836D7">
      <w:pPr>
        <w:pStyle w:val="Bibliography"/>
      </w:pPr>
      <w:proofErr w:type="spellStart"/>
      <w:r w:rsidRPr="000836D7">
        <w:t>Gilk</w:t>
      </w:r>
      <w:proofErr w:type="spellEnd"/>
      <w:r w:rsidRPr="000836D7">
        <w:t xml:space="preserve"> SE, Molyneaux DB, </w:t>
      </w:r>
      <w:proofErr w:type="spellStart"/>
      <w:r w:rsidRPr="000836D7">
        <w:t>Hamazaki</w:t>
      </w:r>
      <w:proofErr w:type="spellEnd"/>
      <w:r w:rsidRPr="000836D7">
        <w:t xml:space="preserve"> T, </w:t>
      </w:r>
      <w:proofErr w:type="spellStart"/>
      <w:r w:rsidRPr="000836D7">
        <w:t>Pawluk</w:t>
      </w:r>
      <w:proofErr w:type="spellEnd"/>
      <w:r w:rsidRPr="000836D7">
        <w:t xml:space="preserve"> JA, Templin WD (2009) Biological and Genetic Characteristics of Fall and Summer Chum Salmon in the Kuskokwim River, Alaska. 70:161–179.</w:t>
      </w:r>
    </w:p>
    <w:p w14:paraId="34E42FDE" w14:textId="77777777" w:rsidR="000836D7" w:rsidRPr="000836D7" w:rsidRDefault="000836D7" w:rsidP="000836D7">
      <w:pPr>
        <w:pStyle w:val="Bibliography"/>
      </w:pPr>
      <w:r w:rsidRPr="000836D7">
        <w:t xml:space="preserve">Hilborn R (1985) Simplified Calculation of Optimum Spawning Stock Size from Ricker’s Stock Recruitment Curve. Can J Fish </w:t>
      </w:r>
      <w:proofErr w:type="spellStart"/>
      <w:r w:rsidRPr="000836D7">
        <w:t>Aquat</w:t>
      </w:r>
      <w:proofErr w:type="spellEnd"/>
      <w:r w:rsidRPr="000836D7">
        <w:t xml:space="preserve"> Sci 42:1833–1834.</w:t>
      </w:r>
    </w:p>
    <w:p w14:paraId="310D1A69" w14:textId="77777777" w:rsidR="000836D7" w:rsidRPr="000836D7" w:rsidRDefault="000836D7" w:rsidP="000836D7">
      <w:pPr>
        <w:pStyle w:val="Bibliography"/>
      </w:pPr>
      <w:r w:rsidRPr="000836D7">
        <w:t xml:space="preserve">Hollowed AB, </w:t>
      </w:r>
      <w:proofErr w:type="spellStart"/>
      <w:r w:rsidRPr="000836D7">
        <w:t>Barbeaux</w:t>
      </w:r>
      <w:proofErr w:type="spellEnd"/>
      <w:r w:rsidRPr="000836D7">
        <w:t xml:space="preserve"> SJ, </w:t>
      </w:r>
      <w:proofErr w:type="spellStart"/>
      <w:r w:rsidRPr="000836D7">
        <w:t>Cokelet</w:t>
      </w:r>
      <w:proofErr w:type="spellEnd"/>
      <w:r w:rsidRPr="000836D7">
        <w:t xml:space="preserve"> ED, Farley E, </w:t>
      </w:r>
      <w:proofErr w:type="spellStart"/>
      <w:r w:rsidRPr="000836D7">
        <w:t>Kotwicki</w:t>
      </w:r>
      <w:proofErr w:type="spellEnd"/>
      <w:r w:rsidRPr="000836D7">
        <w:t xml:space="preserve"> S, Ressler PH, Spital C, Wilson CD (2012) Effects of climate variations on pelagic ocean habitats and their role in structuring forage fish distributions in the Bering Sea. Deep Sea Research Part II: Topical Studies in Oceanography 65–70:230–250.</w:t>
      </w:r>
    </w:p>
    <w:p w14:paraId="5EBB01EA" w14:textId="77777777" w:rsidR="000836D7" w:rsidRPr="000836D7" w:rsidRDefault="000836D7" w:rsidP="000836D7">
      <w:pPr>
        <w:pStyle w:val="Bibliography"/>
      </w:pPr>
      <w:r w:rsidRPr="000836D7">
        <w:t xml:space="preserve">Holmes EE, Ward EJ, </w:t>
      </w:r>
      <w:proofErr w:type="spellStart"/>
      <w:r w:rsidRPr="000836D7">
        <w:t>Scheuerell</w:t>
      </w:r>
      <w:proofErr w:type="spellEnd"/>
      <w:r w:rsidRPr="000836D7">
        <w:t xml:space="preserve"> MD, Wills K (2024) Holmes EE, Ward EJ, </w:t>
      </w:r>
      <w:proofErr w:type="spellStart"/>
      <w:r w:rsidRPr="000836D7">
        <w:t>Scheuerell</w:t>
      </w:r>
      <w:proofErr w:type="spellEnd"/>
      <w:r w:rsidRPr="000836D7">
        <w:t xml:space="preserve"> MD, Wills K (2024). MARSS: Multivariate Autoregressive State-Space Modeling.</w:t>
      </w:r>
    </w:p>
    <w:p w14:paraId="47454AB2" w14:textId="77777777" w:rsidR="000836D7" w:rsidRPr="000836D7" w:rsidRDefault="000836D7" w:rsidP="000836D7">
      <w:pPr>
        <w:pStyle w:val="Bibliography"/>
      </w:pPr>
      <w:r w:rsidRPr="000836D7">
        <w:t>Howard KG, von Biela V (2023) Adult spawners: A critical period for subarctic Chinook salmon in a changing climate. Global Change Biology 29:1759–1773.</w:t>
      </w:r>
    </w:p>
    <w:p w14:paraId="484F5C97" w14:textId="77777777" w:rsidR="000836D7" w:rsidRPr="000836D7" w:rsidRDefault="000836D7" w:rsidP="000836D7">
      <w:pPr>
        <w:pStyle w:val="Bibliography"/>
      </w:pPr>
      <w:r w:rsidRPr="000836D7">
        <w:t xml:space="preserve">Ianelli J, </w:t>
      </w:r>
      <w:proofErr w:type="spellStart"/>
      <w:r w:rsidRPr="000836D7">
        <w:t>Honkalehto</w:t>
      </w:r>
      <w:proofErr w:type="spellEnd"/>
      <w:r w:rsidRPr="000836D7">
        <w:t xml:space="preserve"> T, Wassermann S, </w:t>
      </w:r>
      <w:proofErr w:type="spellStart"/>
      <w:r w:rsidRPr="000836D7">
        <w:t>Lauffenburger</w:t>
      </w:r>
      <w:proofErr w:type="spellEnd"/>
      <w:r w:rsidRPr="000836D7">
        <w:t xml:space="preserve"> N, </w:t>
      </w:r>
      <w:proofErr w:type="spellStart"/>
      <w:r w:rsidRPr="000836D7">
        <w:t>McGilliard</w:t>
      </w:r>
      <w:proofErr w:type="spellEnd"/>
      <w:r w:rsidRPr="000836D7">
        <w:t xml:space="preserve"> C, Siddon E (2023) Stock assessment for eastern Bering Sea walleye pollock. North Pacific Fishery Management Council, Anchorage, AK.</w:t>
      </w:r>
    </w:p>
    <w:p w14:paraId="279FE31A" w14:textId="77777777" w:rsidR="000836D7" w:rsidRPr="000836D7" w:rsidRDefault="000836D7" w:rsidP="000836D7">
      <w:pPr>
        <w:pStyle w:val="Bibliography"/>
      </w:pPr>
      <w:r w:rsidRPr="000836D7">
        <w:t xml:space="preserve">Iino Y, Kitagawa T, Abe TK, </w:t>
      </w:r>
      <w:proofErr w:type="spellStart"/>
      <w:r w:rsidRPr="000836D7">
        <w:t>Nagasaka</w:t>
      </w:r>
      <w:proofErr w:type="spellEnd"/>
      <w:r w:rsidRPr="000836D7">
        <w:t xml:space="preserve"> T, Shimizu Y, Ota K, Kawashima T, Kawamura T (2022) Effect of food amount and temperature on growth rate and aerobic scope of juvenile chum salmon. Fish Sci 88:397–409.</w:t>
      </w:r>
    </w:p>
    <w:p w14:paraId="3BD8128B" w14:textId="77777777" w:rsidR="000836D7" w:rsidRPr="000836D7" w:rsidRDefault="000836D7" w:rsidP="000836D7">
      <w:pPr>
        <w:pStyle w:val="Bibliography"/>
      </w:pPr>
      <w:r w:rsidRPr="000836D7">
        <w:t>IPCC (2023) The Sixth Assessment Report of the Intergovernmental Panel on Climate Change, 1st ed. Cambridge University Press.</w:t>
      </w:r>
    </w:p>
    <w:p w14:paraId="6B4C3DE1" w14:textId="77777777" w:rsidR="000836D7" w:rsidRPr="000836D7" w:rsidRDefault="000836D7" w:rsidP="000836D7">
      <w:pPr>
        <w:pStyle w:val="Bibliography"/>
      </w:pPr>
      <w:proofErr w:type="spellStart"/>
      <w:r w:rsidRPr="000836D7">
        <w:t>Jallen</w:t>
      </w:r>
      <w:proofErr w:type="spellEnd"/>
      <w:r w:rsidRPr="000836D7">
        <w:t xml:space="preserve"> DM, Gleason CM, Borba BM, West FW, Decker SKS (2022) Yukon River salmon stock status and salmon fisheries, 2022: A report to the Alaska Board of Fisheries, January 2023. Alaska Department of Fish and Game, Special Publication Anchorage No. 22-20.</w:t>
      </w:r>
    </w:p>
    <w:p w14:paraId="66EEC358" w14:textId="77777777" w:rsidR="000836D7" w:rsidRPr="000836D7" w:rsidRDefault="000836D7" w:rsidP="000836D7">
      <w:pPr>
        <w:pStyle w:val="Bibliography"/>
      </w:pPr>
      <w:r w:rsidRPr="000836D7">
        <w:t xml:space="preserve">Jones LA, Schoen ER, </w:t>
      </w:r>
      <w:proofErr w:type="spellStart"/>
      <w:r w:rsidRPr="000836D7">
        <w:t>Shaftel</w:t>
      </w:r>
      <w:proofErr w:type="spellEnd"/>
      <w:r w:rsidRPr="000836D7">
        <w:t xml:space="preserve"> R, Cunningham CJ, Mauger S, Rinella DJ, St. </w:t>
      </w:r>
      <w:proofErr w:type="spellStart"/>
      <w:r w:rsidRPr="000836D7">
        <w:t>Saviour</w:t>
      </w:r>
      <w:proofErr w:type="spellEnd"/>
      <w:r w:rsidRPr="000836D7">
        <w:t xml:space="preserve"> A (2020) Watershed-scale climate influences productivity of Chinook salmon populations across southcentral Alaska. Global Change Biology 26:4919–4936.</w:t>
      </w:r>
    </w:p>
    <w:p w14:paraId="70C8E24E" w14:textId="77777777" w:rsidR="000836D7" w:rsidRPr="000836D7" w:rsidRDefault="000836D7" w:rsidP="000836D7">
      <w:pPr>
        <w:pStyle w:val="Bibliography"/>
      </w:pPr>
      <w:r w:rsidRPr="000836D7">
        <w:t xml:space="preserve">Kaga T, Sato S, </w:t>
      </w:r>
      <w:proofErr w:type="spellStart"/>
      <w:r w:rsidRPr="000836D7">
        <w:t>Azumaya</w:t>
      </w:r>
      <w:proofErr w:type="spellEnd"/>
      <w:r w:rsidRPr="000836D7">
        <w:t xml:space="preserve"> T, Davis N, </w:t>
      </w:r>
      <w:proofErr w:type="spellStart"/>
      <w:r w:rsidRPr="000836D7">
        <w:t>Fukuwaka</w:t>
      </w:r>
      <w:proofErr w:type="spellEnd"/>
      <w:r w:rsidRPr="000836D7">
        <w:t xml:space="preserve"> M (2013) Lipid content of chum salmon Oncorhynchus keta affected by pink salmon O. </w:t>
      </w:r>
      <w:proofErr w:type="spellStart"/>
      <w:r w:rsidRPr="000836D7">
        <w:t>gorbuscha</w:t>
      </w:r>
      <w:proofErr w:type="spellEnd"/>
      <w:r w:rsidRPr="000836D7">
        <w:t xml:space="preserve"> abundance in the central Bering Sea. Mar </w:t>
      </w:r>
      <w:proofErr w:type="spellStart"/>
      <w:r w:rsidRPr="000836D7">
        <w:t>Ecol</w:t>
      </w:r>
      <w:proofErr w:type="spellEnd"/>
      <w:r w:rsidRPr="000836D7">
        <w:t xml:space="preserve"> Prog Ser 478:211–221.</w:t>
      </w:r>
    </w:p>
    <w:p w14:paraId="659EB448" w14:textId="77777777" w:rsidR="000836D7" w:rsidRPr="000836D7" w:rsidRDefault="000836D7" w:rsidP="000836D7">
      <w:pPr>
        <w:pStyle w:val="Bibliography"/>
      </w:pPr>
      <w:proofErr w:type="spellStart"/>
      <w:r w:rsidRPr="000836D7">
        <w:t>Kallioinen</w:t>
      </w:r>
      <w:proofErr w:type="spellEnd"/>
      <w:r w:rsidRPr="000836D7">
        <w:t xml:space="preserve"> N, Paananen T, </w:t>
      </w:r>
      <w:proofErr w:type="spellStart"/>
      <w:r w:rsidRPr="000836D7">
        <w:t>Bürkner</w:t>
      </w:r>
      <w:proofErr w:type="spellEnd"/>
      <w:r w:rsidRPr="000836D7">
        <w:t xml:space="preserve"> P, </w:t>
      </w:r>
      <w:proofErr w:type="spellStart"/>
      <w:r w:rsidRPr="000836D7">
        <w:t>Vehtari</w:t>
      </w:r>
      <w:proofErr w:type="spellEnd"/>
      <w:r w:rsidRPr="000836D7">
        <w:t xml:space="preserve"> A (2023) Detecting and diagnosing prior and likelihood sensitivity with power-scaling. Statistics and Computing 34.</w:t>
      </w:r>
    </w:p>
    <w:p w14:paraId="14772838" w14:textId="77777777" w:rsidR="000836D7" w:rsidRPr="000836D7" w:rsidRDefault="000836D7" w:rsidP="000836D7">
      <w:pPr>
        <w:pStyle w:val="Bibliography"/>
      </w:pPr>
      <w:r w:rsidRPr="000836D7">
        <w:t>Miller KB, Weiss CM (2023) Disentangling Population Level Differences in Juvenile Migration Phenology for Three Species of Salmon on the Yukon River. JMSE 11:589.</w:t>
      </w:r>
    </w:p>
    <w:p w14:paraId="3A4E9BB3" w14:textId="77777777" w:rsidR="000836D7" w:rsidRPr="000836D7" w:rsidRDefault="000836D7" w:rsidP="000836D7">
      <w:pPr>
        <w:pStyle w:val="Bibliography"/>
      </w:pPr>
      <w:r w:rsidRPr="000836D7">
        <w:t>Moss JH, Murphy JM, Farley EV, Eisner LB, Andrews AG (2009) Juvenile Pink and Chum Salmon Distribution, Diet, and Growth in the Northern Bering and Chukchi Seas. North Pacific Anadromous Fish Commission.</w:t>
      </w:r>
    </w:p>
    <w:p w14:paraId="74B7F412" w14:textId="77777777" w:rsidR="000836D7" w:rsidRPr="000836D7" w:rsidRDefault="000836D7" w:rsidP="000836D7">
      <w:pPr>
        <w:pStyle w:val="Bibliography"/>
      </w:pPr>
      <w:proofErr w:type="spellStart"/>
      <w:r w:rsidRPr="000836D7">
        <w:t>Moussalli</w:t>
      </w:r>
      <w:proofErr w:type="spellEnd"/>
      <w:r w:rsidRPr="000836D7">
        <w:t xml:space="preserve"> E, Hilborn R (1986) Optimal Stock Size and Harvest Rate in Multistage Life History Models. Can J Fish </w:t>
      </w:r>
      <w:proofErr w:type="spellStart"/>
      <w:r w:rsidRPr="000836D7">
        <w:t>Aquat</w:t>
      </w:r>
      <w:proofErr w:type="spellEnd"/>
      <w:r w:rsidRPr="000836D7">
        <w:t xml:space="preserve"> Sci 43:135–141.</w:t>
      </w:r>
    </w:p>
    <w:p w14:paraId="501B52C5" w14:textId="77777777" w:rsidR="000836D7" w:rsidRPr="000836D7" w:rsidRDefault="000836D7" w:rsidP="000836D7">
      <w:pPr>
        <w:pStyle w:val="Bibliography"/>
      </w:pPr>
      <w:r w:rsidRPr="000836D7">
        <w:lastRenderedPageBreak/>
        <w:t xml:space="preserve">Murphy J, Dimond A, Cooper D, Garcia S, Lee L, Clark J, Pinchuk A, Reedy T, Miller K, Howard K, Ferguson J, Strasburger W, </w:t>
      </w:r>
      <w:proofErr w:type="spellStart"/>
      <w:r w:rsidRPr="000836D7">
        <w:t>Labunski</w:t>
      </w:r>
      <w:proofErr w:type="spellEnd"/>
      <w:r w:rsidRPr="000836D7">
        <w:t xml:space="preserve"> E, Farley E (2021) Northern Bering Sea ecosystem and surface trawl cruise </w:t>
      </w:r>
      <w:proofErr w:type="gramStart"/>
      <w:r w:rsidRPr="000836D7">
        <w:t>report,.</w:t>
      </w:r>
      <w:proofErr w:type="gramEnd"/>
      <w:r w:rsidRPr="000836D7">
        <w:t xml:space="preserve"> US Department of Commerce; NOAA Tech. Memo.</w:t>
      </w:r>
    </w:p>
    <w:p w14:paraId="43432F8D" w14:textId="77777777" w:rsidR="000836D7" w:rsidRPr="000836D7" w:rsidRDefault="000836D7" w:rsidP="000836D7">
      <w:pPr>
        <w:pStyle w:val="Bibliography"/>
      </w:pPr>
      <w:r w:rsidRPr="000836D7">
        <w:t xml:space="preserve">Myers KW, Walker RV, Davis ND, Armstrong JL, </w:t>
      </w:r>
      <w:proofErr w:type="spellStart"/>
      <w:r w:rsidRPr="000836D7">
        <w:t>Kaeriyama</w:t>
      </w:r>
      <w:proofErr w:type="spellEnd"/>
      <w:r w:rsidRPr="000836D7">
        <w:t xml:space="preserve"> M (2009) High Seas Distribution, Biology, and Ecology of Arctic-Yukon-Kuskokwim Salmon: Direct Information from High Seas Tagging Experiments, 1954–2006. American Fisheries Society Symposium 70:201–239.</w:t>
      </w:r>
    </w:p>
    <w:p w14:paraId="038401DA" w14:textId="77777777" w:rsidR="000836D7" w:rsidRPr="000836D7" w:rsidRDefault="000836D7" w:rsidP="000836D7">
      <w:pPr>
        <w:pStyle w:val="Bibliography"/>
      </w:pPr>
      <w:proofErr w:type="spellStart"/>
      <w:r w:rsidRPr="000836D7">
        <w:t>Neuswanger</w:t>
      </w:r>
      <w:proofErr w:type="spellEnd"/>
      <w:r w:rsidRPr="000836D7">
        <w:t xml:space="preserve"> JR, </w:t>
      </w:r>
      <w:proofErr w:type="spellStart"/>
      <w:r w:rsidRPr="000836D7">
        <w:t>Wipfli</w:t>
      </w:r>
      <w:proofErr w:type="spellEnd"/>
      <w:r w:rsidRPr="000836D7">
        <w:t xml:space="preserve"> MS, Evenson MJ, Hughes NF, Rosenberger AE (2015) Low productivity of Chinook salmon strongly correlates with high summer stream discharge in two Alaskan rivers in the Yukon drainage. Can J Fish </w:t>
      </w:r>
      <w:proofErr w:type="spellStart"/>
      <w:r w:rsidRPr="000836D7">
        <w:t>Aquat</w:t>
      </w:r>
      <w:proofErr w:type="spellEnd"/>
      <w:r w:rsidRPr="000836D7">
        <w:t xml:space="preserve"> Sci 72:1125–1137.</w:t>
      </w:r>
    </w:p>
    <w:p w14:paraId="7A47C290" w14:textId="77777777" w:rsidR="000836D7" w:rsidRPr="000836D7" w:rsidRDefault="000836D7" w:rsidP="000836D7">
      <w:pPr>
        <w:pStyle w:val="Bibliography"/>
      </w:pPr>
      <w:proofErr w:type="spellStart"/>
      <w:r w:rsidRPr="000836D7">
        <w:t>Ohlberger</w:t>
      </w:r>
      <w:proofErr w:type="spellEnd"/>
      <w:r w:rsidRPr="000836D7">
        <w:t xml:space="preserve"> J, Cline TJ, Schindler DE, Lewis B (2023) Declines in body size of sockeye salmon associated with increased competition in the ocean. Proc R Soc B 290:20222248.</w:t>
      </w:r>
    </w:p>
    <w:p w14:paraId="2DFFFB42" w14:textId="77777777" w:rsidR="000836D7" w:rsidRPr="000836D7" w:rsidRDefault="000836D7" w:rsidP="000836D7">
      <w:pPr>
        <w:pStyle w:val="Bibliography"/>
      </w:pPr>
      <w:proofErr w:type="spellStart"/>
      <w:r w:rsidRPr="000836D7">
        <w:t>Ohlberger</w:t>
      </w:r>
      <w:proofErr w:type="spellEnd"/>
      <w:r w:rsidRPr="000836D7">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0836D7">
        <w:t>Aquat</w:t>
      </w:r>
      <w:proofErr w:type="spellEnd"/>
      <w:r w:rsidRPr="000836D7">
        <w:t xml:space="preserve"> Sci 77:1292–1301.</w:t>
      </w:r>
    </w:p>
    <w:p w14:paraId="5056F0DC" w14:textId="77777777" w:rsidR="000836D7" w:rsidRPr="000836D7" w:rsidRDefault="000836D7" w:rsidP="000836D7">
      <w:pPr>
        <w:pStyle w:val="Bibliography"/>
      </w:pPr>
      <w:proofErr w:type="spellStart"/>
      <w:r w:rsidRPr="000836D7">
        <w:t>Oke</w:t>
      </w:r>
      <w:proofErr w:type="spellEnd"/>
      <w:r w:rsidRPr="000836D7">
        <w:t xml:space="preserve"> KB, Cunningham CJ, Westley P a. H, Baskett ML, Carlson SM, Clark J, Hendry AP, </w:t>
      </w:r>
      <w:proofErr w:type="spellStart"/>
      <w:r w:rsidRPr="000836D7">
        <w:t>Karatayev</w:t>
      </w:r>
      <w:proofErr w:type="spellEnd"/>
      <w:r w:rsidRPr="000836D7">
        <w:t xml:space="preserve"> VA, Kendall NW, </w:t>
      </w:r>
      <w:proofErr w:type="spellStart"/>
      <w:r w:rsidRPr="000836D7">
        <w:t>Kibele</w:t>
      </w:r>
      <w:proofErr w:type="spellEnd"/>
      <w:r w:rsidRPr="000836D7">
        <w:t xml:space="preserve"> J, </w:t>
      </w:r>
      <w:proofErr w:type="spellStart"/>
      <w:r w:rsidRPr="000836D7">
        <w:t>Kindsvater</w:t>
      </w:r>
      <w:proofErr w:type="spellEnd"/>
      <w:r w:rsidRPr="000836D7">
        <w:t xml:space="preserve"> HK, Kobayashi KM, Lewis B, Munch S, Reynolds JD, Vick GK, </w:t>
      </w:r>
      <w:proofErr w:type="spellStart"/>
      <w:r w:rsidRPr="000836D7">
        <w:t>Palkovacs</w:t>
      </w:r>
      <w:proofErr w:type="spellEnd"/>
      <w:r w:rsidRPr="000836D7">
        <w:t xml:space="preserve"> EP (2020) Recent declines in salmon body size impact ecosystems and fisheries. Nat Commun 11:4155.</w:t>
      </w:r>
    </w:p>
    <w:p w14:paraId="3263189D" w14:textId="77777777" w:rsidR="000836D7" w:rsidRPr="000836D7" w:rsidRDefault="000836D7" w:rsidP="000836D7">
      <w:pPr>
        <w:pStyle w:val="Bibliography"/>
      </w:pPr>
      <w:r w:rsidRPr="000836D7">
        <w:t>Regehr EV, Hostetter NJ, Wilson RR, Rode KD, Martin MS, Converse SJ (2018) Integrated Population Modeling Provides the First Empirical Estimates of Vital Rates and Abundance for Polar Bears in the Chukchi Sea. Sci Rep 8:16780.</w:t>
      </w:r>
    </w:p>
    <w:p w14:paraId="1EB42012" w14:textId="77777777" w:rsidR="000836D7" w:rsidRPr="000836D7" w:rsidRDefault="000836D7" w:rsidP="000836D7">
      <w:pPr>
        <w:pStyle w:val="Bibliography"/>
      </w:pPr>
      <w:r w:rsidRPr="000836D7">
        <w:t>Ricker WE (1954) Stock and Recruitment. J Fish Res Bd Can 11:559–623.</w:t>
      </w:r>
    </w:p>
    <w:p w14:paraId="7F3F0EA1" w14:textId="77777777" w:rsidR="000836D7" w:rsidRPr="000836D7" w:rsidRDefault="000836D7" w:rsidP="000836D7">
      <w:pPr>
        <w:pStyle w:val="Bibliography"/>
      </w:pPr>
      <w:proofErr w:type="spellStart"/>
      <w:r w:rsidRPr="000836D7">
        <w:t>Ruggerone</w:t>
      </w:r>
      <w:proofErr w:type="spellEnd"/>
      <w:r w:rsidRPr="000836D7">
        <w:t xml:space="preserve"> GT, Agler BA, Nielsen JL (2012) Evidence for competition at sea between Norton Sound chum salmon and Asian hatchery chum salmon. Environ Biol Fish 94:149–163.</w:t>
      </w:r>
    </w:p>
    <w:p w14:paraId="31212A41" w14:textId="77777777" w:rsidR="000836D7" w:rsidRPr="000836D7" w:rsidRDefault="000836D7" w:rsidP="000836D7">
      <w:pPr>
        <w:pStyle w:val="Bibliography"/>
      </w:pPr>
      <w:proofErr w:type="spellStart"/>
      <w:r w:rsidRPr="000836D7">
        <w:t>Ruggerone</w:t>
      </w:r>
      <w:proofErr w:type="spellEnd"/>
      <w:r w:rsidRPr="000836D7">
        <w:t xml:space="preserve"> GT, Zimmermann M, Myers KW, Nielsen JL, Rogers DE (2003) Competition between Asian pink salmon (Oncorhynchus </w:t>
      </w:r>
      <w:proofErr w:type="spellStart"/>
      <w:r w:rsidRPr="000836D7">
        <w:t>gorbuscha</w:t>
      </w:r>
      <w:proofErr w:type="spellEnd"/>
      <w:r w:rsidRPr="000836D7">
        <w:t>) and Alaskan sockeye salmon (O. nerka) in the North Pacific Ocean. Fisheries Oceanography 12:209–219.</w:t>
      </w:r>
    </w:p>
    <w:p w14:paraId="605ECB84" w14:textId="77777777" w:rsidR="000836D7" w:rsidRPr="000836D7" w:rsidRDefault="000836D7" w:rsidP="000836D7">
      <w:pPr>
        <w:pStyle w:val="Bibliography"/>
      </w:pPr>
      <w:r w:rsidRPr="000836D7">
        <w:t xml:space="preserve">Schaub M, Abadi F (2011) Integrated population models: a novel analysis framework for deeper insights into population dynamics. J </w:t>
      </w:r>
      <w:proofErr w:type="spellStart"/>
      <w:r w:rsidRPr="000836D7">
        <w:t>Ornithol</w:t>
      </w:r>
      <w:proofErr w:type="spellEnd"/>
      <w:r w:rsidRPr="000836D7">
        <w:t xml:space="preserve"> 152:227–237.</w:t>
      </w:r>
    </w:p>
    <w:p w14:paraId="2FB260DE" w14:textId="77777777" w:rsidR="000836D7" w:rsidRPr="000836D7" w:rsidRDefault="000836D7" w:rsidP="000836D7">
      <w:pPr>
        <w:pStyle w:val="Bibliography"/>
      </w:pPr>
      <w:proofErr w:type="spellStart"/>
      <w:r w:rsidRPr="000836D7">
        <w:t>Scheuerell</w:t>
      </w:r>
      <w:proofErr w:type="spellEnd"/>
      <w:r w:rsidRPr="000836D7">
        <w:t xml:space="preserve"> M, Ruff C, Anderson J, Beamer E (2020) An integrated population model for estimating the relative effects of natural and anthropogenic factors on a threatened population of steelhead trout. Journal of Applied Ecology 58.</w:t>
      </w:r>
    </w:p>
    <w:p w14:paraId="693AFD49" w14:textId="77777777" w:rsidR="000836D7" w:rsidRPr="000836D7" w:rsidRDefault="000836D7" w:rsidP="000836D7">
      <w:pPr>
        <w:pStyle w:val="Bibliography"/>
      </w:pPr>
      <w:r w:rsidRPr="000836D7">
        <w:t xml:space="preserve">Stan Development Team (2024) </w:t>
      </w:r>
      <w:proofErr w:type="spellStart"/>
      <w:r w:rsidRPr="000836D7">
        <w:t>RStan</w:t>
      </w:r>
      <w:proofErr w:type="spellEnd"/>
      <w:r w:rsidRPr="000836D7">
        <w:t>: the R interface to Stan. R package version 2.26.24.</w:t>
      </w:r>
    </w:p>
    <w:p w14:paraId="1713D527" w14:textId="77777777" w:rsidR="000836D7" w:rsidRPr="000836D7" w:rsidRDefault="000836D7" w:rsidP="000836D7">
      <w:pPr>
        <w:pStyle w:val="Bibliography"/>
      </w:pPr>
      <w:r w:rsidRPr="000836D7">
        <w:t xml:space="preserve">Thorson JT (2019) Guidance for decisions using the Vector Autoregressive </w:t>
      </w:r>
      <w:proofErr w:type="spellStart"/>
      <w:r w:rsidRPr="000836D7">
        <w:t>Spatio</w:t>
      </w:r>
      <w:proofErr w:type="spellEnd"/>
      <w:r w:rsidRPr="000836D7">
        <w:t>-Temporal (VAST) package in stock, ecosystem, habitat and climate assessments. Fisheries Research 210:143–161.</w:t>
      </w:r>
    </w:p>
    <w:p w14:paraId="657F9934" w14:textId="03006FFC"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enoa" w:date="2025-01-23T13:14:00Z" w:initials="MOU">
    <w:p w14:paraId="307D573A" w14:textId="77777777" w:rsidR="009553FC" w:rsidRDefault="009553FC" w:rsidP="009553FC">
      <w:r>
        <w:rPr>
          <w:rStyle w:val="CommentReference"/>
        </w:rPr>
        <w:annotationRef/>
      </w:r>
      <w:r>
        <w:rPr>
          <w:color w:val="000000"/>
          <w:sz w:val="20"/>
          <w:szCs w:val="20"/>
        </w:rPr>
        <w:t xml:space="preserve">Can I cite the WAK salmon book? </w:t>
      </w:r>
    </w:p>
  </w:comment>
  <w:comment w:id="2" w:author="genoa" w:date="2025-01-23T13:22:00Z" w:initials="MOU">
    <w:p w14:paraId="5A23B67C" w14:textId="77777777" w:rsidR="00455AAF" w:rsidRDefault="00455AAF" w:rsidP="00455AAF">
      <w:r>
        <w:rPr>
          <w:rStyle w:val="CommentReference"/>
        </w:rPr>
        <w:annotationRef/>
      </w:r>
      <w:r>
        <w:rPr>
          <w:color w:val="000000"/>
          <w:sz w:val="20"/>
          <w:szCs w:val="20"/>
        </w:rPr>
        <w:t xml:space="preserve">Changes in freshwater conditions, such as altered river temperatures and flow regimes, occur simultaneously with shifting marine conditions, including warming ocean temperatures and potential competition with hatchery-origin salmon. </w:t>
      </w:r>
    </w:p>
  </w:comment>
  <w:comment w:id="3" w:author="genoa" w:date="2025-01-24T10:04:00Z" w:initials="MOU">
    <w:p w14:paraId="494D7D75" w14:textId="77777777" w:rsidR="005044C4" w:rsidRDefault="005044C4" w:rsidP="005044C4">
      <w:r>
        <w:rPr>
          <w:rStyle w:val="CommentReference"/>
        </w:rPr>
        <w:annotationRef/>
      </w:r>
      <w:r>
        <w:rPr>
          <w:color w:val="000000"/>
          <w:sz w:val="20"/>
          <w:szCs w:val="20"/>
        </w:rPr>
        <w:t xml:space="preserve">I could also discuss what impacts chum salmon population dynamics in other systems…but removed it for now. </w:t>
      </w:r>
    </w:p>
    <w:p w14:paraId="3CD2C62C" w14:textId="77777777" w:rsidR="005044C4" w:rsidRDefault="005044C4" w:rsidP="005044C4"/>
    <w:p w14:paraId="7D096990" w14:textId="77777777" w:rsidR="005044C4" w:rsidRDefault="005044C4" w:rsidP="005044C4">
      <w:r>
        <w:rPr>
          <w:color w:val="000000"/>
          <w:sz w:val="20"/>
          <w:szCs w:val="20"/>
        </w:rPr>
        <w:t xml:space="preserve"> In other ecosystems, Chum salmon in British Columbia rivers also experienced record low abundances in 2020 that resulted in fishery closures (Atlas et al. 2022). While hypotheses suggest cumulative impacts to survival across both freshwater and ocean-scale changes, the mechanisms have not been identified (Atlas et al. 2022). In Washington, Chum salmon productivity is negatively impacted by marine competition with pink salmon (Litz et al. 2021).  </w:t>
      </w:r>
    </w:p>
    <w:p w14:paraId="64BDCD7F" w14:textId="77777777" w:rsidR="005044C4" w:rsidRDefault="005044C4" w:rsidP="005044C4"/>
  </w:comment>
  <w:comment w:id="4" w:author="genoa" w:date="2025-01-24T10:07:00Z" w:initials="MOU">
    <w:p w14:paraId="24D8272B" w14:textId="77777777" w:rsidR="009C6721" w:rsidRDefault="009C6721" w:rsidP="009C6721">
      <w:r>
        <w:rPr>
          <w:rStyle w:val="CommentReference"/>
        </w:rPr>
        <w:annotationRef/>
      </w:r>
      <w:r>
        <w:rPr>
          <w:color w:val="000000"/>
          <w:sz w:val="20"/>
          <w:szCs w:val="20"/>
        </w:rPr>
        <w:t>Add citations here - can likely leave this sentence in</w:t>
      </w:r>
    </w:p>
  </w:comment>
  <w:comment w:id="5" w:author="genoa" w:date="2025-01-24T10:16:00Z" w:initials="MOU">
    <w:p w14:paraId="73A14E3E" w14:textId="77777777" w:rsidR="00FA43BA" w:rsidRDefault="00FA43BA" w:rsidP="00FA43BA">
      <w:r>
        <w:rPr>
          <w:rStyle w:val="CommentReference"/>
        </w:rPr>
        <w:annotationRef/>
      </w:r>
      <w:r>
        <w:rPr>
          <w:color w:val="000000"/>
          <w:sz w:val="20"/>
          <w:szCs w:val="20"/>
        </w:rPr>
        <w:t>Add Fairbanks to map!!</w:t>
      </w:r>
    </w:p>
  </w:comment>
  <w:comment w:id="6" w:author="genoa" w:date="2025-01-14T14:26:00Z" w:initials="MOU">
    <w:p w14:paraId="76BEA4FB" w14:textId="27274282" w:rsidR="00416CDC" w:rsidRDefault="00416CDC" w:rsidP="00416CDC">
      <w:r>
        <w:rPr>
          <w:rStyle w:val="CommentReference"/>
        </w:rPr>
        <w:annotationRef/>
      </w:r>
      <w:r>
        <w:rPr>
          <w:color w:val="000000"/>
          <w:sz w:val="20"/>
          <w:szCs w:val="20"/>
        </w:rPr>
        <w:t xml:space="preserve">Posterior statistic, bayesian p value from loo — see claude.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7D573A" w15:done="0"/>
  <w15:commentEx w15:paraId="5A23B67C" w15:done="0"/>
  <w15:commentEx w15:paraId="64BDCD7F" w15:done="0"/>
  <w15:commentEx w15:paraId="24D8272B" w15:done="0"/>
  <w15:commentEx w15:paraId="73A14E3E" w15:done="0"/>
  <w15:commentEx w15:paraId="76BEA4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E688C8" w16cex:dateUtc="2025-01-23T22:14:00Z"/>
  <w16cex:commentExtensible w16cex:durableId="324AED53" w16cex:dateUtc="2025-01-23T22:22:00Z"/>
  <w16cex:commentExtensible w16cex:durableId="472DB143" w16cex:dateUtc="2025-01-24T19:04:00Z"/>
  <w16cex:commentExtensible w16cex:durableId="4EBFCA71" w16cex:dateUtc="2025-01-24T19:07:00Z"/>
  <w16cex:commentExtensible w16cex:durableId="3A47DF88" w16cex:dateUtc="2025-01-24T19:16:00Z"/>
  <w16cex:commentExtensible w16cex:durableId="761F2E65" w16cex:dateUtc="2025-01-14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7D573A" w16cid:durableId="49E688C8"/>
  <w16cid:commentId w16cid:paraId="5A23B67C" w16cid:durableId="324AED53"/>
  <w16cid:commentId w16cid:paraId="64BDCD7F" w16cid:durableId="472DB143"/>
  <w16cid:commentId w16cid:paraId="24D8272B" w16cid:durableId="4EBFCA71"/>
  <w16cid:commentId w16cid:paraId="73A14E3E" w16cid:durableId="3A47DF88"/>
  <w16cid:commentId w16cid:paraId="76BEA4FB" w16cid:durableId="761F2E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4"/>
  </w:num>
  <w:num w:numId="2" w16cid:durableId="2105219401">
    <w:abstractNumId w:val="3"/>
  </w:num>
  <w:num w:numId="3" w16cid:durableId="2138326831">
    <w:abstractNumId w:val="12"/>
  </w:num>
  <w:num w:numId="4" w16cid:durableId="2109500812">
    <w:abstractNumId w:val="7"/>
  </w:num>
  <w:num w:numId="5" w16cid:durableId="1763335152">
    <w:abstractNumId w:val="10"/>
  </w:num>
  <w:num w:numId="6" w16cid:durableId="822816768">
    <w:abstractNumId w:val="6"/>
  </w:num>
  <w:num w:numId="7" w16cid:durableId="119226341">
    <w:abstractNumId w:val="13"/>
  </w:num>
  <w:num w:numId="8" w16cid:durableId="1353066246">
    <w:abstractNumId w:val="4"/>
  </w:num>
  <w:num w:numId="9" w16cid:durableId="1739092086">
    <w:abstractNumId w:val="11"/>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8"/>
  </w:num>
  <w:num w:numId="15" w16cid:durableId="12572085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oa">
    <w15:presenceInfo w15:providerId="AD" w15:userId="S::genoa@uw.edu::62abc6b7-b7cf-490f-b8d7-103633577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70A9"/>
    <w:rsid w:val="00020CA6"/>
    <w:rsid w:val="00030642"/>
    <w:rsid w:val="000400A0"/>
    <w:rsid w:val="00040C13"/>
    <w:rsid w:val="0005752E"/>
    <w:rsid w:val="00065521"/>
    <w:rsid w:val="000659EB"/>
    <w:rsid w:val="00066E44"/>
    <w:rsid w:val="00075B72"/>
    <w:rsid w:val="00081562"/>
    <w:rsid w:val="000836D7"/>
    <w:rsid w:val="00085D11"/>
    <w:rsid w:val="00093146"/>
    <w:rsid w:val="000975C4"/>
    <w:rsid w:val="000B059D"/>
    <w:rsid w:val="000B5C5D"/>
    <w:rsid w:val="000C0559"/>
    <w:rsid w:val="000C2B9E"/>
    <w:rsid w:val="000D2233"/>
    <w:rsid w:val="000D22DB"/>
    <w:rsid w:val="000D676B"/>
    <w:rsid w:val="000E2DB7"/>
    <w:rsid w:val="000F4830"/>
    <w:rsid w:val="000F6DEF"/>
    <w:rsid w:val="00121945"/>
    <w:rsid w:val="00122C1F"/>
    <w:rsid w:val="00125CB4"/>
    <w:rsid w:val="001310C7"/>
    <w:rsid w:val="00132EC8"/>
    <w:rsid w:val="0014771D"/>
    <w:rsid w:val="00157128"/>
    <w:rsid w:val="00160DF7"/>
    <w:rsid w:val="00170B26"/>
    <w:rsid w:val="00173A9C"/>
    <w:rsid w:val="00173C6B"/>
    <w:rsid w:val="0018449A"/>
    <w:rsid w:val="00186EF6"/>
    <w:rsid w:val="001918E7"/>
    <w:rsid w:val="00195882"/>
    <w:rsid w:val="001A1252"/>
    <w:rsid w:val="001A20B5"/>
    <w:rsid w:val="001A3C64"/>
    <w:rsid w:val="001D2879"/>
    <w:rsid w:val="001D2C1A"/>
    <w:rsid w:val="001E791E"/>
    <w:rsid w:val="001F7BBD"/>
    <w:rsid w:val="00213D47"/>
    <w:rsid w:val="002205F1"/>
    <w:rsid w:val="00230037"/>
    <w:rsid w:val="002439B3"/>
    <w:rsid w:val="002446DF"/>
    <w:rsid w:val="002473E7"/>
    <w:rsid w:val="002566F2"/>
    <w:rsid w:val="00257ACD"/>
    <w:rsid w:val="00262131"/>
    <w:rsid w:val="0027093F"/>
    <w:rsid w:val="002761EE"/>
    <w:rsid w:val="00286587"/>
    <w:rsid w:val="0029518D"/>
    <w:rsid w:val="00296632"/>
    <w:rsid w:val="002A359C"/>
    <w:rsid w:val="002A663C"/>
    <w:rsid w:val="002B497A"/>
    <w:rsid w:val="002C3A62"/>
    <w:rsid w:val="002C4E3D"/>
    <w:rsid w:val="002C695A"/>
    <w:rsid w:val="002D085C"/>
    <w:rsid w:val="002D2452"/>
    <w:rsid w:val="002D7659"/>
    <w:rsid w:val="002E2AEE"/>
    <w:rsid w:val="002E5979"/>
    <w:rsid w:val="002F6207"/>
    <w:rsid w:val="00313648"/>
    <w:rsid w:val="00316CF2"/>
    <w:rsid w:val="0032401E"/>
    <w:rsid w:val="0033134A"/>
    <w:rsid w:val="00343398"/>
    <w:rsid w:val="00343D1F"/>
    <w:rsid w:val="00345AEA"/>
    <w:rsid w:val="00355FE5"/>
    <w:rsid w:val="00356E89"/>
    <w:rsid w:val="00361875"/>
    <w:rsid w:val="00362C50"/>
    <w:rsid w:val="0038279E"/>
    <w:rsid w:val="00382AE1"/>
    <w:rsid w:val="00382C08"/>
    <w:rsid w:val="003927A4"/>
    <w:rsid w:val="00395A14"/>
    <w:rsid w:val="003A11BE"/>
    <w:rsid w:val="003B54AF"/>
    <w:rsid w:val="003B708B"/>
    <w:rsid w:val="003C26FA"/>
    <w:rsid w:val="003C426C"/>
    <w:rsid w:val="003C439E"/>
    <w:rsid w:val="003C5330"/>
    <w:rsid w:val="003D4E2E"/>
    <w:rsid w:val="003E55AE"/>
    <w:rsid w:val="003F1961"/>
    <w:rsid w:val="0040697C"/>
    <w:rsid w:val="004111F4"/>
    <w:rsid w:val="00414F30"/>
    <w:rsid w:val="00416CDC"/>
    <w:rsid w:val="00421E2B"/>
    <w:rsid w:val="00430714"/>
    <w:rsid w:val="00434BB7"/>
    <w:rsid w:val="00443D23"/>
    <w:rsid w:val="00455AAF"/>
    <w:rsid w:val="004566AE"/>
    <w:rsid w:val="0046012A"/>
    <w:rsid w:val="004701F0"/>
    <w:rsid w:val="00472BBA"/>
    <w:rsid w:val="00474305"/>
    <w:rsid w:val="00474852"/>
    <w:rsid w:val="00474E2B"/>
    <w:rsid w:val="004802C8"/>
    <w:rsid w:val="00481E5A"/>
    <w:rsid w:val="00486122"/>
    <w:rsid w:val="00492DDA"/>
    <w:rsid w:val="00495D79"/>
    <w:rsid w:val="004B0011"/>
    <w:rsid w:val="004C081E"/>
    <w:rsid w:val="004D30D4"/>
    <w:rsid w:val="004D3CDC"/>
    <w:rsid w:val="004E54A7"/>
    <w:rsid w:val="004F0DE5"/>
    <w:rsid w:val="004F1FB4"/>
    <w:rsid w:val="004F527E"/>
    <w:rsid w:val="005044C4"/>
    <w:rsid w:val="00527EA6"/>
    <w:rsid w:val="00527F71"/>
    <w:rsid w:val="00544ABE"/>
    <w:rsid w:val="005506DF"/>
    <w:rsid w:val="005524AD"/>
    <w:rsid w:val="00552875"/>
    <w:rsid w:val="00552E6E"/>
    <w:rsid w:val="00553AC2"/>
    <w:rsid w:val="005577D9"/>
    <w:rsid w:val="005615E2"/>
    <w:rsid w:val="00563890"/>
    <w:rsid w:val="0056414B"/>
    <w:rsid w:val="00567F94"/>
    <w:rsid w:val="00591373"/>
    <w:rsid w:val="00592CA8"/>
    <w:rsid w:val="00595317"/>
    <w:rsid w:val="005A4EBD"/>
    <w:rsid w:val="005B281B"/>
    <w:rsid w:val="005B507B"/>
    <w:rsid w:val="005C5F75"/>
    <w:rsid w:val="005C76D6"/>
    <w:rsid w:val="005D30CC"/>
    <w:rsid w:val="00610203"/>
    <w:rsid w:val="0061027D"/>
    <w:rsid w:val="00611CE6"/>
    <w:rsid w:val="00611FE0"/>
    <w:rsid w:val="00616F3B"/>
    <w:rsid w:val="00617924"/>
    <w:rsid w:val="006223FC"/>
    <w:rsid w:val="006331AC"/>
    <w:rsid w:val="0063453E"/>
    <w:rsid w:val="0065585C"/>
    <w:rsid w:val="0068152C"/>
    <w:rsid w:val="00685C0F"/>
    <w:rsid w:val="00694679"/>
    <w:rsid w:val="006B6AF1"/>
    <w:rsid w:val="006C0AE9"/>
    <w:rsid w:val="006D5A52"/>
    <w:rsid w:val="006E1DC1"/>
    <w:rsid w:val="006E673B"/>
    <w:rsid w:val="006E741F"/>
    <w:rsid w:val="006F0B1A"/>
    <w:rsid w:val="006F4632"/>
    <w:rsid w:val="006F6AE6"/>
    <w:rsid w:val="0070147F"/>
    <w:rsid w:val="00702D2C"/>
    <w:rsid w:val="0070480A"/>
    <w:rsid w:val="00720522"/>
    <w:rsid w:val="00720B2A"/>
    <w:rsid w:val="0072113E"/>
    <w:rsid w:val="00722CB1"/>
    <w:rsid w:val="00756434"/>
    <w:rsid w:val="00765F20"/>
    <w:rsid w:val="00771106"/>
    <w:rsid w:val="00771BCC"/>
    <w:rsid w:val="00776A7E"/>
    <w:rsid w:val="007A5FD1"/>
    <w:rsid w:val="007B4332"/>
    <w:rsid w:val="007B5C82"/>
    <w:rsid w:val="007B7DBF"/>
    <w:rsid w:val="007C0CB3"/>
    <w:rsid w:val="007C2881"/>
    <w:rsid w:val="007C2F23"/>
    <w:rsid w:val="007D7E87"/>
    <w:rsid w:val="007F32E1"/>
    <w:rsid w:val="008027BE"/>
    <w:rsid w:val="00811DC9"/>
    <w:rsid w:val="00817395"/>
    <w:rsid w:val="008219BE"/>
    <w:rsid w:val="0083170A"/>
    <w:rsid w:val="008341AE"/>
    <w:rsid w:val="008432BC"/>
    <w:rsid w:val="00855916"/>
    <w:rsid w:val="00866988"/>
    <w:rsid w:val="0087430F"/>
    <w:rsid w:val="00885339"/>
    <w:rsid w:val="008950B4"/>
    <w:rsid w:val="008B68D8"/>
    <w:rsid w:val="008D18D8"/>
    <w:rsid w:val="008D50E3"/>
    <w:rsid w:val="008E0CA3"/>
    <w:rsid w:val="008E5BE2"/>
    <w:rsid w:val="00903408"/>
    <w:rsid w:val="00906669"/>
    <w:rsid w:val="00906AAA"/>
    <w:rsid w:val="009168D7"/>
    <w:rsid w:val="00916C0C"/>
    <w:rsid w:val="0092445E"/>
    <w:rsid w:val="00941D1E"/>
    <w:rsid w:val="0094469E"/>
    <w:rsid w:val="00952A2D"/>
    <w:rsid w:val="009553FC"/>
    <w:rsid w:val="00957C4C"/>
    <w:rsid w:val="00960AC1"/>
    <w:rsid w:val="0096149F"/>
    <w:rsid w:val="00971C02"/>
    <w:rsid w:val="00975CB3"/>
    <w:rsid w:val="009822DC"/>
    <w:rsid w:val="00990089"/>
    <w:rsid w:val="00997244"/>
    <w:rsid w:val="00997EF9"/>
    <w:rsid w:val="009A08FE"/>
    <w:rsid w:val="009A380A"/>
    <w:rsid w:val="009A440C"/>
    <w:rsid w:val="009B419E"/>
    <w:rsid w:val="009B4C20"/>
    <w:rsid w:val="009B4DE7"/>
    <w:rsid w:val="009B76F9"/>
    <w:rsid w:val="009C436A"/>
    <w:rsid w:val="009C6721"/>
    <w:rsid w:val="009D19E4"/>
    <w:rsid w:val="009D4DBB"/>
    <w:rsid w:val="009D6107"/>
    <w:rsid w:val="009D6753"/>
    <w:rsid w:val="009F1D34"/>
    <w:rsid w:val="009F5D64"/>
    <w:rsid w:val="00A04B2B"/>
    <w:rsid w:val="00A1278F"/>
    <w:rsid w:val="00A16908"/>
    <w:rsid w:val="00A178BE"/>
    <w:rsid w:val="00A17CD6"/>
    <w:rsid w:val="00A4279E"/>
    <w:rsid w:val="00A427B2"/>
    <w:rsid w:val="00A42BE1"/>
    <w:rsid w:val="00A4720E"/>
    <w:rsid w:val="00A47644"/>
    <w:rsid w:val="00A52601"/>
    <w:rsid w:val="00A71B1B"/>
    <w:rsid w:val="00A76D65"/>
    <w:rsid w:val="00A84F11"/>
    <w:rsid w:val="00A90A94"/>
    <w:rsid w:val="00A96760"/>
    <w:rsid w:val="00A97CBC"/>
    <w:rsid w:val="00AB490F"/>
    <w:rsid w:val="00AC089D"/>
    <w:rsid w:val="00AC2C20"/>
    <w:rsid w:val="00AC2D60"/>
    <w:rsid w:val="00AF3D67"/>
    <w:rsid w:val="00AF3E7F"/>
    <w:rsid w:val="00AF3F1B"/>
    <w:rsid w:val="00AF3F85"/>
    <w:rsid w:val="00AF4D96"/>
    <w:rsid w:val="00AF63FE"/>
    <w:rsid w:val="00B01843"/>
    <w:rsid w:val="00B142F6"/>
    <w:rsid w:val="00B14CC9"/>
    <w:rsid w:val="00B179DE"/>
    <w:rsid w:val="00B24208"/>
    <w:rsid w:val="00B471E3"/>
    <w:rsid w:val="00B85F75"/>
    <w:rsid w:val="00B9454F"/>
    <w:rsid w:val="00B952AE"/>
    <w:rsid w:val="00BA4315"/>
    <w:rsid w:val="00BA4383"/>
    <w:rsid w:val="00BB0DBB"/>
    <w:rsid w:val="00BB3403"/>
    <w:rsid w:val="00BB6EC1"/>
    <w:rsid w:val="00BC135B"/>
    <w:rsid w:val="00BC3349"/>
    <w:rsid w:val="00BC5615"/>
    <w:rsid w:val="00BD4B09"/>
    <w:rsid w:val="00BD6F38"/>
    <w:rsid w:val="00C029E5"/>
    <w:rsid w:val="00C149D1"/>
    <w:rsid w:val="00C26929"/>
    <w:rsid w:val="00C41379"/>
    <w:rsid w:val="00C43A4F"/>
    <w:rsid w:val="00C458A2"/>
    <w:rsid w:val="00C549B1"/>
    <w:rsid w:val="00C5582D"/>
    <w:rsid w:val="00C60D42"/>
    <w:rsid w:val="00CB50FD"/>
    <w:rsid w:val="00CC0EDB"/>
    <w:rsid w:val="00CC5BB1"/>
    <w:rsid w:val="00CC5C61"/>
    <w:rsid w:val="00CD6C74"/>
    <w:rsid w:val="00D02B3A"/>
    <w:rsid w:val="00D07FA6"/>
    <w:rsid w:val="00D20A78"/>
    <w:rsid w:val="00D24714"/>
    <w:rsid w:val="00D35F3C"/>
    <w:rsid w:val="00D40CA9"/>
    <w:rsid w:val="00D500AC"/>
    <w:rsid w:val="00D55FB5"/>
    <w:rsid w:val="00D66303"/>
    <w:rsid w:val="00D6724C"/>
    <w:rsid w:val="00D71A1B"/>
    <w:rsid w:val="00D72C9A"/>
    <w:rsid w:val="00D7515D"/>
    <w:rsid w:val="00D752D1"/>
    <w:rsid w:val="00D762EC"/>
    <w:rsid w:val="00D81F3F"/>
    <w:rsid w:val="00D83D6B"/>
    <w:rsid w:val="00D92B6B"/>
    <w:rsid w:val="00DA1099"/>
    <w:rsid w:val="00DC210A"/>
    <w:rsid w:val="00DD31B0"/>
    <w:rsid w:val="00DD3235"/>
    <w:rsid w:val="00DD3DE8"/>
    <w:rsid w:val="00DD499B"/>
    <w:rsid w:val="00DD6B0C"/>
    <w:rsid w:val="00DE0436"/>
    <w:rsid w:val="00DE1838"/>
    <w:rsid w:val="00DE6633"/>
    <w:rsid w:val="00DE7359"/>
    <w:rsid w:val="00DF538F"/>
    <w:rsid w:val="00E4342D"/>
    <w:rsid w:val="00E439CF"/>
    <w:rsid w:val="00E4758E"/>
    <w:rsid w:val="00E53ECE"/>
    <w:rsid w:val="00E54B26"/>
    <w:rsid w:val="00E552CA"/>
    <w:rsid w:val="00E6218F"/>
    <w:rsid w:val="00E82157"/>
    <w:rsid w:val="00E83FFC"/>
    <w:rsid w:val="00E91BE7"/>
    <w:rsid w:val="00EB7052"/>
    <w:rsid w:val="00EC00FA"/>
    <w:rsid w:val="00EC4430"/>
    <w:rsid w:val="00EC55C5"/>
    <w:rsid w:val="00EC7AE3"/>
    <w:rsid w:val="00EC7F15"/>
    <w:rsid w:val="00ED1C8F"/>
    <w:rsid w:val="00ED715D"/>
    <w:rsid w:val="00EF1AF3"/>
    <w:rsid w:val="00F2423C"/>
    <w:rsid w:val="00F2728D"/>
    <w:rsid w:val="00F4146C"/>
    <w:rsid w:val="00F4357D"/>
    <w:rsid w:val="00F43B6C"/>
    <w:rsid w:val="00F511E4"/>
    <w:rsid w:val="00F55916"/>
    <w:rsid w:val="00F60676"/>
    <w:rsid w:val="00F65CC5"/>
    <w:rsid w:val="00F668A4"/>
    <w:rsid w:val="00F74A1C"/>
    <w:rsid w:val="00F817E7"/>
    <w:rsid w:val="00F908AF"/>
    <w:rsid w:val="00F921CE"/>
    <w:rsid w:val="00F96890"/>
    <w:rsid w:val="00FA43BA"/>
    <w:rsid w:val="00FB32D7"/>
    <w:rsid w:val="00FB3475"/>
    <w:rsid w:val="00FB6D23"/>
    <w:rsid w:val="00FC4D68"/>
    <w:rsid w:val="00FD0E5B"/>
    <w:rsid w:val="00FD215A"/>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16</Pages>
  <Words>29832</Words>
  <Characters>170049</Characters>
  <Application>Microsoft Office Word</Application>
  <DocSecurity>0</DocSecurity>
  <Lines>1417</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124</cp:revision>
  <dcterms:created xsi:type="dcterms:W3CDTF">2025-01-04T18:10:00Z</dcterms:created>
  <dcterms:modified xsi:type="dcterms:W3CDTF">2025-01-24T19:29:00Z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id="LdagMGTn"/&gt;&lt;style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