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r w:rsidR="004E1259">
        <w:rPr>
          <w:rFonts w:ascii="Times New Roman" w:eastAsiaTheme="minorHAnsi" w:hAnsi="Times New Roman" w:cs="Times New Roman"/>
          <w:color w:val="000000" w:themeColor="text1"/>
        </w:rPr>
        <w:t xml:space="preserve">productivity 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D0B310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While</w:t>
      </w:r>
      <w:ins w:id="1" w:author="Lauren.Rogers" w:date="2025-07-08T14:50:00Z">
        <w:r w:rsidR="00A92DB8">
          <w:t xml:space="preserve"> this decline has been linked to the impacts of climate change,</w:t>
        </w:r>
      </w:ins>
      <w:del w:id="2" w:author="Lauren.Rogers" w:date="2025-07-08T14:50:00Z">
        <w:r w:rsidRPr="009C3B9E" w:rsidDel="00A92DB8">
          <w:delText xml:space="preserve"> the impacts of climate change </w:delText>
        </w:r>
      </w:del>
      <w:del w:id="3" w:author="Lauren.Rogers" w:date="2025-07-08T14:49:00Z">
        <w:r w:rsidRPr="009C3B9E" w:rsidDel="00A92DB8">
          <w:delText>across the anadromous life stages of</w:delText>
        </w:r>
      </w:del>
      <w:del w:id="4" w:author="Lauren.Rogers" w:date="2025-07-08T14:50:00Z">
        <w:r w:rsidRPr="009C3B9E" w:rsidDel="00A92DB8">
          <w:delText xml:space="preserve"> </w:delText>
        </w:r>
        <w:r w:rsidR="005A3A53" w:rsidDel="00A92DB8">
          <w:delText>Chum</w:delText>
        </w:r>
        <w:r w:rsidRPr="009C3B9E" w:rsidDel="00A92DB8">
          <w:delText xml:space="preserve"> salmon have been linked to this decline,</w:delText>
        </w:r>
      </w:del>
      <w:r w:rsidRPr="009C3B9E">
        <w:t xml:space="preserve"> there remains a need to explore these hypotheses within a </w:t>
      </w:r>
      <w:r w:rsidR="00801AD5">
        <w:t>quantitative</w:t>
      </w:r>
      <w:r w:rsidR="00801AD5" w:rsidRPr="009C3B9E">
        <w:t xml:space="preserve"> </w:t>
      </w:r>
      <w:r w:rsidR="00801AD5">
        <w:t xml:space="preserve">framework representing survival across </w:t>
      </w:r>
      <w:commentRangeStart w:id="5"/>
      <w:r w:rsidR="00801AD5">
        <w:t>the anadromous life cycle</w:t>
      </w:r>
      <w:commentRangeEnd w:id="5"/>
      <w:r w:rsidR="00714750">
        <w:rPr>
          <w:rStyle w:val="CommentReference"/>
        </w:rPr>
        <w:commentReference w:id="5"/>
      </w:r>
      <w:r w:rsidRPr="009C3B9E">
        <w:t>.</w:t>
      </w:r>
    </w:p>
    <w:p w14:paraId="637AD3E5" w14:textId="14A3A09C"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w:t>
      </w:r>
      <w:commentRangeStart w:id="6"/>
      <w:del w:id="7" w:author="Joshua.Russell" w:date="2025-07-16T13:02:00Z">
        <w:r w:rsidR="008950B4" w:rsidRPr="00B050BA" w:rsidDel="002F7363">
          <w:rPr>
            <w:color w:val="000000" w:themeColor="text1"/>
          </w:rPr>
          <w:delText>critical</w:delText>
        </w:r>
        <w:commentRangeEnd w:id="6"/>
        <w:r w:rsidR="00A92DB8" w:rsidDel="002F7363">
          <w:rPr>
            <w:rStyle w:val="CommentReference"/>
          </w:rPr>
          <w:commentReference w:id="6"/>
        </w:r>
        <w:r w:rsidR="008950B4" w:rsidRPr="00B050BA" w:rsidDel="002F7363">
          <w:rPr>
            <w:color w:val="000000" w:themeColor="text1"/>
          </w:rPr>
          <w:delText xml:space="preserve"> </w:delText>
        </w:r>
      </w:del>
      <w:ins w:id="8" w:author="Joshua.Russell" w:date="2025-07-16T13:02:00Z">
        <w:r w:rsidR="002F7363">
          <w:rPr>
            <w:color w:val="000000" w:themeColor="text1"/>
          </w:rPr>
          <w:t>distinc</w:t>
        </w:r>
      </w:ins>
      <w:ins w:id="9" w:author="Joshua.Russell" w:date="2025-07-16T13:03:00Z">
        <w:r w:rsidR="002F7363">
          <w:rPr>
            <w:color w:val="000000" w:themeColor="text1"/>
          </w:rPr>
          <w:t xml:space="preserve">t </w:t>
        </w:r>
      </w:ins>
      <w:r w:rsidR="008950B4" w:rsidRPr="00B050BA">
        <w:rPr>
          <w:color w:val="000000" w:themeColor="text1"/>
        </w:rPr>
        <w:t>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r w:rsidR="00CF7D2B">
        <w:rPr>
          <w:color w:val="000000" w:themeColor="text1"/>
        </w:rPr>
        <w:t xml:space="preserve">the </w:t>
      </w:r>
      <w:r w:rsidRPr="00B050BA">
        <w:rPr>
          <w:color w:val="000000" w:themeColor="text1"/>
        </w:rPr>
        <w:t xml:space="preserve">first marine summer and from </w:t>
      </w:r>
      <w:r w:rsidR="00CF7D2B">
        <w:rPr>
          <w:color w:val="000000" w:themeColor="text1"/>
        </w:rPr>
        <w:t xml:space="preserve">the </w:t>
      </w:r>
      <w:r w:rsidRPr="00B050BA">
        <w:rPr>
          <w:color w:val="000000" w:themeColor="text1"/>
        </w:rPr>
        <w:t xml:space="preserve">first marine summer to </w:t>
      </w:r>
      <w:commentRangeStart w:id="10"/>
      <w:del w:id="11" w:author="Joshua.Russell" w:date="2025-07-16T13:04:00Z">
        <w:r w:rsidRPr="00B050BA" w:rsidDel="002F7363">
          <w:rPr>
            <w:color w:val="000000" w:themeColor="text1"/>
          </w:rPr>
          <w:delText xml:space="preserve">terminal </w:delText>
        </w:r>
      </w:del>
      <w:r w:rsidRPr="00B050BA">
        <w:rPr>
          <w:color w:val="000000" w:themeColor="text1"/>
        </w:rPr>
        <w:t>harvest</w:t>
      </w:r>
      <w:commentRangeEnd w:id="10"/>
      <w:r w:rsidR="002227E5">
        <w:rPr>
          <w:rStyle w:val="CommentReference"/>
        </w:rPr>
        <w:commentReference w:id="10"/>
      </w:r>
      <w:r w:rsidRPr="00B050BA">
        <w:rPr>
          <w:color w:val="000000" w:themeColor="text1"/>
        </w:rPr>
        <w:t xml:space="preserve">. We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del w:id="12" w:author="Lauren.Rogers" w:date="2025-07-08T14:51:00Z">
        <w:r w:rsidR="003700BC" w:rsidRPr="00B050BA" w:rsidDel="00A92DB8">
          <w:rPr>
            <w:color w:val="000000" w:themeColor="text1"/>
          </w:rPr>
          <w:delText xml:space="preserve">critical </w:delText>
        </w:r>
      </w:del>
      <w:r w:rsidR="003700BC" w:rsidRPr="00B050BA">
        <w:rPr>
          <w:color w:val="000000" w:themeColor="text1"/>
        </w:rPr>
        <w:t>period</w:t>
      </w:r>
      <w:r w:rsidR="003700BC">
        <w:rPr>
          <w:color w:val="000000" w:themeColor="text1"/>
        </w:rPr>
        <w:t>s</w:t>
      </w:r>
      <w:r w:rsidR="008950B4">
        <w:t xml:space="preserve">. </w:t>
      </w:r>
      <w:r w:rsidR="005776B6">
        <w:t xml:space="preserve">We found </w:t>
      </w:r>
      <w:r w:rsidR="008950B4">
        <w:t>a</w:t>
      </w:r>
      <w:r w:rsidR="009B6646">
        <w:t xml:space="preserve"> </w:t>
      </w:r>
      <w:r w:rsidR="008950B4">
        <w:t xml:space="preserve">positive relationship between </w:t>
      </w:r>
      <w:r w:rsidR="00D4127C">
        <w:t>winter</w:t>
      </w:r>
      <w:r w:rsidR="008950B4">
        <w:t xml:space="preserve"> snow depth and egg to juvenile survival</w:t>
      </w:r>
      <w:r w:rsidR="009B6646">
        <w:t xml:space="preserve">. </w:t>
      </w:r>
      <w:r w:rsidR="005776B6">
        <w:t xml:space="preserve">We found </w:t>
      </w:r>
      <w:commentRangeStart w:id="13"/>
      <w:r w:rsidR="005776B6">
        <w:t xml:space="preserve">stronger relationships with marine survival </w:t>
      </w:r>
      <w:commentRangeEnd w:id="13"/>
      <w:r w:rsidR="00A92DB8">
        <w:rPr>
          <w:rStyle w:val="CommentReference"/>
        </w:rPr>
        <w:commentReference w:id="13"/>
      </w:r>
      <w:r w:rsidR="005776B6">
        <w:t xml:space="preserve">and </w:t>
      </w:r>
      <w:r w:rsidR="00E80D90">
        <w:t xml:space="preserve">evidence that </w:t>
      </w:r>
      <w:r w:rsidR="00CF7D2B">
        <w:t xml:space="preserve">North Pacific scale </w:t>
      </w:r>
      <w:r w:rsidR="00E80D90">
        <w:t>hatchery release</w:t>
      </w:r>
      <w:r w:rsidR="00CF7D2B">
        <w:t>s</w:t>
      </w:r>
      <w:r w:rsidR="00E80D90">
        <w:t xml:space="preserve"> </w:t>
      </w:r>
      <w:r w:rsidR="00CF7D2B">
        <w:t xml:space="preserve">of </w:t>
      </w:r>
      <w:r w:rsidR="005A3A53">
        <w:t>Chum</w:t>
      </w:r>
      <w:r w:rsidR="00E80D90">
        <w:t xml:space="preserve"> salmon </w:t>
      </w:r>
      <w:r w:rsidR="003768BF">
        <w:t xml:space="preserve">exhibit </w:t>
      </w:r>
      <w:r w:rsidR="00E80D90">
        <w:t xml:space="preserve">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w:t>
      </w:r>
      <w:r w:rsidR="005776B6">
        <w:t>Additionally</w:t>
      </w:r>
      <w:r w:rsidR="000B71A6">
        <w:t>,</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w:t>
      </w:r>
      <w:del w:id="14" w:author="Joshua.Russell" w:date="2025-07-16T13:01:00Z">
        <w:r w:rsidR="00333BAC" w:rsidDel="002F7363">
          <w:delText>exhibit a</w:delText>
        </w:r>
        <w:r w:rsidDel="002F7363">
          <w:delText xml:space="preserve"> compound</w:delText>
        </w:r>
        <w:r w:rsidR="00AA76EB" w:rsidDel="002F7363">
          <w:delText>ing</w:delText>
        </w:r>
        <w:r w:rsidDel="002F7363">
          <w:delText xml:space="preserve"> </w:delText>
        </w:r>
        <w:r w:rsidR="00044F05" w:rsidDel="002F7363">
          <w:delText>e</w:delText>
        </w:r>
        <w:r w:rsidDel="002F7363">
          <w:delText xml:space="preserve">ffect </w:delText>
        </w:r>
        <w:r w:rsidR="00333BAC" w:rsidDel="002F7363">
          <w:delText xml:space="preserve">on </w:delText>
        </w:r>
      </w:del>
      <w:ins w:id="15" w:author="Joshua.Russell" w:date="2025-07-16T13:01:00Z">
        <w:r w:rsidR="002F7363">
          <w:t xml:space="preserve">compound to reduce </w:t>
        </w:r>
      </w:ins>
      <w:r w:rsidR="00B42F5E">
        <w:t xml:space="preserve">salmon </w:t>
      </w:r>
      <w:del w:id="16" w:author="Joshua.Russell" w:date="2025-07-16T13:01:00Z">
        <w:r w:rsidDel="002F7363">
          <w:delText xml:space="preserve">population </w:delText>
        </w:r>
      </w:del>
      <w:r w:rsidR="00391CBD">
        <w:t>productivity</w:t>
      </w:r>
      <w:r>
        <w:t xml:space="preserve">. Our results underscore the importance </w:t>
      </w:r>
      <w:r w:rsidR="007B7DBF">
        <w:t xml:space="preserve">of evaluating ecosystem impacts on fish survival across multiple life stages and the challenges in </w:t>
      </w:r>
      <w:r w:rsidR="007B7DBF">
        <w:lastRenderedPageBreak/>
        <w:t xml:space="preserve">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6F41467E"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w:t>
      </w:r>
      <w:del w:id="17" w:author="Joshua.Russell" w:date="2025-07-16T13:12:00Z">
        <w:r w:rsidDel="002227E5">
          <w:delText xml:space="preserve">adds </w:delText>
        </w:r>
        <w:r w:rsidR="00780699" w:rsidDel="002227E5">
          <w:delText>challenges when</w:delText>
        </w:r>
        <w:r w:rsidDel="002227E5">
          <w:delText xml:space="preserve"> estimating or anticipating impacts of ecosystem change</w:delText>
        </w:r>
      </w:del>
      <w:ins w:id="18" w:author="Joshua.Russell" w:date="2025-07-16T13:12:00Z">
        <w:r w:rsidR="002227E5">
          <w:t>complicates efforts to estimate or anticipate ecosystem change impacts</w:t>
        </w:r>
      </w:ins>
      <w:r>
        <w:t xml:space="preserv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5657C32"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rsidR="00F15AB1">
        <w:t xml:space="preserve">Chinook salmon fishery </w:t>
      </w:r>
      <w:r>
        <w:t xml:space="preserve">closures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w:t>
      </w:r>
      <w:ins w:id="19" w:author="Joshua.Russell" w:date="2025-07-16T13:07:00Z">
        <w:r w:rsidR="002F7363">
          <w:t xml:space="preserve">The </w:t>
        </w:r>
      </w:ins>
      <w:del w:id="20" w:author="Joshua.Russell" w:date="2025-07-16T13:07:00Z">
        <w:r w:rsidR="00D90B83" w:rsidDel="002F7363">
          <w:delText>I</w:delText>
        </w:r>
      </w:del>
      <w:ins w:id="21" w:author="Joshua.Russell" w:date="2025-07-16T13:07:00Z">
        <w:r w:rsidR="002F7363">
          <w:t>i</w:t>
        </w:r>
      </w:ins>
      <w:r>
        <w:t xml:space="preserve">mpacts </w:t>
      </w:r>
      <w:r w:rsidR="00D90B83">
        <w:t xml:space="preserve">of </w:t>
      </w:r>
      <w:ins w:id="22" w:author="Joshua.Russell" w:date="2025-07-16T13:07:00Z">
        <w:r w:rsidR="002F7363">
          <w:t>thes</w:t>
        </w:r>
      </w:ins>
      <w:ins w:id="23" w:author="Joshua.Russell" w:date="2025-07-16T13:08:00Z">
        <w:r w:rsidR="002227E5">
          <w:t>e</w:t>
        </w:r>
      </w:ins>
      <w:ins w:id="24" w:author="Joshua.Russell" w:date="2025-07-16T13:07:00Z">
        <w:r w:rsidR="002F7363">
          <w:t xml:space="preserve"> </w:t>
        </w:r>
      </w:ins>
      <w:proofErr w:type="gramStart"/>
      <w:r w:rsidR="00D90B83">
        <w:t>populations</w:t>
      </w:r>
      <w:proofErr w:type="gramEnd"/>
      <w:r w:rsidR="00D90B83">
        <w:t xml:space="preserve"> crashes </w:t>
      </w:r>
      <w:del w:id="25" w:author="Joshua.Russell" w:date="2025-07-16T13:07:00Z">
        <w:r w:rsidR="00D90B83" w:rsidDel="002F7363">
          <w:delText xml:space="preserve">and fishing closures </w:delText>
        </w:r>
      </w:del>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046C16">
        <w:t xml:space="preserve">were </w:t>
      </w:r>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43D51BA"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w:t>
      </w:r>
      <w:r w:rsidR="00056427">
        <w:t>,</w:t>
      </w:r>
      <w:r>
        <w:t xml:space="preserv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w:t>
      </w:r>
      <w:r w:rsidR="0020726D">
        <w:t xml:space="preserve">separation </w:t>
      </w:r>
      <w:r>
        <w:t xml:space="preserve">between summer and fall runs, combined with their discrete spawning distributions, enables the application of multistage lifecycle models to better understand the drivers of </w:t>
      </w:r>
      <w:r w:rsidR="0020726D">
        <w:t xml:space="preserve">variation in survival </w:t>
      </w:r>
      <w:r>
        <w:lastRenderedPageBreak/>
        <w:t xml:space="preserve">across these </w:t>
      </w:r>
      <w:r w:rsidR="0020726D">
        <w:t xml:space="preserve">unique </w:t>
      </w:r>
      <w:r>
        <w:t>life history periods</w:t>
      </w:r>
      <w:r w:rsidR="00044F05">
        <w:t xml:space="preserve"> for Yukon River fall Chum</w:t>
      </w:r>
      <w:r>
        <w:t xml:space="preserve">.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CC2C8D4" w:rsidR="001F7BBD" w:rsidRDefault="005044C4" w:rsidP="00780699">
      <w:pPr>
        <w:pStyle w:val="whitespace-pre-wrap"/>
        <w:spacing w:before="0" w:beforeAutospacing="0" w:after="0" w:afterAutospacing="0"/>
        <w:ind w:firstLine="360"/>
      </w:pPr>
      <w:r>
        <w:t xml:space="preserve">The recent </w:t>
      </w:r>
      <w:r w:rsidR="002B6B49">
        <w:t xml:space="preserve">precipitous decline </w:t>
      </w:r>
      <w:r>
        <w:t xml:space="preserve">in Yukon River </w:t>
      </w:r>
      <w:r w:rsidR="005A3A53">
        <w:t>Chum</w:t>
      </w:r>
      <w:r>
        <w:t xml:space="preserve"> salmon abundance</w:t>
      </w:r>
      <w:r w:rsidR="00C24F5B">
        <w:t xml:space="preserve"> was </w:t>
      </w:r>
      <w:r>
        <w:t>largely unexpected</w:t>
      </w:r>
      <w:r w:rsidR="00FE6A8A">
        <w:t>,</w:t>
      </w:r>
      <w:r>
        <w:t xml:space="preserve"> and</w:t>
      </w:r>
      <w:r w:rsidR="001F7BBD" w:rsidRPr="00D35F3C">
        <w:rPr>
          <w:b/>
          <w:bCs/>
        </w:rPr>
        <w:t xml:space="preserve"> </w:t>
      </w:r>
      <w:r w:rsidR="00FE6A8A">
        <w:t xml:space="preserve">our </w:t>
      </w:r>
      <w:r w:rsidR="004F7AB1">
        <w:t xml:space="preserve">mechanistic understanding of </w:t>
      </w:r>
      <w:r w:rsidR="00FE6A8A">
        <w:t xml:space="preserve">the processes regulating </w:t>
      </w:r>
      <w:r w:rsidR="004F7AB1">
        <w:t>population dynamics</w:t>
      </w:r>
      <w:r w:rsidR="00FE6A8A">
        <w:t>,</w:t>
      </w:r>
      <w:r w:rsidR="004F7AB1">
        <w:t xml:space="preserve"> as they related to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xml:space="preserve">, and </w:t>
      </w:r>
      <w:r w:rsidR="00E3769E">
        <w:t xml:space="preserve">interspecific </w:t>
      </w:r>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 xml:space="preserve">after hatching, often reaching the estuarine environment within six-months. </w:t>
      </w:r>
      <w:r w:rsidR="00355FE5">
        <w:t xml:space="preserve">Thus, the mechanisms driving changes in abundance </w:t>
      </w:r>
      <w:r w:rsidR="00115BA4">
        <w:t xml:space="preserve">may be less heavily influenced by </w:t>
      </w:r>
      <w:r w:rsidR="000D2143">
        <w:t xml:space="preserve">freshwater habitat </w:t>
      </w:r>
      <w:r w:rsidR="00115BA4">
        <w:t>conditions compared to fish that spend 1-2 years in freshwater</w:t>
      </w:r>
      <w:r w:rsidR="00905818">
        <w:t xml:space="preserve"> ecosystems</w:t>
      </w:r>
      <w:r w:rsidR="000D2143">
        <w:t xml:space="preserve"> prior to outmigration</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ins w:id="26" w:author="Lauren.Rogers" w:date="2025-07-08T14:56:00Z">
        <w:r w:rsidR="00DE79DA">
          <w:t>;</w:t>
        </w:r>
      </w:ins>
      <w:del w:id="27" w:author="Lauren.Rogers" w:date="2025-07-08T14:56:00Z">
        <w:r w:rsidR="001F7BBD" w:rsidDel="00DE79DA">
          <w:delText>,</w:delText>
        </w:r>
      </w:del>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AC0A4D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environmental drivers </w:t>
      </w:r>
      <w:r w:rsidR="002F795A">
        <w:t xml:space="preserve">on </w:t>
      </w:r>
      <w:r w:rsidR="0067284C">
        <w:t>stage-specific survival</w:t>
      </w:r>
      <w:r>
        <w:t xml:space="preserve">. Specifically, we hypothesized that recent </w:t>
      </w:r>
      <w:r w:rsidR="00FC0AD1">
        <w:t xml:space="preserve">population </w:t>
      </w:r>
      <w:r>
        <w:t>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7C583D1C"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w:t>
      </w:r>
      <w:commentRangeStart w:id="28"/>
      <w:r w:rsidRPr="008831F2">
        <w:t xml:space="preserve">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commentRangeStart w:id="29"/>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commentRangeEnd w:id="29"/>
      <w:r w:rsidR="00B7026D">
        <w:rPr>
          <w:rStyle w:val="CommentReference"/>
        </w:rPr>
        <w:commentReference w:id="29"/>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commentRangeEnd w:id="28"/>
      <w:r w:rsidR="002227E5">
        <w:rPr>
          <w:rStyle w:val="CommentReference"/>
        </w:rPr>
        <w:commentReference w:id="28"/>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proofErr w:type="gramStart"/>
      <w:r w:rsidRPr="004802C8">
        <w:t>N</w:t>
      </w:r>
      <w:r w:rsidRPr="004802C8">
        <w:rPr>
          <w:vertAlign w:val="subscript"/>
        </w:rPr>
        <w:t>t,s</w:t>
      </w:r>
      <w:proofErr w:type="spellEnd"/>
      <w:proofErr w:type="gram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proofErr w:type="gramStart"/>
      <w:r w:rsidRPr="004802C8">
        <w:t>N</w:t>
      </w:r>
      <w:r w:rsidRPr="004802C8">
        <w:rPr>
          <w:vertAlign w:val="subscript"/>
        </w:rPr>
        <w:t>t,s</w:t>
      </w:r>
      <w:proofErr w:type="spellEnd"/>
      <w:proofErr w:type="gram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2F7363"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1D527883"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w:t>
      </w:r>
      <w:del w:id="30" w:author="Joshua.Russell" w:date="2025-07-16T13:18:00Z">
        <w:r w:rsidR="00EA4645" w:rsidRPr="004802C8" w:rsidDel="0025190F">
          <w:delText xml:space="preserve">could survive </w:delText>
        </w:r>
        <w:r w:rsidR="00EA4645" w:rsidDel="0025190F">
          <w:delText>to the end of</w:delText>
        </w:r>
      </w:del>
      <w:ins w:id="31" w:author="Joshua.Russell" w:date="2025-07-16T13:18:00Z">
        <w:r w:rsidR="0025190F">
          <w:t>of the environ</w:t>
        </w:r>
      </w:ins>
      <w:ins w:id="32" w:author="Joshua.Russell" w:date="2025-07-16T13:19:00Z">
        <w:r w:rsidR="0025190F">
          <w:t>ment can support at</w:t>
        </w:r>
      </w:ins>
      <w:r w:rsidR="00EA4645" w:rsidRPr="004802C8">
        <w:t xml:space="preserve"> </w:t>
      </w:r>
      <w:r w:rsidR="00EA4645">
        <w:t>each</w:t>
      </w:r>
      <w:r w:rsidR="00EA4645"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2F7363"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A0EC492"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69AC661D"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commentRangeStart w:id="33"/>
      <w:r w:rsidR="00FD30F7">
        <w:t>from</w:t>
      </w:r>
      <w:r w:rsidRPr="004802C8">
        <w:t xml:space="preserve"> the first winter at sea</w:t>
      </w:r>
      <w:r w:rsidR="00FD30F7">
        <w:t xml:space="preserve"> to maturity</w:t>
      </w:r>
      <w:commentRangeEnd w:id="33"/>
      <w:r w:rsidR="00985285">
        <w:rPr>
          <w:rStyle w:val="CommentReference"/>
        </w:rPr>
        <w:commentReference w:id="33"/>
      </w:r>
      <w:r w:rsidRPr="004802C8">
        <w:t xml:space="preserve">,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2F7363"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proofErr w:type="gramStart"/>
      <w:r w:rsidR="00EA4645" w:rsidRPr="004802C8">
        <w:rPr>
          <w:vertAlign w:val="subscript"/>
        </w:rPr>
        <w:t>t,s</w:t>
      </w:r>
      <w:proofErr w:type="gramEnd"/>
      <w:r w:rsidR="00EA4645" w:rsidRPr="004802C8">
        <w:rPr>
          <w:vertAlign w:val="subscript"/>
        </w:rPr>
        <w:t>=</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w:t>
      </w:r>
      <w:proofErr w:type="gramStart"/>
      <w:r w:rsidRPr="004802C8">
        <w:t>fish</w:t>
      </w:r>
      <w:proofErr w:type="gramEnd"/>
      <w:r w:rsidRPr="004802C8">
        <w:t xml:space="preserve">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2F7363"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26C5BF92" w:rsidR="00566A05" w:rsidRDefault="00EA4645" w:rsidP="00EA4645">
      <w:pPr>
        <w:pStyle w:val="NormalWeb"/>
        <w:spacing w:before="0" w:beforeAutospacing="0" w:after="0" w:afterAutospacing="0"/>
      </w:pPr>
      <w:r w:rsidRPr="004802C8">
        <w:t xml:space="preserve">We </w:t>
      </w:r>
      <w:r w:rsidRPr="00566A05">
        <w:t xml:space="preserve">assumed a fixed </w:t>
      </w:r>
      <w:ins w:id="34" w:author="Lauren.Rogers" w:date="2025-07-08T15:20:00Z">
        <w:r w:rsidR="007323BE">
          <w:t xml:space="preserve">annual </w:t>
        </w:r>
      </w:ins>
      <w:r w:rsidRPr="00566A05">
        <w:t xml:space="preserve">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566A05">
        <w:rPr>
          <w:vertAlign w:val="subscript"/>
        </w:rPr>
        <w:t xml:space="preserve">, </w:t>
      </w:r>
      <w:r w:rsidRPr="00566A05">
        <w:t xml:space="preserve">where the annual mortality rate was 0.06. This represents the assumption that older fish had a higher marine mortality than younger </w:t>
      </w:r>
      <w:r w:rsidR="000B13D6" w:rsidRPr="00566A05">
        <w:t>fish</w:t>
      </w:r>
      <w:r w:rsidRPr="00566A05">
        <w:t xml:space="preserve"> 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discussed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2F7363"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Fishery selectivity is implicitly assumed to be uniform across ages.</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2F7363"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0AB1A05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35" w:author="Lauren.Rogers" w:date="2025-07-08T15:21:00Z">
        <w:r w:rsidR="007323BE">
          <w:t>,</w:t>
        </w:r>
      </w:ins>
      <w:del w:id="36" w:author="Lauren.Rogers" w:date="2025-07-08T15:21:00Z">
        <w:r w:rsidR="00923851" w:rsidDel="007323BE">
          <w:delText>.</w:delText>
        </w:r>
      </w:del>
      <w:r w:rsidR="00923851">
        <w:t xml:space="preserve"> </w:t>
      </w:r>
      <w:ins w:id="37" w:author="Lauren.Rogers" w:date="2025-07-08T15:21:00Z">
        <w:r w:rsidR="007323BE">
          <w:t>w</w:t>
        </w:r>
      </w:ins>
      <w:del w:id="38" w:author="Lauren.Rogers" w:date="2025-07-08T15:21:00Z">
        <w:r w:rsidR="00923851" w:rsidDel="007323BE">
          <w:delText>W</w:delText>
        </w:r>
      </w:del>
      <w:r w:rsidRPr="004802C8">
        <w:t xml:space="preserve">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2F7363"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2F7363"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6780EDF5"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Chum salmon of different ages.</w:t>
      </w:r>
      <w:r>
        <w:t xml:space="preserve">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2F7363"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025DEA98"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w:t>
      </w:r>
      <w:commentRangeStart w:id="39"/>
      <w:r w:rsidR="00F8419C">
        <w:t>population</w:t>
      </w:r>
      <w:commentRangeEnd w:id="39"/>
      <w:r w:rsidR="007323BE">
        <w:rPr>
          <w:rStyle w:val="CommentReference"/>
        </w:rPr>
        <w:commentReference w:id="39"/>
      </w:r>
      <w:r w:rsidR="00F8419C">
        <w:t xml:space="preserve"> separately,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thinning rate of 1/</w:t>
      </w:r>
      <w:r w:rsidR="003700BC">
        <w:t>1</w:t>
      </w:r>
      <w:r w:rsidR="00F762C1">
        <w:t>0</w:t>
      </w:r>
      <w:r w:rsidR="00F8419C">
        <w:t xml:space="preserve">, resulting in </w:t>
      </w:r>
      <w:r w:rsidR="003700BC">
        <w:t>10,080</w:t>
      </w:r>
      <w:r w:rsidR="00F8419C">
        <w:t xml:space="preserve">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inclusion. </w:t>
      </w:r>
    </w:p>
    <w:p w14:paraId="32B6FDD7" w14:textId="77777777" w:rsidR="00EA4645" w:rsidRPr="004802C8" w:rsidRDefault="00EA4645" w:rsidP="00EA4645">
      <w:pPr>
        <w:pStyle w:val="Heading4"/>
      </w:pPr>
      <w:r>
        <w:t xml:space="preserve">2.3 Population Data  </w:t>
      </w:r>
    </w:p>
    <w:p w14:paraId="0789FF11" w14:textId="03DD914B"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proofErr w:type="gramStart"/>
      <w:r w:rsidR="00EA4645" w:rsidRPr="004802C8">
        <w:t>N</w:t>
      </w:r>
      <w:r w:rsidR="00EA4645" w:rsidRPr="004802C8">
        <w:rPr>
          <w:vertAlign w:val="subscript"/>
        </w:rPr>
        <w:t>t,s</w:t>
      </w:r>
      <w:proofErr w:type="spellEnd"/>
      <w:proofErr w:type="gram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C4206B">
        <w:t xml:space="preserve"> (Figure 1)</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The survey is conducted annually</w:t>
      </w:r>
      <w:r w:rsidR="000C0380">
        <w:t xml:space="preserve"> in the Northern Bering Sea</w:t>
      </w:r>
      <w:del w:id="40" w:author="Lauren.Rogers" w:date="2025-07-08T15:24:00Z">
        <w:r w:rsidR="000C0380" w:rsidDel="007323BE">
          <w:delText>,</w:delText>
        </w:r>
      </w:del>
      <w:r w:rsidR="000C0380">
        <w:t xml:space="preserve"> and biennially </w:t>
      </w:r>
      <w:r w:rsidR="000C0380">
        <w:lastRenderedPageBreak/>
        <w:t>in the southeastern Bering Sea,</w:t>
      </w:r>
      <w:r w:rsidR="00EA4645" w:rsidRPr="004802C8">
        <w:t xml:space="preserve"> between August and </w:t>
      </w:r>
      <w:r w:rsidR="006B7301" w:rsidRPr="00C52150">
        <w:t>September</w:t>
      </w:r>
      <w:ins w:id="41" w:author="Lauren.Rogers" w:date="2025-07-08T15:24:00Z">
        <w:r w:rsidR="007323BE">
          <w:t>,</w:t>
        </w:r>
      </w:ins>
      <w:r w:rsidR="006B7301" w:rsidRPr="00C52150">
        <w:t xml:space="preserve">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0C0380">
        <w:rPr>
          <w:i/>
          <w:iCs/>
        </w:rPr>
        <w:t xml:space="preserve"> </w:t>
      </w:r>
      <w:r w:rsidR="000C0380">
        <w:t>for the juvenile survey</w:t>
      </w:r>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from the Bering Sea survey </w:t>
      </w:r>
      <w:r w:rsidR="000C43FC" w:rsidRPr="00384796">
        <w:t>within the model fitting process</w:t>
      </w:r>
      <w:r w:rsidR="007362E2" w:rsidRPr="00384796">
        <w:t xml:space="preserve">, </w:t>
      </w:r>
      <w:r w:rsidR="007A4DF9" w:rsidRPr="00384796">
        <w:t xml:space="preserve">we fixed </w:t>
      </w:r>
      <w:r w:rsidR="00006054" w:rsidRPr="00384796">
        <w:t xml:space="preserve">the observation error standard deviation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7A4DF9" w:rsidRPr="00384796">
        <w:t xml:space="preserve"> </w:t>
      </w:r>
      <w:r w:rsidR="00006054" w:rsidRPr="00384796">
        <w:t xml:space="preserve">at </w:t>
      </w:r>
      <w:r w:rsidR="00031425">
        <w:t xml:space="preserve">the </w:t>
      </w:r>
      <w:r w:rsidR="00384796" w:rsidRPr="00384796">
        <w:rPr>
          <w:rFonts w:eastAsiaTheme="minorHAnsi"/>
          <w:color w:val="000000"/>
        </w:rPr>
        <w:t>average (across years) annual observation error standard deviations for the index.</w:t>
      </w:r>
      <w:r w:rsidR="00384796">
        <w:t xml:space="preserve">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proofErr w:type="gramStart"/>
      <w:r w:rsidRPr="004802C8">
        <w:t>N</w:t>
      </w:r>
      <w:r w:rsidR="00F1601A">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2F7363"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s as estimated</w:t>
      </w:r>
      <w:r w:rsidR="00421525">
        <w:t xml:space="preserve"> </w:t>
      </w:r>
      <w:r w:rsidR="001B0EA6">
        <w:t xml:space="preserve">by </w:t>
      </w:r>
      <w:r w:rsidR="00421525">
        <w:t>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2F7363"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2F7363"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2F7363"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w:t>
      </w:r>
      <w:proofErr w:type="gramStart"/>
      <w:r w:rsidR="00FF0DBC">
        <w:t>Normal(</w:t>
      </w:r>
      <w:proofErr w:type="gramEnd"/>
      <w:r w:rsidR="00FF0DBC">
        <w:t xml:space="preserve">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0362085" w:rsidR="00EA4645" w:rsidRDefault="00EA4645" w:rsidP="00EA4645">
      <w:pPr>
        <w:ind w:firstLine="720"/>
      </w:pPr>
      <w:r w:rsidRPr="004802C8">
        <w:t xml:space="preserve">Covariates included in the IPM </w:t>
      </w:r>
      <w:r w:rsidR="002424E3">
        <w:t xml:space="preserve">represent specific hypotheses about processes </w:t>
      </w:r>
      <w:del w:id="42" w:author="Lauren.Rogers" w:date="2025-07-08T15:32:00Z">
        <w:r w:rsidR="002424E3" w:rsidDel="0081160A">
          <w:delText xml:space="preserve">suspected to be </w:delText>
        </w:r>
      </w:del>
      <w:r w:rsidR="002424E3">
        <w:t xml:space="preserve">associated with variation in </w:t>
      </w:r>
      <w:r w:rsidR="005A3A53">
        <w:t>Chum</w:t>
      </w:r>
      <w:r w:rsidR="002424E3">
        <w:t xml:space="preserve"> salmon survival a</w:t>
      </w:r>
      <w:ins w:id="43" w:author="Lauren.Rogers" w:date="2025-07-08T15:32:00Z">
        <w:r w:rsidR="0081160A">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w:t>
      </w:r>
      <w:r w:rsidR="00C81CC9">
        <w:t xml:space="preserve"> mean of</w:t>
      </w:r>
      <w:r w:rsidR="00212C5F">
        <w:t xml:space="preserve"> zero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010314C3" w:rsidR="00EA4645" w:rsidRPr="004802C8" w:rsidRDefault="00F527BC" w:rsidP="00707574">
      <w:pPr>
        <w:ind w:firstLine="720"/>
      </w:pPr>
      <w:commentRangeStart w:id="44"/>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w:t>
      </w:r>
      <w:r w:rsidR="00EA4645" w:rsidRPr="004802C8">
        <w:lastRenderedPageBreak/>
        <w:t xml:space="preserve">Table S1). </w:t>
      </w:r>
      <w:r w:rsidR="00C4206B">
        <w:t xml:space="preserve">However, river flow data is highly colinear with the snowpack data and was not included in the final analysis. </w:t>
      </w:r>
      <w:commentRangeEnd w:id="44"/>
      <w:r w:rsidR="0025190F">
        <w:rPr>
          <w:rStyle w:val="CommentReference"/>
        </w:rPr>
        <w:commentReference w:id="44"/>
      </w:r>
    </w:p>
    <w:p w14:paraId="57837ABD" w14:textId="4C7108CE"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a</w:t>
      </w:r>
      <w:r w:rsidR="00EA4645" w:rsidRPr="004802C8">
        <w:t xml:space="preserve"> positive relationship </w:t>
      </w:r>
      <w:r w:rsidR="00604B71">
        <w:t xml:space="preserve">based on the idea that </w:t>
      </w:r>
      <w:del w:id="45" w:author="Lauren.Rogers" w:date="2025-07-08T15:36:00Z">
        <w:r w:rsidR="00604B71" w:rsidDel="00A47307">
          <w:delText xml:space="preserve">survival </w:delText>
        </w:r>
        <w:r w:rsidR="00EA4645" w:rsidRPr="004802C8" w:rsidDel="00A47307">
          <w:delText xml:space="preserve">may arise if </w:delText>
        </w:r>
      </w:del>
      <w:r w:rsidR="00EA4645" w:rsidRPr="004802C8">
        <w:t>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del w:id="46" w:author="Lauren.Rogers" w:date="2025-07-08T15:37:00Z">
        <w:r w:rsidR="00013EE3" w:rsidDel="00A47307">
          <w:delText xml:space="preserve">temperature </w:delText>
        </w:r>
      </w:del>
      <w:r w:rsidRPr="00107E21">
        <w:t xml:space="preserve">cumulative degree days (CDD) to </w:t>
      </w:r>
      <w:r w:rsidRPr="00F41728">
        <w:rPr>
          <w:color w:val="000000" w:themeColor="text1"/>
        </w:rPr>
        <w:t xml:space="preserve">represent the </w:t>
      </w:r>
      <w:del w:id="47" w:author="Lauren.Rogers" w:date="2025-07-08T15:37:00Z">
        <w:r w:rsidRPr="00F41728" w:rsidDel="00A47307">
          <w:rPr>
            <w:color w:val="000000" w:themeColor="text1"/>
          </w:rPr>
          <w:delText>temperature conditions preceding the NBS survey and represent ecosystem</w:delText>
        </w:r>
      </w:del>
      <w:ins w:id="48" w:author="Lauren.Rogers" w:date="2025-07-08T15:37:00Z">
        <w:r w:rsidR="00A47307">
          <w:rPr>
            <w:color w:val="000000" w:themeColor="text1"/>
          </w:rPr>
          <w:t>thermal</w:t>
        </w:r>
      </w:ins>
      <w:r w:rsidRPr="00F41728">
        <w:rPr>
          <w:color w:val="000000" w:themeColor="text1"/>
        </w:rPr>
        <w:t xml:space="preserve">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A3E14A1"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commentRangeStart w:id="49"/>
      <w:r>
        <w:t>Juvenile</w:t>
      </w:r>
      <w:r w:rsidRPr="004802C8">
        <w:t xml:space="preserve"> pollock </w:t>
      </w:r>
      <w:commentRangeEnd w:id="49"/>
      <w:r w:rsidR="00A47307">
        <w:rPr>
          <w:rStyle w:val="CommentReference"/>
        </w:rPr>
        <w:commentReference w:id="49"/>
      </w:r>
      <w:r w:rsidRPr="004802C8">
        <w:t xml:space="preserve">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481DF0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w:t>
      </w:r>
      <w:r w:rsidR="004A5B0F">
        <w:t xml:space="preserve">juvenile </w:t>
      </w:r>
      <w:r w:rsidRPr="004802C8">
        <w:t>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EBS/NBS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w:t>
      </w:r>
      <w:r>
        <w:lastRenderedPageBreak/>
        <w:t>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2F7363"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w:t>
      </w:r>
      <w:proofErr w:type="gramStart"/>
      <w:r w:rsidRPr="004802C8">
        <w:rPr>
          <w:rFonts w:eastAsiaTheme="minorEastAsia"/>
          <w:color w:val="000000" w:themeColor="text1"/>
        </w:rPr>
        <w:t>time.</w:t>
      </w:r>
      <w:proofErr w:type="gramEnd"/>
      <w:r w:rsidRPr="004802C8">
        <w:rPr>
          <w:rFonts w:eastAsiaTheme="minorEastAsia"/>
          <w:color w:val="000000" w:themeColor="text1"/>
        </w:rPr>
        <w:t xml:space="preserv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E779AE"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 xml:space="preserve">almon </w:t>
      </w:r>
      <w:r w:rsidR="00AB32CD">
        <w:t xml:space="preserve">growth </w:t>
      </w:r>
      <w:r>
        <w:t>and survival</w:t>
      </w:r>
      <w:r w:rsidR="00B946A1">
        <w:t>, which are hypothesized to reflect</w:t>
      </w:r>
      <w:r>
        <w:t xml:space="preserve"> increased competition for prey resources </w:t>
      </w:r>
      <w:r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A95FB3">
        <w:rPr>
          <w:noProof/>
        </w:rPr>
        <w:t>(Cunningham et al. 2018, Scheuerell et al. 2020, Ruggerone et al. 2023,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released in the same year when both cohorts are juveniles at sea, approximately 2002. 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with age-0.3 Yukon Chum, and age-0.3 hatchery fish interacting with age-0.4 Yukon Chum. While migration distances and timing certainly vary among different release points, we include hatchery releases to represent a coarse index of possible marine competition during the primary ocean rearing period.</w:t>
      </w:r>
    </w:p>
    <w:p w14:paraId="0A8C5F56" w14:textId="77777777" w:rsidR="00031425" w:rsidRDefault="00031425" w:rsidP="0003142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lastRenderedPageBreak/>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61E23943"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1C1FB1">
        <w:t xml:space="preserve"> (Figure 3)</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r w:rsidR="009B419E" w:rsidRPr="00343D1F">
        <w:t>Plots of observed and predicted abundance indices indicate that the model generally captured trends in</w:t>
      </w:r>
      <w:r w:rsidR="005A3A53">
        <w:t xml:space="preserve"> </w:t>
      </w:r>
      <w:del w:id="50" w:author="Lauren.Rogers" w:date="2025-07-08T15:43:00Z">
        <w:r w:rsidR="005A3A53" w:rsidDel="00A47307">
          <w:delText>Chum</w:delText>
        </w:r>
        <w:r w:rsidR="009B419E" w:rsidRPr="00343D1F" w:rsidDel="00A47307">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commentRangeStart w:id="51"/>
      <w:r w:rsidR="008E5BE2" w:rsidRPr="004741AC">
        <w:t xml:space="preserve">Posterior predictive checks </w:t>
      </w:r>
      <w:commentRangeEnd w:id="51"/>
      <w:r w:rsidR="00414FF3">
        <w:rPr>
          <w:rStyle w:val="CommentReference"/>
        </w:rPr>
        <w:commentReference w:id="51"/>
      </w:r>
      <w:r w:rsidR="008E5BE2" w:rsidRPr="004741AC">
        <w:t>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proofErr w:type="gramStart"/>
      <w:r w:rsidR="00564D28" w:rsidRPr="004741AC">
        <w:t>,</w:t>
      </w:r>
      <w:r w:rsidR="00564D28" w:rsidRPr="004741AC">
        <w:rPr>
          <w:b/>
          <w:bCs/>
        </w:rPr>
        <w:t xml:space="preserve">  </w:t>
      </w:r>
      <w:r w:rsidR="00564D28" w:rsidRPr="004741AC">
        <w:t>P</w:t>
      </w:r>
      <w:r w:rsidR="00564D28" w:rsidRPr="004741AC">
        <w:rPr>
          <w:vertAlign w:val="subscript"/>
        </w:rPr>
        <w:t>B</w:t>
      </w:r>
      <w:proofErr w:type="gramEnd"/>
      <w:r w:rsidR="00564D28" w:rsidRPr="004741AC">
        <w:rPr>
          <w:vertAlign w:val="subscript"/>
        </w:rPr>
        <w:t>,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Default="0072113E" w:rsidP="00776A7E"/>
    <w:p w14:paraId="6B6AB7F8" w14:textId="14C982FE" w:rsidR="00265C5A" w:rsidRDefault="00265C5A" w:rsidP="00265C5A">
      <w:pPr>
        <w:pStyle w:val="Heading4"/>
      </w:pPr>
      <w:r>
        <w:t>3.</w:t>
      </w:r>
      <w:r w:rsidR="009265ED">
        <w:t>2</w:t>
      </w:r>
      <w:r>
        <w:t xml:space="preserve"> Population Dynamics</w:t>
      </w:r>
    </w:p>
    <w:p w14:paraId="1EE3DBA9" w14:textId="0C6C270C" w:rsidR="00265C5A" w:rsidRPr="00265C5A" w:rsidRDefault="00265C5A" w:rsidP="007836D2">
      <w:pPr>
        <w:ind w:firstLine="720"/>
      </w:pPr>
      <w:r>
        <w:t xml:space="preserve">The stage structure of the IPM used to explore the population dynamics of Yukon River fall Chum salmon provided valuable insights into several key aspects population dynamics and demographic rates. With survival amongst sequential life stages structured as Beverton-Holt transition functions, both </w:t>
      </w:r>
      <w:r w:rsidR="007C14B1">
        <w:t>maximum</w:t>
      </w:r>
      <w:r>
        <w:t xml:space="preserve"> survival rates (i.e. basal productivities) and capacities were estimated for both the </w:t>
      </w:r>
      <w:r w:rsidRPr="000E26B1">
        <w:t xml:space="preserve">juvenile and marine life stages. </w:t>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interval of </w:t>
      </w:r>
      <w:r w:rsidR="000E26B1" w:rsidRPr="000E26B1">
        <w:t>-1.94 to -0.19</w:t>
      </w:r>
      <w:r w:rsidR="007C14B1" w:rsidRPr="000E26B1">
        <w:t xml:space="preserve">, which equates to a maximum survival rate of </w:t>
      </w:r>
      <w:r w:rsidR="000E26B1" w:rsidRPr="000E26B1">
        <w:t>25.</w:t>
      </w:r>
      <w:r w:rsidR="004C35A4">
        <w:t>5</w:t>
      </w:r>
      <w:r w:rsidR="007C14B1" w:rsidRPr="000E26B1">
        <w:t>% (</w:t>
      </w:r>
      <w:r w:rsidR="000E26B1" w:rsidRPr="000E26B1">
        <w:t>12.5</w:t>
      </w:r>
      <w:r w:rsidR="007C14B1" w:rsidRPr="000E26B1">
        <w:t>-</w:t>
      </w:r>
      <w:r w:rsidR="000E26B1" w:rsidRPr="000E26B1">
        <w:t>45.3</w:t>
      </w:r>
      <w:r w:rsidR="007C14B1" w:rsidRPr="000E26B1">
        <w:t>%)</w:t>
      </w:r>
      <w:r w:rsidR="00DC06D9" w:rsidRPr="000E26B1">
        <w:t xml:space="preserve"> from</w:t>
      </w:r>
      <w:r w:rsidR="00DC06D9">
        <w:t xml:space="preserve"> egg to the fall after ocean entry</w:t>
      </w:r>
      <w:r w:rsidR="007C14B1">
        <w:t xml:space="preserve">, see Table </w:t>
      </w:r>
      <w:r w:rsidR="00384796">
        <w:t>2</w:t>
      </w:r>
      <w:r w:rsidR="007C14B1">
        <w:t xml:space="preserve">. Conversely, the maximum annual survival rate </w:t>
      </w:r>
      <w:r w:rsidR="00D349D7">
        <w:t xml:space="preserve">for Chum salmon in the marine </w:t>
      </w:r>
      <w:r w:rsidR="00D349D7" w:rsidRPr="005656D6">
        <w:t xml:space="preserve">environment was estimated at </w:t>
      </w:r>
      <w:r w:rsidR="000E26B1" w:rsidRPr="005656D6">
        <w:t>1</w:t>
      </w:r>
      <w:r w:rsidR="004C35A4">
        <w:t>2</w:t>
      </w:r>
      <w:r w:rsidR="000E26B1" w:rsidRPr="005656D6">
        <w:t>.</w:t>
      </w:r>
      <w:r w:rsidR="004C35A4">
        <w:t>6</w:t>
      </w:r>
      <w:r w:rsidR="00D349D7" w:rsidRPr="005656D6">
        <w:t>% (</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r w:rsidR="008A0AE4">
        <w:t xml:space="preserve">, implying that there is limited evidence </w:t>
      </w:r>
      <w:del w:id="52" w:author="Joshua.Russell" w:date="2025-07-16T13:39:00Z">
        <w:r w:rsidR="008A0AE4" w:rsidDel="00AB3DB8">
          <w:delText xml:space="preserve">from the data </w:delText>
        </w:r>
      </w:del>
      <w:r w:rsidR="008A0AE4">
        <w:t>for density-dependent capacity limitations in either life stage. 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see 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47DA5BD5"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53" w:author="Lauren.Rogers" w:date="2025-07-08T15:46:00Z">
        <w:r w:rsidR="00A47307">
          <w:t xml:space="preserve"> </w:t>
        </w:r>
      </w:ins>
      <w:r w:rsidR="005D30CC" w:rsidRPr="00343D1F">
        <w:t>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w:t>
      </w:r>
      <w:ins w:id="54" w:author="Lauren.Rogers" w:date="2025-07-08T15:46:00Z">
        <w:r w:rsidR="00296C88">
          <w:t>;</w:t>
        </w:r>
      </w:ins>
      <w:del w:id="55" w:author="Lauren.Rogers" w:date="2025-07-08T15:46:00Z">
        <w:r w:rsidR="00065521" w:rsidRPr="00343D1F" w:rsidDel="00296C88">
          <w:delText>,</w:delText>
        </w:r>
      </w:del>
      <w:r w:rsidR="00065521" w:rsidRPr="00343D1F">
        <w:t xml:space="preserve"> however</w:t>
      </w:r>
      <w:ins w:id="56" w:author="Lauren.Rogers" w:date="2025-07-08T15:46:00Z">
        <w:r w:rsidR="00296C88">
          <w:t>,</w:t>
        </w:r>
      </w:ins>
      <w:r w:rsidR="00065521" w:rsidRPr="00343D1F">
        <w:t xml:space="preserve">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suggesting that a</w:t>
      </w:r>
      <w:ins w:id="57" w:author="Joshua.Russell" w:date="2025-07-16T13:36:00Z">
        <w:r w:rsidR="00414FF3">
          <w:t xml:space="preserve"> 12-inch (1 SD) increase in mean winter sn</w:t>
        </w:r>
      </w:ins>
      <w:ins w:id="58" w:author="Joshua.Russell" w:date="2025-07-16T13:37:00Z">
        <w:r w:rsidR="00414FF3">
          <w:t xml:space="preserve">owpack </w:t>
        </w:r>
        <w:proofErr w:type="spellStart"/>
        <w:r w:rsidR="00414FF3">
          <w:t>depth</w:t>
        </w:r>
      </w:ins>
      <w:del w:id="59" w:author="Joshua.Russell" w:date="2025-07-16T13:36:00Z">
        <w:r w:rsidR="002A570C" w:rsidDel="00414FF3">
          <w:delText xml:space="preserve">n increase in </w:delText>
        </w:r>
        <w:r w:rsidR="0033170D" w:rsidDel="00414FF3">
          <w:delText xml:space="preserve">winter </w:delText>
        </w:r>
        <w:r w:rsidR="002A570C" w:rsidDel="00414FF3">
          <w:delText>snowpack</w:delText>
        </w:r>
        <w:r w:rsidR="00B4700D" w:rsidDel="00414FF3">
          <w:delText xml:space="preserve"> </w:delText>
        </w:r>
        <w:r w:rsidR="0033170D" w:rsidDel="00414FF3">
          <w:delText xml:space="preserve">mean </w:delText>
        </w:r>
        <w:r w:rsidR="00B4700D" w:rsidDel="00414FF3">
          <w:delText xml:space="preserve">depth of </w:delText>
        </w:r>
        <w:r w:rsidR="0033170D" w:rsidDel="00414FF3">
          <w:delText>12 inches</w:delText>
        </w:r>
        <w:r w:rsidR="0035374E" w:rsidDel="00414FF3">
          <w:delText xml:space="preserve"> </w:delText>
        </w:r>
      </w:del>
      <w:del w:id="60" w:author="Joshua.Russell" w:date="2025-07-16T13:37:00Z">
        <w:r w:rsidR="0035374E" w:rsidDel="00414FF3">
          <w:delText>(1 SD)</w:delText>
        </w:r>
        <w:r w:rsidR="002A570C" w:rsidDel="00414FF3">
          <w:delText xml:space="preserve"> </w:delText>
        </w:r>
      </w:del>
      <w:r w:rsidR="002A570C">
        <w:t>is</w:t>
      </w:r>
      <w:proofErr w:type="spellEnd"/>
      <w:r w:rsidR="002A570C">
        <w:t xml:space="preserve"> </w:t>
      </w:r>
      <w:r w:rsidR="002A570C" w:rsidRPr="004A4446">
        <w:t xml:space="preserve">associated with </w:t>
      </w:r>
      <w:r w:rsidR="0035374E">
        <w:t xml:space="preserve">a </w:t>
      </w:r>
      <w:r w:rsidR="00C8550C">
        <w:t>19.40</w:t>
      </w:r>
      <w:r w:rsidR="002A570C" w:rsidRPr="004A4446">
        <w:t>% increase in survival</w:t>
      </w:r>
      <w:r w:rsidR="002476C1" w:rsidRPr="004A4446">
        <w:t xml:space="preserve"> </w:t>
      </w:r>
      <w:r w:rsidR="0065585C" w:rsidRPr="004A4446">
        <w:t>(</w:t>
      </w:r>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r w:rsidR="00C55BE8" w:rsidRPr="004A4446">
        <w:t>negative</w:t>
      </w:r>
      <w:r w:rsidR="002A570C" w:rsidRPr="004A4446">
        <w:t xml:space="preserve"> relationship between marine survival and </w:t>
      </w:r>
      <w:r w:rsidR="00496AC5" w:rsidRPr="004A4446">
        <w:t xml:space="preserve">winter </w:t>
      </w:r>
      <w:r w:rsidR="0035374E">
        <w:t>CDD</w:t>
      </w:r>
      <w:r w:rsidR="002A570C" w:rsidRPr="004A4446">
        <w:t xml:space="preserve"> in the Aleutians Islands</w:t>
      </w:r>
      <w:r w:rsidR="00815178" w:rsidRPr="004A4446">
        <w:t xml:space="preserve"> (</w:t>
      </w:r>
      <w:r w:rsidR="00C55BE8" w:rsidRPr="004A4446">
        <w:t>-</w:t>
      </w:r>
      <w:r w:rsidR="0033170D">
        <w:t>24.75</w:t>
      </w:r>
      <w:r w:rsidR="00815178" w:rsidRPr="004A4446">
        <w:t>, 95% CI: (-</w:t>
      </w:r>
      <w:r w:rsidR="0033170D">
        <w:t>32</w:t>
      </w:r>
      <w:r w:rsidR="00C55BE8" w:rsidRPr="004A4446">
        <w:t>.</w:t>
      </w:r>
      <w:proofErr w:type="gramStart"/>
      <w:r w:rsidR="00C55BE8" w:rsidRPr="004A4446">
        <w:t>85,-</w:t>
      </w:r>
      <w:proofErr w:type="gramEnd"/>
      <w:r w:rsidR="00C55BE8" w:rsidRPr="004A4446">
        <w:lastRenderedPageBreak/>
        <w:t>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t>an increase in 91.7</w:t>
      </w:r>
      <w:r w:rsidR="00566A05">
        <w:sym w:font="Symbol" w:char="F0B0"/>
      </w:r>
      <w:r w:rsidR="00566A05">
        <w:t>C</w:t>
      </w:r>
      <w:r w:rsidR="005C789D">
        <w:t xml:space="preserve"> </w:t>
      </w:r>
      <w:r w:rsidR="00566A05">
        <w:t>cumulative degree days over the course of the winter</w:t>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7F978F3F" w:rsidR="00566A05" w:rsidRPr="00566A05" w:rsidRDefault="00566A05" w:rsidP="00566A05">
      <w:pPr>
        <w:pStyle w:val="CommentText"/>
        <w:ind w:firstLine="720"/>
        <w:rPr>
          <w:sz w:val="24"/>
          <w:szCs w:val="24"/>
        </w:rPr>
      </w:pPr>
      <w:r>
        <w:rPr>
          <w:sz w:val="24"/>
          <w:szCs w:val="24"/>
        </w:rPr>
        <w:t xml:space="preserve">We conducted two </w:t>
      </w:r>
      <w:r w:rsidR="0035374E">
        <w:rPr>
          <w:sz w:val="24"/>
          <w:szCs w:val="24"/>
        </w:rPr>
        <w:t>sets</w:t>
      </w:r>
      <w:r>
        <w:rPr>
          <w:sz w:val="24"/>
          <w:szCs w:val="24"/>
        </w:rPr>
        <w:t xml:space="preserve"> of sensitivity testing, one to understand the sensitivity of each covariate included in the model</w:t>
      </w:r>
      <w:r w:rsidR="0035374E">
        <w:rPr>
          <w:sz w:val="24"/>
          <w:szCs w:val="24"/>
        </w:rPr>
        <w:t xml:space="preserve"> and a second to evaluate the assumption of annual mortality. </w:t>
      </w:r>
      <w:r w:rsidR="00FB3475" w:rsidRPr="00343D1F">
        <w:rPr>
          <w:sz w:val="24"/>
          <w:szCs w:val="24"/>
        </w:rPr>
        <w:t xml:space="preserve">To </w:t>
      </w:r>
      <w:r w:rsidR="00263F3B">
        <w:rPr>
          <w:sz w:val="24"/>
          <w:szCs w:val="24"/>
        </w:rPr>
        <w:t>quantify the</w:t>
      </w:r>
      <w:r w:rsidR="00FB3475" w:rsidRPr="00343D1F">
        <w:rPr>
          <w:sz w:val="24"/>
          <w:szCs w:val="24"/>
        </w:rPr>
        <w:t xml:space="preserve"> sensitivity</w:t>
      </w:r>
      <w:r w:rsidR="00263F3B">
        <w:rPr>
          <w:sz w:val="24"/>
          <w:szCs w:val="24"/>
        </w:rPr>
        <w:t xml:space="preserve"> of model estimates</w:t>
      </w:r>
      <w:r w:rsidR="00FB3475"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w:t>
      </w:r>
      <w:r w:rsidR="004D4DBE" w:rsidRPr="00566A05">
        <w:rPr>
          <w:sz w:val="24"/>
          <w:szCs w:val="24"/>
        </w:rPr>
        <w:t xml:space="preserve"> than the </w:t>
      </w:r>
      <w:r w:rsidR="00891245" w:rsidRPr="00566A05">
        <w:rPr>
          <w:sz w:val="24"/>
          <w:szCs w:val="24"/>
        </w:rPr>
        <w:t>estimate from the full model containing all covariates</w:t>
      </w:r>
      <w:r w:rsidR="004D4DBE" w:rsidRPr="00566A05">
        <w:rPr>
          <w:sz w:val="24"/>
          <w:szCs w:val="24"/>
        </w:rPr>
        <w:t xml:space="preserve"> </w:t>
      </w:r>
      <w:r w:rsidR="000F4830" w:rsidRPr="00566A05">
        <w:rPr>
          <w:sz w:val="24"/>
          <w:szCs w:val="24"/>
        </w:rPr>
        <w:t>(Figure S</w:t>
      </w:r>
      <w:r w:rsidR="00AF3E7F" w:rsidRPr="00566A05">
        <w:rPr>
          <w:sz w:val="24"/>
          <w:szCs w:val="24"/>
        </w:rPr>
        <w:t>4</w:t>
      </w:r>
      <w:r w:rsidR="000F4830" w:rsidRPr="00566A05">
        <w:rPr>
          <w:sz w:val="24"/>
          <w:szCs w:val="24"/>
        </w:rPr>
        <w:t>).</w:t>
      </w:r>
      <w:r w:rsidR="009F1D34" w:rsidRPr="00566A05">
        <w:rPr>
          <w:sz w:val="24"/>
          <w:szCs w:val="24"/>
        </w:rPr>
        <w:t xml:space="preserve"> </w:t>
      </w:r>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To quantify the sensitivity of the model to the annual mortality assumption of M = 0.06 we also ran the model using M=0.1 and M = 0.2. The assumption of M = 0.06 was based on ocean mortality estimates provided by Beamish et al 2018. We found that population estimates and parameters where not highly sensitive to changes in annual mortality rate (Figure S4).</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1399D3C8"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findings contribute to a growing body of evidence 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09E03222" w:rsidR="000C2B9E" w:rsidRPr="000B1F2A" w:rsidRDefault="00FA6B25" w:rsidP="00526F5D">
      <w:pPr>
        <w:pStyle w:val="CommentText"/>
        <w:ind w:firstLine="720"/>
        <w:rPr>
          <w:sz w:val="24"/>
          <w:szCs w:val="24"/>
        </w:rPr>
      </w:pPr>
      <w:r>
        <w:rPr>
          <w:sz w:val="24"/>
          <w:szCs w:val="24"/>
        </w:rPr>
        <w:t>E</w:t>
      </w:r>
      <w:r w:rsidR="00526F5D" w:rsidRPr="00526F5D">
        <w:rPr>
          <w:sz w:val="24"/>
          <w:szCs w:val="24"/>
        </w:rPr>
        <w:t>xamin</w:t>
      </w:r>
      <w:r>
        <w:rPr>
          <w:sz w:val="24"/>
          <w:szCs w:val="24"/>
        </w:rPr>
        <w:t>ing</w:t>
      </w:r>
      <w:r w:rsidR="00526F5D" w:rsidRPr="00526F5D">
        <w:rPr>
          <w:sz w:val="24"/>
          <w:szCs w:val="24"/>
        </w:rPr>
        <w:t xml:space="preserve"> factors hypothesized to affect Yukon River fall Chum salmon survival throughout their </w:t>
      </w:r>
      <w:r>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w:t>
      </w:r>
      <w:r w:rsidR="00FB611B">
        <w:rPr>
          <w:sz w:val="24"/>
          <w:szCs w:val="24"/>
        </w:rPr>
        <w:lastRenderedPageBreak/>
        <w:t>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del w:id="61" w:author="Joshua.Russell" w:date="2025-07-16T13:40:00Z">
        <w:r w:rsidR="00A8688C" w:rsidDel="00AB3DB8">
          <w:rPr>
            <w:sz w:val="24"/>
            <w:szCs w:val="24"/>
          </w:rPr>
          <w:delText>However</w:delText>
        </w:r>
        <w:r w:rsidR="00644052" w:rsidDel="00AB3DB8">
          <w:rPr>
            <w:sz w:val="24"/>
            <w:szCs w:val="24"/>
          </w:rPr>
          <w:delText>, c</w:delText>
        </w:r>
        <w:r w:rsidR="00644052" w:rsidRPr="00343D1F" w:rsidDel="00AB3DB8">
          <w:rPr>
            <w:sz w:val="24"/>
            <w:szCs w:val="24"/>
          </w:rPr>
          <w:delText xml:space="preserve">ompared to other salmonids, juvenile </w:delText>
        </w:r>
        <w:r w:rsidR="005A3A53" w:rsidDel="00AB3DB8">
          <w:rPr>
            <w:sz w:val="24"/>
            <w:szCs w:val="24"/>
          </w:rPr>
          <w:delText>Chum</w:delText>
        </w:r>
        <w:r w:rsidR="00644052" w:rsidRPr="00343D1F" w:rsidDel="00AB3DB8">
          <w:rPr>
            <w:sz w:val="24"/>
            <w:szCs w:val="24"/>
          </w:rPr>
          <w:delText xml:space="preserve"> salmon spend </w:delText>
        </w:r>
        <w:r w:rsidR="00644052" w:rsidDel="00AB3DB8">
          <w:rPr>
            <w:sz w:val="24"/>
            <w:szCs w:val="24"/>
          </w:rPr>
          <w:delText>minimal</w:delText>
        </w:r>
        <w:r w:rsidR="00644052" w:rsidRPr="00343D1F" w:rsidDel="00AB3DB8">
          <w:rPr>
            <w:sz w:val="24"/>
            <w:szCs w:val="24"/>
          </w:rPr>
          <w:delText xml:space="preserve"> time in freshwater as they head to the ocean. </w:delText>
        </w:r>
        <w:r w:rsidR="00C96501" w:rsidDel="00AB3DB8">
          <w:rPr>
            <w:sz w:val="24"/>
            <w:szCs w:val="24"/>
          </w:rPr>
          <w:delText xml:space="preserve">Thus, </w:delText>
        </w:r>
        <w:r w:rsidR="005A3A53" w:rsidDel="00AB3DB8">
          <w:rPr>
            <w:sz w:val="24"/>
            <w:szCs w:val="24"/>
          </w:rPr>
          <w:delText>Chum</w:delText>
        </w:r>
        <w:r w:rsidR="00D472F7" w:rsidDel="00AB3DB8">
          <w:rPr>
            <w:sz w:val="24"/>
            <w:szCs w:val="24"/>
          </w:rPr>
          <w:delText xml:space="preserve"> salmon may be less susceptible to change in freshwater </w:delText>
        </w:r>
        <w:commentRangeStart w:id="62"/>
        <w:r w:rsidR="00D472F7" w:rsidDel="00AB3DB8">
          <w:rPr>
            <w:sz w:val="24"/>
            <w:szCs w:val="24"/>
          </w:rPr>
          <w:delText>covariates</w:delText>
        </w:r>
        <w:commentRangeEnd w:id="62"/>
        <w:r w:rsidR="00296C88" w:rsidDel="00AB3DB8">
          <w:rPr>
            <w:rStyle w:val="CommentReference"/>
          </w:rPr>
          <w:commentReference w:id="62"/>
        </w:r>
        <w:r w:rsidR="00D472F7" w:rsidDel="00AB3DB8">
          <w:rPr>
            <w:sz w:val="24"/>
            <w:szCs w:val="24"/>
          </w:rPr>
          <w:delText xml:space="preserve"> as less of their lifecycle is spent in freshwater.</w:delText>
        </w:r>
      </w:del>
      <w:ins w:id="63" w:author="Joshua.Russell" w:date="2025-07-16T13:40:00Z">
        <w:r w:rsidR="00AB3DB8">
          <w:rPr>
            <w:sz w:val="24"/>
            <w:szCs w:val="24"/>
          </w:rPr>
          <w:t>Chum</w:t>
        </w:r>
      </w:ins>
      <w:ins w:id="64" w:author="Joshua.Russell" w:date="2025-07-16T13:41:00Z">
        <w:r w:rsidR="00AB3DB8">
          <w:rPr>
            <w:sz w:val="24"/>
            <w:szCs w:val="24"/>
          </w:rPr>
          <w:t xml:space="preserve"> salmon’s abbreviated freshwater residency relative to other species likely reduces their exposure</w:t>
        </w:r>
      </w:ins>
      <w:ins w:id="65" w:author="Joshua.Russell" w:date="2025-07-16T13:42:00Z">
        <w:r w:rsidR="00AB3DB8">
          <w:rPr>
            <w:sz w:val="24"/>
            <w:szCs w:val="24"/>
          </w:rPr>
          <w:t xml:space="preserve"> to freshwater environmental pressures. </w:t>
        </w:r>
      </w:ins>
      <w:r w:rsidR="00D472F7">
        <w:rPr>
          <w:sz w:val="24"/>
          <w:szCs w:val="24"/>
        </w:rPr>
        <w:t xml:space="preserve">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the coefficient for spawner size is no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74A3DF35"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w:t>
      </w:r>
      <w:ins w:id="66" w:author="Lauren.Rogers" w:date="2025-07-08T15:54:00Z">
        <w:r w:rsidR="00296C88">
          <w:rPr>
            <w:sz w:val="24"/>
            <w:szCs w:val="24"/>
          </w:rPr>
          <w:t>:</w:t>
        </w:r>
      </w:ins>
      <w:del w:id="67" w:author="Lauren.Rogers" w:date="2025-07-08T15:54:00Z">
        <w:r w:rsidRPr="00892B26" w:rsidDel="00296C88">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exists</w:t>
      </w:r>
      <w:r w:rsidRPr="00892B26">
        <w:rPr>
          <w:sz w:val="24"/>
          <w:szCs w:val="24"/>
        </w:rPr>
        <w:t xml:space="preserve"> 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w:t>
      </w:r>
      <w:r w:rsidR="00EA0212">
        <w:rPr>
          <w:sz w:val="24"/>
          <w:szCs w:val="24"/>
        </w:rPr>
        <w:lastRenderedPageBreak/>
        <w:t xml:space="preserve">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E022A6">
        <w:rPr>
          <w:sz w:val="24"/>
          <w:szCs w:val="24"/>
        </w:rPr>
        <w:t>36.22</w:t>
      </w:r>
      <w:r w:rsidR="00211C57" w:rsidRPr="00211C57">
        <w:rPr>
          <w:sz w:val="24"/>
          <w:szCs w:val="24"/>
        </w:rPr>
        <w:t>%</w:t>
      </w:r>
      <w:r w:rsidR="003E30EB" w:rsidRPr="00211C57">
        <w:rPr>
          <w:sz w:val="24"/>
          <w:szCs w:val="24"/>
        </w:rPr>
        <w:t xml:space="preserve"> (Figure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190975BA"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marine productivity, where increases in marine temperature</w:t>
      </w:r>
      <w:r w:rsidR="00061961" w:rsidRPr="00E022A6">
        <w:rPr>
          <w:sz w:val="24"/>
          <w:szCs w:val="24"/>
        </w:rPr>
        <w:t xml:space="preserve"> (e.g. 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B984D41"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 xml:space="preserve">intraspecific competition, </w:t>
      </w:r>
      <w:commentRangeStart w:id="68"/>
      <w:r w:rsidR="00B87A54" w:rsidRPr="00B87A54">
        <w:rPr>
          <w:rFonts w:eastAsiaTheme="minorHAnsi"/>
          <w:color w:val="000000"/>
          <w:sz w:val="24"/>
          <w:szCs w:val="24"/>
        </w:rPr>
        <w:t xml:space="preserve">interspecific competition </w:t>
      </w:r>
      <w:commentRangeEnd w:id="68"/>
      <w:r w:rsidR="00A10E02">
        <w:rPr>
          <w:rStyle w:val="CommentReference"/>
        </w:rPr>
        <w:commentReference w:id="68"/>
      </w:r>
      <w:r w:rsidR="00B87A54" w:rsidRPr="00B87A54">
        <w:rPr>
          <w:rFonts w:eastAsiaTheme="minorHAnsi"/>
          <w:color w:val="000000"/>
          <w:sz w:val="24"/>
          <w:szCs w:val="24"/>
        </w:rPr>
        <w:t>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w:t>
      </w:r>
      <w:r w:rsidR="00791ED3" w:rsidRPr="00B87A54">
        <w:rPr>
          <w:sz w:val="24"/>
          <w:szCs w:val="24"/>
        </w:rPr>
        <w:lastRenderedPageBreak/>
        <w:t xml:space="preserve">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7ECC35BB"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758B3C6D"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Together with the estimated negative association between marine survival and overwinter temperatures</w:t>
      </w:r>
      <w:ins w:id="69" w:author="Joshua.Russell" w:date="2025-07-16T13:44:00Z">
        <w:r w:rsidR="00AB3DB8">
          <w:rPr>
            <w:sz w:val="24"/>
            <w:szCs w:val="24"/>
          </w:rPr>
          <w:t>, our results</w:t>
        </w:r>
      </w:ins>
      <w:bookmarkStart w:id="70" w:name="_GoBack"/>
      <w:bookmarkEnd w:id="70"/>
      <w:r w:rsidR="00DB5FF6">
        <w:rPr>
          <w:sz w:val="24"/>
          <w:szCs w:val="24"/>
        </w:rPr>
        <w:t xml:space="preserve">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del w:id="71" w:author="Lauren.Rogers" w:date="2025-07-08T15:59:00Z">
        <w:r w:rsidR="003927A4" w:rsidRPr="00343D1F" w:rsidDel="00A10E02">
          <w:rPr>
            <w:sz w:val="24"/>
            <w:szCs w:val="24"/>
          </w:rPr>
          <w:delText>,</w:delText>
        </w:r>
      </w:del>
      <w:r w:rsidR="00A178BE" w:rsidRPr="00343D1F">
        <w:rPr>
          <w:sz w:val="24"/>
          <w:szCs w:val="24"/>
        </w:rPr>
        <w:t xml:space="preserve"> and increased competition are increasingly linked to reduced </w:t>
      </w:r>
      <w:commentRangeStart w:id="72"/>
      <w:r w:rsidR="00A178BE" w:rsidRPr="00343D1F">
        <w:rPr>
          <w:sz w:val="24"/>
          <w:szCs w:val="24"/>
        </w:rPr>
        <w:t>survival and productivity</w:t>
      </w:r>
      <w:commentRangeEnd w:id="72"/>
      <w:r w:rsidR="00A10E02">
        <w:rPr>
          <w:rStyle w:val="CommentReference"/>
        </w:rPr>
        <w:commentReference w:id="72"/>
      </w:r>
      <w:r w:rsidR="00A178BE" w:rsidRPr="00343D1F">
        <w:rPr>
          <w:sz w:val="24"/>
          <w:szCs w:val="24"/>
        </w:rPr>
        <w:t>.</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00A6393" w:rsidR="004E36E9" w:rsidRPr="004E36E9" w:rsidRDefault="00027BFA" w:rsidP="00A10E02">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w:t>
      </w:r>
      <w:proofErr w:type="spellStart"/>
      <w:r w:rsidR="004E36E9" w:rsidRPr="004E36E9">
        <w:rPr>
          <w:color w:val="222222"/>
          <w:sz w:val="24"/>
          <w:szCs w:val="24"/>
          <w:shd w:val="clear" w:color="auto" w:fill="FFFFFF"/>
        </w:rPr>
        <w:t>Hamazaki</w:t>
      </w:r>
      <w:proofErr w:type="spellEnd"/>
      <w:r w:rsidR="004E36E9" w:rsidRPr="004E36E9">
        <w:rPr>
          <w:color w:val="222222"/>
          <w:sz w:val="24"/>
          <w:szCs w:val="24"/>
          <w:shd w:val="clear" w:color="auto" w:fill="FFFFFF"/>
        </w:rPr>
        <w:t xml:space="preserve">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and Wes Stra</w:t>
      </w:r>
      <w:del w:id="73" w:author="Lauren.Rogers" w:date="2025-07-08T16:04:00Z">
        <w:r w:rsidR="00754A3F" w:rsidDel="00A10E02">
          <w:rPr>
            <w:color w:val="222222"/>
            <w:sz w:val="24"/>
            <w:szCs w:val="24"/>
            <w:shd w:val="clear" w:color="auto" w:fill="FFFFFF"/>
          </w:rPr>
          <w:delText>u</w:delText>
        </w:r>
      </w:del>
      <w:r w:rsidR="00754A3F">
        <w:rPr>
          <w:color w:val="222222"/>
          <w:sz w:val="24"/>
          <w:szCs w:val="24"/>
          <w:shd w:val="clear" w:color="auto" w:fill="FFFFFF"/>
        </w:rPr>
        <w:t>sb</w:t>
      </w:r>
      <w:del w:id="74" w:author="Lauren.Rogers" w:date="2025-07-08T16:04:00Z">
        <w:r w:rsidR="00754A3F" w:rsidDel="00A10E02">
          <w:rPr>
            <w:color w:val="222222"/>
            <w:sz w:val="24"/>
            <w:szCs w:val="24"/>
            <w:shd w:val="clear" w:color="auto" w:fill="FFFFFF"/>
          </w:rPr>
          <w:delText>e</w:delText>
        </w:r>
      </w:del>
      <w:ins w:id="75" w:author="Lauren.Rogers" w:date="2025-07-08T16:04:00Z">
        <w:r w:rsidR="00A10E02">
          <w:rPr>
            <w:color w:val="222222"/>
            <w:sz w:val="24"/>
            <w:szCs w:val="24"/>
            <w:shd w:val="clear" w:color="auto" w:fill="FFFFFF"/>
          </w:rPr>
          <w:t>u</w:t>
        </w:r>
      </w:ins>
      <w:r w:rsidR="00754A3F">
        <w:rPr>
          <w:color w:val="222222"/>
          <w:sz w:val="24"/>
          <w:szCs w:val="24"/>
          <w:shd w:val="clear" w:color="auto" w:fill="FFFFFF"/>
        </w:rPr>
        <w:t>rger</w:t>
      </w:r>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ins w:id="76" w:author="Lauren.Rogers" w:date="2025-07-08T16:04:00Z">
        <w:r w:rsidR="00A10E02">
          <w:rPr>
            <w:color w:val="222222"/>
            <w:sz w:val="24"/>
            <w:szCs w:val="24"/>
            <w:shd w:val="clear" w:color="auto" w:fill="FFFFFF"/>
          </w:rPr>
          <w:t xml:space="preserve">AFSC </w:t>
        </w:r>
      </w:ins>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w:t>
      </w:r>
      <w:r w:rsidR="00754A3F">
        <w:rPr>
          <w:color w:val="222222"/>
          <w:sz w:val="24"/>
          <w:szCs w:val="24"/>
          <w:shd w:val="clear" w:color="auto" w:fill="FFFFFF"/>
        </w:rPr>
        <w:lastRenderedPageBreak/>
        <w:t xml:space="preserve">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ins w:id="77" w:author="Lauren.Rogers" w:date="2025-07-08T16:03:00Z">
        <w:r w:rsidR="00A10E02">
          <w:rPr>
            <w:color w:val="222222"/>
            <w:sz w:val="24"/>
            <w:szCs w:val="24"/>
            <w:shd w:val="clear" w:color="auto" w:fill="FFFFFF"/>
          </w:rPr>
          <w:t xml:space="preserve">The findings and </w:t>
        </w:r>
        <w:r w:rsidR="00A10E02" w:rsidRPr="00A10E02">
          <w:rPr>
            <w:color w:val="222222"/>
            <w:sz w:val="24"/>
            <w:szCs w:val="24"/>
            <w:shd w:val="clear" w:color="auto" w:fill="FFFFFF"/>
          </w:rPr>
          <w:t>conclusions in the paper are those of the author(s) and do not necessarily represent the views of the</w:t>
        </w:r>
        <w:r w:rsidR="00A10E02">
          <w:rPr>
            <w:color w:val="222222"/>
            <w:sz w:val="24"/>
            <w:szCs w:val="24"/>
            <w:shd w:val="clear" w:color="auto" w:fill="FFFFFF"/>
          </w:rPr>
          <w:t xml:space="preserve"> </w:t>
        </w:r>
        <w:r w:rsidR="00A10E02" w:rsidRPr="00A10E02">
          <w:rPr>
            <w:color w:val="222222"/>
            <w:sz w:val="24"/>
            <w:szCs w:val="24"/>
            <w:shd w:val="clear" w:color="auto" w:fill="FFFFFF"/>
          </w:rPr>
          <w:t>National Marine Fisheries Service.</w:t>
        </w:r>
      </w:ins>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w:t>
      </w:r>
      <w:proofErr w:type="gramStart"/>
      <w:r>
        <w:t>River</w:t>
      </w:r>
      <w:proofErr w:type="gramEnd"/>
      <w:r>
        <w:t xml:space="preserve"> </w:t>
      </w:r>
      <w:r w:rsidR="008831F2">
        <w:t xml:space="preserve">fall </w:t>
      </w:r>
      <w:r w:rsidR="005A3A53">
        <w:t>Chum</w:t>
      </w:r>
      <w:r w:rsidRPr="00A04B2B">
        <w:t xml:space="preserve"> salmon</w:t>
      </w:r>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2F7363"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2F7363"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69F3EA" w14:textId="77777777" w:rsidR="00034EDD" w:rsidRPr="00034EDD" w:rsidRDefault="00AC2C20" w:rsidP="00034EDD">
      <w:pPr>
        <w:pStyle w:val="Bibliography"/>
      </w:pPr>
      <w:r w:rsidRPr="00343D1F">
        <w:fldChar w:fldCharType="begin"/>
      </w:r>
      <w:r w:rsidR="00E02DE2">
        <w:instrText xml:space="preserve"> ADDIN ZOTERO_BIBL {"uncited":[],"omitted":[],"custom":[]} CSL_BIBLIOGRAPHY </w:instrText>
      </w:r>
      <w:r w:rsidRPr="00343D1F">
        <w:fldChar w:fldCharType="separate"/>
      </w:r>
      <w:r w:rsidR="00034EDD" w:rsidRPr="00034EDD">
        <w:t>Alaska Department of Fish and Game (2024) ASL - Age Sex Length Database.</w:t>
      </w:r>
    </w:p>
    <w:p w14:paraId="14BF5BF6" w14:textId="77777777" w:rsidR="00034EDD" w:rsidRPr="00034EDD" w:rsidRDefault="00034EDD" w:rsidP="00034EDD">
      <w:pPr>
        <w:pStyle w:val="Bibliography"/>
      </w:pPr>
      <w:r w:rsidRPr="00034EDD">
        <w:t>Alliance for a Just Society, Council of Athabascan Tribal Governments (2013) Survival Denied.</w:t>
      </w:r>
    </w:p>
    <w:p w14:paraId="0C379AE7" w14:textId="77777777" w:rsidR="00034EDD" w:rsidRPr="00034EDD" w:rsidRDefault="00034EDD" w:rsidP="00034EDD">
      <w:pPr>
        <w:pStyle w:val="Bibliography"/>
      </w:pPr>
      <w:r w:rsidRPr="00034EDD">
        <w:t>Beacham TD, Murray CB, Withler RE (1988) Age, morphology, developmental biology, and biochemical genetic variation of Yukon River fall chum salmon, Oncorhynchus keta, and comparisons with British Columbia populations. Fishery Bulletin.</w:t>
      </w:r>
    </w:p>
    <w:p w14:paraId="4C3E3BAD" w14:textId="77777777" w:rsidR="00034EDD" w:rsidRPr="00034EDD" w:rsidRDefault="00034EDD" w:rsidP="00034EDD">
      <w:pPr>
        <w:pStyle w:val="Bibliography"/>
      </w:pPr>
      <w:r w:rsidRPr="00034EDD">
        <w:t>Beamish RJ (2018) The Ocean Ecology of Pacific Salmon and Trout. American Fisheries Society, Bethesda Maryland.</w:t>
      </w:r>
    </w:p>
    <w:p w14:paraId="0A8438B0" w14:textId="77777777" w:rsidR="00034EDD" w:rsidRPr="00034EDD" w:rsidRDefault="00034EDD" w:rsidP="00034EDD">
      <w:pPr>
        <w:pStyle w:val="Bibliography"/>
      </w:pPr>
      <w:r w:rsidRPr="00034EDD">
        <w:lastRenderedPageBreak/>
        <w:t>Beamish RJ, Mahnken C (2001) A critical size and period hypothesis to explain natural regulation of salmon abundance and the linkage to climate and climate change. Progress in Oceanography 49:423–437.</w:t>
      </w:r>
    </w:p>
    <w:p w14:paraId="0D7F6D71" w14:textId="77777777" w:rsidR="00034EDD" w:rsidRPr="00034EDD" w:rsidRDefault="00034EDD" w:rsidP="00034EDD">
      <w:pPr>
        <w:pStyle w:val="Bibliography"/>
      </w:pPr>
      <w:r w:rsidRPr="00034EDD">
        <w:t>Besbeas P, Freeman SN, Morgan BJT, Catchpole EA (2002) Integrating Mark–Recapture–Recovery and Census Data to Estimate Animal Abundance and Demographic Parameters. Biometrics 58:540–547.</w:t>
      </w:r>
    </w:p>
    <w:p w14:paraId="6C962FAF" w14:textId="77777777" w:rsidR="00034EDD" w:rsidRPr="00034EDD" w:rsidRDefault="00034EDD" w:rsidP="00034EDD">
      <w:pPr>
        <w:pStyle w:val="Bibliography"/>
      </w:pPr>
      <w:r w:rsidRPr="00034EDD">
        <w:t>Brooks SP, Gelman A (1998) General Methods for Monitoring Convergence of Iterative Simulations. Journal of Computational and Graphical Statistics 7:434–455.</w:t>
      </w:r>
    </w:p>
    <w:p w14:paraId="58B05026" w14:textId="77777777" w:rsidR="00034EDD" w:rsidRPr="00034EDD" w:rsidRDefault="00034EDD" w:rsidP="00034EDD">
      <w:pPr>
        <w:pStyle w:val="Bibliography"/>
      </w:pPr>
      <w:r w:rsidRPr="00034EDD">
        <w:t>Burril SE, Zimmerman CE, Finn JE (2010) Characteristics of fall chum salmon spawning habitat on a mainstem river in Interior Alaska. U.S. Geological Survey.</w:t>
      </w:r>
    </w:p>
    <w:p w14:paraId="7EFF9A24" w14:textId="77777777" w:rsidR="00034EDD" w:rsidRPr="00034EDD" w:rsidRDefault="00034EDD" w:rsidP="00034EDD">
      <w:pPr>
        <w:pStyle w:val="Bibliography"/>
      </w:pPr>
      <w:r w:rsidRPr="00034EDD">
        <w:t>Carpenter B, Gelman A, Hoffman MD, Lee D, Goodrich B, Betancourt M, Brubaker MA, Guo J, Li P, Riddell A (2017) Stan: A Probabilistic Programming Language. J Stat Softw 76:1.</w:t>
      </w:r>
    </w:p>
    <w:p w14:paraId="2EC95D33" w14:textId="77777777" w:rsidR="00034EDD" w:rsidRPr="00034EDD" w:rsidRDefault="00034EDD" w:rsidP="00034EDD">
      <w:pPr>
        <w:pStyle w:val="Bibliography"/>
      </w:pPr>
      <w:r w:rsidRPr="00034EDD">
        <w:t>Connors B, Ruggerone GT, Irvine JR (2025) Adapting management of Pacific salmon to a warming and more crowded ocean. ICES Journal of Marine Science 82:fsae135.</w:t>
      </w:r>
    </w:p>
    <w:p w14:paraId="7E094C9C" w14:textId="77777777" w:rsidR="00034EDD" w:rsidRPr="00034EDD" w:rsidRDefault="00034EDD" w:rsidP="00034EDD">
      <w:pPr>
        <w:pStyle w:val="Bibliography"/>
      </w:pPr>
      <w:r w:rsidRPr="00034EDD">
        <w:t>Crozier LG, Burke BJ, Chasco BE, Widener DL, Zabel RW (2021) Climate change threatens Chinook salmon throughout their life cycle. Commun Biol 4:1–14.</w:t>
      </w:r>
    </w:p>
    <w:p w14:paraId="45CCE9C4" w14:textId="77777777" w:rsidR="00034EDD" w:rsidRPr="00034EDD" w:rsidRDefault="00034EDD" w:rsidP="00034EDD">
      <w:pPr>
        <w:pStyle w:val="Bibliography"/>
      </w:pPr>
      <w:r w:rsidRPr="00034EDD">
        <w:t>Cunningham CJ, Westley PAH, Adkison MD (2018) Signals of large scale climate drivers, hatchery enhancement, and marine factors in Yukon River Chinook salmon survival revealed with a Bayesian life history model. Global Change Biology 24:4399–4416.</w:t>
      </w:r>
    </w:p>
    <w:p w14:paraId="6130F006" w14:textId="77777777" w:rsidR="00034EDD" w:rsidRPr="00034EDD" w:rsidRDefault="00034EDD" w:rsidP="00034EDD">
      <w:pPr>
        <w:pStyle w:val="Bibliography"/>
      </w:pPr>
      <w:r w:rsidRPr="00034EDD">
        <w:t>DeFilippo LB, Buehrens TW, Scheuerell M, Kendall NW, Schindler DE (2021) Improving short-term recruitment forecasts for coho salmon using a spatiotemporal integrated population model. Fisheries Research 242:106014.</w:t>
      </w:r>
    </w:p>
    <w:p w14:paraId="2D74FEA2" w14:textId="77777777" w:rsidR="00034EDD" w:rsidRPr="00034EDD" w:rsidRDefault="00034EDD" w:rsidP="00034EDD">
      <w:pPr>
        <w:pStyle w:val="Bibliography"/>
      </w:pPr>
      <w:r w:rsidRPr="00034EDD">
        <w:t>Farley E, Yasumiishi E, Murphy J, Strasburger W, Sewall F, Howard K, Garcia S, Moss J (2024) Critical periods in the marine life history of juvenile western Alaska chum salmon in a changing climate. Mar Ecol Prog Ser 726:149–160.</w:t>
      </w:r>
    </w:p>
    <w:p w14:paraId="7C594844" w14:textId="77777777" w:rsidR="00034EDD" w:rsidRPr="00034EDD" w:rsidRDefault="00034EDD" w:rsidP="00034EDD">
      <w:pPr>
        <w:pStyle w:val="Bibliography"/>
      </w:pPr>
      <w:r w:rsidRPr="00034EDD">
        <w:t>Farley EV, Moss JH (2009) Growth Rate Potential of Juvenile Chum Salmon on the Eastern Bering Sea Shelf: an Assessment of Salmon Carrying Capacity.</w:t>
      </w:r>
    </w:p>
    <w:p w14:paraId="08365A7C" w14:textId="77777777" w:rsidR="00034EDD" w:rsidRPr="00034EDD" w:rsidRDefault="00034EDD" w:rsidP="00034EDD">
      <w:pPr>
        <w:pStyle w:val="Bibliography"/>
      </w:pPr>
      <w:r w:rsidRPr="00034EDD">
        <w:t>Farley Jr EV, Moss JH, Beamish RJ (2007) A review of the critical size, critical period hypothesis for juvenile Pacific salmon. North Pacific Anadromous Fish Commission Bulletin 4:pp.311-317.</w:t>
      </w:r>
    </w:p>
    <w:p w14:paraId="2839EB3D" w14:textId="77777777" w:rsidR="00034EDD" w:rsidRPr="00034EDD" w:rsidRDefault="00034EDD" w:rsidP="00034EDD">
      <w:pPr>
        <w:pStyle w:val="Bibliography"/>
      </w:pPr>
      <w:r w:rsidRPr="00034ED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510252BC" w14:textId="77777777" w:rsidR="00034EDD" w:rsidRPr="00034EDD" w:rsidRDefault="00034EDD" w:rsidP="00034EDD">
      <w:pPr>
        <w:pStyle w:val="Bibliography"/>
      </w:pPr>
      <w:r w:rsidRPr="00034EDD">
        <w:t>Fleischman SJ, Borba BM (2009) Escapement estimation, spawner-recruit analysis, and escapement goal recommendation for fall chum salmon in the Yukon River drainage. Alaska Department of Fish and Game, Fishery Manuscript Series 09–08.</w:t>
      </w:r>
    </w:p>
    <w:p w14:paraId="612CCC63" w14:textId="77777777" w:rsidR="00034EDD" w:rsidRPr="00034EDD" w:rsidRDefault="00034EDD" w:rsidP="00034EDD">
      <w:pPr>
        <w:pStyle w:val="Bibliography"/>
      </w:pPr>
      <w:r w:rsidRPr="00034EDD">
        <w:t>Freshwater C, Duguid WDP, Juanes F, McKinnell S (2023) A century long time series reveals large declines and greater synchrony in Nass River sockeye salmon size-at-age. Can J Fish Aquat Sci.</w:t>
      </w:r>
    </w:p>
    <w:p w14:paraId="0EA9E6DB" w14:textId="77777777" w:rsidR="00034EDD" w:rsidRPr="00034EDD" w:rsidRDefault="00034EDD" w:rsidP="00034EDD">
      <w:pPr>
        <w:pStyle w:val="Bibliography"/>
      </w:pPr>
      <w:r w:rsidRPr="00034EDD">
        <w:t>Frost TJ, Yasumiishi EM, Agler BA, Adkison MD, McPhee MV (2021) Density-dependent effects of eastern Kamchatka pink salmon (Oncorhynchus gorbuscha) and Japanese chum salmon (O. keta) on age-specific growth of western Alaska chum salmon. Fisheries Oceanography 30:99–109.</w:t>
      </w:r>
    </w:p>
    <w:p w14:paraId="270A20D3" w14:textId="77777777" w:rsidR="00034EDD" w:rsidRPr="00034EDD" w:rsidRDefault="00034EDD" w:rsidP="00034EDD">
      <w:pPr>
        <w:pStyle w:val="Bibliography"/>
      </w:pPr>
      <w:r w:rsidRPr="00034EDD">
        <w:lastRenderedPageBreak/>
        <w:t>Garzke J, Forster I, Graham C, Costalago D, Hunt BPV (2023) Future climate change-related decreases in food quality may affect juvenile Chinook salmon growth and survival. Marine Environmental Research 191:106171.</w:t>
      </w:r>
    </w:p>
    <w:p w14:paraId="4A99FA25" w14:textId="77777777" w:rsidR="00034EDD" w:rsidRPr="00034EDD" w:rsidRDefault="00034EDD" w:rsidP="00034EDD">
      <w:pPr>
        <w:pStyle w:val="Bibliography"/>
      </w:pPr>
      <w:r w:rsidRPr="00034EDD">
        <w:t>Gilk SE, Molyneaux DB, Hamazaki T, Pawluk JA, Templin WD (2009) Biological and Genetic Characteristics of Fall and Summer Chum Salmon in the Kuskokwim River, Alaska. 70:161–179.</w:t>
      </w:r>
    </w:p>
    <w:p w14:paraId="101E3FD3" w14:textId="77777777" w:rsidR="00034EDD" w:rsidRPr="00034EDD" w:rsidRDefault="00034EDD" w:rsidP="00034EDD">
      <w:pPr>
        <w:pStyle w:val="Bibliography"/>
      </w:pPr>
      <w:r w:rsidRPr="00034EDD">
        <w:t>Hilborn R (1985) Simplified Calculation of Optimum Spawning Stock Size from Ricker’s Stock Recruitment Curve. Can J Fish Aquat Sci 42:1833–1834.</w:t>
      </w:r>
    </w:p>
    <w:p w14:paraId="73834815" w14:textId="77777777" w:rsidR="00034EDD" w:rsidRPr="00034EDD" w:rsidRDefault="00034EDD" w:rsidP="00034EDD">
      <w:pPr>
        <w:pStyle w:val="Bibliography"/>
      </w:pPr>
      <w:r w:rsidRPr="00034ED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E7143F2" w14:textId="77777777" w:rsidR="00034EDD" w:rsidRPr="00034EDD" w:rsidRDefault="00034EDD" w:rsidP="00034EDD">
      <w:pPr>
        <w:pStyle w:val="Bibliography"/>
      </w:pPr>
      <w:r w:rsidRPr="00034EDD">
        <w:t>Holmes EE, Ward EJ, Scheuerell MD, Wills K (2024) Holmes EE, Ward EJ, Scheuerell MD, Wills K (2024). MARSS: Multivariate Autoregressive State-Space Modeling.</w:t>
      </w:r>
    </w:p>
    <w:p w14:paraId="2A484733" w14:textId="77777777" w:rsidR="00034EDD" w:rsidRPr="00034EDD" w:rsidRDefault="00034EDD" w:rsidP="00034EDD">
      <w:pPr>
        <w:pStyle w:val="Bibliography"/>
      </w:pPr>
      <w:r w:rsidRPr="00034EDD">
        <w:t>Howard KG, von Biela V (2023) Adult spawners: A critical period for subarctic Chinook salmon in a changing climate. Global Change Biology 29:1759–1773.</w:t>
      </w:r>
    </w:p>
    <w:p w14:paraId="31E0306B" w14:textId="77777777" w:rsidR="00034EDD" w:rsidRPr="00034EDD" w:rsidRDefault="00034EDD" w:rsidP="00034EDD">
      <w:pPr>
        <w:pStyle w:val="Bibliography"/>
      </w:pPr>
      <w:r w:rsidRPr="00034EDD">
        <w:t>Hutchinson WF (2008) The dangers of ignoring stock complexity in fishery management: the case of the North Sea cod. Biol Lett 4:693–695.</w:t>
      </w:r>
    </w:p>
    <w:p w14:paraId="00AE37E4" w14:textId="77777777" w:rsidR="00034EDD" w:rsidRPr="00034EDD" w:rsidRDefault="00034EDD" w:rsidP="00034EDD">
      <w:pPr>
        <w:pStyle w:val="Bibliography"/>
      </w:pPr>
      <w:r w:rsidRPr="00034EDD">
        <w:t>Ianelli J, Honkalehto T, Wassermann S, Lauffenburger N, McGilliard C, Siddon E (2023) Stock assessment for eastern Bering Sea walleye pollock. North Pacific Fishery Management Council, Anchorage, AK.</w:t>
      </w:r>
    </w:p>
    <w:p w14:paraId="36A2D017" w14:textId="77777777" w:rsidR="00034EDD" w:rsidRPr="00034EDD" w:rsidRDefault="00034EDD" w:rsidP="00034EDD">
      <w:pPr>
        <w:pStyle w:val="Bibliography"/>
      </w:pPr>
      <w:r w:rsidRPr="00034EDD">
        <w:t>Iino Y, Kitagawa T, Abe TK, Nagasaka T, Shimizu Y, Ota K, Kawashima T, Kawamura T (2022) Effect of food amount and temperature on growth rate and aerobic scope of juvenile chum salmon. Fish Sci 88:397–409.</w:t>
      </w:r>
    </w:p>
    <w:p w14:paraId="1F15C6EB" w14:textId="77777777" w:rsidR="00034EDD" w:rsidRPr="00034EDD" w:rsidRDefault="00034EDD" w:rsidP="00034EDD">
      <w:pPr>
        <w:pStyle w:val="Bibliography"/>
      </w:pPr>
      <w:r w:rsidRPr="00034EDD">
        <w:t>IPCC (2023) The Sixth Assessment Report of the Intergovernmental Panel on Climate Change, 1st ed. Cambridge University Press.</w:t>
      </w:r>
    </w:p>
    <w:p w14:paraId="217CEC08" w14:textId="77777777" w:rsidR="00034EDD" w:rsidRPr="00034EDD" w:rsidRDefault="00034EDD" w:rsidP="00034EDD">
      <w:pPr>
        <w:pStyle w:val="Bibliography"/>
      </w:pPr>
      <w:r w:rsidRPr="00034EDD">
        <w:t>Jallen DM, Gleason CM, Borba BM, West FW, Decker SKS (2022) Yukon River salmon stock status and salmon fisheries, 2022: A report to the Alaska Board of Fisheries, January 2023. Alaska Department of Fish and Game, Special Publication Anchorage No. 22-20.</w:t>
      </w:r>
    </w:p>
    <w:p w14:paraId="5077AD65" w14:textId="77777777" w:rsidR="00034EDD" w:rsidRPr="00034EDD" w:rsidRDefault="00034EDD" w:rsidP="00034EDD">
      <w:pPr>
        <w:pStyle w:val="Bibliography"/>
      </w:pPr>
      <w:r w:rsidRPr="00034EDD">
        <w:t>Kaga T, Sato S, Azumaya T, Davis N, Fukuwaka M (2013) Lipid content of chum salmon Oncorhynchus keta affected by pink salmon O. gorbuscha abundance in the central Bering Sea. Mar Ecol Prog Ser 478:211–221.</w:t>
      </w:r>
    </w:p>
    <w:p w14:paraId="1A43E844" w14:textId="77777777" w:rsidR="00034EDD" w:rsidRPr="00034EDD" w:rsidRDefault="00034EDD" w:rsidP="00034EDD">
      <w:pPr>
        <w:pStyle w:val="Bibliography"/>
      </w:pPr>
      <w:r w:rsidRPr="00034EDD">
        <w:t>Kallioinen N, Paananen T, Bürkner P, Vehtari A (2023) Detecting and diagnosing prior and likelihood sensitivity with power-scaling. Statistics and Computing 34.</w:t>
      </w:r>
    </w:p>
    <w:p w14:paraId="3A3233BF" w14:textId="77777777" w:rsidR="00034EDD" w:rsidRPr="00034EDD" w:rsidRDefault="00034EDD" w:rsidP="00034EDD">
      <w:pPr>
        <w:pStyle w:val="Bibliography"/>
      </w:pPr>
      <w:r w:rsidRPr="00034EDD">
        <w:t>Krueger CC, Zimmerman CE, American Fisheries Society (eds) (2009) Pacific salmon: ecology and management of western Alaska’s populations. American Fisheries Society, Bethesda, MD.</w:t>
      </w:r>
    </w:p>
    <w:p w14:paraId="32F80552" w14:textId="77777777" w:rsidR="00034EDD" w:rsidRPr="00034EDD" w:rsidRDefault="00034EDD" w:rsidP="00034EDD">
      <w:pPr>
        <w:pStyle w:val="Bibliography"/>
      </w:pPr>
      <w:r w:rsidRPr="00034EDD">
        <w:t>Litzow MA, Ciannelli L, Puerta P, Wettstein JJ, Rykaczewski RR, Opiekun M (2018) Non-stationary climate–salmon relationships in the Gulf of Alaska. Proc R Soc B 285:20181855.</w:t>
      </w:r>
    </w:p>
    <w:p w14:paraId="6FF0F9F2" w14:textId="77777777" w:rsidR="00034EDD" w:rsidRPr="00034EDD" w:rsidRDefault="00034EDD" w:rsidP="00034EDD">
      <w:pPr>
        <w:pStyle w:val="Bibliography"/>
      </w:pPr>
      <w:r w:rsidRPr="00034EDD">
        <w:t>Mackas DL, Batten S, Trudel M (2007) Effects on zooplankton of a warmer ocean: Recent evidence from the Northeast Pacific. Progress in Oceanography 75:223–252.</w:t>
      </w:r>
    </w:p>
    <w:p w14:paraId="0AB1ACFB" w14:textId="77777777" w:rsidR="00034EDD" w:rsidRPr="00034EDD" w:rsidRDefault="00034EDD" w:rsidP="00034EDD">
      <w:pPr>
        <w:pStyle w:val="Bibliography"/>
      </w:pPr>
      <w:r w:rsidRPr="00034EDD">
        <w:t>Miller KB, Weiss CM (2023) Disentangling Population Level Differences in Juvenile Migration Phenology for Three Species of Salmon on the Yukon River. JMSE 11:589.</w:t>
      </w:r>
    </w:p>
    <w:p w14:paraId="5D45DA98" w14:textId="77777777" w:rsidR="00034EDD" w:rsidRPr="00034EDD" w:rsidRDefault="00034EDD" w:rsidP="00034EDD">
      <w:pPr>
        <w:pStyle w:val="Bibliography"/>
      </w:pPr>
      <w:r w:rsidRPr="00034EDD">
        <w:lastRenderedPageBreak/>
        <w:t>Moss JH, Murphy JM, Farley EV, Eisner LB, Andrews AG (2009) Juvenile Pink and Chum Salmon Distribution, Diet, and Growth in the Northern Bering and Chukchi Seas. North Pacific Anadromous Fish Commission.</w:t>
      </w:r>
    </w:p>
    <w:p w14:paraId="5BDFE903" w14:textId="77777777" w:rsidR="00034EDD" w:rsidRPr="00034EDD" w:rsidRDefault="00034EDD" w:rsidP="00034EDD">
      <w:pPr>
        <w:pStyle w:val="Bibliography"/>
      </w:pPr>
      <w:r w:rsidRPr="00034EDD">
        <w:t>Moussalli E, Hilborn R (1986) Optimal Stock Size and Harvest Rate in Multistage Life History Models. Can J Fish Aquat Sci 43:135–141.</w:t>
      </w:r>
    </w:p>
    <w:p w14:paraId="37FAF23B" w14:textId="77777777" w:rsidR="00034EDD" w:rsidRPr="00034EDD" w:rsidRDefault="00034EDD" w:rsidP="00034EDD">
      <w:pPr>
        <w:pStyle w:val="Bibliography"/>
      </w:pPr>
      <w:r w:rsidRPr="00034EDD">
        <w:t>Mueter FJ, Pyper BJ, Peterman RM (2005) Relationships between Coastal Ocean Conditions and Survival Rates of Northeast Pacific Salmon at Multiple Lags. Transactions of the American Fisheries Society 134:105–119.</w:t>
      </w:r>
    </w:p>
    <w:p w14:paraId="312B889E" w14:textId="77777777" w:rsidR="00034EDD" w:rsidRPr="00034EDD" w:rsidRDefault="00034EDD" w:rsidP="00034EDD">
      <w:pPr>
        <w:pStyle w:val="Bibliography"/>
      </w:pPr>
      <w:r w:rsidRPr="00034EDD">
        <w:t>Murphy J, Dimond A, Cooper D, Garcia S, Lee L, Clark J, Pinchuk A, Reedy T, Miller K, Howard K, Ferguson J, Strasburger W, Labunski E, Farley E (2021) Northern Bering Sea ecosystem and surface trawl cruise report,. US Department of Commerce; NOAA Tech. Memo.</w:t>
      </w:r>
    </w:p>
    <w:p w14:paraId="6E24DE4D" w14:textId="77777777" w:rsidR="00034EDD" w:rsidRPr="00034EDD" w:rsidRDefault="00034EDD" w:rsidP="00034EDD">
      <w:pPr>
        <w:pStyle w:val="Bibliography"/>
      </w:pPr>
      <w:r w:rsidRPr="00034EDD">
        <w:t>Myers KW, Walker RV, Davis ND, Armstrong JL, Kaeriyama M (2009) High Seas Distribution, Biology, and Ecology of Arctic-Yukon-Kuskokwim Salmon: Direct Information from High Seas Tagging Experiments, 1954–2006. American Fisheries Society Symposium 70:201–239.</w:t>
      </w:r>
    </w:p>
    <w:p w14:paraId="17712610" w14:textId="77777777" w:rsidR="00034EDD" w:rsidRPr="00034EDD" w:rsidRDefault="00034EDD" w:rsidP="00034EDD">
      <w:pPr>
        <w:pStyle w:val="Bibliography"/>
      </w:pPr>
      <w:r w:rsidRPr="00034EDD">
        <w:t>National Marine Fisheries Service, Alaska Region (2024) Bering Sea Chum Salmon Bycatch Management Environmental Impact Statement. National Oceanic Atmospheric Administration, Alaska Region.</w:t>
      </w:r>
    </w:p>
    <w:p w14:paraId="6ACDF17A" w14:textId="77777777" w:rsidR="00034EDD" w:rsidRPr="00034EDD" w:rsidRDefault="00034EDD" w:rsidP="00034EDD">
      <w:pPr>
        <w:pStyle w:val="Bibliography"/>
      </w:pPr>
      <w:r w:rsidRPr="00034EDD">
        <w:t>Neuswanger JR, Wipfli MS, Evenson MJ, Hughes NF, Rosenberger AE (2015) Low productivity of Chinook salmon strongly correlates with high summer stream discharge in two Alaskan rivers in the Yukon drainage. Can J Fish Aquat Sci 72:1125–1137.</w:t>
      </w:r>
    </w:p>
    <w:p w14:paraId="79B5C1F7" w14:textId="77777777" w:rsidR="00034EDD" w:rsidRPr="00034EDD" w:rsidRDefault="00034EDD" w:rsidP="00034EDD">
      <w:pPr>
        <w:pStyle w:val="Bibliography"/>
      </w:pPr>
      <w:r w:rsidRPr="00034EDD">
        <w:t>Ohlberger J, Cline TJ, Schindler DE, Lewis B (2023) Declines in body size of sockeye salmon associated with increased competition in the ocean. Proc R Soc B 290:20222248.</w:t>
      </w:r>
    </w:p>
    <w:p w14:paraId="4CDF091B" w14:textId="77777777" w:rsidR="00034EDD" w:rsidRPr="00034EDD" w:rsidRDefault="00034EDD" w:rsidP="00034EDD">
      <w:pPr>
        <w:pStyle w:val="Bibliography"/>
      </w:pPr>
      <w:r w:rsidRPr="00034ED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236D2BB3" w14:textId="77777777" w:rsidR="00034EDD" w:rsidRPr="00034EDD" w:rsidRDefault="00034EDD" w:rsidP="00034EDD">
      <w:pPr>
        <w:pStyle w:val="Bibliography"/>
      </w:pPr>
      <w:r w:rsidRPr="00034EDD">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E32322B" w14:textId="77777777" w:rsidR="00034EDD" w:rsidRPr="00034EDD" w:rsidRDefault="00034EDD" w:rsidP="00034EDD">
      <w:pPr>
        <w:pStyle w:val="Bibliography"/>
      </w:pPr>
      <w:r w:rsidRPr="00034EDD">
        <w:t>Pyper BJ, Mueter FJ, Peterman RM, Blackbourn DJ, Wood CC (2002) Spatial Covariation in Survival Rates of Northeast Pacific Chum Salmon. Transactions of the American Fisheries Society 131:343–363.</w:t>
      </w:r>
    </w:p>
    <w:p w14:paraId="56BB61AE" w14:textId="77777777" w:rsidR="00034EDD" w:rsidRPr="00034EDD" w:rsidRDefault="00034EDD" w:rsidP="00034EDD">
      <w:pPr>
        <w:pStyle w:val="Bibliography"/>
      </w:pPr>
      <w:r w:rsidRPr="00034EDD">
        <w:t>R Core Team (2021) R: A language and environment for statistical computing. R version 4.1.2.</w:t>
      </w:r>
    </w:p>
    <w:p w14:paraId="6D9F23AE" w14:textId="77777777" w:rsidR="00034EDD" w:rsidRPr="00034EDD" w:rsidRDefault="00034EDD" w:rsidP="00034EDD">
      <w:pPr>
        <w:pStyle w:val="Bibliography"/>
      </w:pPr>
      <w:r w:rsidRPr="00034EDD">
        <w:t>Raymond-Yakoubian J (2009) Climate-Ocean Effects on Chinook Salmon: Local Traditional Knowledge Component. AYK SSI.</w:t>
      </w:r>
    </w:p>
    <w:p w14:paraId="0D28B164" w14:textId="77777777" w:rsidR="00034EDD" w:rsidRPr="00034EDD" w:rsidRDefault="00034EDD" w:rsidP="00034EDD">
      <w:pPr>
        <w:pStyle w:val="Bibliography"/>
      </w:pPr>
      <w:r w:rsidRPr="00034EDD">
        <w:t>Regehr EV, Hostetter NJ, Wilson RR, Rode KD, Martin MS, Converse SJ (2018) Integrated Population Modeling Provides the First Empirical Estimates of Vital Rates and Abundance for Polar Bears in the Chukchi Sea. Sci Rep 8:16780.</w:t>
      </w:r>
    </w:p>
    <w:p w14:paraId="6D2A0172" w14:textId="77777777" w:rsidR="00034EDD" w:rsidRPr="00034EDD" w:rsidRDefault="00034EDD" w:rsidP="00034EDD">
      <w:pPr>
        <w:pStyle w:val="Bibliography"/>
      </w:pPr>
      <w:r w:rsidRPr="00034EDD">
        <w:t>Ricker WE (1954) Stock and Recruitment. J Fish Res Bd Can 11:559–623.</w:t>
      </w:r>
    </w:p>
    <w:p w14:paraId="7F86747C" w14:textId="77777777" w:rsidR="00034EDD" w:rsidRPr="00034EDD" w:rsidRDefault="00034EDD" w:rsidP="00034EDD">
      <w:pPr>
        <w:pStyle w:val="Bibliography"/>
      </w:pPr>
      <w:r w:rsidRPr="00034EDD">
        <w:t>Ruggerone G, Springer A, Van Vliet G, Connors B, Irvine J, Shaul L, Sloat M, Atlas W (2023) From diatoms to killer whales: impacts of pink salmon on North Pacific ecosystems. Mar Ecol Prog Ser 719:1–40.</w:t>
      </w:r>
    </w:p>
    <w:p w14:paraId="642FC5D6" w14:textId="77777777" w:rsidR="00034EDD" w:rsidRPr="00034EDD" w:rsidRDefault="00034EDD" w:rsidP="00034EDD">
      <w:pPr>
        <w:pStyle w:val="Bibliography"/>
      </w:pPr>
      <w:r w:rsidRPr="00034EDD">
        <w:lastRenderedPageBreak/>
        <w:t>Ruggerone GT, Agler BA, Nielsen JL (2012) Evidence for competition at sea between Norton Sound chum salmon and Asian hatchery chum salmon. Environ Biol Fish 94:149–163.</w:t>
      </w:r>
    </w:p>
    <w:p w14:paraId="17C58846" w14:textId="77777777" w:rsidR="00034EDD" w:rsidRPr="00034EDD" w:rsidRDefault="00034EDD" w:rsidP="00034EDD">
      <w:pPr>
        <w:pStyle w:val="Bibliography"/>
      </w:pPr>
      <w:r w:rsidRPr="00034EDD">
        <w:t>Schaub M, Abadi F (2011) Integrated population models: a novel analysis framework for deeper insights into population dynamics. J Ornithol 152:227–237.</w:t>
      </w:r>
    </w:p>
    <w:p w14:paraId="10099DA1" w14:textId="77777777" w:rsidR="00034EDD" w:rsidRPr="00034EDD" w:rsidRDefault="00034EDD" w:rsidP="00034EDD">
      <w:pPr>
        <w:pStyle w:val="Bibliography"/>
      </w:pPr>
      <w:r w:rsidRPr="00034EDD">
        <w:t>Scheuerell M, Ruff C, Anderson J, Beamer E (2020) An integrated population model for estimating the relative effects of natural and anthropogenic factors on a threatened population of steelhead trout. Journal of Applied Ecology 58.</w:t>
      </w:r>
    </w:p>
    <w:p w14:paraId="5BF0E5CE" w14:textId="77777777" w:rsidR="00034EDD" w:rsidRPr="00034EDD" w:rsidRDefault="00034EDD" w:rsidP="00034EDD">
      <w:pPr>
        <w:pStyle w:val="Bibliography"/>
      </w:pPr>
      <w:r w:rsidRPr="00034EDD">
        <w:t>Stan Development Team (2024) RStan: the R interface to Stan. R package version 2.26.24.</w:t>
      </w:r>
    </w:p>
    <w:p w14:paraId="43ACF224" w14:textId="77777777" w:rsidR="00034EDD" w:rsidRPr="00034EDD" w:rsidRDefault="00034EDD" w:rsidP="00034EDD">
      <w:pPr>
        <w:pStyle w:val="Bibliography"/>
      </w:pPr>
      <w:r w:rsidRPr="00034EDD">
        <w:t>Thorson JT (2019) Guidance for decisions using the Vector Autoregressive Spatio-Temporal (VAST) package in stock, ecosystem, habitat and climate assessments. Fisheries Research 210:143–161.</w:t>
      </w:r>
    </w:p>
    <w:p w14:paraId="5CD234E7" w14:textId="77777777" w:rsidR="00034EDD" w:rsidRPr="00034EDD" w:rsidRDefault="00034EDD" w:rsidP="00034EDD">
      <w:pPr>
        <w:pStyle w:val="Bibliography"/>
      </w:pPr>
      <w:r w:rsidRPr="00034EDD">
        <w:t>United States and Canada Joint Technical Committee (2024) Yukon River Salmon 2023 Season Summary and 2024 Season Outlook.</w:t>
      </w:r>
    </w:p>
    <w:p w14:paraId="657F9934" w14:textId="5C9C3B9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auren.Rogers" w:date="2025-07-08T14:42:00Z" w:initials="L">
    <w:p w14:paraId="3D0E7715" w14:textId="36D0BDD3" w:rsidR="002F7363" w:rsidRDefault="002F7363">
      <w:pPr>
        <w:pStyle w:val="CommentText"/>
      </w:pPr>
      <w:r>
        <w:rPr>
          <w:rStyle w:val="CommentReference"/>
        </w:rPr>
        <w:annotationRef/>
      </w:r>
      <w:r>
        <w:t>I suggest: “across marine and freshwater life stages” so as not to use “anadromous” twice in a sentence. (Although, I now edited the earlier part of the sentence too)</w:t>
      </w:r>
    </w:p>
  </w:comment>
  <w:comment w:id="6" w:author="Lauren.Rogers" w:date="2025-07-08T14:45:00Z" w:initials="L">
    <w:p w14:paraId="2535CB49" w14:textId="7718FEFA" w:rsidR="002F7363" w:rsidRDefault="002F7363">
      <w:pPr>
        <w:pStyle w:val="CommentText"/>
      </w:pPr>
      <w:r>
        <w:rPr>
          <w:rStyle w:val="CommentReference"/>
        </w:rPr>
        <w:annotationRef/>
      </w:r>
      <w:r>
        <w:t>Suggest to delete because this is covering basically the whole lifecycle.</w:t>
      </w:r>
    </w:p>
  </w:comment>
  <w:comment w:id="10" w:author="Joshua.Russell" w:date="2025-07-16T13:09:00Z" w:initials="J">
    <w:p w14:paraId="615A66A0" w14:textId="5E0F7E02" w:rsidR="002227E5" w:rsidRDefault="002227E5">
      <w:pPr>
        <w:pStyle w:val="CommentText"/>
      </w:pPr>
      <w:r>
        <w:rPr>
          <w:rStyle w:val="CommentReference"/>
        </w:rPr>
        <w:annotationRef/>
      </w:r>
      <w:r>
        <w:t>I think sticking to the general harvest is better here. The rest of the periods are life history related</w:t>
      </w:r>
    </w:p>
  </w:comment>
  <w:comment w:id="13" w:author="Lauren.Rogers" w:date="2025-07-08T14:51:00Z" w:initials="L">
    <w:p w14:paraId="3B9BDAEC" w14:textId="4B01047D" w:rsidR="002F7363" w:rsidRDefault="002F7363">
      <w:pPr>
        <w:pStyle w:val="CommentText"/>
      </w:pPr>
      <w:r>
        <w:rPr>
          <w:rStyle w:val="CommentReference"/>
        </w:rPr>
        <w:annotationRef/>
      </w:r>
      <w:r>
        <w:t>Stronger compared to what? This part of the sentence is not clear.</w:t>
      </w:r>
    </w:p>
  </w:comment>
  <w:comment w:id="29" w:author="Lauren.Rogers" w:date="2025-07-08T16:11:00Z" w:initials="L">
    <w:p w14:paraId="3CCA57CB" w14:textId="65F73B54" w:rsidR="002F7363" w:rsidRDefault="002F7363">
      <w:pPr>
        <w:pStyle w:val="CommentText"/>
      </w:pPr>
      <w:r>
        <w:rPr>
          <w:rStyle w:val="CommentReference"/>
        </w:rPr>
        <w:annotationRef/>
      </w:r>
      <w:r>
        <w:t>This is still unclear to me, especially together with figure 2. I know there is no measure of abundance after the first winter, but somehow it is still a tracking point before the marine survival/maturation process, but those are somehow combined here. Can you reference a specific age to make this more concrete?</w:t>
      </w:r>
    </w:p>
  </w:comment>
  <w:comment w:id="28" w:author="Joshua.Russell" w:date="2025-07-16T13:14:00Z" w:initials="J">
    <w:p w14:paraId="363A32FB" w14:textId="53F12397" w:rsidR="002227E5" w:rsidRDefault="002227E5">
      <w:pPr>
        <w:pStyle w:val="CommentText"/>
      </w:pPr>
      <w:r>
        <w:rPr>
          <w:rStyle w:val="CommentReference"/>
        </w:rPr>
        <w:annotationRef/>
      </w:r>
      <w:r>
        <w:t xml:space="preserve">Just echoing Lauren’s comment here. I believe can understand what you are saying here, but adding ages would go a long way to helping with clarity. Ellen </w:t>
      </w:r>
      <w:r w:rsidRPr="002227E5">
        <w:t>Yasumiishi</w:t>
      </w:r>
      <w:r>
        <w:t xml:space="preserve"> has some excellent papers similar to this that might be helpful. Especially the 2015 and 2016 papers.</w:t>
      </w:r>
    </w:p>
  </w:comment>
  <w:comment w:id="33" w:author="Lauren.Rogers" w:date="2025-07-08T15:15:00Z" w:initials="L">
    <w:p w14:paraId="07051E4D" w14:textId="40FEC26C" w:rsidR="002F7363" w:rsidRDefault="002F7363">
      <w:pPr>
        <w:pStyle w:val="CommentText"/>
      </w:pPr>
      <w:r>
        <w:rPr>
          <w:rStyle w:val="CommentReference"/>
        </w:rPr>
        <w:annotationRef/>
      </w:r>
      <w:r>
        <w:t xml:space="preserve">This confused me. It’s survival from the end of the first summer to maturity, right? Maybe say “survival through the first winter at sea and to the age at maturity”. Or “from the first summer at sea to maturity, including the first winter”. Or else divide it up into two processes? </w:t>
      </w:r>
    </w:p>
  </w:comment>
  <w:comment w:id="39" w:author="Lauren.Rogers" w:date="2025-07-08T15:23:00Z" w:initials="L">
    <w:p w14:paraId="5B604859" w14:textId="0445C685" w:rsidR="002F7363" w:rsidRDefault="002F7363">
      <w:pPr>
        <w:pStyle w:val="CommentText"/>
      </w:pPr>
      <w:r>
        <w:rPr>
          <w:rStyle w:val="CommentReference"/>
        </w:rPr>
        <w:annotationRef/>
      </w:r>
      <w:r>
        <w:t>Not clear what this refers to</w:t>
      </w:r>
    </w:p>
  </w:comment>
  <w:comment w:id="44" w:author="Joshua.Russell" w:date="2025-07-16T13:23:00Z" w:initials="J">
    <w:p w14:paraId="7FE60869" w14:textId="40FE5982" w:rsidR="0025190F" w:rsidRDefault="0025190F">
      <w:pPr>
        <w:pStyle w:val="CommentText"/>
      </w:pPr>
      <w:r>
        <w:rPr>
          <w:rStyle w:val="CommentReference"/>
        </w:rPr>
        <w:annotationRef/>
      </w:r>
      <w:r>
        <w:t xml:space="preserve">I like the inclusion of snowpack. I do wonder how representative snowpack from a singe location is when used at this scale of an analysis. It might be worth adding further context of it’s </w:t>
      </w:r>
      <w:proofErr w:type="gramStart"/>
      <w:r>
        <w:t>use</w:t>
      </w:r>
      <w:proofErr w:type="gramEnd"/>
      <w:r>
        <w:t xml:space="preserve"> as a proxy. Especially since you dropped flow, a more commonly used variable, for snowpack. Feel free to ignore, but I could see comments about this coming up in peer review </w:t>
      </w:r>
    </w:p>
  </w:comment>
  <w:comment w:id="49" w:author="Lauren.Rogers" w:date="2025-07-08T15:39:00Z" w:initials="L">
    <w:p w14:paraId="276BAEEA" w14:textId="4F7C1C74" w:rsidR="002F7363" w:rsidRDefault="002F7363">
      <w:pPr>
        <w:pStyle w:val="CommentText"/>
      </w:pPr>
      <w:r>
        <w:rPr>
          <w:rStyle w:val="CommentReference"/>
        </w:rPr>
        <w:annotationRef/>
      </w:r>
      <w:r>
        <w:t xml:space="preserve">Unclear what age/lag you are using. I assume they would be eating the age-0 pollock? </w:t>
      </w:r>
    </w:p>
  </w:comment>
  <w:comment w:id="51" w:author="Joshua.Russell" w:date="2025-07-16T13:31:00Z" w:initials="J">
    <w:p w14:paraId="70090781" w14:textId="0772F9CB" w:rsidR="00414FF3" w:rsidRDefault="00414FF3">
      <w:pPr>
        <w:pStyle w:val="CommentText"/>
      </w:pPr>
      <w:r>
        <w:rPr>
          <w:rStyle w:val="CommentReference"/>
        </w:rPr>
        <w:annotationRef/>
      </w:r>
      <w:r>
        <w:t>Were any mismatches flagged? Would be worth a mention. Especially for later years or life stages</w:t>
      </w:r>
    </w:p>
  </w:comment>
  <w:comment w:id="62" w:author="Lauren.Rogers" w:date="2025-07-08T15:52:00Z" w:initials="L">
    <w:p w14:paraId="38D3AF48" w14:textId="282D8068" w:rsidR="002F7363" w:rsidRDefault="002F7363">
      <w:pPr>
        <w:pStyle w:val="CommentText"/>
      </w:pPr>
      <w:r>
        <w:rPr>
          <w:rStyle w:val="CommentReference"/>
        </w:rPr>
        <w:annotationRef/>
      </w:r>
      <w:r>
        <w:t>Conditions?</w:t>
      </w:r>
    </w:p>
  </w:comment>
  <w:comment w:id="68" w:author="Lauren.Rogers" w:date="2025-07-08T15:57:00Z" w:initials="L">
    <w:p w14:paraId="0C8EE81A" w14:textId="115A03F0" w:rsidR="002F7363" w:rsidRDefault="002F7363">
      <w:pPr>
        <w:pStyle w:val="CommentText"/>
      </w:pPr>
      <w:r>
        <w:rPr>
          <w:rStyle w:val="CommentReference"/>
        </w:rPr>
        <w:annotationRef/>
      </w:r>
      <w:r>
        <w:t xml:space="preserve">? </w:t>
      </w:r>
    </w:p>
  </w:comment>
  <w:comment w:id="72" w:author="Lauren.Rogers" w:date="2025-07-08T15:59:00Z" w:initials="L">
    <w:p w14:paraId="4555C1D0" w14:textId="5F0F2274" w:rsidR="002F7363" w:rsidRDefault="002F7363">
      <w:pPr>
        <w:pStyle w:val="CommentText"/>
      </w:pPr>
      <w:r>
        <w:rPr>
          <w:rStyle w:val="CommentReference"/>
        </w:rPr>
        <w:annotationRef/>
      </w:r>
      <w:r>
        <w:t>Add citations (even if you cited them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E7715" w15:done="0"/>
  <w15:commentEx w15:paraId="2535CB49" w15:done="0"/>
  <w15:commentEx w15:paraId="615A66A0" w15:done="0"/>
  <w15:commentEx w15:paraId="3B9BDAEC" w15:done="0"/>
  <w15:commentEx w15:paraId="3CCA57CB" w15:done="0"/>
  <w15:commentEx w15:paraId="363A32FB" w15:done="0"/>
  <w15:commentEx w15:paraId="07051E4D" w15:done="0"/>
  <w15:commentEx w15:paraId="5B604859" w15:done="0"/>
  <w15:commentEx w15:paraId="7FE60869" w15:done="0"/>
  <w15:commentEx w15:paraId="276BAEEA" w15:done="0"/>
  <w15:commentEx w15:paraId="70090781" w15:done="0"/>
  <w15:commentEx w15:paraId="38D3AF48" w15:done="0"/>
  <w15:commentEx w15:paraId="0C8EE81A" w15:done="0"/>
  <w15:commentEx w15:paraId="4555C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E7715" w16cid:durableId="2C1A4D54"/>
  <w16cid:commentId w16cid:paraId="2535CB49" w16cid:durableId="2C1A4D55"/>
  <w16cid:commentId w16cid:paraId="615A66A0" w16cid:durableId="2C222315"/>
  <w16cid:commentId w16cid:paraId="3B9BDAEC" w16cid:durableId="2C1A4D56"/>
  <w16cid:commentId w16cid:paraId="3CCA57CB" w16cid:durableId="2C1A4D57"/>
  <w16cid:commentId w16cid:paraId="363A32FB" w16cid:durableId="2C222430"/>
  <w16cid:commentId w16cid:paraId="07051E4D" w16cid:durableId="2C1A4D58"/>
  <w16cid:commentId w16cid:paraId="5B604859" w16cid:durableId="2C1A4D59"/>
  <w16cid:commentId w16cid:paraId="7FE60869" w16cid:durableId="2C222647"/>
  <w16cid:commentId w16cid:paraId="276BAEEA" w16cid:durableId="2C1A4D5A"/>
  <w16cid:commentId w16cid:paraId="70090781" w16cid:durableId="2C22284B"/>
  <w16cid:commentId w16cid:paraId="38D3AF48" w16cid:durableId="2C1A4D5B"/>
  <w16cid:commentId w16cid:paraId="0C8EE81A" w16cid:durableId="2C1A4D5C"/>
  <w16cid:commentId w16cid:paraId="4555C1D0" w16cid:durableId="2C1A4D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8"/>
  </w:num>
  <w:num w:numId="5">
    <w:abstractNumId w:val="11"/>
  </w:num>
  <w:num w:numId="6">
    <w:abstractNumId w:val="7"/>
  </w:num>
  <w:num w:numId="7">
    <w:abstractNumId w:val="14"/>
  </w:num>
  <w:num w:numId="8">
    <w:abstractNumId w:val="4"/>
  </w:num>
  <w:num w:numId="9">
    <w:abstractNumId w:val="12"/>
  </w:num>
  <w:num w:numId="10">
    <w:abstractNumId w:val="5"/>
  </w:num>
  <w:num w:numId="11">
    <w:abstractNumId w:val="2"/>
  </w:num>
  <w:num w:numId="12">
    <w:abstractNumId w:val="0"/>
  </w:num>
  <w:num w:numId="13">
    <w:abstractNumId w:val="1"/>
  </w:num>
  <w:num w:numId="14">
    <w:abstractNumId w:val="9"/>
  </w:num>
  <w:num w:numId="15">
    <w:abstractNumId w:val="1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Rogers">
    <w15:presenceInfo w15:providerId="None" w15:userId="Lauren.Rogers"/>
  </w15:person>
  <w15:person w15:author="Joshua.Russell">
    <w15:presenceInfo w15:providerId="None" w15:userId="Joshua.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DA9"/>
    <w:rsid w:val="0001213C"/>
    <w:rsid w:val="000131CC"/>
    <w:rsid w:val="00013EE3"/>
    <w:rsid w:val="00015D1F"/>
    <w:rsid w:val="000170A9"/>
    <w:rsid w:val="00020B06"/>
    <w:rsid w:val="00020CA6"/>
    <w:rsid w:val="0002509A"/>
    <w:rsid w:val="00026A48"/>
    <w:rsid w:val="00027BFA"/>
    <w:rsid w:val="000303B0"/>
    <w:rsid w:val="00030642"/>
    <w:rsid w:val="00031425"/>
    <w:rsid w:val="00033ADE"/>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5B72"/>
    <w:rsid w:val="00076CD3"/>
    <w:rsid w:val="00081562"/>
    <w:rsid w:val="000836D7"/>
    <w:rsid w:val="0008454B"/>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65FAD"/>
    <w:rsid w:val="00170B26"/>
    <w:rsid w:val="00171A54"/>
    <w:rsid w:val="00172D37"/>
    <w:rsid w:val="00173A9C"/>
    <w:rsid w:val="00173C6B"/>
    <w:rsid w:val="00177B2F"/>
    <w:rsid w:val="00180D1F"/>
    <w:rsid w:val="0018449A"/>
    <w:rsid w:val="00186EF6"/>
    <w:rsid w:val="001918E7"/>
    <w:rsid w:val="00194CF6"/>
    <w:rsid w:val="00195882"/>
    <w:rsid w:val="00196CEF"/>
    <w:rsid w:val="001971FB"/>
    <w:rsid w:val="001979C4"/>
    <w:rsid w:val="001A1252"/>
    <w:rsid w:val="001A20B5"/>
    <w:rsid w:val="001A3C64"/>
    <w:rsid w:val="001B0AD2"/>
    <w:rsid w:val="001B0EA6"/>
    <w:rsid w:val="001B155D"/>
    <w:rsid w:val="001C1FB1"/>
    <w:rsid w:val="001C3032"/>
    <w:rsid w:val="001C726B"/>
    <w:rsid w:val="001D2787"/>
    <w:rsid w:val="001D2879"/>
    <w:rsid w:val="001D2C1A"/>
    <w:rsid w:val="001D6C5A"/>
    <w:rsid w:val="001E04BC"/>
    <w:rsid w:val="001E11C7"/>
    <w:rsid w:val="001E4808"/>
    <w:rsid w:val="001E791E"/>
    <w:rsid w:val="001F7BBD"/>
    <w:rsid w:val="0020019D"/>
    <w:rsid w:val="00202E26"/>
    <w:rsid w:val="0020726D"/>
    <w:rsid w:val="00211C57"/>
    <w:rsid w:val="00212C5F"/>
    <w:rsid w:val="00213D47"/>
    <w:rsid w:val="00214492"/>
    <w:rsid w:val="002174C3"/>
    <w:rsid w:val="002205F1"/>
    <w:rsid w:val="002222F6"/>
    <w:rsid w:val="002227E5"/>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90F"/>
    <w:rsid w:val="00251C9A"/>
    <w:rsid w:val="002525CA"/>
    <w:rsid w:val="002566F2"/>
    <w:rsid w:val="002569D5"/>
    <w:rsid w:val="00257ACD"/>
    <w:rsid w:val="00262131"/>
    <w:rsid w:val="00262415"/>
    <w:rsid w:val="00263F3B"/>
    <w:rsid w:val="00265C5A"/>
    <w:rsid w:val="0027093F"/>
    <w:rsid w:val="002761EE"/>
    <w:rsid w:val="00286587"/>
    <w:rsid w:val="00290DFC"/>
    <w:rsid w:val="0029518D"/>
    <w:rsid w:val="00296632"/>
    <w:rsid w:val="00296C88"/>
    <w:rsid w:val="002A165C"/>
    <w:rsid w:val="002A359C"/>
    <w:rsid w:val="002A570C"/>
    <w:rsid w:val="002A663C"/>
    <w:rsid w:val="002B0978"/>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F6207"/>
    <w:rsid w:val="002F6D81"/>
    <w:rsid w:val="002F7363"/>
    <w:rsid w:val="002F795A"/>
    <w:rsid w:val="003000AC"/>
    <w:rsid w:val="00302955"/>
    <w:rsid w:val="00313648"/>
    <w:rsid w:val="00314A1E"/>
    <w:rsid w:val="00316CF2"/>
    <w:rsid w:val="00321F5A"/>
    <w:rsid w:val="0032401E"/>
    <w:rsid w:val="00327309"/>
    <w:rsid w:val="0033134A"/>
    <w:rsid w:val="0033170D"/>
    <w:rsid w:val="00333BAC"/>
    <w:rsid w:val="00343398"/>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B03EA"/>
    <w:rsid w:val="003B2192"/>
    <w:rsid w:val="003B2855"/>
    <w:rsid w:val="003B54AF"/>
    <w:rsid w:val="003B65AB"/>
    <w:rsid w:val="003B708B"/>
    <w:rsid w:val="003C26FA"/>
    <w:rsid w:val="003C426C"/>
    <w:rsid w:val="003C439E"/>
    <w:rsid w:val="003C4EB2"/>
    <w:rsid w:val="003C5330"/>
    <w:rsid w:val="003C5728"/>
    <w:rsid w:val="003C67AA"/>
    <w:rsid w:val="003C7670"/>
    <w:rsid w:val="003D33F4"/>
    <w:rsid w:val="003D4E2E"/>
    <w:rsid w:val="003E1EB4"/>
    <w:rsid w:val="003E30EB"/>
    <w:rsid w:val="003E55AE"/>
    <w:rsid w:val="003F1961"/>
    <w:rsid w:val="00401925"/>
    <w:rsid w:val="0040582A"/>
    <w:rsid w:val="0040697C"/>
    <w:rsid w:val="00411072"/>
    <w:rsid w:val="004111F4"/>
    <w:rsid w:val="00414F30"/>
    <w:rsid w:val="00414FF3"/>
    <w:rsid w:val="00415D46"/>
    <w:rsid w:val="00416249"/>
    <w:rsid w:val="00416CDC"/>
    <w:rsid w:val="00421525"/>
    <w:rsid w:val="00421E2B"/>
    <w:rsid w:val="004224FD"/>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66FA2"/>
    <w:rsid w:val="004701F0"/>
    <w:rsid w:val="00472BBA"/>
    <w:rsid w:val="00473A44"/>
    <w:rsid w:val="004741AC"/>
    <w:rsid w:val="00474305"/>
    <w:rsid w:val="00474852"/>
    <w:rsid w:val="00474E2B"/>
    <w:rsid w:val="00477751"/>
    <w:rsid w:val="004802C8"/>
    <w:rsid w:val="00481E5A"/>
    <w:rsid w:val="004831D0"/>
    <w:rsid w:val="00486122"/>
    <w:rsid w:val="00492DDA"/>
    <w:rsid w:val="00495D79"/>
    <w:rsid w:val="00496AC5"/>
    <w:rsid w:val="004A4446"/>
    <w:rsid w:val="004A4A3B"/>
    <w:rsid w:val="004A5B0F"/>
    <w:rsid w:val="004B0011"/>
    <w:rsid w:val="004B4BED"/>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4BAB"/>
    <w:rsid w:val="004F527E"/>
    <w:rsid w:val="004F7AB1"/>
    <w:rsid w:val="00501AAD"/>
    <w:rsid w:val="005044C4"/>
    <w:rsid w:val="00504E53"/>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56D6"/>
    <w:rsid w:val="00566A05"/>
    <w:rsid w:val="00566A4D"/>
    <w:rsid w:val="00567F94"/>
    <w:rsid w:val="005708DB"/>
    <w:rsid w:val="00570BD7"/>
    <w:rsid w:val="005733E0"/>
    <w:rsid w:val="00575B6A"/>
    <w:rsid w:val="005776B6"/>
    <w:rsid w:val="0058118C"/>
    <w:rsid w:val="00584500"/>
    <w:rsid w:val="00591373"/>
    <w:rsid w:val="00592CA8"/>
    <w:rsid w:val="00594DC0"/>
    <w:rsid w:val="00595317"/>
    <w:rsid w:val="005A2EDB"/>
    <w:rsid w:val="005A3A53"/>
    <w:rsid w:val="005A41BE"/>
    <w:rsid w:val="005A4EBD"/>
    <w:rsid w:val="005A7C75"/>
    <w:rsid w:val="005B281B"/>
    <w:rsid w:val="005B507B"/>
    <w:rsid w:val="005C3335"/>
    <w:rsid w:val="005C5F75"/>
    <w:rsid w:val="005C76D6"/>
    <w:rsid w:val="005C789D"/>
    <w:rsid w:val="005D2EC2"/>
    <w:rsid w:val="005D30CC"/>
    <w:rsid w:val="005D4B2D"/>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1EDD"/>
    <w:rsid w:val="006223FC"/>
    <w:rsid w:val="006331AC"/>
    <w:rsid w:val="0063453E"/>
    <w:rsid w:val="00642880"/>
    <w:rsid w:val="00644052"/>
    <w:rsid w:val="0065585C"/>
    <w:rsid w:val="006562ED"/>
    <w:rsid w:val="00656FA0"/>
    <w:rsid w:val="00665430"/>
    <w:rsid w:val="00666846"/>
    <w:rsid w:val="0067284C"/>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59F5"/>
    <w:rsid w:val="006D5A52"/>
    <w:rsid w:val="006E0F8B"/>
    <w:rsid w:val="006E101D"/>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14750"/>
    <w:rsid w:val="00720522"/>
    <w:rsid w:val="00720B2A"/>
    <w:rsid w:val="0072113E"/>
    <w:rsid w:val="00722261"/>
    <w:rsid w:val="0072270B"/>
    <w:rsid w:val="00722CB1"/>
    <w:rsid w:val="00727CBE"/>
    <w:rsid w:val="00730124"/>
    <w:rsid w:val="00731C00"/>
    <w:rsid w:val="007323BE"/>
    <w:rsid w:val="007362E2"/>
    <w:rsid w:val="0074673B"/>
    <w:rsid w:val="007501AB"/>
    <w:rsid w:val="00754A3F"/>
    <w:rsid w:val="00756434"/>
    <w:rsid w:val="007577FA"/>
    <w:rsid w:val="0076194C"/>
    <w:rsid w:val="007625EB"/>
    <w:rsid w:val="00765F20"/>
    <w:rsid w:val="00771015"/>
    <w:rsid w:val="00771106"/>
    <w:rsid w:val="00771BCC"/>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8003EB"/>
    <w:rsid w:val="00800666"/>
    <w:rsid w:val="00801AD5"/>
    <w:rsid w:val="008027BE"/>
    <w:rsid w:val="0080497D"/>
    <w:rsid w:val="008053DA"/>
    <w:rsid w:val="00806439"/>
    <w:rsid w:val="008101B3"/>
    <w:rsid w:val="0081160A"/>
    <w:rsid w:val="00811DC9"/>
    <w:rsid w:val="0081320A"/>
    <w:rsid w:val="00813E71"/>
    <w:rsid w:val="00815178"/>
    <w:rsid w:val="0081674D"/>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85285"/>
    <w:rsid w:val="00990089"/>
    <w:rsid w:val="00994CE3"/>
    <w:rsid w:val="00997244"/>
    <w:rsid w:val="00997EF9"/>
    <w:rsid w:val="009A08FE"/>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0E02"/>
    <w:rsid w:val="00A118C2"/>
    <w:rsid w:val="00A1278F"/>
    <w:rsid w:val="00A148FE"/>
    <w:rsid w:val="00A16908"/>
    <w:rsid w:val="00A17390"/>
    <w:rsid w:val="00A178BE"/>
    <w:rsid w:val="00A17CD6"/>
    <w:rsid w:val="00A23411"/>
    <w:rsid w:val="00A23A47"/>
    <w:rsid w:val="00A374BB"/>
    <w:rsid w:val="00A37912"/>
    <w:rsid w:val="00A40711"/>
    <w:rsid w:val="00A4279E"/>
    <w:rsid w:val="00A427B2"/>
    <w:rsid w:val="00A42BE1"/>
    <w:rsid w:val="00A45494"/>
    <w:rsid w:val="00A4700F"/>
    <w:rsid w:val="00A4720E"/>
    <w:rsid w:val="00A47307"/>
    <w:rsid w:val="00A47644"/>
    <w:rsid w:val="00A476F5"/>
    <w:rsid w:val="00A52601"/>
    <w:rsid w:val="00A546F0"/>
    <w:rsid w:val="00A703F2"/>
    <w:rsid w:val="00A70FCA"/>
    <w:rsid w:val="00A71B1B"/>
    <w:rsid w:val="00A75A82"/>
    <w:rsid w:val="00A76D65"/>
    <w:rsid w:val="00A80D43"/>
    <w:rsid w:val="00A84F11"/>
    <w:rsid w:val="00A8688C"/>
    <w:rsid w:val="00A90A94"/>
    <w:rsid w:val="00A91763"/>
    <w:rsid w:val="00A92DB8"/>
    <w:rsid w:val="00A94124"/>
    <w:rsid w:val="00A95FB3"/>
    <w:rsid w:val="00A96760"/>
    <w:rsid w:val="00A96E23"/>
    <w:rsid w:val="00A97CBC"/>
    <w:rsid w:val="00AA03E1"/>
    <w:rsid w:val="00AA76EB"/>
    <w:rsid w:val="00AB0C80"/>
    <w:rsid w:val="00AB32CD"/>
    <w:rsid w:val="00AB3DB8"/>
    <w:rsid w:val="00AB490F"/>
    <w:rsid w:val="00AC089D"/>
    <w:rsid w:val="00AC1474"/>
    <w:rsid w:val="00AC2C20"/>
    <w:rsid w:val="00AC2D60"/>
    <w:rsid w:val="00AC6F45"/>
    <w:rsid w:val="00AD15D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5922"/>
    <w:rsid w:val="00B179DE"/>
    <w:rsid w:val="00B21C82"/>
    <w:rsid w:val="00B24208"/>
    <w:rsid w:val="00B314EE"/>
    <w:rsid w:val="00B317AB"/>
    <w:rsid w:val="00B32220"/>
    <w:rsid w:val="00B36988"/>
    <w:rsid w:val="00B42B01"/>
    <w:rsid w:val="00B42E77"/>
    <w:rsid w:val="00B42F5E"/>
    <w:rsid w:val="00B44C7B"/>
    <w:rsid w:val="00B4700D"/>
    <w:rsid w:val="00B471E3"/>
    <w:rsid w:val="00B53371"/>
    <w:rsid w:val="00B6073C"/>
    <w:rsid w:val="00B61A6E"/>
    <w:rsid w:val="00B63B58"/>
    <w:rsid w:val="00B661C8"/>
    <w:rsid w:val="00B7026D"/>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666"/>
    <w:rsid w:val="00BD4B09"/>
    <w:rsid w:val="00BD5A05"/>
    <w:rsid w:val="00BD6CEE"/>
    <w:rsid w:val="00BD6F38"/>
    <w:rsid w:val="00C01109"/>
    <w:rsid w:val="00C01659"/>
    <w:rsid w:val="00C017AB"/>
    <w:rsid w:val="00C01805"/>
    <w:rsid w:val="00C029E5"/>
    <w:rsid w:val="00C1013F"/>
    <w:rsid w:val="00C10606"/>
    <w:rsid w:val="00C12B65"/>
    <w:rsid w:val="00C149D1"/>
    <w:rsid w:val="00C2204C"/>
    <w:rsid w:val="00C23FC2"/>
    <w:rsid w:val="00C24AED"/>
    <w:rsid w:val="00C24F5B"/>
    <w:rsid w:val="00C2692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550C"/>
    <w:rsid w:val="00C958E2"/>
    <w:rsid w:val="00C96501"/>
    <w:rsid w:val="00CB50FD"/>
    <w:rsid w:val="00CB64AA"/>
    <w:rsid w:val="00CC0EDB"/>
    <w:rsid w:val="00CC3660"/>
    <w:rsid w:val="00CC5B2A"/>
    <w:rsid w:val="00CC5BB1"/>
    <w:rsid w:val="00CC5C61"/>
    <w:rsid w:val="00CD1343"/>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E79DA"/>
    <w:rsid w:val="00DF2648"/>
    <w:rsid w:val="00DF538F"/>
    <w:rsid w:val="00E022A6"/>
    <w:rsid w:val="00E02DE2"/>
    <w:rsid w:val="00E034C4"/>
    <w:rsid w:val="00E04F8C"/>
    <w:rsid w:val="00E10D9D"/>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4430"/>
    <w:rsid w:val="00EC55C5"/>
    <w:rsid w:val="00EC7AE3"/>
    <w:rsid w:val="00EC7F15"/>
    <w:rsid w:val="00ED1C8F"/>
    <w:rsid w:val="00ED6202"/>
    <w:rsid w:val="00ED715D"/>
    <w:rsid w:val="00EE2A11"/>
    <w:rsid w:val="00EF1AF3"/>
    <w:rsid w:val="00EF2A52"/>
    <w:rsid w:val="00EF536D"/>
    <w:rsid w:val="00EF72BA"/>
    <w:rsid w:val="00F00A1B"/>
    <w:rsid w:val="00F0231F"/>
    <w:rsid w:val="00F10D6D"/>
    <w:rsid w:val="00F15AB1"/>
    <w:rsid w:val="00F15EB5"/>
    <w:rsid w:val="00F1601A"/>
    <w:rsid w:val="00F23860"/>
    <w:rsid w:val="00F2423C"/>
    <w:rsid w:val="00F26750"/>
    <w:rsid w:val="00F2728D"/>
    <w:rsid w:val="00F30517"/>
    <w:rsid w:val="00F331B2"/>
    <w:rsid w:val="00F33C69"/>
    <w:rsid w:val="00F40940"/>
    <w:rsid w:val="00F40F3C"/>
    <w:rsid w:val="00F4146C"/>
    <w:rsid w:val="00F41728"/>
    <w:rsid w:val="00F4357D"/>
    <w:rsid w:val="00F43B6C"/>
    <w:rsid w:val="00F45B64"/>
    <w:rsid w:val="00F467BC"/>
    <w:rsid w:val="00F46F25"/>
    <w:rsid w:val="00F50272"/>
    <w:rsid w:val="00F511E4"/>
    <w:rsid w:val="00F52474"/>
    <w:rsid w:val="00F527BC"/>
    <w:rsid w:val="00F527C8"/>
    <w:rsid w:val="00F55916"/>
    <w:rsid w:val="00F60676"/>
    <w:rsid w:val="00F60938"/>
    <w:rsid w:val="00F61C07"/>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A6B25"/>
    <w:rsid w:val="00FB32D7"/>
    <w:rsid w:val="00FB3475"/>
    <w:rsid w:val="00FB4FDA"/>
    <w:rsid w:val="00FB611B"/>
    <w:rsid w:val="00FB6D23"/>
    <w:rsid w:val="00FB7612"/>
    <w:rsid w:val="00FC0AD1"/>
    <w:rsid w:val="00FC3BB3"/>
    <w:rsid w:val="00FC4D68"/>
    <w:rsid w:val="00FC77D0"/>
    <w:rsid w:val="00FD0E5B"/>
    <w:rsid w:val="00FD215A"/>
    <w:rsid w:val="00FD30F7"/>
    <w:rsid w:val="00FD6295"/>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customStyle="1" w:styleId="UnresolvedMention1">
    <w:name w:val="Unresolved Mention1"/>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5803-59F8-45AE-8AEE-1D1EA577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20</Pages>
  <Words>41989</Words>
  <Characters>239341</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Joshua.Russell</cp:lastModifiedBy>
  <cp:revision>38</cp:revision>
  <dcterms:created xsi:type="dcterms:W3CDTF">2025-06-23T22:18:00Z</dcterms:created>
  <dcterms:modified xsi:type="dcterms:W3CDTF">2025-07-16T21:44:00Z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