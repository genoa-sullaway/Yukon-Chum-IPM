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0C4589" w14:textId="028E1014" w:rsidR="007F1400" w:rsidRPr="003979CC" w:rsidRDefault="00E87BC6" w:rsidP="003979CC">
      <w:pPr>
        <w:pStyle w:val="Heading3"/>
        <w:rPr>
          <w:rFonts w:ascii="Times New Roman" w:hAnsi="Times New Roman" w:cs="Times New Roman"/>
          <w:color w:val="000000" w:themeColor="text1"/>
        </w:rPr>
      </w:pPr>
      <w:bookmarkStart w:id="0" w:name="_Toc148766638"/>
      <w:r w:rsidRPr="003979CC">
        <w:rPr>
          <w:rFonts w:ascii="Times New Roman" w:hAnsi="Times New Roman" w:cs="Times New Roman"/>
        </w:rPr>
        <w:t xml:space="preserve">Working </w:t>
      </w:r>
      <w:r w:rsidR="003979CC">
        <w:rPr>
          <w:rFonts w:ascii="Times New Roman" w:hAnsi="Times New Roman" w:cs="Times New Roman"/>
        </w:rPr>
        <w:t>T</w:t>
      </w:r>
      <w:r w:rsidRPr="003979CC">
        <w:rPr>
          <w:rFonts w:ascii="Times New Roman" w:hAnsi="Times New Roman" w:cs="Times New Roman"/>
        </w:rPr>
        <w:t>itle:</w:t>
      </w:r>
      <w:r w:rsidRPr="003979CC">
        <w:rPr>
          <w:rFonts w:ascii="Times New Roman" w:hAnsi="Times New Roman" w:cs="Times New Roman"/>
          <w:color w:val="000000" w:themeColor="text1"/>
        </w:rPr>
        <w:t xml:space="preserve"> </w:t>
      </w:r>
      <w:r w:rsidR="007F1400" w:rsidRPr="00CE158E">
        <w:rPr>
          <w:rFonts w:ascii="Times New Roman" w:eastAsiaTheme="minorHAnsi" w:hAnsi="Times New Roman" w:cs="Times New Roman"/>
          <w:color w:val="000000" w:themeColor="text1"/>
        </w:rPr>
        <w:t xml:space="preserve">Understanding marine </w:t>
      </w:r>
      <w:r w:rsidR="00E561F0" w:rsidRPr="00CE158E">
        <w:rPr>
          <w:rFonts w:ascii="Times New Roman" w:eastAsiaTheme="minorHAnsi" w:hAnsi="Times New Roman" w:cs="Times New Roman"/>
          <w:color w:val="000000" w:themeColor="text1"/>
        </w:rPr>
        <w:t>and freshwater</w:t>
      </w:r>
      <w:r w:rsidR="00E561F0">
        <w:rPr>
          <w:rFonts w:ascii="Times New Roman" w:eastAsiaTheme="minorHAnsi" w:hAnsi="Times New Roman" w:cs="Times New Roman"/>
          <w:color w:val="000000" w:themeColor="text1"/>
        </w:rPr>
        <w:t xml:space="preserve"> </w:t>
      </w:r>
      <w:r w:rsidR="007F1400" w:rsidRPr="003979CC">
        <w:rPr>
          <w:rFonts w:ascii="Times New Roman" w:eastAsiaTheme="minorHAnsi" w:hAnsi="Times New Roman" w:cs="Times New Roman"/>
          <w:color w:val="000000" w:themeColor="text1"/>
        </w:rPr>
        <w:t xml:space="preserve">processes affecting the Yukon River </w:t>
      </w:r>
      <w:r w:rsidR="005A3A53">
        <w:rPr>
          <w:rFonts w:ascii="Times New Roman" w:eastAsiaTheme="minorHAnsi" w:hAnsi="Times New Roman" w:cs="Times New Roman"/>
          <w:color w:val="000000" w:themeColor="text1"/>
        </w:rPr>
        <w:t>Chum</w:t>
      </w:r>
      <w:r w:rsidR="007F1400" w:rsidRPr="003979CC">
        <w:rPr>
          <w:rFonts w:ascii="Times New Roman" w:eastAsiaTheme="minorHAnsi" w:hAnsi="Times New Roman" w:cs="Times New Roman"/>
          <w:color w:val="000000" w:themeColor="text1"/>
        </w:rPr>
        <w:t xml:space="preserve"> salmon </w:t>
      </w:r>
      <w:r w:rsidR="003000AC" w:rsidRPr="003979CC">
        <w:rPr>
          <w:rFonts w:ascii="Times New Roman" w:eastAsiaTheme="minorHAnsi" w:hAnsi="Times New Roman" w:cs="Times New Roman"/>
          <w:color w:val="000000" w:themeColor="text1"/>
        </w:rPr>
        <w:t xml:space="preserve">productivity </w:t>
      </w:r>
      <w:r w:rsidR="007F1400" w:rsidRPr="003979CC">
        <w:rPr>
          <w:rFonts w:ascii="Times New Roman" w:eastAsiaTheme="minorHAnsi" w:hAnsi="Times New Roman" w:cs="Times New Roman"/>
          <w:color w:val="000000" w:themeColor="text1"/>
        </w:rPr>
        <w:t>using an integrated population model.</w:t>
      </w:r>
    </w:p>
    <w:p w14:paraId="5AFFB07D" w14:textId="12D46174" w:rsidR="00E87BC6" w:rsidRPr="00E87BC6" w:rsidRDefault="00E87BC6" w:rsidP="00E87BC6"/>
    <w:p w14:paraId="1BA0E53D" w14:textId="77777777" w:rsidR="004802C8" w:rsidRPr="00343D1F" w:rsidRDefault="004802C8" w:rsidP="004802C8">
      <w:pPr>
        <w:pStyle w:val="Heading3"/>
        <w:rPr>
          <w:rFonts w:ascii="Times New Roman" w:hAnsi="Times New Roman" w:cs="Times New Roman"/>
        </w:rPr>
      </w:pPr>
      <w:r w:rsidRPr="00343D1F">
        <w:rPr>
          <w:rFonts w:ascii="Times New Roman" w:hAnsi="Times New Roman" w:cs="Times New Roman"/>
        </w:rPr>
        <w:t xml:space="preserve">Authors: </w:t>
      </w:r>
    </w:p>
    <w:p w14:paraId="1751D3CA" w14:textId="7014FF6F" w:rsidR="004802C8" w:rsidRPr="00343D1F" w:rsidRDefault="004802C8" w:rsidP="004802C8">
      <w:pPr>
        <w:rPr>
          <w:color w:val="000000" w:themeColor="text1"/>
        </w:rPr>
      </w:pPr>
      <w:r w:rsidRPr="00343D1F">
        <w:rPr>
          <w:color w:val="000000" w:themeColor="text1"/>
        </w:rPr>
        <w:t>Genoa H. Sullaway</w:t>
      </w:r>
      <w:r w:rsidRPr="00343D1F">
        <w:rPr>
          <w:color w:val="000000" w:themeColor="text1"/>
          <w:vertAlign w:val="superscript"/>
        </w:rPr>
        <w:t>1*</w:t>
      </w:r>
      <w:r w:rsidRPr="00343D1F">
        <w:rPr>
          <w:color w:val="000000" w:themeColor="text1"/>
        </w:rPr>
        <w:t xml:space="preserve">, Curry </w:t>
      </w:r>
      <w:r w:rsidR="00AF3F1B" w:rsidRPr="00343D1F">
        <w:rPr>
          <w:color w:val="000000" w:themeColor="text1"/>
        </w:rPr>
        <w:t xml:space="preserve">J. </w:t>
      </w:r>
      <w:r w:rsidRPr="00343D1F">
        <w:rPr>
          <w:color w:val="000000" w:themeColor="text1"/>
        </w:rPr>
        <w:t>Cunningham</w:t>
      </w:r>
      <w:r w:rsidRPr="00343D1F">
        <w:rPr>
          <w:color w:val="000000" w:themeColor="text1"/>
          <w:vertAlign w:val="superscript"/>
        </w:rPr>
        <w:t>1</w:t>
      </w:r>
      <w:r w:rsidRPr="00343D1F">
        <w:rPr>
          <w:color w:val="000000" w:themeColor="text1"/>
        </w:rPr>
        <w:t>, Lauren Rogers</w:t>
      </w:r>
      <w:r w:rsidR="003C26FA" w:rsidRPr="00343D1F">
        <w:rPr>
          <w:color w:val="000000" w:themeColor="text1"/>
          <w:vertAlign w:val="superscript"/>
        </w:rPr>
        <w:t>2</w:t>
      </w:r>
      <w:r w:rsidR="003C26FA" w:rsidRPr="00343D1F">
        <w:rPr>
          <w:color w:val="000000" w:themeColor="text1"/>
        </w:rPr>
        <w:t xml:space="preserve">, </w:t>
      </w:r>
      <w:r w:rsidRPr="00343D1F">
        <w:rPr>
          <w:color w:val="000000" w:themeColor="text1"/>
        </w:rPr>
        <w:t>Sabrina Garcia</w:t>
      </w:r>
      <w:r w:rsidR="003C26FA" w:rsidRPr="00343D1F">
        <w:rPr>
          <w:color w:val="000000" w:themeColor="text1"/>
          <w:vertAlign w:val="superscript"/>
        </w:rPr>
        <w:t>3</w:t>
      </w:r>
      <w:r w:rsidR="003C26FA" w:rsidRPr="00343D1F">
        <w:rPr>
          <w:color w:val="000000" w:themeColor="text1"/>
        </w:rPr>
        <w:t xml:space="preserve"> </w:t>
      </w:r>
    </w:p>
    <w:p w14:paraId="762EE060" w14:textId="77777777" w:rsidR="005615E2" w:rsidRPr="00343D1F" w:rsidRDefault="005615E2" w:rsidP="004802C8">
      <w:pPr>
        <w:rPr>
          <w:color w:val="000000" w:themeColor="text1"/>
        </w:rPr>
      </w:pPr>
    </w:p>
    <w:p w14:paraId="5541905C" w14:textId="1EC153DB" w:rsidR="004802C8" w:rsidRPr="00343D1F" w:rsidRDefault="004802C8" w:rsidP="004802C8">
      <w:pPr>
        <w:rPr>
          <w:color w:val="000000" w:themeColor="text1"/>
          <w:shd w:val="clear" w:color="auto" w:fill="FFFFFF"/>
        </w:rPr>
      </w:pPr>
      <w:r w:rsidRPr="00343D1F">
        <w:rPr>
          <w:rStyle w:val="Heading3Char"/>
          <w:rFonts w:cs="Times New Roman"/>
        </w:rPr>
        <w:t>Affiliations</w:t>
      </w:r>
      <w:r w:rsidRPr="00343D1F">
        <w:rPr>
          <w:b/>
          <w:bCs/>
          <w:color w:val="000000" w:themeColor="text1"/>
        </w:rPr>
        <w:t>:</w:t>
      </w:r>
      <w:r w:rsidRPr="00343D1F">
        <w:rPr>
          <w:color w:val="000000" w:themeColor="text1"/>
        </w:rPr>
        <w:t xml:space="preserve"> </w:t>
      </w:r>
      <w:r w:rsidRPr="00343D1F">
        <w:rPr>
          <w:color w:val="000000" w:themeColor="text1"/>
          <w:vertAlign w:val="superscript"/>
        </w:rPr>
        <w:t>1</w:t>
      </w:r>
      <w:r w:rsidRPr="00343D1F">
        <w:rPr>
          <w:color w:val="000000" w:themeColor="text1"/>
        </w:rPr>
        <w:t xml:space="preserve"> University of Alaska Fairbanks, College of Fisheries and Ocean Sciences, </w:t>
      </w:r>
      <w:r w:rsidRPr="00343D1F">
        <w:rPr>
          <w:color w:val="000000" w:themeColor="text1"/>
          <w:shd w:val="clear" w:color="auto" w:fill="FFFFFF"/>
        </w:rPr>
        <w:t>17101 Point Lena Loop Rd.</w:t>
      </w:r>
      <w:r w:rsidRPr="00343D1F">
        <w:rPr>
          <w:color w:val="000000" w:themeColor="text1"/>
        </w:rPr>
        <w:t xml:space="preserve">, </w:t>
      </w:r>
      <w:r w:rsidRPr="00343D1F">
        <w:rPr>
          <w:color w:val="000000" w:themeColor="text1"/>
          <w:shd w:val="clear" w:color="auto" w:fill="FFFFFF"/>
        </w:rPr>
        <w:t xml:space="preserve">Juneau, AK 99801, </w:t>
      </w:r>
      <w:r w:rsidRPr="00343D1F">
        <w:rPr>
          <w:color w:val="000000" w:themeColor="text1"/>
          <w:shd w:val="clear" w:color="auto" w:fill="FFFFFF"/>
          <w:vertAlign w:val="superscript"/>
        </w:rPr>
        <w:t>2</w:t>
      </w:r>
      <w:r w:rsidRPr="00343D1F">
        <w:rPr>
          <w:color w:val="000000" w:themeColor="text1"/>
        </w:rPr>
        <w:t>National Oceanic and Atmospheric Administration, National Marine Fisheries Service, Alaska Fisheries Science Center, 7600 Sand Point Way NE, Seattle, WA 98115, USA</w:t>
      </w:r>
      <w:r w:rsidR="00316CF2" w:rsidRPr="00343D1F">
        <w:rPr>
          <w:color w:val="000000" w:themeColor="text1"/>
          <w:vertAlign w:val="superscript"/>
        </w:rPr>
        <w:t xml:space="preserve"> </w:t>
      </w:r>
      <w:r w:rsidR="00EA4645">
        <w:rPr>
          <w:color w:val="000000" w:themeColor="text1"/>
          <w:vertAlign w:val="superscript"/>
        </w:rPr>
        <w:t xml:space="preserve">3 </w:t>
      </w:r>
      <w:r w:rsidR="00EA4645">
        <w:rPr>
          <w:color w:val="000000" w:themeColor="text1"/>
          <w:shd w:val="clear" w:color="auto" w:fill="FFFFFF"/>
        </w:rPr>
        <w:t>Alaska Department of Fish and Game, Division of Commercial Fisheries, 333 Raspberry Road, Anchorage, AK 99518</w:t>
      </w:r>
    </w:p>
    <w:p w14:paraId="7E919990" w14:textId="77777777" w:rsidR="007B5C82" w:rsidRPr="00343D1F" w:rsidRDefault="007B5C82" w:rsidP="004802C8">
      <w:pPr>
        <w:rPr>
          <w:color w:val="000000" w:themeColor="text1"/>
          <w:shd w:val="clear" w:color="auto" w:fill="FFFFFF"/>
        </w:rPr>
      </w:pPr>
    </w:p>
    <w:p w14:paraId="03B5DD86" w14:textId="12E423E4" w:rsidR="004802C8" w:rsidRPr="00343D1F" w:rsidRDefault="004802C8" w:rsidP="004802C8">
      <w:pPr>
        <w:rPr>
          <w:color w:val="000000" w:themeColor="text1"/>
        </w:rPr>
      </w:pPr>
      <w:r w:rsidRPr="00343D1F">
        <w:rPr>
          <w:color w:val="000000" w:themeColor="text1"/>
        </w:rPr>
        <w:t>* Corresponding Author</w:t>
      </w:r>
    </w:p>
    <w:p w14:paraId="5ABBF164" w14:textId="77777777" w:rsidR="004802C8" w:rsidRPr="00343D1F" w:rsidRDefault="004802C8" w:rsidP="004802C8">
      <w:pPr>
        <w:rPr>
          <w:color w:val="000000" w:themeColor="text1"/>
        </w:rPr>
      </w:pPr>
    </w:p>
    <w:p w14:paraId="73000CCF" w14:textId="77777777" w:rsidR="004802C8" w:rsidRPr="00343D1F" w:rsidRDefault="004802C8" w:rsidP="004802C8">
      <w:pPr>
        <w:rPr>
          <w:color w:val="000000" w:themeColor="text1"/>
        </w:rPr>
      </w:pPr>
      <w:r w:rsidRPr="00343D1F">
        <w:rPr>
          <w:rStyle w:val="Heading3Char"/>
          <w:rFonts w:cs="Times New Roman"/>
        </w:rPr>
        <w:t>Contact Information:</w:t>
      </w:r>
      <w:r w:rsidRPr="00343D1F">
        <w:rPr>
          <w:color w:val="000000" w:themeColor="text1"/>
        </w:rPr>
        <w:t xml:space="preserve"> </w:t>
      </w:r>
      <w:hyperlink r:id="rId6" w:history="1">
        <w:r w:rsidRPr="00343D1F">
          <w:rPr>
            <w:rStyle w:val="Hyperlink"/>
            <w:color w:val="000000" w:themeColor="text1"/>
          </w:rPr>
          <w:t>gsullaway@alaska.edu</w:t>
        </w:r>
      </w:hyperlink>
    </w:p>
    <w:p w14:paraId="46708F9F" w14:textId="62B74213" w:rsidR="004802C8" w:rsidRPr="00343D1F" w:rsidRDefault="004802C8" w:rsidP="004802C8">
      <w:pPr>
        <w:rPr>
          <w:rFonts w:eastAsiaTheme="minorHAnsi"/>
          <w:color w:val="000000" w:themeColor="text1"/>
        </w:rPr>
      </w:pPr>
      <w:r w:rsidRPr="00343D1F">
        <w:rPr>
          <w:rStyle w:val="Heading3Char"/>
          <w:rFonts w:cs="Times New Roman"/>
        </w:rPr>
        <w:t>Running Page Head:</w:t>
      </w:r>
      <w:r w:rsidRPr="00343D1F">
        <w:rPr>
          <w:rFonts w:eastAsiaTheme="minorHAnsi"/>
          <w:color w:val="000000" w:themeColor="text1"/>
        </w:rPr>
        <w:t xml:space="preserve">  </w:t>
      </w:r>
      <w:r w:rsidR="004D36A2">
        <w:rPr>
          <w:rFonts w:eastAsiaTheme="minorHAnsi"/>
          <w:color w:val="000000" w:themeColor="text1"/>
        </w:rPr>
        <w:t xml:space="preserve">Ecosystem impacts to Yukon River </w:t>
      </w:r>
      <w:r w:rsidR="005A3A53">
        <w:rPr>
          <w:rFonts w:eastAsiaTheme="minorHAnsi"/>
          <w:color w:val="000000" w:themeColor="text1"/>
        </w:rPr>
        <w:t>Chum</w:t>
      </w:r>
      <w:r w:rsidR="004D36A2">
        <w:rPr>
          <w:rFonts w:eastAsiaTheme="minorHAnsi"/>
          <w:color w:val="000000" w:themeColor="text1"/>
        </w:rPr>
        <w:t xml:space="preserve"> salmon</w:t>
      </w:r>
    </w:p>
    <w:p w14:paraId="1A6F2A7C" w14:textId="518FC249" w:rsidR="004802C8" w:rsidRPr="00343D1F" w:rsidRDefault="004802C8" w:rsidP="004802C8">
      <w:pPr>
        <w:rPr>
          <w:rFonts w:eastAsiaTheme="minorHAnsi"/>
          <w:color w:val="000000" w:themeColor="text1"/>
        </w:rPr>
      </w:pPr>
      <w:r w:rsidRPr="00343D1F">
        <w:rPr>
          <w:rStyle w:val="Heading3Char"/>
          <w:rFonts w:cs="Times New Roman"/>
        </w:rPr>
        <w:t>Keywords</w:t>
      </w:r>
      <w:r w:rsidRPr="00343D1F">
        <w:rPr>
          <w:rFonts w:eastAsiaTheme="minorHAnsi"/>
          <w:color w:val="000000" w:themeColor="text1"/>
        </w:rPr>
        <w:t xml:space="preserve">:  </w:t>
      </w:r>
      <w:r w:rsidR="004D36A2">
        <w:rPr>
          <w:rFonts w:eastAsiaTheme="minorHAnsi"/>
          <w:color w:val="000000" w:themeColor="text1"/>
        </w:rPr>
        <w:t xml:space="preserve">Yukon river, climate change, </w:t>
      </w:r>
      <w:r w:rsidR="005A3A53">
        <w:rPr>
          <w:rFonts w:eastAsiaTheme="minorHAnsi"/>
          <w:color w:val="000000" w:themeColor="text1"/>
        </w:rPr>
        <w:t>Chum</w:t>
      </w:r>
      <w:r w:rsidR="004D36A2">
        <w:rPr>
          <w:rFonts w:eastAsiaTheme="minorHAnsi"/>
          <w:color w:val="000000" w:themeColor="text1"/>
        </w:rPr>
        <w:t xml:space="preserve"> salmon</w:t>
      </w:r>
      <w:r w:rsidR="003000AC">
        <w:rPr>
          <w:rFonts w:eastAsiaTheme="minorHAnsi"/>
          <w:color w:val="000000" w:themeColor="text1"/>
        </w:rPr>
        <w:t>, population model</w:t>
      </w:r>
    </w:p>
    <w:p w14:paraId="480713D8" w14:textId="77777777" w:rsidR="004802C8" w:rsidRDefault="004802C8" w:rsidP="004802C8">
      <w:pPr>
        <w:rPr>
          <w:rFonts w:eastAsiaTheme="minorHAnsi"/>
          <w:color w:val="000000" w:themeColor="text1"/>
        </w:rPr>
      </w:pPr>
    </w:p>
    <w:p w14:paraId="170A3ED3" w14:textId="1C7F4B98" w:rsidR="00355FE5" w:rsidRDefault="00355FE5" w:rsidP="00355FE5">
      <w:pPr>
        <w:pStyle w:val="Heading3"/>
        <w:numPr>
          <w:ilvl w:val="0"/>
          <w:numId w:val="15"/>
        </w:numPr>
        <w:rPr>
          <w:rFonts w:ascii="Times New Roman" w:eastAsiaTheme="minorHAnsi" w:hAnsi="Times New Roman" w:cs="Times New Roman"/>
        </w:rPr>
      </w:pPr>
      <w:r w:rsidRPr="00355FE5">
        <w:rPr>
          <w:rFonts w:ascii="Times New Roman" w:eastAsiaTheme="minorHAnsi" w:hAnsi="Times New Roman" w:cs="Times New Roman"/>
        </w:rPr>
        <w:t>Abstract</w:t>
      </w:r>
    </w:p>
    <w:p w14:paraId="3414F7C5" w14:textId="236E7B00" w:rsidR="00E10D9D" w:rsidRPr="00E10D9D" w:rsidRDefault="00E10D9D" w:rsidP="00E10D9D">
      <w:pPr>
        <w:ind w:firstLine="360"/>
        <w:rPr>
          <w:color w:val="222222"/>
          <w:shd w:val="clear" w:color="auto" w:fill="FFFFFF"/>
        </w:rPr>
      </w:pPr>
      <w:r w:rsidRPr="009C3B9E">
        <w:t xml:space="preserve">Climate change is rapidly transforming high-latitude marine and freshwater ecosystems, with Pacific salmon populations in the Yukon River experiencing unprecedented declines in abundance. At the northern end of the species’ range, Yukon River </w:t>
      </w:r>
      <w:r w:rsidR="005A3A53">
        <w:t>Chum</w:t>
      </w:r>
      <w:r w:rsidRPr="009C3B9E">
        <w:t xml:space="preserve"> salmon runs (</w:t>
      </w:r>
      <w:r w:rsidRPr="00E10D9D">
        <w:rPr>
          <w:i/>
          <w:iCs/>
        </w:rPr>
        <w:t>Oncorhynchus keta</w:t>
      </w:r>
      <w:r w:rsidRPr="009C3B9E">
        <w:t xml:space="preserve">) recently collapsed to </w:t>
      </w:r>
      <w:r>
        <w:t>1</w:t>
      </w:r>
      <w:r w:rsidRPr="009C3B9E">
        <w:t xml:space="preserve">0% of their long-term average return abundance. </w:t>
      </w:r>
      <w:r w:rsidR="00B050BA" w:rsidRPr="00E10D9D">
        <w:rPr>
          <w:rFonts w:eastAsiaTheme="minorHAnsi"/>
          <w:color w:val="000000" w:themeColor="text1"/>
        </w:rPr>
        <w:t>This collapse resulted in closure of subsistence fisheries and</w:t>
      </w:r>
      <w:r w:rsidR="00E80D90">
        <w:rPr>
          <w:rFonts w:eastAsiaTheme="minorHAnsi"/>
          <w:color w:val="000000" w:themeColor="text1"/>
        </w:rPr>
        <w:t xml:space="preserve"> </w:t>
      </w:r>
      <w:r w:rsidR="00B050BA" w:rsidRPr="00E10D9D">
        <w:rPr>
          <w:rFonts w:eastAsiaTheme="minorHAnsi"/>
          <w:color w:val="000000" w:themeColor="text1"/>
        </w:rPr>
        <w:t>detrimental impact</w:t>
      </w:r>
      <w:r w:rsidR="00044F05">
        <w:rPr>
          <w:rFonts w:eastAsiaTheme="minorHAnsi"/>
          <w:color w:val="000000" w:themeColor="text1"/>
        </w:rPr>
        <w:t>s</w:t>
      </w:r>
      <w:r w:rsidR="00B050BA" w:rsidRPr="00E10D9D">
        <w:rPr>
          <w:rFonts w:eastAsiaTheme="minorHAnsi"/>
          <w:color w:val="000000" w:themeColor="text1"/>
        </w:rPr>
        <w:t xml:space="preserve"> on food security and cultural tradition for Alaska Native peoples fac</w:t>
      </w:r>
      <w:r w:rsidR="00D73DFB">
        <w:rPr>
          <w:rFonts w:eastAsiaTheme="minorHAnsi"/>
          <w:color w:val="000000" w:themeColor="text1"/>
        </w:rPr>
        <w:t>ed with</w:t>
      </w:r>
      <w:r w:rsidR="00B050BA" w:rsidRPr="00E10D9D">
        <w:rPr>
          <w:rFonts w:eastAsiaTheme="minorHAnsi"/>
          <w:color w:val="000000" w:themeColor="text1"/>
        </w:rPr>
        <w:t xml:space="preserve"> a multi-species salmon collapse.</w:t>
      </w:r>
      <w:r w:rsidR="00B050BA" w:rsidRPr="00E10D9D">
        <w:rPr>
          <w:color w:val="000000" w:themeColor="text1"/>
        </w:rPr>
        <w:t xml:space="preserve"> </w:t>
      </w:r>
      <w:r w:rsidRPr="009C3B9E">
        <w:t xml:space="preserve">While the impacts of climate change across the anadromous life stages of </w:t>
      </w:r>
      <w:r w:rsidR="005A3A53">
        <w:t>Chum</w:t>
      </w:r>
      <w:r w:rsidRPr="009C3B9E">
        <w:t xml:space="preserve"> salmon have been linked to this decline, there remains a need to explore these hypotheses within an integrated quantitative context.</w:t>
      </w:r>
    </w:p>
    <w:p w14:paraId="637AD3E5" w14:textId="3F1CA266" w:rsidR="00355FE5" w:rsidRPr="00A37912" w:rsidRDefault="00DC210A" w:rsidP="00A37912">
      <w:pPr>
        <w:ind w:firstLine="360"/>
        <w:rPr>
          <w:color w:val="000000" w:themeColor="text1"/>
        </w:rPr>
      </w:pPr>
      <w:r w:rsidRPr="00B050BA">
        <w:rPr>
          <w:color w:val="000000" w:themeColor="text1"/>
        </w:rPr>
        <w:t xml:space="preserve">Here, we use an integrated population model to examine how ecosystem change influences Yukon River </w:t>
      </w:r>
      <w:r w:rsidR="00DB627F">
        <w:rPr>
          <w:color w:val="000000" w:themeColor="text1"/>
        </w:rPr>
        <w:t>f</w:t>
      </w:r>
      <w:r w:rsidRPr="00B050BA">
        <w:rPr>
          <w:color w:val="000000" w:themeColor="text1"/>
        </w:rPr>
        <w:t xml:space="preserve">all </w:t>
      </w:r>
      <w:r w:rsidR="005A3A53">
        <w:rPr>
          <w:color w:val="000000" w:themeColor="text1"/>
        </w:rPr>
        <w:t>Chum</w:t>
      </w:r>
      <w:r w:rsidRPr="00B050BA">
        <w:rPr>
          <w:color w:val="000000" w:themeColor="text1"/>
        </w:rPr>
        <w:t xml:space="preserve"> salmon </w:t>
      </w:r>
      <w:r w:rsidR="00044F05">
        <w:rPr>
          <w:color w:val="000000" w:themeColor="text1"/>
        </w:rPr>
        <w:t xml:space="preserve">survival </w:t>
      </w:r>
      <w:r w:rsidRPr="00B050BA">
        <w:rPr>
          <w:color w:val="000000" w:themeColor="text1"/>
        </w:rPr>
        <w:t xml:space="preserve">across </w:t>
      </w:r>
      <w:r w:rsidR="008950B4" w:rsidRPr="00B050BA">
        <w:rPr>
          <w:color w:val="000000" w:themeColor="text1"/>
        </w:rPr>
        <w:t>multiple</w:t>
      </w:r>
      <w:r w:rsidRPr="00B050BA">
        <w:rPr>
          <w:color w:val="000000" w:themeColor="text1"/>
        </w:rPr>
        <w:t xml:space="preserve"> life stages. </w:t>
      </w:r>
      <w:r w:rsidR="00314A1E">
        <w:rPr>
          <w:color w:val="000000" w:themeColor="text1"/>
        </w:rPr>
        <w:t>Specifically, we</w:t>
      </w:r>
      <w:r w:rsidR="008950B4" w:rsidRPr="00B050BA">
        <w:rPr>
          <w:color w:val="000000" w:themeColor="text1"/>
        </w:rPr>
        <w:t xml:space="preserve"> evaluate the influence of environmental covariates on survival during two critical life stage periods</w:t>
      </w:r>
      <w:r w:rsidR="009B6646">
        <w:rPr>
          <w:color w:val="000000" w:themeColor="text1"/>
        </w:rPr>
        <w:t xml:space="preserve">: </w:t>
      </w:r>
      <w:r w:rsidR="008950B4" w:rsidRPr="00B050BA">
        <w:rPr>
          <w:color w:val="000000" w:themeColor="text1"/>
        </w:rPr>
        <w:t>survival</w:t>
      </w:r>
      <w:r w:rsidRPr="00B050BA">
        <w:rPr>
          <w:color w:val="000000" w:themeColor="text1"/>
        </w:rPr>
        <w:t xml:space="preserve"> from egg to first marine summer and from first marine summer to terminal harvest. We found </w:t>
      </w:r>
      <w:r>
        <w:t xml:space="preserve">that recent declines are </w:t>
      </w:r>
      <w:r w:rsidR="008202C2">
        <w:t>associated with</w:t>
      </w:r>
      <w:r>
        <w:t xml:space="preserve"> reduced survival </w:t>
      </w:r>
      <w:r w:rsidR="008950B4">
        <w:t>across</w:t>
      </w:r>
      <w:r>
        <w:t xml:space="preserve"> </w:t>
      </w:r>
      <w:r w:rsidR="008950B4">
        <w:t xml:space="preserve">multiple life stages. </w:t>
      </w:r>
      <w:r w:rsidR="009B6646" w:rsidRPr="009C3B9E">
        <w:t>While most freshwater covariates showed limited association with survival, we found that decreasing spawner body size</w:t>
      </w:r>
      <w:r w:rsidR="008202C2">
        <w:t xml:space="preserve"> </w:t>
      </w:r>
      <w:r w:rsidR="008202C2" w:rsidRPr="009C3B9E">
        <w:t xml:space="preserve">is correlated with reduced </w:t>
      </w:r>
      <w:r w:rsidR="008202C2">
        <w:t>productivity</w:t>
      </w:r>
      <w:r w:rsidR="008202C2" w:rsidRPr="009C3B9E">
        <w:t xml:space="preserve"> to the juvenile stage</w:t>
      </w:r>
      <w:r w:rsidR="008202C2">
        <w:t xml:space="preserve"> in addition to the direct</w:t>
      </w:r>
      <w:r w:rsidR="009B6646">
        <w:t xml:space="preserve"> impacts </w:t>
      </w:r>
      <w:r w:rsidR="00333BAC">
        <w:t xml:space="preserve">of age structure on </w:t>
      </w:r>
      <w:r w:rsidR="009B6646">
        <w:t>the number of eggs deposited</w:t>
      </w:r>
      <w:r w:rsidR="009B6646" w:rsidRPr="009C3B9E">
        <w:t xml:space="preserve">. </w:t>
      </w:r>
      <w:r w:rsidR="008950B4">
        <w:t>Additionally, there was a</w:t>
      </w:r>
      <w:r w:rsidR="009B6646">
        <w:t xml:space="preserve"> weak</w:t>
      </w:r>
      <w:r w:rsidR="008950B4">
        <w:t xml:space="preserve"> positive relationship between Fall snow depth and egg to juvenile survival</w:t>
      </w:r>
      <w:r w:rsidR="009B6646">
        <w:t xml:space="preserve">. </w:t>
      </w:r>
      <w:r w:rsidR="007B7DBF">
        <w:t>We found</w:t>
      </w:r>
      <w:r>
        <w:t xml:space="preserve"> </w:t>
      </w:r>
      <w:r w:rsidR="00E80D90">
        <w:t xml:space="preserve">evidence that hatchery released </w:t>
      </w:r>
      <w:r w:rsidR="005A3A53">
        <w:t>Chum</w:t>
      </w:r>
      <w:r w:rsidR="00E80D90">
        <w:t xml:space="preserve"> salmon have a negative relationship with </w:t>
      </w:r>
      <w:r w:rsidR="000B71A6">
        <w:t xml:space="preserve">Yukon River </w:t>
      </w:r>
      <w:r w:rsidR="005A3A53">
        <w:t>Chum</w:t>
      </w:r>
      <w:r w:rsidR="000B71A6">
        <w:t xml:space="preserve"> salmon </w:t>
      </w:r>
      <w:r w:rsidR="00E80D90">
        <w:t xml:space="preserve">marine </w:t>
      </w:r>
      <w:r w:rsidR="000B71A6">
        <w:t>productivity</w:t>
      </w:r>
      <w:r w:rsidR="00E80D90">
        <w:t>.</w:t>
      </w:r>
      <w:r w:rsidR="000B71A6">
        <w:t xml:space="preserve"> Finally,</w:t>
      </w:r>
      <w:r w:rsidR="009B6646">
        <w:t xml:space="preserve"> </w:t>
      </w:r>
      <w:r>
        <w:t>a positive relationship between juvenile stomach fullness and marine survival</w:t>
      </w:r>
      <w:r w:rsidR="000B71A6">
        <w:t xml:space="preserve"> </w:t>
      </w:r>
      <w:r>
        <w:t>suggest</w:t>
      </w:r>
      <w:r w:rsidR="000B71A6">
        <w:t>s</w:t>
      </w:r>
      <w:r>
        <w:t xml:space="preserve"> that fish condition before their first winter at sea is crucial for survival. These findings highlight how multiple stressors - from changing </w:t>
      </w:r>
      <w:r w:rsidR="007B7DBF">
        <w:t xml:space="preserve">freshwater and </w:t>
      </w:r>
      <w:r w:rsidR="00044F05">
        <w:t>marine</w:t>
      </w:r>
      <w:r>
        <w:t xml:space="preserve"> conditions to increased competition </w:t>
      </w:r>
      <w:r w:rsidR="00333BAC">
        <w:t>–</w:t>
      </w:r>
      <w:r>
        <w:t xml:space="preserve"> can</w:t>
      </w:r>
      <w:r w:rsidR="00333BAC">
        <w:t xml:space="preserve"> exhibit a</w:t>
      </w:r>
      <w:r>
        <w:t xml:space="preserve"> compound</w:t>
      </w:r>
      <w:r w:rsidR="00AA76EB">
        <w:t>ing</w:t>
      </w:r>
      <w:r>
        <w:t xml:space="preserve"> </w:t>
      </w:r>
      <w:r w:rsidR="00044F05">
        <w:t>e</w:t>
      </w:r>
      <w:r>
        <w:t xml:space="preserve">ffect </w:t>
      </w:r>
      <w:r w:rsidR="00333BAC">
        <w:t xml:space="preserve">on </w:t>
      </w:r>
      <w:r>
        <w:t xml:space="preserve">population </w:t>
      </w:r>
      <w:r w:rsidR="00391CBD">
        <w:t>productivity</w:t>
      </w:r>
      <w:r>
        <w:t xml:space="preserve">. Our results underscore the importance </w:t>
      </w:r>
      <w:r w:rsidR="007B7DBF">
        <w:t xml:space="preserve">of evaluating ecosystem impacts on fish </w:t>
      </w:r>
      <w:r w:rsidR="007B7DBF">
        <w:lastRenderedPageBreak/>
        <w:t xml:space="preserve">survival across multiple life stages and the challenges in understanding ecosystem-abundance relationships for anadromous fish populations undergoing rapid environmental change. </w:t>
      </w:r>
    </w:p>
    <w:p w14:paraId="312C68F9" w14:textId="12C2C560" w:rsidR="009D4DBB" w:rsidRPr="006F6AE6" w:rsidRDefault="00416CDC" w:rsidP="006F6AE6">
      <w:pPr>
        <w:pStyle w:val="Heading3"/>
        <w:rPr>
          <w:rFonts w:ascii="Times New Roman" w:hAnsi="Times New Roman" w:cs="Times New Roman"/>
        </w:rPr>
      </w:pPr>
      <w:r w:rsidRPr="00343D1F">
        <w:rPr>
          <w:rFonts w:ascii="Times New Roman" w:hAnsi="Times New Roman" w:cs="Times New Roman"/>
        </w:rPr>
        <w:t>1. Introduction</w:t>
      </w:r>
    </w:p>
    <w:p w14:paraId="015936CC" w14:textId="00D93A68" w:rsidR="008E0CA3" w:rsidRDefault="008E0CA3" w:rsidP="00C65D69">
      <w:pPr>
        <w:pStyle w:val="whitespace-normal"/>
        <w:spacing w:before="0" w:beforeAutospacing="0" w:after="0" w:afterAutospacing="0"/>
        <w:ind w:firstLine="360"/>
      </w:pPr>
      <w:r>
        <w:t>High-latitude regions are experiencing climate change at twice the global average rate, leading to profound transformations in both marine and freshwater ecosystems</w:t>
      </w:r>
      <w:r w:rsidR="00C60D42">
        <w:t xml:space="preserve"> </w:t>
      </w:r>
      <w:r w:rsidR="00C60D42">
        <w:fldChar w:fldCharType="begin"/>
      </w:r>
      <w:r w:rsidR="00F2423C">
        <w:instrText xml:space="preserve"> ADDIN ZOTERO_ITEM CSL_CITATION {"citationID":"sDHG5eAW","properties":{"formattedCitation":"(IPCC 2023)","plainCitation":"(IPCC 2023)","noteIndex":0},"citationItems":[{"id":5187,"uris":["http://zotero.org/users/8784224/items/VAHWGHXS"],"itemData":{"id":5187,"type":"book","abstract":"The Working Group I contribution to the Sixth Assessment Report of the Intergovernmental Panel on Climate Change (IPCC) provides a comprehensive assessment of the physical science basis of climate change. It considers in situ and remote observations; paleoclimate information; understanding of climate drivers and physical, chemical, and biological processes and feedbacks; global and regional climate modelling; advances in methods of analyses; and insights from climate services. It assesses the current state of the climate; human influence on climate in all regions; future climate change including sea level rise; global warming effects including extremes; climate information for risk assessment and regional adaptation; limiting climate change by reaching net zero carbon dioxide emissions and reducing other greenhouse gas emissions; and benefits for air quality. The report serves policymakers, decision makers, stakeholders, and all interested parties with the latest policy-relevant information on climate change. Available as Open Access on Cambridge Core.","edition":"1","ISBN":"978-1-00-915789-6","license":"https://www.cambridge.org/core/terms","note":"DOI: 10.1017/9781009157896","publisher":"Cambridge University Press","source":"DOI.org (Crossref)","title":"The Sixth Assessment Report of the Intergovernmental Panel on Climate Change","title-short":"Climate Change 2021 – The Physical Science Basis","URL":"https://www.cambridge.org/core/product/identifier/9781009157896/type/book","author":[{"literal":"IPCC"}],"accessed":{"date-parts":[["2025",1,23]]},"issued":{"date-parts":[["2023",7,6]]}}}],"schema":"https://github.com/citation-style-language/schema/raw/master/csl-citation.json"} </w:instrText>
      </w:r>
      <w:r w:rsidR="00C60D42">
        <w:fldChar w:fldCharType="separate"/>
      </w:r>
      <w:r w:rsidR="00F2423C">
        <w:rPr>
          <w:noProof/>
        </w:rPr>
        <w:t>(IPCC 2023)</w:t>
      </w:r>
      <w:r w:rsidR="00C60D42">
        <w:fldChar w:fldCharType="end"/>
      </w:r>
      <w:r>
        <w:t xml:space="preserve">. These rapid changes are particularly impactful for species that cross ecosystem boundaries during their life cycle, as they must navigate multiple environments </w:t>
      </w:r>
      <w:r w:rsidR="00A4700F">
        <w:t xml:space="preserve">changing at different rates </w:t>
      </w:r>
      <w:r w:rsidR="00B42E77">
        <w:t xml:space="preserve">over </w:t>
      </w:r>
      <w:r w:rsidR="004527B9">
        <w:t xml:space="preserve">the course of </w:t>
      </w:r>
      <w:r w:rsidR="00B42E77">
        <w:t>their</w:t>
      </w:r>
      <w:r>
        <w:t xml:space="preserve"> life history. Pacific salmon exemplify this vulnerability as they traverse freshwater, estuarine, and marine habitats, making them sentinel species for detecting and understanding ecosystem change. As anadromous species, salmon integrate and reflect the cumulative effects of </w:t>
      </w:r>
      <w:r w:rsidR="00F2423C">
        <w:t xml:space="preserve">freshwater and marine </w:t>
      </w:r>
      <w:r>
        <w:t xml:space="preserve">warming, altered precipitation </w:t>
      </w:r>
      <w:r w:rsidR="00F2423C">
        <w:t xml:space="preserve">and river flow </w:t>
      </w:r>
      <w:r>
        <w:t xml:space="preserve">patterns, and changing ocean conditions across vast geographic scales. In many cases, this also adds </w:t>
      </w:r>
      <w:r w:rsidR="00780699">
        <w:t>challenges when</w:t>
      </w:r>
      <w:r>
        <w:t xml:space="preserve"> estimating or anticipating impacts of ecosystem change on salmon populations. In the Arctic and sub-Arctic regions, where warming is most pronounced, these environmental shifts can affect critical periods in salmon life history</w:t>
      </w:r>
      <w:r w:rsidR="0068152C">
        <w:t>.</w:t>
      </w:r>
      <w:r>
        <w:t xml:space="preserve"> The accelerated rate of change in these northern regions creates unique challenges for species like salmon, which must adapt to rapidly evolving conditions in multiple ecosystems simultaneously.</w:t>
      </w:r>
    </w:p>
    <w:p w14:paraId="274E8564" w14:textId="0F743AFC" w:rsidR="00C65D69" w:rsidRDefault="00591373" w:rsidP="00C65D69">
      <w:pPr>
        <w:pStyle w:val="whitespace-normal"/>
        <w:spacing w:before="0" w:beforeAutospacing="0" w:after="0" w:afterAutospacing="0"/>
        <w:ind w:firstLine="360"/>
      </w:pPr>
      <w:r>
        <w:t xml:space="preserve">Western Alaska, and the Yukon River region in particular, is experiencing a multi-species salmon collapse. There have been </w:t>
      </w:r>
      <w:r w:rsidR="00474305">
        <w:t>commercial</w:t>
      </w:r>
      <w:r>
        <w:t xml:space="preserve"> </w:t>
      </w:r>
      <w:r w:rsidR="00474305">
        <w:t xml:space="preserve">and subsistence </w:t>
      </w:r>
      <w:r>
        <w:t xml:space="preserve">closures of Chinook salmon </w:t>
      </w:r>
      <w:r w:rsidR="00474305">
        <w:t xml:space="preserve">on the Yukon River since 2007 and </w:t>
      </w:r>
      <w:r w:rsidR="005A3A53">
        <w:t>Chum</w:t>
      </w:r>
      <w:r w:rsidR="00474305">
        <w:t xml:space="preserve"> salmon harvest has been severely restricted or closed </w:t>
      </w:r>
      <w:r>
        <w:t xml:space="preserve">since </w:t>
      </w:r>
      <w:r w:rsidR="002446DF">
        <w:t>20</w:t>
      </w:r>
      <w:r w:rsidR="00474305">
        <w:t>19</w:t>
      </w:r>
      <w:r w:rsidR="002446DF">
        <w:t xml:space="preserve"> </w:t>
      </w:r>
      <w:r w:rsidR="00474305">
        <w:fldChar w:fldCharType="begin"/>
      </w:r>
      <w:r w:rsidR="000303B0">
        <w:instrText xml:space="preserve"> ADDIN ZOTERO_ITEM CSL_CITATION {"citationID":"CMJZQbIk","properties":{"formattedCitation":"(Krueger et al. 2009, Jallen et al. 2022)","plainCitation":"(Krueger et al. 2009, Jallen et al. 2022)","noteIndex":0},"citationItems":[{"id":5226,"uris":["http://zotero.org/users/8784224/items/UYULQ55L"],"itemData":{"id":5226,"type":"book","call-number":"SH167.S17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474305">
        <w:fldChar w:fldCharType="separate"/>
      </w:r>
      <w:r w:rsidR="000303B0">
        <w:rPr>
          <w:noProof/>
        </w:rPr>
        <w:t>(Krueger et al. 2009, Jallen et al. 2022)</w:t>
      </w:r>
      <w:r w:rsidR="00474305">
        <w:fldChar w:fldCharType="end"/>
      </w:r>
      <w:r>
        <w:t xml:space="preserve">. These closures represent the first time in </w:t>
      </w:r>
      <w:r w:rsidR="00D90B83">
        <w:t>recent</w:t>
      </w:r>
      <w:r>
        <w:t xml:space="preserve"> history that both subsistence and commercial harvests were prohibited for </w:t>
      </w:r>
      <w:r w:rsidR="0025051E">
        <w:t xml:space="preserve">both of </w:t>
      </w:r>
      <w:r>
        <w:t>these species.</w:t>
      </w:r>
      <w:r w:rsidR="00D90B83">
        <w:t xml:space="preserve"> I</w:t>
      </w:r>
      <w:r>
        <w:t xml:space="preserve">mpacts </w:t>
      </w:r>
      <w:r w:rsidR="00D90B83">
        <w:t xml:space="preserve">of populations crashes and fishing closures </w:t>
      </w:r>
      <w:r>
        <w:t xml:space="preserve">extend far beyond the ecological - for thousands of years, Native Alaskan communities along the Yukon River have </w:t>
      </w:r>
      <w:r w:rsidR="00D90B83">
        <w:t>stewarded and relied</w:t>
      </w:r>
      <w:r>
        <w:t xml:space="preserve"> on </w:t>
      </w:r>
      <w:r w:rsidR="00D90B83">
        <w:t xml:space="preserve">relationships with </w:t>
      </w:r>
      <w:r>
        <w:t xml:space="preserve">salmon for food security and maintaining </w:t>
      </w:r>
      <w:r w:rsidR="00D90B83">
        <w:t>a way of life</w:t>
      </w:r>
      <w:r>
        <w:t xml:space="preserve">. The loss of both Chinook salmon and </w:t>
      </w:r>
      <w:r w:rsidR="005A3A53">
        <w:t>Chum</w:t>
      </w:r>
      <w:r>
        <w:t xml:space="preserve"> salmon harvests is particularly devastating, as </w:t>
      </w:r>
      <w:r w:rsidR="005A3A53">
        <w:t>Chum</w:t>
      </w:r>
      <w:r>
        <w:t xml:space="preserve"> salmon </w:t>
      </w:r>
      <w:r w:rsidR="00383770">
        <w:t xml:space="preserve">have historically </w:t>
      </w:r>
      <w:r>
        <w:t>provide</w:t>
      </w:r>
      <w:r w:rsidR="00383770">
        <w:t>d</w:t>
      </w:r>
      <w:r>
        <w:t xml:space="preserve"> a critical food source when Chinook salmon returns </w:t>
      </w:r>
      <w:r w:rsidR="00474305">
        <w:t>are</w:t>
      </w:r>
      <w:r>
        <w:t xml:space="preserve"> low.</w:t>
      </w:r>
      <w:r w:rsidR="00D90B83" w:rsidRPr="00D90B83">
        <w:t xml:space="preserve"> </w:t>
      </w:r>
      <w:r w:rsidR="00D90B83">
        <w:t xml:space="preserve">With over 50 rural communities depending on these fisheries, the collapse impacts traditional ways of life and food security </w:t>
      </w:r>
      <w:r w:rsidR="00D90B83">
        <w:fldChar w:fldCharType="begin"/>
      </w:r>
      <w:r w:rsidR="00D90B83">
        <w:instrText xml:space="preserve"> ADDIN ZOTERO_ITEM CSL_CITATION {"citationID":"yqhf1048","properties":{"formattedCitation":"(Alliance for a Just Society &amp; Council of Athabascan Tribal Governments 2013)","plainCitation":"(Alliance for a Just Society &amp; Council of Athabascan Tribal Governments 2013)","noteIndex":0},"citationItems":[{"id":5190,"uris":["http://zotero.org/users/8784224/items/I8VH5IIR"],"itemData":{"id":5190,"type":"article-journal","title":"Survival Denied","URL":"https://allianceforajustsociety.org/wp-content/uploads/2013/03/Survival-Denied2.pdf","author":[{"family":"Alliance for a Just Society","given":""},{"family":"Council of Athabascan Tribal Governments","given":""}],"issued":{"date-parts":[["2013"]]}}}],"schema":"https://github.com/citation-style-language/schema/raw/master/csl-citation.json"} </w:instrText>
      </w:r>
      <w:r w:rsidR="00D90B83">
        <w:fldChar w:fldCharType="separate"/>
      </w:r>
      <w:r w:rsidR="00D90B83">
        <w:rPr>
          <w:noProof/>
        </w:rPr>
        <w:t>(Alliance for a Just Society &amp; Council of Athabascan Tribal Governments 2013)</w:t>
      </w:r>
      <w:r w:rsidR="00D90B83">
        <w:fldChar w:fldCharType="end"/>
      </w:r>
      <w:r w:rsidR="00C65D69">
        <w:t xml:space="preserve">. </w:t>
      </w:r>
    </w:p>
    <w:p w14:paraId="77C639DA" w14:textId="337503A8" w:rsidR="006F6AE6" w:rsidRDefault="006F6AE6" w:rsidP="00C65D69">
      <w:pPr>
        <w:pStyle w:val="whitespace-normal"/>
        <w:spacing w:before="0" w:beforeAutospacing="0" w:after="0" w:afterAutospacing="0"/>
        <w:ind w:firstLine="360"/>
      </w:pPr>
      <w:r>
        <w:t xml:space="preserve">Yukon River </w:t>
      </w:r>
      <w:r w:rsidR="00351DDC">
        <w:t>f</w:t>
      </w:r>
      <w:r>
        <w:t xml:space="preserve">all </w:t>
      </w:r>
      <w:r w:rsidR="005A3A53">
        <w:t>Chum</w:t>
      </w:r>
      <w:r>
        <w:t xml:space="preserve"> salmon undergo one of the longest freshwater migrations for the species, traveling over 2,700 kilometers from the Bering Sea into </w:t>
      </w:r>
      <w:r w:rsidR="00780699">
        <w:t xml:space="preserve">Interior Alaska and </w:t>
      </w:r>
      <w:r>
        <w:t>Canadian spawning grounds</w:t>
      </w:r>
      <w:r w:rsidR="00700136">
        <w:t xml:space="preserve"> </w:t>
      </w:r>
      <w:r w:rsidR="00700136">
        <w:fldChar w:fldCharType="begin"/>
      </w:r>
      <w:r w:rsidR="00700136">
        <w:instrText xml:space="preserve"> ADDIN ZOTERO_ITEM CSL_CITATION {"citationID":"Ld9Nhd4n","properties":{"formattedCitation":"(Krueger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t xml:space="preserve">. This migration distinguishes them from the river's summer </w:t>
      </w:r>
      <w:r w:rsidR="005A3A53">
        <w:t>Chum</w:t>
      </w:r>
      <w:r>
        <w:t xml:space="preserve"> salmon run, which typically spawns within the lower 800 kilometers of the drainage.</w:t>
      </w:r>
      <w:r w:rsidR="007E0BFC">
        <w:t xml:space="preserve"> </w:t>
      </w:r>
      <w:r>
        <w:t xml:space="preserve">Fall </w:t>
      </w:r>
      <w:r w:rsidR="005A3A53">
        <w:t>Chum</w:t>
      </w:r>
      <w:r>
        <w:t xml:space="preserve"> begin entering the river mouth from mid-July through early September, with peak migration into Canadian waters occurring in mid-September</w:t>
      </w:r>
      <w:r w:rsidR="00700136">
        <w:t xml:space="preserve"> </w:t>
      </w:r>
      <w:r w:rsidR="00700136">
        <w:fldChar w:fldCharType="begin"/>
      </w:r>
      <w:r w:rsidR="00700136">
        <w:instrText xml:space="preserve"> ADDIN ZOTERO_ITEM CSL_CITATION {"citationID":"yjD1fmWh","properties":{"formattedCitation":"(Krueger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700136">
        <w:fldChar w:fldCharType="separate"/>
      </w:r>
      <w:r w:rsidR="00700136">
        <w:rPr>
          <w:noProof/>
        </w:rPr>
        <w:t>(Krueger et al. 2009)</w:t>
      </w:r>
      <w:r w:rsidR="00700136">
        <w:fldChar w:fldCharType="end"/>
      </w:r>
      <w:r>
        <w:t xml:space="preserve">. These populations face distinct survival challenges across multiple life stages: from egg incubation in groundwater-fed areas during harsh subarctic winters, to rapid outmigration as juveniles, followed by their critical first summer feeding in the northern Bering Sea, and subsequent years of ocean residence primarily in the Gulf of Alaska and Aleutian </w:t>
      </w:r>
      <w:r w:rsidR="00780699">
        <w:t xml:space="preserve">Island </w:t>
      </w:r>
      <w:r>
        <w:t xml:space="preserve">regions. After spending up to five years at sea, with age-four and age-five fish as the most abundant age classes, adults return to the Yukon River to complete their life cycle. The genetic distinctness between summer and fall runs, combined with their discrete spawning distributions, enables the application of multistage lifecycle models to better understand the drivers of </w:t>
      </w:r>
      <w:r w:rsidR="00780699">
        <w:t>productivity</w:t>
      </w:r>
      <w:r>
        <w:t xml:space="preserve"> across these different life history periods</w:t>
      </w:r>
      <w:r w:rsidR="00044F05">
        <w:t xml:space="preserve"> for Yukon River fall Chum</w:t>
      </w:r>
      <w:r>
        <w:t xml:space="preserve">. Understanding stage-specific </w:t>
      </w:r>
      <w:r w:rsidR="00780699">
        <w:lastRenderedPageBreak/>
        <w:t xml:space="preserve">productivity </w:t>
      </w:r>
      <w:r>
        <w:t>is particularly crucial given the recent dramatic declines in returns</w:t>
      </w:r>
      <w:r w:rsidR="00727CBE">
        <w:t xml:space="preserve"> and </w:t>
      </w:r>
      <w:r>
        <w:t>can help identify critical periods where environmental change may be having the strongest impacts on population dynamics.</w:t>
      </w:r>
    </w:p>
    <w:p w14:paraId="368D58FF" w14:textId="5C6549DD" w:rsidR="001F7BBD" w:rsidRDefault="005044C4" w:rsidP="00780699">
      <w:pPr>
        <w:pStyle w:val="whitespace-pre-wrap"/>
        <w:spacing w:before="0" w:beforeAutospacing="0" w:after="0" w:afterAutospacing="0"/>
        <w:ind w:firstLine="360"/>
      </w:pPr>
      <w:r>
        <w:t xml:space="preserve">The recent crashes in Yukon River </w:t>
      </w:r>
      <w:r w:rsidR="005A3A53">
        <w:t>Chum</w:t>
      </w:r>
      <w:r>
        <w:t xml:space="preserve"> salmon abundances were largely unexpected and</w:t>
      </w:r>
      <w:r w:rsidR="001F7BBD" w:rsidRPr="00D35F3C">
        <w:rPr>
          <w:b/>
          <w:bCs/>
        </w:rPr>
        <w:t xml:space="preserve"> </w:t>
      </w:r>
      <w:r w:rsidR="004F7AB1">
        <w:t xml:space="preserve">mechanistic understanding of population dynamics as they related to </w:t>
      </w:r>
      <w:r w:rsidR="00EA4244">
        <w:t xml:space="preserve">past </w:t>
      </w:r>
      <w:r w:rsidR="004F7AB1">
        <w:t>population crashes</w:t>
      </w:r>
      <w:r w:rsidR="001F7BBD" w:rsidRPr="005044C4">
        <w:t xml:space="preserve"> remain limited.</w:t>
      </w:r>
      <w:r w:rsidR="001F7BBD">
        <w:t xml:space="preserve"> Multiple stressors operate across the species' complex life cycle, making it challenging to disentangle their relative impacts on survival. </w:t>
      </w:r>
      <w:r w:rsidR="0072270B">
        <w:t xml:space="preserve">Declines in different salmonid species on the same river, such as </w:t>
      </w:r>
      <w:r w:rsidR="00D17EDE">
        <w:t>Chinook salmon,</w:t>
      </w:r>
      <w:r w:rsidR="001F7BBD">
        <w:t xml:space="preserve"> have been linked to smaller spawner body sizes, </w:t>
      </w:r>
      <w:r w:rsidR="00D17EDE">
        <w:t xml:space="preserve">increased </w:t>
      </w:r>
      <w:r w:rsidR="001F7BBD">
        <w:t xml:space="preserve">daily river temperatures for </w:t>
      </w:r>
      <w:r w:rsidR="00CE158E">
        <w:t>both river</w:t>
      </w:r>
      <w:r w:rsidR="001F7BBD">
        <w:t xml:space="preserve"> migration</w:t>
      </w:r>
      <w:r w:rsidR="00CE158E">
        <w:t xml:space="preserve"> </w:t>
      </w:r>
      <w:r w:rsidR="001F7BBD">
        <w:t>s</w:t>
      </w:r>
      <w:r w:rsidR="00CE158E">
        <w:t>tages</w:t>
      </w:r>
      <w:r w:rsidR="001F7BBD">
        <w:t>, and competition in the marine environment</w:t>
      </w:r>
      <w:r w:rsidR="00D17EDE">
        <w:t xml:space="preserve"> </w:t>
      </w:r>
      <w:r w:rsidR="001F7BBD">
        <w:fldChar w:fldCharType="begin"/>
      </w:r>
      <w:r w:rsidR="001F7BBD">
        <w:instrText xml:space="preserve"> ADDIN ZOTERO_ITEM CSL_CITATION {"citationID":"573WCryL","properties":{"formattedCitation":"(Cunningham et al. 2018, Howard &amp; von Biela 2023, Feddern et al. 2024)","plainCitation":"(Cunningham et al. 2018, Howard &amp; von Biela 2023, Feddern et al. 2024)","noteIndex":0},"citationItems":[{"id":20,"uris":["http://zotero.org/users/8784224/items/8VYRU22J"],"itemData":{"id":20,"type":"article-journal","abstract":"Understanding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D."}],"issued":{"date-parts":[["2018"]]}}},{"id":1373,"uris":["http://zotero.org/users/8784224/items/FHQDVIZR"],"itemData":{"id":1373,"type":"article-journal","abstract":"Concurrent, distribution-wide abundance declines of some Pacific salmon species, including Chinook salmon (Oncorhynchus tshawytscha), highlights the need to understand how vulnerability at different life stages to climate stressors affects population dynamics and fisheries sustainability. Yukon River Chinook salmon stocks are among the largest subarctic populations, near the northernmost extent of the species range. Existing research suggests that Yukon River Chinook salmon population dynamics are largely driven by factors occurring between the adult spawner life stage and their offspring's first summer at sea (second year post-hatching). However, specific mechanisms sustaining chronic poor productivity are unknown, and there is a tremendous sense of urgency to understand causes, as declines of these stocks have taken a serious toll on commercial, recreational, and indigenous subsistence fisheries. Therefore, we leveraged multiple existing datasets spanning parent and juvenile stages of life history in freshwater and marine habitats. We analyzed environmental data in association with the production of offspring that survive to the marine juvenile stage (juveniles per spawner). These analyses suggest more than 45% of the variability in the production of juvenile Chinook salmon is associated with river temperatures or water discharge levels during the parent spawning migration. Over the past two decades, parents that experienced warmer water temperatures and lower discharge in the mainstem Yukon River produced fewer juveniles per spawning adult. We propose the adult spawner life stage as a critical period regulating population dynamics. We also propose a conceptual model that can explain associations between population dynamics and climate stressors using independent data focused on marine nutrition and freshwater heat stress. It is sobering to consider that some of the northernmost Pacific salmon habitats may already be unfavorable to these cold-water species. Our findings have immediate implications, given the common assumption that northern ranges of Pacific salmon offer refugia from climate stressors.","container-title":"Global Change Biology","DOI":"10.1111/gcb.16610","ISSN":"1365-2486","issue":"7","language":"en","note":"_eprint: https://onlinelibrary.wiley.com/doi/pdf/10.1111/gcb.16610","page":"1759-1773","source":"Wiley Online Library","title":"Adult spawners: A critical period for subarctic Chinook salmon in a changing climate","title-short":"Adult spawners","volume":"29","author":[{"family":"Howard","given":"Kathrine G."},{"family":"Biela","given":"Vanessa","non-dropping-particle":"von"}],"issued":{"date-parts":[["2023"]]}}},{"id":4585,"uris":["http://zotero.org/users/8784224/items/XCIUF3BH"],"itemData":{"id":4585,"type":"article-journal","abstract":"Disentangling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1F7BBD">
        <w:fldChar w:fldCharType="separate"/>
      </w:r>
      <w:r w:rsidR="001F7BBD">
        <w:rPr>
          <w:noProof/>
        </w:rPr>
        <w:t>(Cunningham et al. 2018, Howard &amp; von Biela 2023, Feddern et al. 2024)</w:t>
      </w:r>
      <w:r w:rsidR="001F7BBD">
        <w:fldChar w:fldCharType="end"/>
      </w:r>
      <w:r w:rsidR="001F7BBD">
        <w:t xml:space="preserve">. </w:t>
      </w:r>
      <w:r w:rsidR="00355FE5">
        <w:t>However, unlike</w:t>
      </w:r>
      <w:r w:rsidR="001F7BBD">
        <w:t xml:space="preserve"> Chinook salmon, </w:t>
      </w:r>
      <w:r w:rsidR="005A3A53">
        <w:t>Chum</w:t>
      </w:r>
      <w:r w:rsidR="001F7BBD">
        <w:t xml:space="preserve"> salmon </w:t>
      </w:r>
      <w:r>
        <w:t xml:space="preserve">immediately begin their outmigration to the Bering Sea </w:t>
      </w:r>
      <w:r w:rsidR="001F7BBD">
        <w:t xml:space="preserve">after hatching, often reaching the estuarine environment within six-months. </w:t>
      </w:r>
      <w:r w:rsidR="00355FE5">
        <w:t xml:space="preserve">Thus, the mechanisms driving their changes in abundance </w:t>
      </w:r>
      <w:r w:rsidR="00115BA4">
        <w:t>may be less heavily influenced by outmigration conditions compared to fish that spend 1-2 years in freshwater</w:t>
      </w:r>
      <w:r w:rsidR="00905818">
        <w:t xml:space="preserve"> ecosystems</w:t>
      </w:r>
      <w:r w:rsidR="00355FE5">
        <w:t xml:space="preserve">. </w:t>
      </w:r>
      <w:r w:rsidR="00D247ED">
        <w:t>P</w:t>
      </w:r>
      <w:r w:rsidR="001F7BBD">
        <w:t xml:space="preserve">revious studies </w:t>
      </w:r>
      <w:r>
        <w:t>focus on</w:t>
      </w:r>
      <w:r w:rsidR="005B281B">
        <w:t xml:space="preserve"> understanding </w:t>
      </w:r>
      <w:r w:rsidR="005A3A53">
        <w:t>Chum</w:t>
      </w:r>
      <w:r w:rsidR="005B281B">
        <w:t xml:space="preserve"> salmon population dynamics </w:t>
      </w:r>
      <w:r>
        <w:t>in</w:t>
      </w:r>
      <w:r w:rsidR="001F7BBD">
        <w:t xml:space="preserve"> </w:t>
      </w:r>
      <w:r>
        <w:t>either</w:t>
      </w:r>
      <w:r w:rsidR="001F7BBD">
        <w:t xml:space="preserve"> freshwater or marine </w:t>
      </w:r>
      <w:r w:rsidR="00903408">
        <w:t>ecosystems</w:t>
      </w:r>
      <w:r w:rsidR="001F7BBD">
        <w:t xml:space="preserve">, </w:t>
      </w:r>
      <w:r w:rsidR="00903408">
        <w:t>we build on this work to identify</w:t>
      </w:r>
      <w:r w:rsidR="001F7BBD">
        <w:t xml:space="preserve"> linkages </w:t>
      </w:r>
      <w:r>
        <w:t>among</w:t>
      </w:r>
      <w:r w:rsidR="001F7BBD">
        <w:t xml:space="preserve"> these ecosystems that could </w:t>
      </w:r>
      <w:r w:rsidR="001F7BBD" w:rsidRPr="00E86CC5">
        <w:t xml:space="preserve">influence </w:t>
      </w:r>
      <w:r w:rsidR="005A3A53">
        <w:t>Chum</w:t>
      </w:r>
      <w:r w:rsidR="005B281B" w:rsidRPr="00656FA0">
        <w:t xml:space="preserve"> salmon </w:t>
      </w:r>
      <w:r w:rsidR="001F7BBD" w:rsidRPr="00656FA0">
        <w:t>population dynamics</w:t>
      </w:r>
      <w:r w:rsidR="007A4C86" w:rsidRPr="00656FA0">
        <w:t xml:space="preserve"> </w:t>
      </w:r>
      <w:r w:rsidR="007A4C86" w:rsidRPr="00656FA0">
        <w:fldChar w:fldCharType="begin"/>
      </w:r>
      <w:r w:rsidR="004224FD" w:rsidRPr="00656FA0">
        <w:instrText xml:space="preserve"> ADDIN ZOTERO_ITEM CSL_CITATION {"citationID":"77DpD4xi","properties":{"formattedCitation":"(Burril et al. 2010, Farley et al. 2024)","plainCitation":"(Burril et al. 2010, Farley et al. 2024)","noteIndex":0},"citationItems":[{"id":5196,"uris":["http://zotero.org/users/8784224/items/VH2LXE2K"],"itemData":{"id":5196,"type":"report","abstract":"Chum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7A4C86" w:rsidRPr="00656FA0">
        <w:fldChar w:fldCharType="separate"/>
      </w:r>
      <w:r w:rsidR="004224FD" w:rsidRPr="00656FA0">
        <w:rPr>
          <w:noProof/>
        </w:rPr>
        <w:t>(Burril et al. 2010, Farley et al. 2024)</w:t>
      </w:r>
      <w:r w:rsidR="007A4C86" w:rsidRPr="00656FA0">
        <w:fldChar w:fldCharType="end"/>
      </w:r>
      <w:r w:rsidR="001F7BBD" w:rsidRPr="00656FA0">
        <w:t>.</w:t>
      </w:r>
    </w:p>
    <w:p w14:paraId="5615DB3C" w14:textId="2736E1F4" w:rsidR="009D4DBB" w:rsidRPr="00A4279E" w:rsidRDefault="00355FE5" w:rsidP="00780699">
      <w:pPr>
        <w:pStyle w:val="whitespace-pre-wrap"/>
        <w:spacing w:before="0" w:beforeAutospacing="0" w:after="0" w:afterAutospacing="0"/>
        <w:ind w:firstLine="360"/>
      </w:pPr>
      <w:r>
        <w:t xml:space="preserve">Integrated population models (IPMs) provide a powerful framework for understanding complex life histories and their relationships with ecosystem change. These models are particularly valuable for anadromous species like salmon, where survival is influenced by conditions across multiple ecosystems and life stages. IPMs can incorporate multiple data sources, from juvenile abundance surveys to adult return estimates and age composition data, which provides a more comprehensive understanding of population dynamics than single-stage </w:t>
      </w:r>
      <w:r w:rsidR="00F60938">
        <w:t xml:space="preserve">stock-recruitment </w:t>
      </w:r>
      <w:r>
        <w:t xml:space="preserve">analyses. Further, this flexibility allows </w:t>
      </w:r>
      <w:r w:rsidR="007A4C86">
        <w:t xml:space="preserve">testing of </w:t>
      </w:r>
      <w:r>
        <w:t xml:space="preserve">multiple hypotheses </w:t>
      </w:r>
      <w:r w:rsidR="007A4C86">
        <w:t>around possible</w:t>
      </w:r>
      <w:r>
        <w:t xml:space="preserve"> ecosystem drivers while accounting for observation error and process variation in different data sources. The success of IPMs in salmon research has been well demonstrated, with applications revealing climate impacts on Chinook salmon survival, density-dependent effects in sockeye populations, and the influence of ocean conditions on population productivity</w:t>
      </w:r>
      <w:r w:rsidR="007D3E20">
        <w:t xml:space="preserve"> </w:t>
      </w:r>
      <w:r w:rsidR="007D3E20">
        <w:fldChar w:fldCharType="begin"/>
      </w:r>
      <w:r w:rsidR="007D3E20">
        <w:instrText xml:space="preserve"> ADDIN ZOTERO_ITEM CSL_CITATION {"citationID":"mfww8OXS","properties":{"formattedCitation":"(Cunningham et al. 2018, Jones et al. 2020, Scheuerell et al. 2020)","plainCitation":"(Cunningham et al. 2018, Jones et al. 2020, Scheuerell et al. 2020)","noteIndex":0},"citationItems":[{"id":20,"uris":["http://zotero.org/users/8784224/items/8VYRU22J"],"itemData":{"id":20,"type":"article-journal","abstract":"Understanding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D."}],"issued":{"date-parts":[["2018"]]}}},{"id":4972,"uris":["http://zotero.org/groups/5547008/items/V62SD9PZ"],"itemData":{"id":4972,"type":"article-journal","abstract":"The ecosystems supporting Pacific salmon (Oncorhynchus spp.) are changing rapidly as a result of climate change and habitat alteration. Understanding how—and how consistently—salmon populations respond to changes at regional and watershed scales has major implications for fisheries management and habitat conservation. Chinook salmon (O. tshawytscha) populations across Alaska have declined over the past decade, resulting in fisheries closures and prolonged impacts to local communities. These declines are associated with large-scale climate drivers, but uncertainty remains about the role of local conditions (e.g., precipitation, streamflow, and stream temperature) that vary among the watersheds where salmon spawn and rear. We estimated the effects of these and other environmental indicators on the productivity of 15 Chinook salmon populations in the Cook Inlet basin, southcentral Alaska, using a hierarchical Bayesian stock-recruitment model. Salmon spawning during 2003–2007 produced 57% fewer recruits than the previous long-term average, leading to declines in adult returns beginning in 2008. These declines were explained in part by density dependence, with reduced population productivity following years of high spawning abundance. Across all populations, productivity declined with increased precipitation during the fall spawning and early incubation period and increased with above-average precipitation during juvenile rearing. Above-average stream temperatures during spawning and rearing had variable effects, with negative relationships in many warmer streams and positive relationships in some colder streams. Productivity was also associated with regional indices of streamflow and ocean conditions, with high variability among populations. The cumulative effects of adverse conditions in freshwater, including high spawning abundance, heavy fall rains, and hot, dry summers may have contributed to the recent population declines across the region. Identifying both coherent and differential responses to environmental change underscores the importance of targeted, watershed-specific monitoring and conservation efforts for maintaining resilient salmon runs in a warming world.","container-title":"Global Change Biology","DOI":"10.1111/gcb.15155","ISSN":"1365-2486","issue":"9","language":"en","license":"© 2020 The Authors. Global Change Biology published by John Wiley &amp; Sons Ltd","note":"_eprint: https://onlinelibrary.wiley.com/doi/pdf/10.1111/gcb.15155","page":"4919-4936","source":"Wiley Online Library","title":"Watershed-scale climate influences productivity of Chinook salmon populations across southcentral Alaska","volume":"26","author":[{"family":"Jones","given":"Leslie A."},{"family":"Schoen","given":"Erik R."},{"family":"Shaftel","given":"Rebecca"},{"family":"Cunningham","given":"Curry J."},{"family":"Mauger","given":"Sue"},{"family":"Rinella","given":"Daniel J."},{"family":"St. Saviour","given":"Adam"}],"issued":{"date-parts":[["2020"]]}}},{"id":37,"uris":["http://zotero.org/users/8784224/items/9Z59JXI6"],"itemData":{"id":37,"type":"article-journal","abstract":"Assessing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schema":"https://github.com/citation-style-language/schema/raw/master/csl-citation.json"} </w:instrText>
      </w:r>
      <w:r w:rsidR="007D3E20">
        <w:fldChar w:fldCharType="separate"/>
      </w:r>
      <w:r w:rsidR="007D3E20">
        <w:rPr>
          <w:noProof/>
        </w:rPr>
        <w:t>(Cunningham et al. 2018, Jones et al. 2020, Scheuerell et al. 2020)</w:t>
      </w:r>
      <w:r w:rsidR="007D3E20">
        <w:fldChar w:fldCharType="end"/>
      </w:r>
      <w:r>
        <w:t xml:space="preserve">. IPMs are well-suited for investigating the mechanisms behind recent </w:t>
      </w:r>
      <w:r w:rsidR="000E007F">
        <w:t>f</w:t>
      </w:r>
      <w:r>
        <w:t xml:space="preserve">all </w:t>
      </w:r>
      <w:r w:rsidR="005A3A53">
        <w:t>Chum</w:t>
      </w:r>
      <w:r>
        <w:t xml:space="preserve"> salmon declines, where multiple potential drivers may be operating across different life stages.</w:t>
      </w:r>
    </w:p>
    <w:p w14:paraId="180F96E0" w14:textId="2DD8B1BC" w:rsidR="00343D1F" w:rsidRPr="00A4279E" w:rsidRDefault="00A4279E" w:rsidP="00A4279E">
      <w:pPr>
        <w:pStyle w:val="NormalWeb"/>
        <w:shd w:val="clear" w:color="auto" w:fill="FFFFFF"/>
        <w:spacing w:before="0" w:beforeAutospacing="0" w:after="173" w:afterAutospacing="0"/>
        <w:ind w:firstLine="360"/>
      </w:pPr>
      <w:r>
        <w:t xml:space="preserve">Here, we use an </w:t>
      </w:r>
      <w:r w:rsidR="009C6721">
        <w:t>IPM</w:t>
      </w:r>
      <w:r>
        <w:t xml:space="preserve"> to examine how ecosystem change influences </w:t>
      </w:r>
      <w:r w:rsidR="00EF2A52">
        <w:t>productivity</w:t>
      </w:r>
      <w:r>
        <w:t xml:space="preserve"> across different life stages of Yukon River </w:t>
      </w:r>
      <w:r w:rsidR="00202E26">
        <w:t>f</w:t>
      </w:r>
      <w:r>
        <w:t xml:space="preserve">all </w:t>
      </w:r>
      <w:r w:rsidR="005A3A53">
        <w:t>Chum</w:t>
      </w:r>
      <w:r>
        <w:t xml:space="preserve"> salmon. By incorporating multiple data sources spanning </w:t>
      </w:r>
      <w:r w:rsidR="00202E26">
        <w:t xml:space="preserve">from brood years </w:t>
      </w:r>
      <w:r>
        <w:t>2002-202</w:t>
      </w:r>
      <w:r w:rsidR="00202E26">
        <w:t>1</w:t>
      </w:r>
      <w:r>
        <w:t xml:space="preserve">, including juvenile abundance surveys, adult returns, and age composition data, we quantify associations between ecosystem covariates and </w:t>
      </w:r>
      <w:r w:rsidR="00EF2A52">
        <w:t>productivity</w:t>
      </w:r>
      <w:r>
        <w:t xml:space="preserve"> at two critical stages: from egg to the first marine summer and from the first marine summer to terminal harvest. We test</w:t>
      </w:r>
      <w:r w:rsidR="00EF2A52">
        <w:t>ed</w:t>
      </w:r>
      <w:r>
        <w:t xml:space="preserve"> </w:t>
      </w:r>
      <w:r w:rsidR="00044F05">
        <w:t>seven</w:t>
      </w:r>
      <w:r>
        <w:t xml:space="preserve"> covariates across these stages to evaluate hypotheses about key environmental drivers affecting </w:t>
      </w:r>
      <w:r w:rsidR="00EF2A52">
        <w:t>productivity</w:t>
      </w:r>
      <w:r>
        <w:t>. Specifically, we hypothesized that recent declines are driven by multiple interacting factors: decreased spawner size reducing reproductive success</w:t>
      </w:r>
      <w:r w:rsidR="00E67343">
        <w:t xml:space="preserve"> or offspring provisioning</w:t>
      </w:r>
      <w:r>
        <w:t xml:space="preserve">, </w:t>
      </w:r>
      <w:r w:rsidR="009C6721">
        <w:t xml:space="preserve">shifting egg incubation conditions, </w:t>
      </w:r>
      <w:r>
        <w:t xml:space="preserve">warming ocean temperatures altering prey availability and metabolic demands during critical marine periods, and increased competition from hatchery-origin salmon during </w:t>
      </w:r>
      <w:r w:rsidR="005A3A53">
        <w:t>Chum</w:t>
      </w:r>
      <w:r w:rsidR="00A118C2">
        <w:t xml:space="preserve"> salmon </w:t>
      </w:r>
      <w:r>
        <w:t xml:space="preserve">ocean residence. </w:t>
      </w:r>
    </w:p>
    <w:bookmarkEnd w:id="0"/>
    <w:p w14:paraId="553414B3" w14:textId="77777777" w:rsidR="00EA4645" w:rsidRPr="004802C8" w:rsidRDefault="00EA4645" w:rsidP="00EA4645">
      <w:pPr>
        <w:pStyle w:val="Heading3"/>
        <w:rPr>
          <w:rFonts w:cs="Times New Roman"/>
        </w:rPr>
      </w:pPr>
      <w:r w:rsidRPr="004802C8">
        <w:rPr>
          <w:rFonts w:cs="Times New Roman"/>
        </w:rPr>
        <w:lastRenderedPageBreak/>
        <w:t>2. Methods</w:t>
      </w:r>
    </w:p>
    <w:p w14:paraId="4A0B06F8" w14:textId="77777777" w:rsidR="00EA4645" w:rsidRPr="004802C8" w:rsidRDefault="00EA4645" w:rsidP="00EA4645">
      <w:pPr>
        <w:pStyle w:val="Heading4"/>
      </w:pPr>
      <w:r w:rsidRPr="004802C8">
        <w:t>2.1 Population Dynamics Model</w:t>
      </w:r>
    </w:p>
    <w:p w14:paraId="3EB747E8" w14:textId="25071D4D" w:rsidR="008831F2" w:rsidRPr="008831F2" w:rsidRDefault="00EA4645" w:rsidP="008831F2">
      <w:pPr>
        <w:ind w:firstLine="360"/>
      </w:pPr>
      <w:r>
        <w:t xml:space="preserve">An </w:t>
      </w:r>
      <w:r w:rsidRPr="004802C8">
        <w:t xml:space="preserve">integrated population model (IPM) </w:t>
      </w:r>
      <w:r>
        <w:t>was used to</w:t>
      </w:r>
      <w:r w:rsidRPr="004802C8">
        <w:t xml:space="preserve"> estimate the influence of </w:t>
      </w:r>
      <w:r>
        <w:t xml:space="preserve">environmental and ecological </w:t>
      </w:r>
      <w:r w:rsidRPr="004802C8">
        <w:t xml:space="preserve">covariates on </w:t>
      </w:r>
      <w:r>
        <w:t xml:space="preserve">the survival of </w:t>
      </w:r>
      <w:r w:rsidRPr="004802C8">
        <w:t xml:space="preserve">Yukon River </w:t>
      </w:r>
      <w:r w:rsidR="008831F2">
        <w:t>f</w:t>
      </w:r>
      <w:r>
        <w:t xml:space="preserve">all </w:t>
      </w:r>
      <w:r w:rsidR="005A3A53">
        <w:t>Chum</w:t>
      </w:r>
      <w:r w:rsidRPr="004802C8">
        <w:t xml:space="preserve"> salmon at multiple stages throughout their lifecycle</w:t>
      </w:r>
      <w:r>
        <w:t xml:space="preserve"> (Figure 1, Figure 2)</w:t>
      </w:r>
      <w:r w:rsidRPr="004802C8">
        <w:t>. IPMs</w:t>
      </w:r>
      <w:r>
        <w:t>, also called lifecycle models, are</w:t>
      </w:r>
      <w:r w:rsidRPr="004802C8">
        <w:t xml:space="preserve"> well-suited to address the challenge of incorporating environmental predictors into population models </w:t>
      </w:r>
      <w:r w:rsidRPr="004802C8">
        <w:fldChar w:fldCharType="begin"/>
      </w:r>
      <w:r w:rsidRPr="004802C8">
        <w:instrText xml:space="preserve"> ADDIN ZOTERO_ITEM CSL_CITATION {"citationID":"62HoWApF","properties":{"formattedCitation":"(Schaub &amp; Abadi 2011)","plainCitation":"(Schaub &amp; Abadi 2011)","noteIndex":0},"citationItems":[{"id":7,"uris":["http://zotero.org/users/8784224/items/8JA83TQM"],"itemData":{"id":7,"type":"article-journal","container-title":"Journal of Ornithology","DOI":"10.1007/s10336-010-0632-7","ISSN":"2193-7192, 2193-7206","issue":"S1","journalAbbreviation":"J Ornithol","language":"en","page":"227-237","source":"DOI.org (Crossref)","title":"Integrated population models: a novel analysis framework for deeper insights into population dynamics","title-short":"Integrated population models","volume":"152","author":[{"family":"Schaub","given":"Michael"},{"family":"Abadi","given":"Fitsum"}],"issued":{"date-parts":[["2011",9]]}}}],"schema":"https://github.com/citation-style-language/schema/raw/master/csl-citation.json"} </w:instrText>
      </w:r>
      <w:r w:rsidRPr="004802C8">
        <w:fldChar w:fldCharType="separate"/>
      </w:r>
      <w:r w:rsidRPr="004802C8">
        <w:rPr>
          <w:noProof/>
        </w:rPr>
        <w:t>(Schaub &amp; Abadi 2011)</w:t>
      </w:r>
      <w:r w:rsidRPr="004802C8">
        <w:fldChar w:fldCharType="end"/>
      </w:r>
      <w:r w:rsidRPr="004802C8">
        <w:t>, as demonstrated by successful applications in mammal</w:t>
      </w:r>
      <w:r>
        <w:t xml:space="preserve">, </w:t>
      </w:r>
      <w:r w:rsidRPr="004802C8">
        <w:t xml:space="preserve">bird </w:t>
      </w:r>
      <w:r>
        <w:t xml:space="preserve">and fish </w:t>
      </w:r>
      <w:r w:rsidRPr="004802C8">
        <w:t xml:space="preserve">conservation </w:t>
      </w:r>
      <w:r w:rsidRPr="008831F2">
        <w:fldChar w:fldCharType="begin"/>
      </w:r>
      <w:r w:rsidRPr="008831F2">
        <w:instrText xml:space="preserve"> ADDIN ZOTERO_ITEM CSL_CITATION {"citationID":"ew53aY7Z","properties":{"formattedCitation":"(Besbeas et al. 2002, Cunningham et al. 2018, Regehr et al. 2018, Crozier et al. 2021, DeFilippo et al. 2021)","plainCitation":"(Besbeas et al. 2002, Cunningham et al. 2018, Regehr et al. 2018, Crozier et al. 2021, DeFilippo et al. 2021)","noteIndex":0},"citationItems":[{"id":67,"uris":["http://zotero.org/users/8784224/items/89CGHYCK",["http://zotero.org/users/8784224/items/89CGHYCK"]],"itemData":{"id":67,"type":"article-journal","abstract":"Summary. In studies of wild animals, one frequently encounters both census and mark-recapture-recovery data. We show how a state-space model for census data in combination with the usual multinomial-based models for ring-recovery data provide estimates of productivity not available from either type of data alone. The approach is illustrated on two British bird species. For the lapwing, we calibrate how its recent decline could be due to a decrease in productivity. For the heron, there is no evidence for a decline in productivity, and the combined analysis increases significantly the strength of logistic regressions of survival on winter severity.","container-title":"Biometrics","DOI":"10.1111/j.0006-341X.2002.00540.x","ISSN":"1541-0420","issue":"3","language":"en","note":"_eprint: https://onlinelibrary.wiley.com/doi/pdf/10.1111/j.0006-341X.2002.00540.x","page":"540-547","source":"Wiley Online Library","title":"Integrating Mark–Recapture–Recovery and Census Data to Estimate Animal Abundance and Demographic Parameters","volume":"58","author":[{"family":"Besbeas","given":"P."},{"family":"Freeman","given":"S. N."},{"family":"Morgan","given":"B. J. T."},{"family":"Catchpole","given":"E. A."}],"issued":{"date-parts":[["2002"]]}}},{"id":20,"uris":["http://zotero.org/users/8784224/items/8VYRU22J"],"itemData":{"id":20,"type":"article-journal","abstract":"Understanding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D."}],"issued":{"date-parts":[["2018"]]}}},{"id":65,"uris":["http://zotero.org/users/8784224/items/A34C4F8Y",["http://zotero.org/users/8784224/items/A34C4F8Y"]],"itemData":{"id":65,"type":"article-journal","abstract":"Large carnivores are imperiled globally, and characteristics making them vulnerable to extinction (e.g., low densities and expansive ranges) also make it difficult to estimate demographic parameters needed for management. Here we develop an integrated population model to analyze capture-recapture, radiotelemetry, and count data for the Chukchi Sea subpopulation of polar bears (Ursus maritimus), 2008–2016. Our model addressed several challenges in capture-recapture studies for polar bears by including a multievent structure reflecting location and life history states, while accommodating state uncertainty. Female breeding probability was 0.83 (95% credible interval [CRI] = 0.71–0.90), with litter sizes of 2.18 (95% CRI = 1.71–2.82) for age-zero and 1.61 (95% CRI = 1.46–1.80) for age-one cubs. Total adult survival was 0.90 (95% CRI = 0.86–0.92) for females and 0.89 (95% CRI = 0.83–0.93) for males. Spring on-ice densities west of Alaska were 0.0030 bears/km2 (95% CRI = 0.0016–0.0060), similar to 1980s-era density estimates although methodological differences complicate comparison. Abundance of the Chukchi Sea subpopulation, derived by extrapolating density from the study area using a spatially-explicit habitat metric, was 2,937 bears (95% CRI = 1,552–5,944). Our findings are consistent with other lines of evidence suggesting the Chukchi Sea subpopulation has been productive in recent years, although it is uncertain how long this will continue given sea-ice loss due to climate change.","container-title":"Scientific Reports","DOI":"10.1038/s41598-018-34824-7","ISSN":"2045-2322","issue":"1","journalAbbreviation":"Sci Rep","language":"en","license":"2018 The Author(s)","note":"Bandiera_abtest: a\nCc_license_type: cc_by\nCg_type: Nature Research Journals\nnumber: 1\nPrimary_atype: Research\npublisher: Nature Publishing Group\nSubject_term: Climate-change ecology;Conservation biology;Ecological modelling;Population dynamics\nSubject_term_id: climate-change-ecology;conservation;ecological-modelling;population-dynamics","page":"16780","source":"www.nature.com","title":"Integrated Population Modeling Provides the First Empirical Estimates of Vital Rates and Abundance for Polar Bears in the Chukchi Sea","volume":"8","author":[{"family":"Regehr","given":"Eric V."},{"family":"Hostetter","given":"Nathan J."},{"family":"Wilson","given":"Ryan R."},{"family":"Rode","given":"Karyn D."},{"family":"Martin","given":"Michelle St"},{"family":"Converse","given":"Sarah J."}],"issued":{"date-parts":[["2018",11,14]]}}},{"id":3176,"uris":["http://zotero.org/users/8784224/items/W9S8QU4X"],"itemData":{"id":3176,"type":"article-journal","abstract":"Widespread declines in Atlantic and Pacific salmon (Salmo salar and Oncorhynchus spp.) have tracked recent climate changes, but managers still lack quantitative projections of the viability of any individual population in response to future climate change. To address this gap, we assembled a vast database of survival and other data for eight wild populations of threatened Chinook salmon (O. tshawytscha). For each population, we evaluated climate impacts at all life stages and modeled future trajectories forced by global climate model projections. Populations rapidly declined in response to increasing sea surface temperatures and other factors across diverse model assumptions and climate scenarios. Strong density dependence limited the number of salmon that survived early life stages, suggesting a potentially efficacious target for conservation effort. Other solutions require a better understanding of the factors that limit survival at sea. We conclude that dramatic increases in smolt survival are needed to overcome the negative impacts of climate change for this threatened species.","container-title":"Communications Biology","DOI":"10.1038/s42003-021-01734-w","ISSN":"2399-3642","issue":"1","journalAbbreviation":"Commun Biol","language":"en","license":"2021 This is a U.S. government work and not under copyright protection in the U.S.; foreign copyright protection may apply","note":"number: 1\npublisher: Nature Publishing Group","page":"1-14","source":"www.nature.com","title":"Climate change threatens Chinook salmon throughout their life cycle","volume":"4","author":[{"family":"Crozier","given":"Lisa G."},{"family":"Burke","given":"Brian J."},{"family":"Chasco","given":"Brandon E."},{"family":"Widener","given":"Daniel L."},{"family":"Zabel","given":"Richard W."}],"issued":{"date-parts":[["2021",2,18]]}}},{"id":62,"uris":["http://zotero.org/users/8784224/items/EGZGTNRU"],"itemData":{"id":62,"type":"article-journal","abstract":"Fishery managers often rely on forecasts of future population abundance to set allowable harvest quotas or exploitation rates. While there has been substantial research devoted to identifying environmental factors that can predict recruitment for individual populations, such correlations often degrade over time, thereby limiting their utility for management. Conversely, examining multiple populations at once to detect shared, spatially structured patterns can offer insights into their recruitment dynamics that are advantageous for forecasting. Here, we develop a population dynamics model for natural origin coho salmon (Oncorhynchus kisutch) stocks in Washington State that leverages spatial and temporal autocorrelation in marine survival to improve one-year-ahead forecasts of adult returns. Executed in a Bayesian hierarchical integrated modelling framework, our spatiotemporal approach incorporates multiple data types and shares information among stocks to estimate key biological parameters that are informative for forecasting. Retrospective evaluation of one-year-ahead forecast skill indicated that the spatiotemporal integrated population model (ST-IPM) outperformed existing forecasts of Washington State coho salmon returns by 25–38 % on average. Moreover, the ST-IPM estimates parameters that were previously non-identifiable for many stocks, and propagates uncertainty from multiple contributing data sources into model forecasts. Our results add to a growing body of work demonstrating the utility of spatiotemporal and integrated approaches for modelling population dynamics, and the framework developed here has broad applications to the assessment and management of coho salmon in Washington State and elsewhere throughout their range.","container-title":"Fisheries Research","DOI":"10.1016/j.fishres.2021.106014","ISSN":"0165-7836","journalAbbreviation":"Fisheries Research","language":"en","page":"106014","source":"ScienceDirect","title":"Improving short-term recruitment forecasts for coho salmon using a spatiotemporal integrated population model","volume":"242","author":[{"family":"DeFilippo","given":"Lukas B."},{"family":"Buehrens","given":"Thomas W."},{"family":"Scheuerell","given":"Mark"},{"family":"Kendall","given":"Neala W."},{"family":"Schindler","given":"Daniel E."}],"issued":{"date-parts":[["2021",10,1]]}}}],"schema":"https://github.com/citation-style-language/schema/raw/master/csl-citation.json"} </w:instrText>
      </w:r>
      <w:r w:rsidRPr="008831F2">
        <w:fldChar w:fldCharType="separate"/>
      </w:r>
      <w:r w:rsidRPr="008831F2">
        <w:rPr>
          <w:noProof/>
        </w:rPr>
        <w:t>(Besbeas et al. 2002, Cunningham et al. 2018, Regehr et al. 2018, Crozier et al. 2021, DeFilippo et al. 2021)</w:t>
      </w:r>
      <w:r w:rsidRPr="008831F2">
        <w:fldChar w:fldCharType="end"/>
      </w:r>
      <w:r w:rsidRPr="008831F2">
        <w:t xml:space="preserve">. The flexible IPM framework incorporates multiple data sources to estimate ecosystem covariate impacts on </w:t>
      </w:r>
      <w:r w:rsidR="008831F2">
        <w:t>f</w:t>
      </w:r>
      <w:r w:rsidRPr="008831F2">
        <w:t xml:space="preserve">all </w:t>
      </w:r>
      <w:r w:rsidR="005A3A53">
        <w:t>Chum</w:t>
      </w:r>
      <w:r w:rsidRPr="008831F2">
        <w:t xml:space="preserve"> salmon survival. </w:t>
      </w:r>
      <w:r w:rsidR="008831F2" w:rsidRPr="008831F2">
        <w:rPr>
          <w:rFonts w:eastAsiaTheme="minorHAnsi"/>
          <w:color w:val="000000"/>
        </w:rPr>
        <w:t xml:space="preserve">Data used to fit the IPM include juvenile abundance data from a marine survey in the Bering Sea, run reconstruction data from adult </w:t>
      </w:r>
      <w:r w:rsidR="005A3A53">
        <w:rPr>
          <w:rFonts w:eastAsiaTheme="minorHAnsi"/>
          <w:color w:val="000000"/>
        </w:rPr>
        <w:t>Chum</w:t>
      </w:r>
      <w:r w:rsidR="008831F2" w:rsidRPr="008831F2">
        <w:rPr>
          <w:rFonts w:eastAsiaTheme="minorHAnsi"/>
          <w:color w:val="000000"/>
        </w:rPr>
        <w:t xml:space="preserve"> salmon returning to the Yukon River to spawn, and environmental covariates spanning brood years 2002 – 202</w:t>
      </w:r>
      <w:r w:rsidR="006B367F">
        <w:rPr>
          <w:rFonts w:eastAsiaTheme="minorHAnsi"/>
          <w:color w:val="000000"/>
        </w:rPr>
        <w:t>1</w:t>
      </w:r>
      <w:r w:rsidR="008831F2" w:rsidRPr="008831F2">
        <w:rPr>
          <w:rFonts w:eastAsiaTheme="minorHAnsi"/>
          <w:color w:val="000000"/>
        </w:rPr>
        <w:t xml:space="preserve">. The model was fit within a Bayesian framework </w:t>
      </w:r>
      <w:r w:rsidR="009C117D">
        <w:rPr>
          <w:rFonts w:eastAsiaTheme="minorHAnsi"/>
          <w:color w:val="000000"/>
        </w:rPr>
        <w:t>as</w:t>
      </w:r>
      <w:r w:rsidR="008831F2" w:rsidRPr="008831F2">
        <w:rPr>
          <w:rFonts w:eastAsiaTheme="minorHAnsi"/>
          <w:color w:val="000000"/>
        </w:rPr>
        <w:t xml:space="preserve"> described below.</w:t>
      </w:r>
    </w:p>
    <w:p w14:paraId="2417402C" w14:textId="429375F1" w:rsidR="00EA4645" w:rsidRPr="004802C8" w:rsidRDefault="00EA4645" w:rsidP="00EA4645">
      <w:pPr>
        <w:ind w:firstLine="360"/>
      </w:pPr>
      <w:r w:rsidRPr="008831F2">
        <w:t xml:space="preserve">The IPM tracked fall </w:t>
      </w:r>
      <w:r w:rsidR="005A3A53">
        <w:t>Chum</w:t>
      </w:r>
      <w:r w:rsidRPr="008831F2">
        <w:t xml:space="preserve"> salmon </w:t>
      </w:r>
      <w:r w:rsidR="00020B06">
        <w:t xml:space="preserve">cohorts </w:t>
      </w:r>
      <w:r w:rsidRPr="008831F2">
        <w:t xml:space="preserve">by brood year, </w:t>
      </w:r>
      <w:r w:rsidRPr="008831F2">
        <w:rPr>
          <w:i/>
          <w:iCs/>
        </w:rPr>
        <w:t>t</w:t>
      </w:r>
      <w:r w:rsidRPr="008831F2">
        <w:t xml:space="preserve">, life stage, </w:t>
      </w:r>
      <w:r w:rsidRPr="008831F2">
        <w:rPr>
          <w:i/>
          <w:iCs/>
        </w:rPr>
        <w:t xml:space="preserve">s </w:t>
      </w:r>
      <w:r w:rsidRPr="008831F2">
        <w:t xml:space="preserve">and age, </w:t>
      </w:r>
      <w:r w:rsidRPr="008831F2">
        <w:rPr>
          <w:i/>
          <w:iCs/>
        </w:rPr>
        <w:t>a</w:t>
      </w:r>
      <w:r w:rsidRPr="008831F2">
        <w:t xml:space="preserve">. The model includes </w:t>
      </w:r>
      <w:r w:rsidR="006B367F">
        <w:t>five</w:t>
      </w:r>
      <w:r w:rsidRPr="008831F2">
        <w:t xml:space="preserve"> stages for Yukon river fall </w:t>
      </w:r>
      <w:r w:rsidR="005A3A53">
        <w:t>Chum</w:t>
      </w:r>
      <w:r w:rsidRPr="008831F2">
        <w:t xml:space="preserve">: 1) </w:t>
      </w:r>
      <w:r w:rsidRPr="004802C8">
        <w:t xml:space="preserve">“eggs”, </w:t>
      </w:r>
      <w:r>
        <w:t>which tracks the</w:t>
      </w:r>
      <w:r w:rsidRPr="004802C8">
        <w:t xml:space="preserve"> amount of eggs produced by spawners</w:t>
      </w:r>
      <w:r>
        <w:t>,</w:t>
      </w:r>
      <w:r w:rsidRPr="004802C8">
        <w:t xml:space="preserve"> </w:t>
      </w:r>
      <w:r>
        <w:t xml:space="preserve">2) </w:t>
      </w:r>
      <w:r w:rsidRPr="004802C8">
        <w:t>“</w:t>
      </w:r>
      <w:r w:rsidR="006B367F">
        <w:t xml:space="preserve">marine </w:t>
      </w:r>
      <w:r w:rsidR="00020B06">
        <w:t>juvenile</w:t>
      </w:r>
      <w:r w:rsidRPr="004802C8">
        <w:t>”</w:t>
      </w:r>
      <w:r>
        <w:t>,</w:t>
      </w:r>
      <w:r w:rsidRPr="004802C8">
        <w:t xml:space="preserve"> which tracks individuals from eggs to </w:t>
      </w:r>
      <w:r>
        <w:t>the</w:t>
      </w:r>
      <w:r w:rsidRPr="004802C8">
        <w:t xml:space="preserve"> end of their first summer in the marine environment, </w:t>
      </w:r>
      <w:r>
        <w:t>3</w:t>
      </w:r>
      <w:r w:rsidRPr="004802C8">
        <w:t xml:space="preserve">) </w:t>
      </w:r>
      <w:r w:rsidR="006B367F">
        <w:t xml:space="preserve">“marine </w:t>
      </w:r>
      <w:r w:rsidR="00020B06">
        <w:t>immature</w:t>
      </w:r>
      <w:r w:rsidR="006B367F">
        <w:t xml:space="preserve">”, </w:t>
      </w:r>
      <w:r w:rsidR="006B367F" w:rsidRPr="004802C8">
        <w:t xml:space="preserve">which tracks individuals from </w:t>
      </w:r>
      <w:r w:rsidR="006B367F">
        <w:t>the</w:t>
      </w:r>
      <w:r w:rsidR="006B367F" w:rsidRPr="004802C8">
        <w:t xml:space="preserve"> end of their first summer</w:t>
      </w:r>
      <w:r w:rsidR="006B367F">
        <w:t xml:space="preserve"> </w:t>
      </w:r>
      <w:r w:rsidR="00020B06">
        <w:t>through</w:t>
      </w:r>
      <w:r w:rsidR="006B367F">
        <w:t xml:space="preserve"> </w:t>
      </w:r>
      <w:r w:rsidR="00020B06">
        <w:t>the</w:t>
      </w:r>
      <w:r w:rsidR="006B367F">
        <w:t xml:space="preserve"> first winter</w:t>
      </w:r>
      <w:r w:rsidR="006B367F" w:rsidRPr="004802C8">
        <w:t xml:space="preserve"> in the marine </w:t>
      </w:r>
      <w:r w:rsidR="00020B06">
        <w:t>environment to maturity</w:t>
      </w:r>
      <w:r w:rsidR="006B367F" w:rsidRPr="004802C8">
        <w:t xml:space="preserve">, </w:t>
      </w:r>
      <w:r w:rsidR="006B367F">
        <w:t xml:space="preserve">4) </w:t>
      </w:r>
      <w:r w:rsidRPr="004802C8">
        <w:t>“</w:t>
      </w:r>
      <w:r>
        <w:t>total returns</w:t>
      </w:r>
      <w:r w:rsidRPr="004802C8">
        <w:t xml:space="preserve">”, which tracks </w:t>
      </w:r>
      <w:r w:rsidR="00020B06">
        <w:t>the amount of fish</w:t>
      </w:r>
      <w:r w:rsidRPr="004802C8">
        <w:t xml:space="preserve"> </w:t>
      </w:r>
      <w:r w:rsidR="00020B06">
        <w:t>in each calendar year that</w:t>
      </w:r>
      <w:r w:rsidRPr="004802C8">
        <w:t xml:space="preserve"> return to the Yukon </w:t>
      </w:r>
      <w:r>
        <w:t>R</w:t>
      </w:r>
      <w:r w:rsidRPr="004802C8">
        <w:t xml:space="preserve">iver mouth and are vulnerable to terminal harvest, </w:t>
      </w:r>
      <w:r>
        <w:t>and</w:t>
      </w:r>
      <w:r w:rsidRPr="004802C8">
        <w:t xml:space="preserve"> </w:t>
      </w:r>
      <w:r w:rsidR="00020B06">
        <w:t>5</w:t>
      </w:r>
      <w:r w:rsidRPr="004802C8">
        <w:t xml:space="preserve">) “spawners”, which </w:t>
      </w:r>
      <w:r>
        <w:t>are</w:t>
      </w:r>
      <w:r w:rsidRPr="004802C8">
        <w:t xml:space="preserve"> the fish that </w:t>
      </w:r>
      <w:r>
        <w:t>escape harvest and make it</w:t>
      </w:r>
      <w:r w:rsidRPr="004802C8">
        <w:t xml:space="preserve"> to the spawning grounds</w:t>
      </w:r>
      <w:r>
        <w:t xml:space="preserve"> and is equal to the difference between total returns and total terminal harvest </w:t>
      </w:r>
      <w:r w:rsidRPr="004802C8">
        <w:t xml:space="preserve">(Figure </w:t>
      </w:r>
      <w:r>
        <w:t>2</w:t>
      </w:r>
      <w:r w:rsidRPr="004802C8">
        <w:t xml:space="preserve">). </w:t>
      </w:r>
    </w:p>
    <w:p w14:paraId="2B0596ED" w14:textId="3FAE4AE2" w:rsidR="00EA4645" w:rsidRPr="004802C8" w:rsidRDefault="00EA4645" w:rsidP="00EA4645">
      <w:pPr>
        <w:ind w:firstLine="360"/>
      </w:pPr>
      <w:r w:rsidRPr="004802C8">
        <w:t xml:space="preserve">The number of </w:t>
      </w:r>
      <w:r w:rsidR="005A3A53">
        <w:t>Chum</w:t>
      </w:r>
      <w:r w:rsidRPr="004802C8">
        <w:t xml:space="preserve"> salmon surviving from an egg to the end of their first summer</w:t>
      </w:r>
      <w:r>
        <w:t xml:space="preserve"> in the ocean</w:t>
      </w:r>
      <w:r w:rsidRPr="004802C8">
        <w:t xml:space="preserve">, </w:t>
      </w:r>
      <w:proofErr w:type="spellStart"/>
      <w:r w:rsidRPr="004802C8">
        <w:t>N</w:t>
      </w:r>
      <w:r w:rsidRPr="004802C8">
        <w:rPr>
          <w:vertAlign w:val="subscript"/>
        </w:rPr>
        <w:t>t,s</w:t>
      </w:r>
      <w:proofErr w:type="spellEnd"/>
      <w:r w:rsidRPr="004802C8">
        <w:rPr>
          <w:vertAlign w:val="subscript"/>
        </w:rPr>
        <w:t>=j</w:t>
      </w:r>
      <w:r>
        <w:rPr>
          <w:vertAlign w:val="subscript"/>
        </w:rPr>
        <w:t>,</w:t>
      </w:r>
      <w:r w:rsidRPr="004802C8">
        <w:t xml:space="preserve"> depend</w:t>
      </w:r>
      <w:r>
        <w:t>s</w:t>
      </w:r>
      <w:r w:rsidRPr="004802C8">
        <w:t xml:space="preserve"> on the number of eggs spawned in brood year, </w:t>
      </w:r>
      <w:r w:rsidRPr="000659EB">
        <w:rPr>
          <w:i/>
          <w:iCs/>
        </w:rPr>
        <w:t>t</w:t>
      </w:r>
      <w:r w:rsidRPr="004802C8">
        <w:t xml:space="preserve">, </w:t>
      </w:r>
      <w:proofErr w:type="spellStart"/>
      <w:r w:rsidRPr="004802C8">
        <w:t>N</w:t>
      </w:r>
      <w:r w:rsidRPr="004802C8">
        <w:rPr>
          <w:vertAlign w:val="subscript"/>
        </w:rPr>
        <w:t>t,s</w:t>
      </w:r>
      <w:proofErr w:type="spellEnd"/>
      <w:r w:rsidRPr="004802C8">
        <w:rPr>
          <w:vertAlign w:val="subscript"/>
        </w:rPr>
        <w:t>=e</w:t>
      </w:r>
      <w:r w:rsidRPr="004802C8">
        <w:t xml:space="preserve"> and the survival rate from eggs to </w:t>
      </w:r>
      <w:r w:rsidR="00020B06">
        <w:t xml:space="preserve">marine </w:t>
      </w:r>
      <w:r w:rsidRPr="004802C8">
        <w:t xml:space="preserve">juveniles, </w:t>
      </w:r>
      <m:oMath>
        <m:r>
          <m:rPr>
            <m:sty m:val="p"/>
          </m:rPr>
          <w:rPr>
            <w:rFonts w:ascii="Cambria Math" w:hAnsi="Cambria Math"/>
          </w:rPr>
          <m:t>κ</m:t>
        </m:r>
      </m:oMath>
      <w:r w:rsidRPr="004802C8">
        <w:rPr>
          <w:vertAlign w:val="subscript"/>
        </w:rPr>
        <w:t>t,s=j</w:t>
      </w:r>
      <w:r w:rsidRPr="004802C8">
        <w:t xml:space="preserve">.  </w:t>
      </w:r>
    </w:p>
    <w:p w14:paraId="107BCBC1" w14:textId="77777777" w:rsidR="00EA4645" w:rsidRPr="000659EB" w:rsidRDefault="00EA4645" w:rsidP="00EA4645">
      <w:pPr>
        <w:pStyle w:val="NormalWeb"/>
        <w:spacing w:before="0" w:beforeAutospacing="0" w:after="0" w:afterAutospacing="0"/>
        <w:ind w:firstLine="720"/>
        <w:jc w:val="center"/>
      </w:pPr>
      <w:proofErr w:type="spellStart"/>
      <w:r w:rsidRPr="004802C8">
        <w:t>N</w:t>
      </w:r>
      <w:r w:rsidRPr="004802C8">
        <w:rPr>
          <w:vertAlign w:val="subscript"/>
        </w:rPr>
        <w:t>t,s</w:t>
      </w:r>
      <w:proofErr w:type="spellEnd"/>
      <w:r w:rsidRPr="004802C8">
        <w:rPr>
          <w:vertAlign w:val="subscript"/>
        </w:rPr>
        <w:t>=j</w:t>
      </w:r>
      <w:r w:rsidRPr="004802C8">
        <w:t xml:space="preserve">= </w:t>
      </w:r>
      <m:oMath>
        <m:r>
          <m:rPr>
            <m:sty m:val="p"/>
          </m:rPr>
          <w:rPr>
            <w:rFonts w:ascii="Cambria Math" w:hAnsi="Cambria Math"/>
          </w:rPr>
          <m:t>κ</m:t>
        </m:r>
      </m:oMath>
      <w:r w:rsidRPr="004802C8">
        <w:rPr>
          <w:vertAlign w:val="subscript"/>
        </w:rPr>
        <w:t>t,s=j</w:t>
      </w:r>
      <w:r w:rsidRPr="004802C8">
        <w:t xml:space="preserve">* </w:t>
      </w:r>
      <w:proofErr w:type="spellStart"/>
      <w:r w:rsidRPr="004802C8">
        <w:t>N</w:t>
      </w:r>
      <w:r w:rsidRPr="004802C8">
        <w:rPr>
          <w:vertAlign w:val="subscript"/>
        </w:rPr>
        <w:t>t,s</w:t>
      </w:r>
      <w:proofErr w:type="spellEnd"/>
      <w:r w:rsidRPr="004802C8">
        <w:rPr>
          <w:vertAlign w:val="subscript"/>
        </w:rPr>
        <w:t xml:space="preserve">=e               </w:t>
      </w:r>
      <w:r w:rsidRPr="004802C8">
        <w:t>Eq. 4.1</w:t>
      </w:r>
    </w:p>
    <w:p w14:paraId="784473CA" w14:textId="77777777" w:rsidR="00EA4645" w:rsidRPr="004802C8" w:rsidRDefault="00EA4645" w:rsidP="00EA4645">
      <w:pPr>
        <w:ind w:firstLine="360"/>
      </w:pPr>
      <w:r w:rsidRPr="004802C8">
        <w:t xml:space="preserve">The survival rate, </w:t>
      </w:r>
      <m:oMath>
        <m:r>
          <m:rPr>
            <m:sty m:val="p"/>
          </m:rPr>
          <w:rPr>
            <w:rFonts w:ascii="Cambria Math" w:hAnsi="Cambria Math"/>
          </w:rPr>
          <m:t>κ</m:t>
        </m:r>
      </m:oMath>
      <w:r w:rsidRPr="004802C8">
        <w:rPr>
          <w:vertAlign w:val="subscript"/>
        </w:rPr>
        <w:t xml:space="preserve">t,s=j, </w:t>
      </w:r>
      <w:r w:rsidRPr="004802C8">
        <w:t>was calculated using a Beverton</w:t>
      </w:r>
      <w:r>
        <w:t>-</w:t>
      </w:r>
      <w:r w:rsidRPr="004802C8">
        <w:t xml:space="preserve">Holt </w:t>
      </w:r>
      <w:r>
        <w:t>t</w:t>
      </w:r>
      <w:r w:rsidRPr="004802C8">
        <w:t xml:space="preserve">ransition function </w:t>
      </w:r>
      <w:r w:rsidRPr="004802C8">
        <w:fldChar w:fldCharType="begin"/>
      </w:r>
      <w:r w:rsidRPr="004802C8">
        <w:instrText xml:space="preserve"> ADDIN ZOTERO_ITEM CSL_CITATION {"citationID":"aGpbFSzN","properties":{"formattedCitation":"(Moussalli &amp; Hilborn 1986)","plainCitation":"(Moussalli &amp; Hilborn 1986)","noteIndex":0},"citationItems":[{"id":1702,"uris":["http://zotero.org/users/8784224/items/S99JUANB"],"itemData":{"id":1702,"type":"article-journal","abstract":"If the life history of a population consists of a sequence of density-dependent stages linked by density-independent survival rates, and if the density-dependent stages take the form of the Beverton–Holt stock and recruitment curve, then a single Beverton–Holt curve will describe the entire life history. The relationship between the parameters of any stage in the life history and the optimal harvest rate and optimal stock size is analyzed. Increasing survival rates will always increase the optimal harvest rate, but may increase or decrease the optimal stock size. Increasing the habitat capacity will increase the optimal stock size and leave the optimal harvest rate unaffected. An example of changing freshwater survival rates by Salmonid Enhancement is shown, as is an example of changing ocean survival rate. As we acquire a better understanding of the determinants of survival and habitat capacity, we should adjust harvest rates and stock size as the environment changes.","container-title":"Canadian Journal of Fisheries and Aquatic Sciences","DOI":"10.1139/f86-014","ISSN":"0706-652X, 1205-7533","issue":"1","journalAbbreviation":"Can. J. Fish. Aquat. Sci.","language":"en","page":"135-141","source":"DOI.org (Crossref)","title":"Optimal Stock Size and Harvest Rate in Multistage Life History Models","volume":"43","author":[{"family":"Moussalli","given":"Elie"},{"family":"Hilborn","given":"Ray"}],"issued":{"date-parts":[["1986",1,1]]}}}],"schema":"https://github.com/citation-style-language/schema/raw/master/csl-citation.json"} </w:instrText>
      </w:r>
      <w:r w:rsidRPr="004802C8">
        <w:fldChar w:fldCharType="separate"/>
      </w:r>
      <w:r w:rsidRPr="004802C8">
        <w:rPr>
          <w:noProof/>
        </w:rPr>
        <w:t>(Moussalli &amp; Hilborn 1986)</w:t>
      </w:r>
      <w:r w:rsidRPr="004802C8">
        <w:fldChar w:fldCharType="end"/>
      </w:r>
      <w:r w:rsidRPr="004802C8">
        <w:t xml:space="preserve">. </w:t>
      </w:r>
    </w:p>
    <w:p w14:paraId="751B13ED" w14:textId="77777777" w:rsidR="00EA4645" w:rsidRPr="004802C8" w:rsidRDefault="00000000" w:rsidP="00EA4645">
      <w:pPr>
        <w:ind w:left="2880" w:firstLine="720"/>
      </w:pPr>
      <m:oMath>
        <m:sSub>
          <m:sSubPr>
            <m:ctrlPr>
              <w:rPr>
                <w:rFonts w:ascii="Cambria Math" w:hAnsi="Cambria Math"/>
              </w:rPr>
            </m:ctrlPr>
          </m:sSubPr>
          <m:e>
            <m:r>
              <m:rPr>
                <m:sty m:val="p"/>
              </m:rPr>
              <w:rPr>
                <w:rFonts w:ascii="Cambria Math" w:hAnsi="Cambria Math"/>
              </w:rPr>
              <m:t>κ</m:t>
            </m:r>
          </m:e>
          <m:sub>
            <m:r>
              <m:rPr>
                <m:sty m:val="p"/>
              </m:rPr>
              <w:rPr>
                <w:rFonts w:ascii="Cambria Math" w:hAnsi="Cambria Math"/>
              </w:rPr>
              <m:t>t,s=j</m:t>
            </m:r>
          </m:sub>
        </m:sSub>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num>
          <m:den>
            <m:r>
              <m:rPr>
                <m:sty m:val="p"/>
              </m:rPr>
              <w:rPr>
                <w:rFonts w:ascii="Cambria Math" w:hAnsi="Cambria Math"/>
              </w:rPr>
              <m:t xml:space="preserve">1+ </m:t>
            </m:r>
            <m:f>
              <m:fPr>
                <m:ctrlPr>
                  <w:rPr>
                    <w:rFonts w:ascii="Cambria Math" w:hAnsi="Cambria Math"/>
                  </w:rPr>
                </m:ctrlPr>
              </m:fPr>
              <m:num>
                <m:sSub>
                  <m:sSubPr>
                    <m:ctrlPr>
                      <w:rPr>
                        <w:rFonts w:ascii="Cambria Math" w:hAnsi="Cambria Math"/>
                      </w:rPr>
                    </m:ctrlPr>
                  </m:sSubPr>
                  <m:e>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e>
                  <m:sub>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t,s-1</m:t>
                        </m:r>
                      </m:sub>
                    </m:sSub>
                  </m:sub>
                </m:sSub>
              </m:num>
              <m:den>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den>
            </m:f>
          </m:den>
        </m:f>
      </m:oMath>
      <w:r w:rsidR="00EA4645" w:rsidRPr="004802C8">
        <w:t xml:space="preserve">        Eq. 4.2</w:t>
      </w:r>
    </w:p>
    <w:p w14:paraId="2AD85B91" w14:textId="56DDC1B2" w:rsidR="00EA4645" w:rsidRPr="004802C8" w:rsidRDefault="00EA4645" w:rsidP="00EA4645">
      <w:pPr>
        <w:ind w:firstLine="360"/>
      </w:pPr>
      <w:r w:rsidRPr="004802C8">
        <w:t xml:space="preserve">where the productivity parameter </w:t>
      </w: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oMath>
      <w:r w:rsidRPr="004802C8">
        <w:t xml:space="preserve"> represent</w:t>
      </w:r>
      <w:r>
        <w:t>s</w:t>
      </w:r>
      <w:r w:rsidRPr="004802C8">
        <w:t xml:space="preserve"> time</w:t>
      </w:r>
      <w:r>
        <w:t>-</w:t>
      </w:r>
      <w:r w:rsidRPr="004802C8">
        <w:t xml:space="preserve">varying maximum survival rate </w:t>
      </w:r>
      <w:r>
        <w:t>in the absence of</w:t>
      </w:r>
      <w:r w:rsidRPr="004802C8">
        <w:t xml:space="preserve"> density</w:t>
      </w:r>
      <w:r>
        <w:t>-</w:t>
      </w:r>
      <w:r w:rsidRPr="004802C8">
        <w:t>dependen</w:t>
      </w:r>
      <w:r>
        <w:t>t compensation</w:t>
      </w:r>
      <w:r w:rsidRPr="004802C8">
        <w:t xml:space="preserve">, and </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s</m:t>
            </m:r>
          </m:sub>
        </m:sSub>
      </m:oMath>
      <w:r w:rsidRPr="004802C8">
        <w:t xml:space="preserve"> represent</w:t>
      </w:r>
      <w:r>
        <w:t>s</w:t>
      </w:r>
      <w:r w:rsidRPr="004802C8">
        <w:t xml:space="preserve"> the carrying capacity, or the maximum number of individuals that could survive </w:t>
      </w:r>
      <w:r>
        <w:t>to the end of</w:t>
      </w:r>
      <w:r w:rsidRPr="004802C8">
        <w:t xml:space="preserve"> </w:t>
      </w:r>
      <w:r>
        <w:t>each</w:t>
      </w:r>
      <w:r w:rsidRPr="004802C8">
        <w:t xml:space="preserve"> life stage. The productivity parameter was estimated conditional on environmental covariates (Table 1) using an inverse logit function of basal productivity,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s</m:t>
            </m:r>
          </m:sub>
        </m:sSub>
      </m:oMath>
      <w:r w:rsidRPr="004802C8">
        <w:t xml:space="preserve">, which represented the </w:t>
      </w:r>
      <w:r w:rsidR="00607CF9">
        <w:t>maximum</w:t>
      </w:r>
      <w:r w:rsidR="00607CF9" w:rsidRPr="004802C8">
        <w:t xml:space="preserve"> </w:t>
      </w:r>
      <w:r w:rsidRPr="004802C8">
        <w:t>survival rate</w:t>
      </w:r>
      <w:r>
        <w:t xml:space="preserve"> (in logit space)</w:t>
      </w:r>
      <w:r w:rsidRPr="004802C8">
        <w:t xml:space="preserve"> at low density.</w:t>
      </w:r>
    </w:p>
    <w:p w14:paraId="493D95E1" w14:textId="77777777" w:rsidR="00EA4645" w:rsidRPr="004802C8" w:rsidRDefault="00EA4645" w:rsidP="00EA4645">
      <w:pPr>
        <w:ind w:firstLine="360"/>
      </w:pPr>
      <w:r w:rsidRPr="004802C8">
        <w:t xml:space="preserve">      </w:t>
      </w:r>
    </w:p>
    <w:p w14:paraId="5AABA829" w14:textId="153C7B95"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ρ</m:t>
            </m:r>
          </m:e>
          <m:sub>
            <m:r>
              <m:rPr>
                <m:sty m:val="p"/>
              </m:rPr>
              <w:rPr>
                <w:rFonts w:ascii="Cambria Math" w:hAnsi="Cambria Math"/>
              </w:rPr>
              <m:t>t,s</m:t>
            </m:r>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1</m:t>
            </m:r>
          </m:num>
          <m:den>
            <m:sSup>
              <m:sSupPr>
                <m:ctrlPr>
                  <w:rPr>
                    <w:rFonts w:ascii="Cambria Math" w:hAnsi="Cambria Math"/>
                  </w:rPr>
                </m:ctrlPr>
              </m:sSupPr>
              <m:e>
                <m:r>
                  <m:rPr>
                    <m:sty m:val="p"/>
                  </m:rPr>
                  <w:rPr>
                    <w:rFonts w:ascii="Cambria Math" w:hAnsi="Cambria Math"/>
                  </w:rPr>
                  <m:t>1+e</m:t>
                </m:r>
              </m:e>
              <m:sup>
                <m:r>
                  <m:rPr>
                    <m:sty m:val="p"/>
                  </m:rPr>
                  <w:rPr>
                    <w:rFonts w:ascii="Cambria Math" w:hAnsi="Cambria Math"/>
                  </w:rPr>
                  <m:t>(-</m:t>
                </m:r>
                <m:sSub>
                  <m:sSubPr>
                    <m:ctrlPr>
                      <w:rPr>
                        <w:rFonts w:ascii="Cambria Math" w:hAnsi="Cambria Math"/>
                      </w:rPr>
                    </m:ctrlPr>
                  </m:sSubPr>
                  <m:e>
                    <m:r>
                      <m:rPr>
                        <m:sty m:val="p"/>
                      </m:rPr>
                      <w:rPr>
                        <w:rFonts w:ascii="Cambria Math" w:hAnsi="Cambria Math"/>
                      </w:rPr>
                      <m:t>β</m:t>
                    </m:r>
                  </m:e>
                  <m:sub>
                    <m:r>
                      <w:rPr>
                        <w:rFonts w:ascii="Cambria Math" w:hAnsi="Cambria Math"/>
                      </w:rPr>
                      <m:t>s</m:t>
                    </m:r>
                  </m:sub>
                </m:sSub>
                <m:r>
                  <m:rPr>
                    <m:sty m:val="p"/>
                  </m:rP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c=1</m:t>
                    </m:r>
                  </m:sub>
                  <m:sup>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sup>
                  <m:e>
                    <m:d>
                      <m:dPr>
                        <m:ctrlPr>
                          <w:rPr>
                            <w:rFonts w:ascii="Cambria Math" w:hAnsi="Cambria Math"/>
                          </w:rPr>
                        </m:ctrlPr>
                      </m:dPr>
                      <m:e>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Sub>
                              <m:sSubPr>
                                <m:ctrlPr>
                                  <w:rPr>
                                    <w:rFonts w:ascii="Cambria Math" w:hAnsi="Cambria Math"/>
                                  </w:rPr>
                                </m:ctrlPr>
                              </m:sSubPr>
                              <m:e>
                                <m:r>
                                  <m:rPr>
                                    <m:sty m:val="p"/>
                                  </m:rPr>
                                  <w:rPr>
                                    <w:rFonts w:ascii="Cambria Math" w:hAnsi="Cambria Math"/>
                                  </w:rPr>
                                  <m:t>δ</m:t>
                                </m:r>
                              </m:e>
                              <m:sub>
                                <m:r>
                                  <m:rPr>
                                    <m:sty m:val="p"/>
                                  </m:rPr>
                                  <w:rPr>
                                    <w:rFonts w:ascii="Cambria Math" w:hAnsi="Cambria Math"/>
                                  </w:rPr>
                                  <m:t>s</m:t>
                                </m:r>
                              </m:sub>
                            </m:sSub>
                          </m:sub>
                        </m:sSub>
                      </m:e>
                    </m:d>
                    <m:r>
                      <m:rPr>
                        <m:sty m:val="p"/>
                      </m:rPr>
                      <w:rPr>
                        <w:rFonts w:ascii="Cambria Math" w:hAnsi="Cambria Math"/>
                      </w:rPr>
                      <m:t>)</m:t>
                    </m:r>
                  </m:e>
                </m:nary>
                <m:r>
                  <m:rPr>
                    <m:sty m:val="p"/>
                  </m:rPr>
                  <w:rPr>
                    <w:rFonts w:ascii="Cambria Math" w:hAnsi="Cambria Math"/>
                  </w:rPr>
                  <m:t xml:space="preserve"> </m:t>
                </m:r>
              </m:sup>
            </m:sSup>
          </m:den>
        </m:f>
      </m:oMath>
      <w:r w:rsidR="00EA4645" w:rsidRPr="004802C8">
        <w:t xml:space="preserve">        Eq. 4.3</w:t>
      </w:r>
    </w:p>
    <w:p w14:paraId="065F1B6B" w14:textId="77777777" w:rsidR="00EA4645" w:rsidRPr="004802C8" w:rsidRDefault="00EA4645" w:rsidP="00EA4645">
      <w:pPr>
        <w:pStyle w:val="NormalWeb"/>
        <w:spacing w:before="0" w:beforeAutospacing="0" w:after="0" w:afterAutospacing="0"/>
        <w:ind w:firstLine="360"/>
      </w:pPr>
    </w:p>
    <w:p w14:paraId="09AB8847" w14:textId="51CE09E6" w:rsidR="00EA4645" w:rsidRPr="004802C8" w:rsidRDefault="00EA4645" w:rsidP="00EA4645">
      <w:pPr>
        <w:pStyle w:val="NormalWeb"/>
        <w:spacing w:before="0" w:beforeAutospacing="0" w:after="0" w:afterAutospacing="0"/>
        <w:ind w:firstLine="360"/>
      </w:pPr>
      <w:r w:rsidRPr="004802C8">
        <w:t>Here, a matrix</w:t>
      </w:r>
      <w:r>
        <w:t xml:space="preserv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s,c,t</m:t>
            </m:r>
          </m:sub>
        </m:sSub>
        <m:r>
          <m:rPr>
            <m:sty m:val="p"/>
          </m:rPr>
          <w:rPr>
            <w:rFonts w:ascii="Cambria Math" w:hAnsi="Cambria Math"/>
          </w:rPr>
          <m:t>,</m:t>
        </m:r>
      </m:oMath>
      <w:r w:rsidRPr="004802C8">
        <w:t xml:space="preserve"> of mean-scaled covariate values </w:t>
      </w:r>
      <w:r w:rsidRPr="000659EB">
        <w:rPr>
          <w:i/>
          <w:iCs/>
        </w:rPr>
        <w:t>c</w:t>
      </w:r>
      <w:r w:rsidRPr="004802C8">
        <w:t>, w</w:t>
      </w:r>
      <w:r>
        <w:t>as</w:t>
      </w:r>
      <w:r w:rsidRPr="004802C8">
        <w:t xml:space="preserve"> multiplied by an associated coefficient</w:t>
      </w:r>
      <w:r>
        <w:t xml:space="preserve"> vector,</w:t>
      </w:r>
      <w:r w:rsidRPr="004802C8">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r>
          <m:rPr>
            <m:sty m:val="p"/>
          </m:rPr>
          <w:rPr>
            <w:rFonts w:ascii="Cambria Math" w:hAnsi="Cambria Math"/>
          </w:rPr>
          <m:t>,</m:t>
        </m:r>
      </m:oMath>
      <w:r w:rsidRPr="004802C8">
        <w:t xml:space="preserve"> which described the influence of each covariate</w:t>
      </w:r>
      <w:r>
        <w:t xml:space="preserve">, </w:t>
      </w:r>
      <w:r w:rsidRPr="000659EB">
        <w:rPr>
          <w:i/>
          <w:iCs/>
        </w:rPr>
        <w:t>c</w:t>
      </w:r>
      <w:r>
        <w:t>,</w:t>
      </w:r>
      <w:r w:rsidRPr="004802C8">
        <w:t xml:space="preserve"> on stage</w:t>
      </w:r>
      <w:r>
        <w:t>-</w:t>
      </w:r>
      <w:r w:rsidRPr="004802C8">
        <w:t xml:space="preserve">specific survival rates. </w:t>
      </w:r>
      <w:r w:rsidR="00DE31A8">
        <w:t xml:space="preserve">The time reference for each covariate value is offset from the brood year </w:t>
      </w:r>
      <m:oMath>
        <m:r>
          <w:rPr>
            <w:rFonts w:ascii="Cambria Math" w:hAnsi="Cambria Math"/>
          </w:rPr>
          <m:t>t</m:t>
        </m:r>
      </m:oMath>
      <w:r w:rsidR="00DE31A8">
        <w:t xml:space="preserve"> by a </w:t>
      </w:r>
      <w:r w:rsidR="00DE31A8">
        <w:lastRenderedPageBreak/>
        <w:t xml:space="preserve">stage-specific value </w:t>
      </w:r>
      <m:oMath>
        <m:sSub>
          <m:sSubPr>
            <m:ctrlPr>
              <w:rPr>
                <w:rFonts w:ascii="Cambria Math" w:hAnsi="Cambria Math"/>
                <w:i/>
              </w:rPr>
            </m:ctrlPr>
          </m:sSubPr>
          <m:e>
            <m:r>
              <w:rPr>
                <w:rFonts w:ascii="Cambria Math" w:hAnsi="Cambria Math"/>
              </w:rPr>
              <m:t>δ</m:t>
            </m:r>
          </m:e>
          <m:sub>
            <m:r>
              <w:rPr>
                <w:rFonts w:ascii="Cambria Math" w:hAnsi="Cambria Math"/>
              </w:rPr>
              <m:t>s</m:t>
            </m:r>
          </m:sub>
        </m:sSub>
      </m:oMath>
      <w:r w:rsidR="00DE31A8">
        <w:t>, indicating the appropriate calendar year of reference</w:t>
      </w:r>
      <w:r w:rsidR="00C01109">
        <w:t xml:space="preserve"> for the interaction between the </w:t>
      </w:r>
      <w:r w:rsidR="005A3A53">
        <w:t>Chum</w:t>
      </w:r>
      <w:r w:rsidR="00C01109">
        <w:t xml:space="preserve"> salmon cohort and the environmental or ecosystem process</w:t>
      </w:r>
      <w:r w:rsidR="00401925">
        <w:t xml:space="preserve"> (Table 1)</w:t>
      </w:r>
      <w:r w:rsidR="00DE31A8">
        <w:t>.</w:t>
      </w:r>
    </w:p>
    <w:p w14:paraId="1497CC4F" w14:textId="1B9BDCDB" w:rsidR="00EA4645" w:rsidRPr="004802C8" w:rsidRDefault="00EA4645" w:rsidP="00EA4645">
      <w:pPr>
        <w:pStyle w:val="NormalWeb"/>
        <w:spacing w:before="0" w:beforeAutospacing="0" w:after="0" w:afterAutospacing="0"/>
        <w:ind w:firstLine="360"/>
      </w:pPr>
      <w:r w:rsidRPr="004802C8">
        <w:t>Upon surviving their first summer at sea,</w:t>
      </w:r>
      <w:r>
        <w:t xml:space="preserve"> fall</w:t>
      </w:r>
      <w:r w:rsidRPr="004802C8">
        <w:t xml:space="preserve"> </w:t>
      </w:r>
      <w:r w:rsidR="005A3A53">
        <w:t>Chum</w:t>
      </w:r>
      <w:r w:rsidRPr="004802C8">
        <w:t xml:space="preserve"> salmon migrate to the Eastern Aleutian Islands and Western Gulf of Alaska</w:t>
      </w:r>
      <w:r>
        <w:t xml:space="preserve"> (GOA)</w:t>
      </w:r>
      <w:r w:rsidRPr="004802C8">
        <w:t xml:space="preserve">, where they spend up to five years at sea before returning to the Yukon River </w:t>
      </w:r>
      <w:r w:rsidRPr="004802C8">
        <w:fldChar w:fldCharType="begin"/>
      </w:r>
      <w:r>
        <w:instrText xml:space="preserve"> ADDIN ZOTERO_ITEM CSL_CITATION {"citationID":"5yVkIG5J","properties":{"formattedCitation":"(Farley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The first winter is hypothesized </w:t>
      </w:r>
      <w:r>
        <w:t>to be</w:t>
      </w:r>
      <w:r w:rsidRPr="004802C8">
        <w:t xml:space="preserve"> a critical</w:t>
      </w:r>
      <w:r>
        <w:t xml:space="preserve"> period in the</w:t>
      </w:r>
      <w:r w:rsidRPr="004802C8">
        <w:t xml:space="preserve"> life stage </w:t>
      </w:r>
      <w:r>
        <w:t>of juvenile salmon</w:t>
      </w:r>
      <w:r w:rsidR="00C52150">
        <w:t xml:space="preserve"> </w:t>
      </w:r>
      <w:r w:rsidR="00C52150">
        <w:fldChar w:fldCharType="begin"/>
      </w:r>
      <w:r w:rsidR="00C52150">
        <w:instrText xml:space="preserve"> ADDIN ZOTERO_ITEM CSL_CITATION {"citationID":"7Zqan4VV","properties":{"formattedCitation":"(Beamish &amp; Mahnken 2001, Farley Jr et al. 2007)","plainCitation":"(Beamish &amp; Mahnken 2001, Farley Jr et al. 2007)","noteIndex":0},"citationItems":[{"id":1056,"uris":["http://zotero.org/users/8784224/items/6R6UMVSW"],"itemData":{"id":1056,"type":"article-journal","abstract":"We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J"},{"family":"Mahnken","given":"Conrad"}],"issued":{"date-parts":[["2001",1,1]]}}},{"id":5233,"uris":["http://zotero.org/users/8784224/items/XY2ICBC4"],"itemData":{"id":5233,"type":"article-journal","container-title":"North Pacific Anadromous Fish Commission Bulletin","page":"pp.311-317.","title":"A review of the critical size, critical period hypothesis for juvenile Pacific salmon.","volume":"4","author":[{"family":"Farley Jr","given":"E. V."},{"family":"Moss","given":"J. H."},{"family":"Beamish","given":"R.J"}],"issued":{"date-parts":[["2007"]]}}}],"schema":"https://github.com/citation-style-language/schema/raw/master/csl-citation.json"} </w:instrText>
      </w:r>
      <w:r w:rsidR="00C52150">
        <w:fldChar w:fldCharType="separate"/>
      </w:r>
      <w:r w:rsidR="00C52150">
        <w:rPr>
          <w:noProof/>
        </w:rPr>
        <w:t>(Beamish &amp; Mahnken 2001, Farley Jr et al. 2007)</w:t>
      </w:r>
      <w:r w:rsidR="00C52150">
        <w:fldChar w:fldCharType="end"/>
      </w:r>
      <w:r w:rsidR="00C52150">
        <w:t>.</w:t>
      </w:r>
      <w:r w:rsidR="000B13D6">
        <w:t xml:space="preserve"> </w:t>
      </w:r>
      <w:r>
        <w:t>T</w:t>
      </w:r>
      <w:r w:rsidRPr="004802C8">
        <w:t>hus</w:t>
      </w:r>
      <w:r>
        <w:t>,</w:t>
      </w:r>
      <w:r w:rsidRPr="004802C8">
        <w:t xml:space="preserve"> </w:t>
      </w:r>
      <w:r w:rsidR="000B13D6">
        <w:t xml:space="preserve">we estimated </w:t>
      </w:r>
      <w:r>
        <w:t xml:space="preserve">survival </w:t>
      </w:r>
      <w:r w:rsidR="00FD30F7">
        <w:t>from</w:t>
      </w:r>
      <w:r w:rsidRPr="004802C8">
        <w:t xml:space="preserve"> the first winter at sea</w:t>
      </w:r>
      <w:r w:rsidR="00FD30F7">
        <w:t xml:space="preserve"> to maturity</w:t>
      </w:r>
      <w:r w:rsidRPr="004802C8">
        <w:t xml:space="preserve">, </w:t>
      </w:r>
      <m:oMath>
        <m:r>
          <m:rPr>
            <m:sty m:val="p"/>
          </m:rPr>
          <w:rPr>
            <w:rFonts w:ascii="Cambria Math" w:hAnsi="Cambria Math"/>
          </w:rPr>
          <m:t>κ</m:t>
        </m:r>
      </m:oMath>
      <w:r w:rsidRPr="004802C8">
        <w:rPr>
          <w:vertAlign w:val="subscript"/>
        </w:rPr>
        <w:t>t,s=m</w:t>
      </w:r>
      <w:r w:rsidRPr="004802C8">
        <w:t xml:space="preserve"> using the Beverton-Holt transition function described above (Eq. 4.2)</w:t>
      </w:r>
      <w:r w:rsidR="00923851">
        <w:t>. T</w:t>
      </w:r>
      <w:r w:rsidRPr="004802C8">
        <w:t xml:space="preserve">he productivity parameter, which informs </w:t>
      </w:r>
      <w:r>
        <w:t xml:space="preserve">the maximum </w:t>
      </w:r>
      <w:r w:rsidRPr="004802C8">
        <w:t>survival</w:t>
      </w:r>
      <w:r>
        <w:t xml:space="preserve"> rate</w:t>
      </w:r>
      <w:r w:rsidRPr="004802C8">
        <w:t xml:space="preserve">, was estimated conditional on </w:t>
      </w:r>
      <w:r w:rsidR="000B13D6">
        <w:t xml:space="preserve">covariates </w:t>
      </w:r>
      <w:r>
        <w:t xml:space="preserve">as </w:t>
      </w:r>
      <w:r w:rsidRPr="004802C8">
        <w:t>described in Table</w:t>
      </w:r>
      <w:r w:rsidR="000B13D6">
        <w:t xml:space="preserve"> </w:t>
      </w:r>
      <w:r w:rsidR="00321F5A">
        <w:t>1</w:t>
      </w:r>
      <w:r w:rsidRPr="004802C8">
        <w:t xml:space="preserve">. </w:t>
      </w:r>
      <w:r>
        <w:t>Survival from the first winter at sea</w:t>
      </w:r>
      <w:r w:rsidR="00FD30F7">
        <w:t xml:space="preserve"> to maturity</w:t>
      </w:r>
      <w:r>
        <w:t xml:space="preserve">, </w:t>
      </w:r>
      <m:oMath>
        <m:r>
          <m:rPr>
            <m:sty m:val="p"/>
          </m:rPr>
          <w:rPr>
            <w:rFonts w:ascii="Cambria Math" w:hAnsi="Cambria Math"/>
          </w:rPr>
          <m:t>κ</m:t>
        </m:r>
      </m:oMath>
      <w:r w:rsidRPr="004802C8">
        <w:rPr>
          <w:vertAlign w:val="subscript"/>
        </w:rPr>
        <w:t>t,s=</w:t>
      </w:r>
      <w:r w:rsidR="000B13D6">
        <w:rPr>
          <w:vertAlign w:val="subscript"/>
        </w:rPr>
        <w:t>m</w:t>
      </w:r>
      <w:r>
        <w:t xml:space="preserve">, was multiplied by the number of juvenile fish, </w:t>
      </w:r>
      <w:proofErr w:type="spellStart"/>
      <w:r w:rsidRPr="004802C8">
        <w:t>N</w:t>
      </w:r>
      <w:r w:rsidRPr="004802C8">
        <w:rPr>
          <w:vertAlign w:val="subscript"/>
        </w:rPr>
        <w:t>t,s</w:t>
      </w:r>
      <w:proofErr w:type="spellEnd"/>
      <w:r w:rsidRPr="004802C8">
        <w:rPr>
          <w:vertAlign w:val="subscript"/>
        </w:rPr>
        <w:t>=j</w:t>
      </w:r>
      <w:r>
        <w:rPr>
          <w:vertAlign w:val="subscript"/>
        </w:rPr>
        <w:t>,</w:t>
      </w:r>
      <w:r>
        <w:t xml:space="preserve"> to yield the number of fish that survive their first winter at sea</w:t>
      </w:r>
      <w:r w:rsidR="00FD30F7">
        <w:t xml:space="preserve"> and mature</w:t>
      </w:r>
      <w:r>
        <w:t xml:space="preserv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t xml:space="preserve">. </w:t>
      </w:r>
      <w:r w:rsidRPr="004802C8">
        <w:t xml:space="preserve">  </w:t>
      </w:r>
    </w:p>
    <w:p w14:paraId="1E85B53D" w14:textId="15702490"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rsidR="00EA4645" w:rsidRPr="004802C8">
        <w:t xml:space="preserve">= </w:t>
      </w:r>
      <m:oMath>
        <m:r>
          <m:rPr>
            <m:sty m:val="p"/>
          </m:rPr>
          <w:rPr>
            <w:rFonts w:ascii="Cambria Math" w:hAnsi="Cambria Math"/>
          </w:rPr>
          <m:t>κ</m:t>
        </m:r>
      </m:oMath>
      <w:r w:rsidR="00EA4645" w:rsidRPr="004802C8">
        <w:rPr>
          <w:vertAlign w:val="subscript"/>
        </w:rPr>
        <w:t>t,s=</w:t>
      </w:r>
      <w:r w:rsidR="000B13D6">
        <w:rPr>
          <w:vertAlign w:val="subscript"/>
        </w:rPr>
        <w:t>m</w:t>
      </w:r>
      <w:r w:rsidR="00EA4645" w:rsidRPr="004802C8">
        <w:rPr>
          <w:vertAlign w:val="subscript"/>
        </w:rPr>
        <w:t xml:space="preserve"> *</w:t>
      </w:r>
      <w:r w:rsidR="00EA4645" w:rsidRPr="004802C8">
        <w:t xml:space="preserve"> </w:t>
      </w:r>
      <w:proofErr w:type="spellStart"/>
      <w:r w:rsidR="00EA4645" w:rsidRPr="004802C8">
        <w:t>N</w:t>
      </w:r>
      <w:r w:rsidR="00EA4645" w:rsidRPr="004802C8">
        <w:rPr>
          <w:vertAlign w:val="subscript"/>
        </w:rPr>
        <w:t>t,s</w:t>
      </w:r>
      <w:proofErr w:type="spellEnd"/>
      <w:r w:rsidR="00EA4645" w:rsidRPr="004802C8">
        <w:rPr>
          <w:vertAlign w:val="subscript"/>
        </w:rPr>
        <w:t>=j</w:t>
      </w:r>
      <w:r w:rsidR="00EA4645" w:rsidRPr="004802C8">
        <w:t xml:space="preserve">                  Eq. 4.4</w:t>
      </w:r>
    </w:p>
    <w:p w14:paraId="0A86A407" w14:textId="2493DE84" w:rsidR="00EA4645" w:rsidRPr="004802C8" w:rsidRDefault="00EA4645" w:rsidP="00EA4645">
      <w:pPr>
        <w:pStyle w:val="NormalWeb"/>
        <w:spacing w:before="0" w:beforeAutospacing="0" w:after="0" w:afterAutospacing="0"/>
        <w:ind w:firstLine="360"/>
      </w:pPr>
      <w:r w:rsidRPr="004802C8">
        <w:t xml:space="preserve">The number of fish returning to the Yukon River </w:t>
      </w:r>
      <w:r w:rsidR="00401925">
        <w:t>is tracked</w:t>
      </w:r>
      <w:r>
        <w:t xml:space="preserve"> </w:t>
      </w:r>
      <w:r w:rsidR="00401925">
        <w:t>by</w:t>
      </w:r>
      <w:r>
        <w:t xml:space="preserve"> calendar year</w:t>
      </w:r>
      <w:r w:rsidR="00923851">
        <w:t xml:space="preserve"> </w:t>
      </w:r>
      <w:r w:rsidR="00401925">
        <w:t>and</w:t>
      </w:r>
      <w:r>
        <w:t xml:space="preserve"> indexed by</w:t>
      </w:r>
      <w:r w:rsidRPr="004802C8">
        <w:t xml:space="preserve"> </w:t>
      </w:r>
      <m:oMath>
        <m:r>
          <w:rPr>
            <w:rFonts w:ascii="Cambria Math" w:hAnsi="Cambria Math"/>
          </w:rPr>
          <m:t>y</m:t>
        </m:r>
      </m:oMath>
      <w:r w:rsidR="00401925">
        <w:t xml:space="preserve">, where </w:t>
      </w:r>
      <m:oMath>
        <m:r>
          <w:rPr>
            <w:rFonts w:ascii="Cambria Math" w:hAnsi="Cambria Math"/>
          </w:rPr>
          <m:t xml:space="preserve">y </m:t>
        </m:r>
        <m:r>
          <w:rPr>
            <w:rFonts w:ascii="Cambria Math" w:hAnsi="Cambria Math"/>
          </w:rPr>
          <m:t>=t+a+1</m:t>
        </m:r>
      </m:oMath>
      <w:r w:rsidR="002D73EA">
        <w:t>.</w:t>
      </w:r>
      <w:r>
        <w:t xml:space="preserve"> The number of returning fish,</w:t>
      </w:r>
      <w:r w:rsidRPr="004802C8">
        <w:t xml:space="preserve"> </w:t>
      </w:r>
      <w:proofErr w:type="spellStart"/>
      <w:r w:rsidRPr="004802C8">
        <w:t>N</w:t>
      </w:r>
      <w:r>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t xml:space="preserve">, </w:t>
      </w:r>
      <w:r w:rsidRPr="004802C8">
        <w:t>depended on age</w:t>
      </w:r>
      <w:r>
        <w:t>-</w:t>
      </w:r>
      <w:r w:rsidRPr="004802C8">
        <w:t>structured natural mortality rates</w:t>
      </w:r>
      <w:r w:rsidR="00436392">
        <w:t xml:space="preserve"> at ocean age </w:t>
      </w:r>
      <m:oMath>
        <m:r>
          <w:rPr>
            <w:rFonts w:ascii="Cambria Math" w:hAnsi="Cambria Math"/>
          </w:rPr>
          <m:t>a</m:t>
        </m:r>
      </m:oMath>
      <w:r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Pr>
          <w:vertAlign w:val="subscript"/>
        </w:rPr>
        <w:t>,</w:t>
      </w:r>
      <w:r w:rsidRPr="004802C8">
        <w:rPr>
          <w:vertAlign w:val="subscript"/>
        </w:rPr>
        <w:t xml:space="preserve"> </w:t>
      </w:r>
      <w:r w:rsidRPr="004802C8">
        <w:t xml:space="preserve">and the proportion of fish that </w:t>
      </w:r>
      <w:r>
        <w:t xml:space="preserve">mature and </w:t>
      </w:r>
      <w:r w:rsidRPr="004802C8">
        <w:t xml:space="preserve">return to spawn </w:t>
      </w:r>
      <w:r>
        <w:t>from</w:t>
      </w:r>
      <w:r w:rsidRPr="004802C8">
        <w:t xml:space="preserve"> each </w:t>
      </w:r>
      <w:r>
        <w:t>brood year</w:t>
      </w:r>
      <w:r w:rsidR="00436392">
        <w:t xml:space="preserve"> at a given ocean age</w:t>
      </w:r>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a</m:t>
            </m:r>
          </m:sub>
        </m:sSub>
      </m:oMath>
      <w:r w:rsidRPr="004802C8">
        <w:t>.</w:t>
      </w:r>
    </w:p>
    <w:p w14:paraId="6A4F633A" w14:textId="77777777" w:rsidR="00EA4645" w:rsidRPr="004802C8" w:rsidRDefault="00EA4645" w:rsidP="00EA4645">
      <w:pPr>
        <w:pStyle w:val="NormalWeb"/>
        <w:spacing w:before="0" w:beforeAutospacing="0" w:after="0" w:afterAutospacing="0"/>
        <w:jc w:val="center"/>
      </w:pPr>
    </w:p>
    <w:p w14:paraId="029E9B3D" w14:textId="6ECB3719" w:rsidR="00EA4645" w:rsidRPr="004802C8" w:rsidRDefault="00000000" w:rsidP="00EA4645">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y,s=r,a</m:t>
            </m:r>
          </m:sub>
        </m:sSub>
      </m:oMath>
      <w:r w:rsidR="00EA4645" w:rsidRPr="004802C8">
        <w:t xml:space="preserve">= </w:t>
      </w:r>
      <m:oMath>
        <m:r>
          <m:rPr>
            <m:sty m:val="p"/>
          </m:rPr>
          <w:rPr>
            <w:rFonts w:ascii="Cambria Math" w:hAnsi="Cambria Math"/>
          </w:rPr>
          <m:t>(</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r>
          <m:rPr>
            <m:sty m:val="p"/>
          </m:rPr>
          <w:rPr>
            <w:rFonts w:ascii="Cambria Math" w:hAnsi="Cambria Math"/>
            <w:vertAlign w:val="subscript"/>
          </w:rPr>
          <m:t>*</m:t>
        </m:r>
        <m:sSub>
          <m:sSubPr>
            <m:ctrlPr>
              <w:rPr>
                <w:rFonts w:ascii="Cambria Math" w:hAnsi="Cambria Math"/>
              </w:rPr>
            </m:ctrlPr>
          </m:sSubPr>
          <m:e>
            <m:r>
              <m:rPr>
                <m:sty m:val="p"/>
              </m:rPr>
              <w:rPr>
                <w:rFonts w:ascii="Cambria Math" w:hAnsi="Cambria Math"/>
              </w:rPr>
              <m:t>ω</m:t>
            </m:r>
          </m:e>
          <m:sub>
            <m:r>
              <m:rPr>
                <m:sty m:val="p"/>
              </m:rPr>
              <w:rPr>
                <w:rFonts w:ascii="Cambria Math" w:hAnsi="Cambria Math"/>
              </w:rPr>
              <m:t>t,</m:t>
            </m:r>
            <m:r>
              <m:rPr>
                <m:sty m:val="p"/>
              </m:rPr>
              <w:rPr>
                <w:rFonts w:ascii="Cambria Math" w:hAnsi="Cambria Math"/>
              </w:rPr>
              <m:t>a</m:t>
            </m:r>
          </m:sub>
        </m:sSub>
        <m:r>
          <m:rPr>
            <m:sty m:val="p"/>
          </m:rPr>
          <w:rPr>
            <w:rFonts w:ascii="Cambria Math" w:hAnsi="Cambria Math"/>
          </w:rPr>
          <m:t>)*</m:t>
        </m:r>
        <m:sSup>
          <m:sSupPr>
            <m:ctrlPr>
              <w:rPr>
                <w:rFonts w:ascii="Cambria Math" w:hAnsi="Cambria Math"/>
                <w:vertAlign w:val="subscript"/>
              </w:rPr>
            </m:ctrlPr>
          </m:sSupPr>
          <m:e>
            <m:r>
              <m:rPr>
                <m:sty m:val="p"/>
              </m:rPr>
              <w:rPr>
                <w:rFonts w:ascii="Cambria Math" w:hAnsi="Cambria Math"/>
                <w:vertAlign w:val="subscript"/>
              </w:rPr>
              <m:t>e</m:t>
            </m:r>
          </m:e>
          <m:sup>
            <m:r>
              <m:rPr>
                <m:sty m:val="p"/>
              </m:rPr>
              <w:rPr>
                <w:rFonts w:ascii="Cambria Math" w:hAnsi="Cambria Math"/>
                <w:vertAlign w:val="subscript"/>
              </w:rPr>
              <m:t>-</m:t>
            </m:r>
            <m:nary>
              <m:naryPr>
                <m:chr m:val="∑"/>
                <m:limLoc m:val="undOvr"/>
                <m:ctrlPr>
                  <w:rPr>
                    <w:rFonts w:ascii="Cambria Math" w:hAnsi="Cambria Math"/>
                    <w:vertAlign w:val="subscript"/>
                  </w:rPr>
                </m:ctrlPr>
              </m:naryPr>
              <m:sub>
                <m:r>
                  <m:rPr>
                    <m:sty m:val="p"/>
                  </m:rPr>
                  <w:rPr>
                    <w:rFonts w:ascii="Cambria Math" w:hAnsi="Cambria Math"/>
                    <w:vertAlign w:val="subscript"/>
                  </w:rPr>
                  <m:t>a=1</m:t>
                </m:r>
              </m:sub>
              <m:sup>
                <m:r>
                  <m:rPr>
                    <m:sty m:val="p"/>
                  </m:rPr>
                  <w:rPr>
                    <w:rFonts w:ascii="Cambria Math" w:hAnsi="Cambria Math"/>
                    <w:vertAlign w:val="subscript"/>
                  </w:rPr>
                  <m:t>a</m:t>
                </m:r>
              </m:sup>
              <m:e>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r>
                  <m:rPr>
                    <m:sty m:val="p"/>
                  </m:rPr>
                  <w:rPr>
                    <w:rFonts w:ascii="Cambria Math" w:hAnsi="Cambria Math"/>
                    <w:vertAlign w:val="subscript"/>
                  </w:rPr>
                  <m:t xml:space="preserve"> </m:t>
                </m:r>
              </m:e>
            </m:nary>
          </m:sup>
        </m:sSup>
      </m:oMath>
      <w:r w:rsidR="00EA4645" w:rsidRPr="004802C8">
        <w:t xml:space="preserve">          Eq. 4.5</w:t>
      </w:r>
    </w:p>
    <w:p w14:paraId="19B62D9B" w14:textId="77777777" w:rsidR="00EA4645" w:rsidRPr="004802C8" w:rsidRDefault="00EA4645" w:rsidP="00EA4645">
      <w:pPr>
        <w:pStyle w:val="NormalWeb"/>
        <w:spacing w:before="0" w:beforeAutospacing="0" w:after="0" w:afterAutospacing="0"/>
      </w:pPr>
    </w:p>
    <w:p w14:paraId="7D0060DC" w14:textId="75CAC6C8" w:rsidR="00EA4645" w:rsidRDefault="00EA4645" w:rsidP="00EA4645">
      <w:pPr>
        <w:pStyle w:val="NormalWeb"/>
        <w:spacing w:before="0" w:beforeAutospacing="0" w:after="0" w:afterAutospacing="0"/>
      </w:pPr>
      <w:r w:rsidRPr="004802C8">
        <w:t xml:space="preserve">We assumed a </w:t>
      </w:r>
      <w:r>
        <w:t xml:space="preserve">fixed </w:t>
      </w:r>
      <w:r w:rsidRPr="004802C8">
        <w:t xml:space="preserve">natural mortality for </w:t>
      </w:r>
      <w:r w:rsidR="000B13D6">
        <w:t xml:space="preserve">fish with a total </w:t>
      </w:r>
      <w:r w:rsidRPr="004802C8">
        <w:t xml:space="preserve">age </w:t>
      </w:r>
      <w:r w:rsidR="000B13D6">
        <w:t>of 3</w:t>
      </w:r>
      <w:r w:rsidRPr="004802C8">
        <w:t>-6</w:t>
      </w:r>
      <w:r w:rsidR="000B13D6">
        <w:t xml:space="preserve"> years</w:t>
      </w:r>
      <w:r w:rsidRPr="004802C8">
        <w:t xml:space="preserve">, </w:t>
      </w:r>
      <m:oMath>
        <m:sSub>
          <m:sSubPr>
            <m:ctrlPr>
              <w:rPr>
                <w:rFonts w:ascii="Cambria Math" w:hAnsi="Cambria Math"/>
                <w:vertAlign w:val="subscript"/>
              </w:rPr>
            </m:ctrlPr>
          </m:sSubPr>
          <m:e>
            <m:r>
              <m:rPr>
                <m:sty m:val="p"/>
              </m:rPr>
              <w:rPr>
                <w:rFonts w:ascii="Cambria Math" w:hAnsi="Cambria Math"/>
                <w:vertAlign w:val="subscript"/>
              </w:rPr>
              <m:t>M</m:t>
            </m:r>
          </m:e>
          <m:sub>
            <m:r>
              <m:rPr>
                <m:sty m:val="p"/>
              </m:rPr>
              <w:rPr>
                <w:rFonts w:ascii="Cambria Math" w:hAnsi="Cambria Math"/>
                <w:vertAlign w:val="subscript"/>
              </w:rPr>
              <m:t>a</m:t>
            </m:r>
          </m:sub>
        </m:sSub>
      </m:oMath>
      <w:r w:rsidRPr="004802C8">
        <w:rPr>
          <w:vertAlign w:val="subscript"/>
        </w:rPr>
        <w:t xml:space="preserve">, </w:t>
      </w:r>
      <w:r w:rsidRPr="004802C8">
        <w:t>where the annual mortality</w:t>
      </w:r>
      <w:r>
        <w:t xml:space="preserve"> rate</w:t>
      </w:r>
      <w:r w:rsidRPr="004802C8">
        <w:t xml:space="preserve"> was 0.06</w:t>
      </w:r>
      <w:r>
        <w:t xml:space="preserve">. </w:t>
      </w:r>
      <w:r w:rsidR="002D73EA">
        <w:t xml:space="preserve">We conducted sensitivity testing on this annual mortality assumption by running the model using M=0.1 and M = 0.2 and found that population estimates and parameters where not highly sensitive to changes in annual mortality rate (Figure S4). </w:t>
      </w:r>
      <w:r>
        <w:t>T</w:t>
      </w:r>
      <w:r w:rsidRPr="004802C8">
        <w:t xml:space="preserve">his represents the assumption that older fish had a higher marine mortality than younger </w:t>
      </w:r>
      <w:r w:rsidR="000B13D6">
        <w:t>fish</w:t>
      </w:r>
      <w:r w:rsidRPr="004802C8">
        <w:t xml:space="preserve"> but that overall ocean mortality after the first winter at sea was low</w:t>
      </w:r>
      <w:r w:rsidR="000B13D6">
        <w:t xml:space="preserve"> </w:t>
      </w:r>
      <w:r w:rsidR="000B13D6">
        <w:fldChar w:fldCharType="begin"/>
      </w:r>
      <w:r w:rsidR="000B13D6">
        <w:instrText xml:space="preserve"> ADDIN ZOTERO_ITEM CSL_CITATION {"citationID":"EBk0Ikzc","properties":{"formattedCitation":"(Beamish 2018)","plainCitation":"(Beamish 2018)","noteIndex":0},"citationItems":[{"id":5013,"uris":["http://zotero.org/users/8784224/items/8XS8DVIH"],"itemData":{"id":5013,"type":"book","number-of-pages":"1147","publisher":"American Fisheries Society, Bethesda Maryland.","title":"The Ocean Ecology of Pacific Salmon and Trout","author":[{"family":"Beamish","given":"R. J."}],"issued":{"date-parts":[["2018"]]}}}],"schema":"https://github.com/citation-style-language/schema/raw/master/csl-citation.json"} </w:instrText>
      </w:r>
      <w:r w:rsidR="000B13D6">
        <w:fldChar w:fldCharType="separate"/>
      </w:r>
      <w:r w:rsidR="000B13D6">
        <w:rPr>
          <w:noProof/>
        </w:rPr>
        <w:t>(Beamish 2018)</w:t>
      </w:r>
      <w:r w:rsidR="000B13D6">
        <w:fldChar w:fldCharType="end"/>
      </w:r>
      <w:r w:rsidRPr="004802C8">
        <w:t xml:space="preserve">. </w:t>
      </w:r>
      <w:r>
        <w:t xml:space="preserve">The maturity schedule for </w:t>
      </w:r>
      <w:r w:rsidR="005A3A53">
        <w:t>Chum</w:t>
      </w:r>
      <w:r>
        <w:t xml:space="preserve"> salmon was assumed to vary randomly over time relative to an average maturity schedule. </w:t>
      </w:r>
      <w:r w:rsidRPr="004802C8">
        <w:t xml:space="preserve">The proportion of fish </w:t>
      </w:r>
      <w:r>
        <w:t xml:space="preserve">maturing and </w:t>
      </w:r>
      <w:r w:rsidRPr="004802C8">
        <w:t xml:space="preserve">returning to the Yukon River </w:t>
      </w:r>
      <w:r>
        <w:t xml:space="preserve">at each ocean age, </w:t>
      </w:r>
      <m:oMath>
        <m:r>
          <w:rPr>
            <w:rFonts w:ascii="Cambria Math" w:hAnsi="Cambria Math"/>
          </w:rPr>
          <m:t>a,</m:t>
        </m:r>
      </m:oMath>
      <w:r>
        <w:t xml:space="preserve"> </w:t>
      </w:r>
      <w:r w:rsidRPr="004802C8">
        <w:t>from each brood year</w:t>
      </w:r>
      <w:r>
        <w:t xml:space="preserve"> </w:t>
      </w:r>
      <m:oMath>
        <m:r>
          <w:rPr>
            <w:rFonts w:ascii="Cambria Math" w:hAnsi="Cambria Math"/>
          </w:rPr>
          <m:t>t</m:t>
        </m:r>
      </m:oMath>
      <w:r w:rsidRPr="004802C8">
        <w:t xml:space="preserve">, </w:t>
      </w: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m:t>
        </m:r>
      </m:oMath>
      <w:r w:rsidRPr="004802C8">
        <w:t xml:space="preserve"> was estimated </w:t>
      </w:r>
      <w:r w:rsidR="00501AAD">
        <w:t>with</w:t>
      </w:r>
      <w:r w:rsidR="00501AAD" w:rsidRPr="004802C8">
        <w:t xml:space="preserve"> </w:t>
      </w:r>
      <w:r w:rsidRPr="004802C8">
        <w:t>a Dirichlet hyper-distribution arising from a mean age</w:t>
      </w:r>
      <w:r>
        <w:t>-</w:t>
      </w:r>
      <w:r w:rsidRPr="004802C8">
        <w:t>at</w:t>
      </w:r>
      <w:r>
        <w:t>-</w:t>
      </w:r>
      <w:r w:rsidRPr="004802C8">
        <w:t xml:space="preserve">maturity probability vector, </w:t>
      </w:r>
      <m:oMath>
        <m:sSub>
          <m:sSubPr>
            <m:ctrlPr>
              <w:rPr>
                <w:rFonts w:ascii="Cambria Math" w:hAnsi="Cambria Math"/>
                <w:i/>
              </w:rPr>
            </m:ctrlPr>
          </m:sSubPr>
          <m:e>
            <m:r>
              <w:rPr>
                <w:rFonts w:ascii="Cambria Math" w:hAnsi="Cambria Math"/>
              </w:rPr>
              <m:t>π</m:t>
            </m:r>
          </m:e>
          <m:sub>
            <m:r>
              <w:rPr>
                <w:rFonts w:ascii="Cambria Math" w:hAnsi="Cambria Math"/>
              </w:rPr>
              <m:t>a</m:t>
            </m:r>
          </m:sub>
        </m:sSub>
      </m:oMath>
      <w:r>
        <w:t>.</w:t>
      </w:r>
      <w:r w:rsidRPr="004802C8">
        <w:t xml:space="preserve"> </w:t>
      </w:r>
      <w:r>
        <w:t>Annual d</w:t>
      </w:r>
      <w:r w:rsidRPr="004802C8">
        <w:t xml:space="preserve">eviations </w:t>
      </w:r>
      <w:r>
        <w:t xml:space="preserve">from the mean age-at-maturity were </w:t>
      </w:r>
      <w:r w:rsidRPr="004802C8">
        <w:t>determined by an inverse dispersion parameter</w:t>
      </w:r>
      <w:r>
        <w:t xml:space="preserve">, </w:t>
      </w:r>
      <w:r>
        <w:rPr>
          <w:i/>
          <w:iCs/>
        </w:rPr>
        <w:t>D</w:t>
      </w:r>
      <w:r w:rsidRPr="004802C8">
        <w:t xml:space="preserve">. </w:t>
      </w:r>
    </w:p>
    <w:p w14:paraId="0CB6DCFE" w14:textId="77777777" w:rsidR="000B13D6" w:rsidRPr="004802C8" w:rsidRDefault="000B13D6" w:rsidP="00EA4645">
      <w:pPr>
        <w:pStyle w:val="NormalWeb"/>
        <w:spacing w:before="0" w:beforeAutospacing="0" w:after="0" w:afterAutospacing="0"/>
      </w:pPr>
    </w:p>
    <w:p w14:paraId="576FF003" w14:textId="4B150494" w:rsidR="00EA4645" w:rsidRDefault="00000000" w:rsidP="000B13D6">
      <w:pPr>
        <w:pStyle w:val="NormalWeb"/>
        <w:spacing w:before="0" w:beforeAutospacing="0" w:after="0" w:afterAutospacing="0"/>
        <w:jc w:val="center"/>
      </w:pPr>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t,a</m:t>
            </m:r>
          </m:sub>
        </m:sSub>
        <m:r>
          <w:rPr>
            <w:rFonts w:ascii="Cambria Math" w:hAnsi="Cambria Math"/>
          </w:rPr>
          <m:t xml:space="preserve"> ~ D(</m:t>
        </m:r>
        <m:sSub>
          <m:sSubPr>
            <m:ctrlPr>
              <w:rPr>
                <w:rFonts w:ascii="Cambria Math" w:hAnsi="Cambria Math"/>
                <w:i/>
              </w:rPr>
            </m:ctrlPr>
          </m:sSubPr>
          <m:e>
            <m:r>
              <w:rPr>
                <w:rFonts w:ascii="Cambria Math" w:hAnsi="Cambria Math"/>
              </w:rPr>
              <m:t>π</m:t>
            </m:r>
          </m:e>
          <m:sub>
            <m:r>
              <w:rPr>
                <w:rFonts w:ascii="Cambria Math" w:hAnsi="Cambria Math"/>
              </w:rPr>
              <m:t>a</m:t>
            </m:r>
          </m:sub>
        </m:sSub>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D</m:t>
                    </m:r>
                  </m:e>
                  <m:sup>
                    <m:r>
                      <w:rPr>
                        <w:rFonts w:ascii="Cambria Math" w:hAnsi="Cambria Math"/>
                      </w:rPr>
                      <m:t>2</m:t>
                    </m:r>
                  </m:sup>
                </m:sSup>
              </m:den>
            </m:f>
          </m:e>
        </m:d>
        <m:r>
          <w:rPr>
            <w:rFonts w:ascii="Cambria Math" w:hAnsi="Cambria Math"/>
          </w:rPr>
          <m:t>)</m:t>
        </m:r>
      </m:oMath>
      <w:r w:rsidR="00EA4645" w:rsidRPr="004802C8">
        <w:t xml:space="preserve"> </w:t>
      </w:r>
      <w:r w:rsidR="00EA4645" w:rsidRPr="004802C8">
        <w:tab/>
        <w:t>Eq. 4.6</w:t>
      </w:r>
    </w:p>
    <w:p w14:paraId="1BA3EEC5" w14:textId="77777777" w:rsidR="000B13D6" w:rsidRPr="004802C8" w:rsidRDefault="000B13D6" w:rsidP="000B13D6">
      <w:pPr>
        <w:pStyle w:val="NormalWeb"/>
        <w:spacing w:before="0" w:beforeAutospacing="0" w:after="0" w:afterAutospacing="0"/>
        <w:jc w:val="center"/>
      </w:pPr>
    </w:p>
    <w:p w14:paraId="7C578864" w14:textId="45DAE157" w:rsidR="00EA4645" w:rsidRPr="004802C8" w:rsidRDefault="00EA4645" w:rsidP="00EA4645">
      <w:pPr>
        <w:pStyle w:val="NormalWeb"/>
        <w:spacing w:before="0" w:beforeAutospacing="0" w:after="0" w:afterAutospacing="0"/>
      </w:pPr>
      <w:r w:rsidRPr="004802C8">
        <w:t xml:space="preserve">Returning fish, </w:t>
      </w:r>
      <w:proofErr w:type="spellStart"/>
      <w:r w:rsidRPr="004802C8">
        <w:t>N</w:t>
      </w:r>
      <w:r>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rsidRPr="004802C8">
        <w:t>, were subject to terminal harvest determined by annual fishing mortality</w:t>
      </w:r>
      <w:r>
        <w:t xml:space="preserve"> in each calendar year </w:t>
      </w:r>
      <m:oMath>
        <m:sSub>
          <m:sSubPr>
            <m:ctrlPr>
              <w:rPr>
                <w:rFonts w:ascii="Cambria Math" w:hAnsi="Cambria Math"/>
                <w:vertAlign w:val="subscript"/>
              </w:rPr>
            </m:ctrlPr>
          </m:sSubPr>
          <m:e>
            <m:r>
              <m:rPr>
                <m:sty m:val="p"/>
              </m:rPr>
              <w:rPr>
                <w:rFonts w:ascii="Cambria Math" w:hAnsi="Cambria Math"/>
                <w:vertAlign w:val="subscript"/>
              </w:rPr>
              <m:t>F</m:t>
            </m:r>
          </m:e>
          <m:sub>
            <m:r>
              <m:rPr>
                <m:sty m:val="p"/>
              </m:rPr>
              <w:rPr>
                <w:rFonts w:ascii="Cambria Math" w:hAnsi="Cambria Math"/>
                <w:vertAlign w:val="subscript"/>
              </w:rPr>
              <m:t>y</m:t>
            </m:r>
          </m:sub>
        </m:sSub>
      </m:oMath>
      <w:r w:rsidR="00425829">
        <w:rPr>
          <w:vertAlign w:val="subscript"/>
        </w:rPr>
        <w:t xml:space="preserve">. </w:t>
      </w:r>
      <w:r>
        <w:t xml:space="preserve">The resulting catch-at-age in calendar year </w:t>
      </w:r>
      <m:oMath>
        <m:r>
          <w:rPr>
            <w:rFonts w:ascii="Cambria Math" w:hAnsi="Cambria Math"/>
          </w:rPr>
          <m:t>y</m:t>
        </m:r>
      </m:oMath>
      <w:r>
        <w:t xml:space="preserve"> is:</w:t>
      </w:r>
    </w:p>
    <w:p w14:paraId="45185459" w14:textId="1B6B645F" w:rsidR="00EA4645" w:rsidRPr="004802C8" w:rsidRDefault="00000000" w:rsidP="00EA4645">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C</m:t>
            </m:r>
          </m:e>
          <m:sub>
            <m:r>
              <w:rPr>
                <w:rFonts w:ascii="Cambria Math" w:hAnsi="Cambria Math"/>
              </w:rPr>
              <m:t>y,a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y</m:t>
                        </m:r>
                      </m:sub>
                    </m:sSub>
                  </m:e>
                </m:d>
              </m:sup>
            </m:sSup>
          </m:e>
        </m:d>
      </m:oMath>
      <w:r w:rsidR="00EA4645">
        <w:t xml:space="preserve">  </w:t>
      </w:r>
      <w:r w:rsidR="00EA4645" w:rsidRPr="004802C8">
        <w:t>Eq. 4.7</w:t>
      </w:r>
    </w:p>
    <w:p w14:paraId="5168A316" w14:textId="77777777" w:rsidR="00EA4645" w:rsidRPr="004802C8" w:rsidRDefault="00EA4645" w:rsidP="00EA4645">
      <w:pPr>
        <w:jc w:val="center"/>
        <w:rPr>
          <w:vertAlign w:val="subscript"/>
        </w:rPr>
      </w:pPr>
    </w:p>
    <w:p w14:paraId="36456B25" w14:textId="5B8C61AA" w:rsidR="00EA4645" w:rsidRPr="004802C8" w:rsidRDefault="00EA4645" w:rsidP="00EA4645">
      <w:pPr>
        <w:pStyle w:val="NormalWeb"/>
        <w:spacing w:before="0" w:beforeAutospacing="0" w:after="0" w:afterAutospacing="0"/>
      </w:pPr>
      <w:r w:rsidRPr="004802C8">
        <w:t>To allow ample flexibility in annual fishing mortality rates</w:t>
      </w:r>
      <w:r>
        <w:t xml:space="preserve"> by calendar year</w:t>
      </w:r>
      <w:r w:rsidR="00923851">
        <w:t>. W</w:t>
      </w:r>
      <w:r w:rsidRPr="004802C8">
        <w:t xml:space="preserve">e estimated mean fishing mortality </w:t>
      </w:r>
      <m:oMath>
        <m:r>
          <m:rPr>
            <m:sty m:val="p"/>
          </m:rPr>
          <w:rPr>
            <w:rFonts w:ascii="Cambria Math" w:hAnsi="Cambria Math"/>
            <w:vertAlign w:val="subscript"/>
          </w:rPr>
          <m:t>υ</m:t>
        </m:r>
      </m:oMath>
      <w:r w:rsidRPr="004802C8">
        <w:t xml:space="preserve"> and process deviations around the mean, </w:t>
      </w:r>
      <m:oMath>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w:rPr>
            <w:rFonts w:ascii="Cambria Math" w:hAnsi="Cambria Math"/>
            <w:vertAlign w:val="subscript"/>
          </w:rPr>
          <m:t>~Normal</m:t>
        </m:r>
        <m:d>
          <m:dPr>
            <m:ctrlPr>
              <w:rPr>
                <w:rFonts w:ascii="Cambria Math" w:hAnsi="Cambria Math"/>
                <w:i/>
                <w:vertAlign w:val="subscript"/>
              </w:rPr>
            </m:ctrlPr>
          </m:dPr>
          <m:e>
            <m:r>
              <w:rPr>
                <w:rFonts w:ascii="Cambria Math" w:hAnsi="Cambria Math"/>
                <w:vertAlign w:val="subscript"/>
              </w:rPr>
              <m:t>0,</m:t>
            </m:r>
            <m:r>
              <w:rPr>
                <w:rFonts w:ascii="Cambria Math" w:hAnsi="Cambria Math"/>
                <w:vertAlign w:val="subscript"/>
              </w:rPr>
              <m:t>1</m:t>
            </m:r>
          </m:e>
        </m:d>
      </m:oMath>
      <w:r w:rsidRPr="004802C8">
        <w:t>.</w:t>
      </w:r>
    </w:p>
    <w:p w14:paraId="202C305A" w14:textId="77777777" w:rsidR="00EA4645" w:rsidRPr="004802C8" w:rsidRDefault="00EA4645" w:rsidP="00EA4645">
      <w:pPr>
        <w:pStyle w:val="NormalWeb"/>
        <w:spacing w:before="0" w:beforeAutospacing="0" w:after="0" w:afterAutospacing="0"/>
        <w:ind w:firstLine="360"/>
      </w:pPr>
    </w:p>
    <w:p w14:paraId="5A47B23A" w14:textId="339B02CD" w:rsidR="00EA4645" w:rsidRPr="004802C8" w:rsidRDefault="00000000" w:rsidP="00EA4645">
      <w:pPr>
        <w:pStyle w:val="NormalWeb"/>
        <w:spacing w:before="0" w:beforeAutospacing="0" w:after="0" w:afterAutospacing="0"/>
        <w:jc w:val="center"/>
      </w:pPr>
      <m:oMath>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p>
          <m:sSupPr>
            <m:ctrlPr>
              <w:rPr>
                <w:rFonts w:ascii="Cambria Math" w:hAnsi="Cambria Math"/>
                <w:vertAlign w:val="subscript"/>
              </w:rPr>
            </m:ctrlPr>
          </m:sSupPr>
          <m:e>
            <m:r>
              <w:rPr>
                <w:rFonts w:ascii="Cambria Math" w:hAnsi="Cambria Math"/>
                <w:vertAlign w:val="subscript"/>
              </w:rPr>
              <m:t>e</m:t>
            </m:r>
          </m:e>
          <m:sup>
            <m:r>
              <m:rPr>
                <m:sty m:val="p"/>
              </m:rPr>
              <w:rPr>
                <w:rFonts w:ascii="Cambria Math" w:hAnsi="Cambria Math"/>
                <w:vertAlign w:val="subscript"/>
              </w:rPr>
              <m:t>(υ+</m:t>
            </m:r>
            <m:sSub>
              <m:sSubPr>
                <m:ctrlPr>
                  <w:rPr>
                    <w:rFonts w:ascii="Cambria Math" w:hAnsi="Cambria Math"/>
                    <w:vertAlign w:val="subscript"/>
                  </w:rPr>
                </m:ctrlPr>
              </m:sSubPr>
              <m:e>
                <m:r>
                  <m:rPr>
                    <m:sty m:val="p"/>
                  </m:rPr>
                  <w:rPr>
                    <w:rFonts w:ascii="Cambria Math" w:hAnsi="Cambria Math"/>
                    <w:vertAlign w:val="subscript"/>
                  </w:rPr>
                  <m:t>ς</m:t>
                </m:r>
              </m:e>
              <m:sub>
                <m:r>
                  <w:rPr>
                    <w:rFonts w:ascii="Cambria Math" w:hAnsi="Cambria Math"/>
                    <w:vertAlign w:val="subscript"/>
                  </w:rPr>
                  <m:t>y</m:t>
                </m:r>
              </m:sub>
            </m:sSub>
            <m:r>
              <m:rPr>
                <m:sty m:val="p"/>
              </m:rPr>
              <w:rPr>
                <w:rFonts w:ascii="Cambria Math" w:hAnsi="Cambria Math"/>
                <w:vertAlign w:val="subscript"/>
              </w:rPr>
              <m:t xml:space="preserve">) </m:t>
            </m:r>
          </m:sup>
        </m:sSup>
      </m:oMath>
      <w:r w:rsidR="00EA4645" w:rsidRPr="004802C8">
        <w:rPr>
          <w:vertAlign w:val="subscript"/>
        </w:rPr>
        <w:tab/>
      </w:r>
      <w:r w:rsidR="00EA4645" w:rsidRPr="004802C8">
        <w:rPr>
          <w:vertAlign w:val="subscript"/>
        </w:rPr>
        <w:tab/>
      </w:r>
      <w:r w:rsidR="00EA4645" w:rsidRPr="004802C8">
        <w:t>Eq. 4.8</w:t>
      </w:r>
    </w:p>
    <w:p w14:paraId="0B8D4A7E" w14:textId="77777777" w:rsidR="00EA4645" w:rsidRPr="004802C8" w:rsidRDefault="00EA4645" w:rsidP="00EA4645">
      <w:pPr>
        <w:ind w:firstLine="720"/>
      </w:pPr>
    </w:p>
    <w:p w14:paraId="466F7B12" w14:textId="6984C5C8" w:rsidR="00EA4645" w:rsidRPr="004802C8" w:rsidRDefault="00EA4645" w:rsidP="00EA4645">
      <w:r w:rsidRPr="004802C8">
        <w:t>Returning fish that were not captured in terminal fisheries were assumed to reach the spawning grounds and reproduce</w:t>
      </w:r>
      <w:r w:rsidR="00A40711">
        <w:t>.</w:t>
      </w:r>
      <w:r w:rsidRPr="004802C8">
        <w:t xml:space="preserve"> </w:t>
      </w:r>
    </w:p>
    <w:p w14:paraId="3DD13D54" w14:textId="77777777" w:rsidR="00EA4645" w:rsidRPr="004802C8" w:rsidRDefault="00000000" w:rsidP="00EA4645">
      <w:pPr>
        <w:pStyle w:val="NormalWeb"/>
        <w:spacing w:before="0" w:beforeAutospacing="0" w:after="0" w:afterAutospacing="0"/>
        <w:ind w:firstLine="720"/>
        <w:jc w:val="center"/>
      </w:pPr>
      <m:oMath>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y,s=r,a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y,a</m:t>
            </m:r>
          </m:sub>
        </m:sSub>
      </m:oMath>
      <w:r w:rsidR="00EA4645">
        <w:t xml:space="preserve">    </w:t>
      </w:r>
      <w:r w:rsidR="00EA4645" w:rsidRPr="004802C8">
        <w:t>Eq. 4.9</w:t>
      </w:r>
    </w:p>
    <w:p w14:paraId="1F2A868D" w14:textId="77777777" w:rsidR="00EA4645" w:rsidRPr="004802C8" w:rsidRDefault="00EA4645" w:rsidP="00EA4645">
      <w:pPr>
        <w:jc w:val="center"/>
      </w:pPr>
    </w:p>
    <w:p w14:paraId="3D788A31" w14:textId="1EFA7594" w:rsidR="00EA4645" w:rsidRDefault="00EA4645" w:rsidP="00A40711">
      <w:pPr>
        <w:ind w:firstLine="720"/>
      </w:pPr>
      <w:r w:rsidRPr="004802C8">
        <w:t>The number of eggs produced by each spawner</w:t>
      </w:r>
      <w:r>
        <w:t>,</w:t>
      </w:r>
      <w:r w:rsidRPr="00F96890">
        <w:rPr>
          <w:rFonts w:ascii="Cambria Math" w:hAnsi="Cambria Math"/>
          <w:i/>
        </w:rPr>
        <w:t xml:space="preserve"> </w:t>
      </w:r>
      <m:oMath>
        <m:sSub>
          <m:sSubPr>
            <m:ctrlPr>
              <w:rPr>
                <w:rFonts w:ascii="Cambria Math" w:hAnsi="Cambria Math"/>
                <w:i/>
              </w:rPr>
            </m:ctrlPr>
          </m:sSubPr>
          <m:e>
            <m:r>
              <w:rPr>
                <w:rFonts w:ascii="Cambria Math" w:hAnsi="Cambria Math"/>
              </w:rPr>
              <m:t>N</m:t>
            </m:r>
          </m:e>
          <m:sub>
            <m:r>
              <w:rPr>
                <w:rFonts w:ascii="Cambria Math" w:hAnsi="Cambria Math"/>
              </w:rPr>
              <m:t>y,s=e,a</m:t>
            </m:r>
          </m:sub>
        </m:sSub>
      </m:oMath>
      <w:r>
        <w:rPr>
          <w:rFonts w:ascii="Cambria Math" w:hAnsi="Cambria Math"/>
          <w:i/>
        </w:rPr>
        <w:t>,</w:t>
      </w:r>
      <w:r w:rsidRPr="004802C8">
        <w:t xml:space="preserve"> was </w:t>
      </w:r>
      <w:r w:rsidR="00A40711">
        <w:t xml:space="preserve">estimated by a linear age-specific relationship between spawner and eggs scaled by </w:t>
      </w:r>
      <m:oMath>
        <m:sSub>
          <m:sSubPr>
            <m:ctrlPr>
              <w:rPr>
                <w:rFonts w:ascii="Cambria Math" w:hAnsi="Cambria Math"/>
                <w:i/>
              </w:rPr>
            </m:ctrlPr>
          </m:sSubPr>
          <m:e>
            <m:r>
              <w:rPr>
                <w:rFonts w:ascii="Cambria Math" w:hAnsi="Cambria Math"/>
              </w:rPr>
              <m:t>α</m:t>
            </m:r>
          </m:e>
          <m:sub>
            <m:r>
              <w:rPr>
                <w:rFonts w:ascii="Cambria Math" w:hAnsi="Cambria Math"/>
              </w:rPr>
              <m:t>a</m:t>
            </m:r>
          </m:sub>
        </m:sSub>
      </m:oMath>
      <w:r w:rsidR="00A40711">
        <w:t xml:space="preserve">, which represents the log eggs per spawner. </w:t>
      </w:r>
      <w:r>
        <w:t>T</w:t>
      </w:r>
      <w:r w:rsidRPr="004802C8">
        <w:t xml:space="preserve">he proportion of females, </w:t>
      </w:r>
      <m:oMath>
        <m:r>
          <w:rPr>
            <w:rFonts w:ascii="Cambria Math" w:hAnsi="Cambria Math"/>
          </w:rPr>
          <m:t>P</m:t>
        </m:r>
      </m:oMath>
      <w:r w:rsidRPr="004802C8">
        <w:t xml:space="preserve">, was fixed at 50% </w:t>
      </w:r>
      <w:r>
        <w:rPr>
          <w:vertAlign w:val="subscript"/>
        </w:rPr>
        <w:fldChar w:fldCharType="begin"/>
      </w:r>
      <w:r>
        <w:rPr>
          <w:vertAlign w:val="subscript"/>
        </w:rPr>
        <w:instrText xml:space="preserve"> ADDIN ZOTERO_ITEM CSL_CITATION {"citationID":"5lP8ZaiL","properties":{"formattedCitation":"(Gilk et al. 2009)","plainCitation":"(Gilk et al. 2009)","noteIndex":0},"citationItems":[{"id":1257,"uris":["http://zotero.org/users/8784224/items/GFNLA2WS"],"itemData":{"id":1257,"type":"article-journal","abstract":"The existence of both fall and summer chum salmon Oncorhynchus keta populations in the Kuskokwim River was not recognized by fishery managers until the mid-1990s. Harvest statistics currently do not distinguish between fall and summer chum salmon, and escapement of fall chum salmon is not monitored. Some of the yet undescribed characteristics of fall chum salmon in 2004 are examined by comparing spawning populations of fall and summer chum salmon sampled from four tributaries of the Kuskokwim River. Fall chum salmon (n = 336) and summer chum salmon (n = 1,964) were examined for mideye-fork length, maximum dorsalventral height, maximum width, age, and sex. Fecundity parameters were measured for 15 to 20 females from each of the four sample groups. A baseline of genetic markers was developed for Kuskokwim River chum salmon populations, and its utility for identifying fall chum salmon was evaluated. Multivariate analysis demonstrated a significant difference in size between fall and summer chum salmon, although the differences were not overt to casual observation. The fall chum salmon population had a greater percentage of age-3 fish, but sex ratios were similar. There was no significant difference in fecundity, but fall chum salmon had significantly smaller mean egg weights than summer chum salmon. Analysis of 31 single nucleotide polymorphisms among nine Kuskokwim River spawning populations demonstrated sufficient genetic differences between fall and summer chum populations to distinguish the two runs in mixed stock analyses with a high degree of accuracy (&gt; 92%). Analysis of mixed stock chum salmon catches from fish wheels operated near Kalskag indicated a low occurrence of fall chum salmon in 2004, but no definitive conclusion could be made about run timing past Kalskag. Although fall chum salmon appear to constitute a small proportion of the overall Kuskokwim River chum salmon run, this unique group is an important component of the overall biodiversity and should be maintained to foster long-term sustainable harvest of salmon against changing environmental conditions. This preliminary description of the biology of Kuskokwim River fall chum salmon is the first step in including these distinct populations in sustainable chum salmon management.","language":"en","page":"161–179","source":"Zotero","title":"Biological and Genetic Characteristics of Fall and Summer Chum Salmon in the Kuskokwim River, Alaska","volume":"70","author":[{"family":"Gilk","given":"Sara E"},{"family":"Molyneaux","given":"Douglas B"},{"family":"Hamazaki","given":"Toshihide"},{"family":"Pawluk","given":"Jason A"},{"family":"Templin","given":"William D"}],"issued":{"date-parts":[["2009"]]}}}],"schema":"https://github.com/citation-style-language/schema/raw/master/csl-citation.json"} </w:instrText>
      </w:r>
      <w:r>
        <w:rPr>
          <w:vertAlign w:val="subscript"/>
        </w:rPr>
        <w:fldChar w:fldCharType="separate"/>
      </w:r>
      <w:r w:rsidRPr="00BC3349">
        <w:rPr>
          <w:noProof/>
        </w:rPr>
        <w:t>(Gilk et al.</w:t>
      </w:r>
      <w:r>
        <w:rPr>
          <w:noProof/>
          <w:vertAlign w:val="subscript"/>
        </w:rPr>
        <w:t xml:space="preserve"> </w:t>
      </w:r>
      <w:r w:rsidRPr="00BC3349">
        <w:rPr>
          <w:noProof/>
        </w:rPr>
        <w:t>2009)</w:t>
      </w:r>
      <w:r>
        <w:rPr>
          <w:vertAlign w:val="subscript"/>
        </w:rPr>
        <w:fldChar w:fldCharType="end"/>
      </w:r>
      <w:r w:rsidRPr="004802C8">
        <w:t xml:space="preserve">. </w:t>
      </w:r>
      <w:r>
        <w:t xml:space="preserve"> </w:t>
      </w:r>
    </w:p>
    <w:p w14:paraId="545A51C4" w14:textId="77777777" w:rsidR="00EA4645" w:rsidRPr="00720522" w:rsidRDefault="00EA4645" w:rsidP="00EA4645">
      <w:pPr>
        <w:ind w:firstLine="720"/>
      </w:pPr>
    </w:p>
    <w:p w14:paraId="27FFAF7C" w14:textId="2BD88D57" w:rsidR="00EA4645" w:rsidRDefault="00000000" w:rsidP="00EA4645">
      <w:pPr>
        <w:pStyle w:val="NormalWeb"/>
        <w:spacing w:before="0" w:beforeAutospacing="0" w:after="0" w:afterAutospacing="0"/>
        <w:ind w:left="2160" w:firstLine="720"/>
      </w:pPr>
      <m:oMath>
        <m:sSub>
          <m:sSubPr>
            <m:ctrlPr>
              <w:rPr>
                <w:rFonts w:ascii="Cambria Math" w:hAnsi="Cambria Math"/>
                <w:i/>
              </w:rPr>
            </m:ctrlPr>
          </m:sSubPr>
          <m:e>
            <m:r>
              <w:rPr>
                <w:rFonts w:ascii="Cambria Math" w:hAnsi="Cambria Math"/>
              </w:rPr>
              <m:t>N</m:t>
            </m:r>
          </m:e>
          <m:sub>
            <m:r>
              <w:rPr>
                <w:rFonts w:ascii="Cambria Math" w:hAnsi="Cambria Math"/>
              </w:rPr>
              <m:t>y,s=e,a</m:t>
            </m:r>
          </m:sub>
        </m:sSub>
        <m:r>
          <w:rPr>
            <w:rFonts w:ascii="Cambria Math" w:hAnsi="Cambria Math"/>
          </w:rPr>
          <m:t>=</m:t>
        </m:r>
        <m:r>
          <w:rPr>
            <w:rFonts w:ascii="Cambria Math" w:hAnsi="Cambria Math"/>
          </w:rPr>
          <m:t>(</m:t>
        </m:r>
        <m:r>
          <w:rPr>
            <w:rFonts w:ascii="Cambria Math" w:hAnsi="Cambria Math"/>
          </w:rPr>
          <m:t>P*</m:t>
        </m:r>
        <m:sSub>
          <m:sSubPr>
            <m:ctrlPr>
              <w:rPr>
                <w:rFonts w:ascii="Cambria Math" w:hAnsi="Cambria Math"/>
                <w:i/>
              </w:rPr>
            </m:ctrlPr>
          </m:sSubPr>
          <m:e>
            <m:r>
              <w:rPr>
                <w:rFonts w:ascii="Cambria Math" w:hAnsi="Cambria Math"/>
              </w:rPr>
              <m:t>N</m:t>
            </m:r>
          </m:e>
          <m:sub>
            <m:r>
              <w:rPr>
                <w:rFonts w:ascii="Cambria Math" w:hAnsi="Cambria Math"/>
              </w:rPr>
              <m:t>y,s=s,a</m:t>
            </m:r>
          </m:sub>
        </m:sSub>
        <m:r>
          <w:rPr>
            <w:rFonts w:ascii="Cambria Math" w:hAnsi="Cambria Math"/>
          </w:rPr>
          <m:t>)</m:t>
        </m:r>
        <m:r>
          <w:rPr>
            <w:rFonts w:ascii="Cambria Math" w:hAnsi="Cambria Math"/>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α</m:t>
                </m:r>
              </m:e>
              <m:sub>
                <m:r>
                  <w:rPr>
                    <w:rFonts w:ascii="Cambria Math" w:hAnsi="Cambria Math"/>
                  </w:rPr>
                  <m:t>a</m:t>
                </m:r>
              </m:sub>
            </m:sSub>
          </m:sup>
        </m:sSup>
      </m:oMath>
      <w:r w:rsidR="00EA4645" w:rsidRPr="004802C8">
        <w:tab/>
        <w:t>Eq. 4.1</w:t>
      </w:r>
      <w:r w:rsidR="00EA4645">
        <w:t>0</w:t>
      </w:r>
    </w:p>
    <w:p w14:paraId="16FBF560" w14:textId="77777777" w:rsidR="00EA4645" w:rsidRDefault="00EA4645" w:rsidP="00EA4645">
      <w:pPr>
        <w:pStyle w:val="NormalWeb"/>
        <w:spacing w:before="0" w:beforeAutospacing="0" w:after="0" w:afterAutospacing="0"/>
        <w:ind w:left="2160" w:firstLine="720"/>
      </w:pPr>
    </w:p>
    <w:p w14:paraId="5B0128BC" w14:textId="2C24E6FF" w:rsidR="00EA4645" w:rsidRDefault="00EA4645" w:rsidP="00EA4645">
      <w:pPr>
        <w:ind w:firstLine="720"/>
      </w:pPr>
      <w:r>
        <w:t xml:space="preserve">The lifecycle begins again by summing the number of eggs produced by each </w:t>
      </w:r>
      <w:r w:rsidR="00E53D60">
        <w:t>female</w:t>
      </w:r>
      <w:r w:rsidR="0087369C">
        <w:t xml:space="preserve"> spawner</w:t>
      </w:r>
      <w:r>
        <w:t xml:space="preserve"> across age classes, </w:t>
      </w:r>
      <w:r w:rsidR="00E54449">
        <w:t xml:space="preserve">which </w:t>
      </w:r>
      <w:r>
        <w:t>yield</w:t>
      </w:r>
      <w:r w:rsidR="00E54449">
        <w:t>s number of</w:t>
      </w:r>
      <w:r>
        <w:t xml:space="preserve"> eggs produced in each brood year, </w:t>
      </w:r>
      <m:oMath>
        <m:sSub>
          <m:sSubPr>
            <m:ctrlPr>
              <w:rPr>
                <w:rFonts w:ascii="Cambria Math" w:hAnsi="Cambria Math"/>
                <w:i/>
              </w:rPr>
            </m:ctrlPr>
          </m:sSubPr>
          <m:e>
            <m:r>
              <w:rPr>
                <w:rFonts w:ascii="Cambria Math" w:hAnsi="Cambria Math"/>
              </w:rPr>
              <m:t>N</m:t>
            </m:r>
          </m:e>
          <m:sub>
            <m:r>
              <w:rPr>
                <w:rFonts w:ascii="Cambria Math" w:hAnsi="Cambria Math"/>
              </w:rPr>
              <m:t>t,s=e</m:t>
            </m:r>
          </m:sub>
        </m:sSub>
      </m:oMath>
      <w:r>
        <w:t>.</w:t>
      </w:r>
    </w:p>
    <w:p w14:paraId="56848B5D" w14:textId="77777777" w:rsidR="00EA4645" w:rsidRPr="004802C8" w:rsidRDefault="00EA4645" w:rsidP="00EA4645">
      <w:pPr>
        <w:pStyle w:val="NormalWeb"/>
        <w:spacing w:before="0" w:beforeAutospacing="0" w:after="0" w:afterAutospacing="0"/>
        <w:ind w:left="2160" w:firstLine="720"/>
      </w:pPr>
    </w:p>
    <w:p w14:paraId="35E34B2C" w14:textId="648EDAB2" w:rsidR="00EA4645" w:rsidRPr="004802C8" w:rsidRDefault="00656FA0" w:rsidP="00656FA0">
      <w:pPr>
        <w:ind w:left="2160" w:firstLine="720"/>
        <w:jc w:val="center"/>
      </w:pPr>
      <m:oMath>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t,s=e</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a</m:t>
            </m:r>
          </m:sub>
          <m:sup/>
          <m:e>
            <m:sSub>
              <m:sSubPr>
                <m:ctrlPr>
                  <w:rPr>
                    <w:rFonts w:ascii="Cambria Math" w:hAnsi="Cambria Math"/>
                    <w:i/>
                  </w:rPr>
                </m:ctrlPr>
              </m:sSubPr>
              <m:e>
                <m:r>
                  <w:rPr>
                    <w:rFonts w:ascii="Cambria Math" w:hAnsi="Cambria Math"/>
                  </w:rPr>
                  <m:t>N</m:t>
                </m:r>
              </m:e>
              <m:sub>
                <m:r>
                  <w:rPr>
                    <w:rFonts w:ascii="Cambria Math" w:hAnsi="Cambria Math"/>
                  </w:rPr>
                  <m:t>y,s=e,a</m:t>
                </m:r>
              </m:sub>
            </m:sSub>
          </m:e>
        </m:nary>
        <m:r>
          <w:rPr>
            <w:rFonts w:ascii="Cambria Math" w:hAnsi="Cambria Math"/>
          </w:rPr>
          <m:t xml:space="preserve"> </m:t>
        </m:r>
      </m:oMath>
      <w:r>
        <w:t xml:space="preserve">                                        E</w:t>
      </w:r>
      <w:r w:rsidR="00EA4645" w:rsidRPr="004802C8">
        <w:t>q. 4.1</w:t>
      </w:r>
      <w:r w:rsidR="00EA4645">
        <w:t>1</w:t>
      </w:r>
    </w:p>
    <w:p w14:paraId="6BC7AF66" w14:textId="77777777" w:rsidR="00EA4645" w:rsidRDefault="00EA4645" w:rsidP="00EA4645">
      <w:pPr>
        <w:ind w:left="2160" w:firstLine="720"/>
        <w:rPr>
          <w:ins w:id="1" w:author="Curry Cunningham" w:date="2025-03-10T17:16:00Z" w16du:dateUtc="2025-03-11T01:16:00Z"/>
        </w:rPr>
      </w:pPr>
    </w:p>
    <w:p w14:paraId="66A0C2C8" w14:textId="77777777" w:rsidR="00EA4645" w:rsidRPr="004802C8" w:rsidRDefault="00EA4645" w:rsidP="00EA4645">
      <w:pPr>
        <w:pStyle w:val="Heading4"/>
      </w:pPr>
      <w:r w:rsidRPr="004802C8">
        <w:t>2.2 Model Estimation</w:t>
      </w:r>
    </w:p>
    <w:p w14:paraId="567A73BD" w14:textId="3B637953" w:rsidR="00EA4645" w:rsidRPr="00684ACE" w:rsidRDefault="00084B70" w:rsidP="00684ACE">
      <w:pPr>
        <w:pStyle w:val="whitespace-pre-wrap"/>
      </w:pPr>
      <w:r>
        <w:t>The IPM was fit to</w:t>
      </w:r>
      <w:r w:rsidR="00EA4645">
        <w:t xml:space="preserve"> juvenile abundance data from marine </w:t>
      </w:r>
      <w:r w:rsidR="00DE4DB7">
        <w:t xml:space="preserve">surface trawl </w:t>
      </w:r>
      <w:r w:rsidR="00EA4645">
        <w:t>survey</w:t>
      </w:r>
      <w:r w:rsidR="00DE4DB7">
        <w:t>s</w:t>
      </w:r>
      <w:r w:rsidR="00EA4645">
        <w:t xml:space="preserve"> </w:t>
      </w:r>
      <w:r w:rsidR="00DE4DB7">
        <w:t xml:space="preserve">conducted by </w:t>
      </w:r>
      <w:r w:rsidR="00E86CC5">
        <w:t xml:space="preserve">the Alaska Department of Fish and Game (ADF&amp;G) and </w:t>
      </w:r>
      <w:r w:rsidR="00DE4DB7">
        <w:t xml:space="preserve">NOAA National Marine Fisheries Service </w:t>
      </w:r>
      <w:r w:rsidR="00EA4645">
        <w:t xml:space="preserve">in the Bering Sea, run reconstruction </w:t>
      </w:r>
      <w:r w:rsidR="00302955">
        <w:t xml:space="preserve">model outputs describing </w:t>
      </w:r>
      <w:r w:rsidR="00EA4645">
        <w:t xml:space="preserve">adult </w:t>
      </w:r>
      <w:r w:rsidR="005A3A53">
        <w:t>Chum</w:t>
      </w:r>
      <w:r w:rsidR="00EA4645">
        <w:t xml:space="preserve"> salmon returning to the Yukon River to spawn, and environmental covariates spanning brood years 200</w:t>
      </w:r>
      <w:r w:rsidR="00AB0C80">
        <w:t>2</w:t>
      </w:r>
      <w:r w:rsidR="00EA4645">
        <w:t xml:space="preserve"> – 202</w:t>
      </w:r>
      <w:r w:rsidR="00AB0C80">
        <w:t>2</w:t>
      </w:r>
      <w:r w:rsidR="00EA4645">
        <w:t xml:space="preserve">. </w:t>
      </w:r>
      <w:r w:rsidR="00302955">
        <w:t xml:space="preserve">The Yukon River fall </w:t>
      </w:r>
      <w:r w:rsidR="005A3A53">
        <w:t>Chum</w:t>
      </w:r>
      <w:r w:rsidR="00302955">
        <w:t xml:space="preserve"> salmon run reconstruction model was developed and is implemented by the ADF&amp;G</w:t>
      </w:r>
      <w:r w:rsidR="00E86CC5">
        <w:t xml:space="preserve"> </w:t>
      </w:r>
      <w:r w:rsidR="00302955">
        <w:t xml:space="preserve">and is informed by data collected through the extensive efforts of ADF&amp;G </w:t>
      </w:r>
      <w:r w:rsidR="00DC5459">
        <w:t xml:space="preserve">and Department of Fisheries and Oceans Canada (DFO) </w:t>
      </w:r>
      <w:r w:rsidR="00302955">
        <w:t>monitoring and assessment programs</w:t>
      </w:r>
      <w:r w:rsidR="000F1E55">
        <w:t xml:space="preserve"> </w:t>
      </w:r>
      <w:r w:rsidR="000F1E55">
        <w:fldChar w:fldCharType="begin"/>
      </w:r>
      <w:r w:rsidR="000F1E55">
        <w:instrText xml:space="preserve"> ADDIN ZOTERO_ITEM CSL_CITATION {"citationID":"fTEd2jl4","properties":{"formattedCitation":"(Fleischman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0F1E55">
        <w:fldChar w:fldCharType="separate"/>
      </w:r>
      <w:r w:rsidR="000F1E55">
        <w:rPr>
          <w:noProof/>
        </w:rPr>
        <w:t>(Fleischman &amp; Borba 2009)</w:t>
      </w:r>
      <w:r w:rsidR="000F1E55">
        <w:fldChar w:fldCharType="end"/>
      </w:r>
      <w:r w:rsidR="00302955">
        <w:t xml:space="preserve">. </w:t>
      </w:r>
      <w:r w:rsidR="00EA4645" w:rsidRPr="004802C8">
        <w:t xml:space="preserve">We fit the </w:t>
      </w:r>
      <w:r w:rsidR="00EA4645">
        <w:t>IPM</w:t>
      </w:r>
      <w:r w:rsidR="00EA4645" w:rsidRPr="004802C8">
        <w:t xml:space="preserve"> to </w:t>
      </w:r>
      <w:r w:rsidR="00EA4645">
        <w:t xml:space="preserve">these </w:t>
      </w:r>
      <w:r w:rsidR="00EA4645" w:rsidRPr="004802C8">
        <w:t xml:space="preserve">datasets using Bayesian inference </w:t>
      </w:r>
      <w:r w:rsidR="00BD3B85">
        <w:t xml:space="preserve">using the </w:t>
      </w:r>
      <w:r w:rsidR="00923851">
        <w:t>STAN</w:t>
      </w:r>
      <w:r w:rsidR="00BD3B85">
        <w:t xml:space="preserve"> platform</w:t>
      </w:r>
      <w:r w:rsidR="00923851">
        <w:t xml:space="preserve"> </w:t>
      </w:r>
      <w:r w:rsidR="00EA4645" w:rsidRPr="004802C8">
        <w:t xml:space="preserve">and implemented the model using the rstan package in R </w:t>
      </w:r>
      <w:r w:rsidR="00EA4645" w:rsidRPr="004802C8">
        <w:fldChar w:fldCharType="begin"/>
      </w:r>
      <w:r w:rsidR="00E02DE2">
        <w:instrText xml:space="preserve"> ADDIN ZOTERO_ITEM CSL_CITATION {"citationID":"6hQNfiEC","properties":{"formattedCitation":"(Carpenter et al. 2017, R Core Team 2021, Stan Development Team 2024)","plainCitation":"(Carpenter et al. 2017, R Core Team 2021, Stan Development Team 2024)","noteIndex":0},"citationItems":[{"id":5082,"uris":["http://zotero.org/users/8784224/items/QM6ZQKX2"],"itemData":{"id":5082,"type":"article-journal","abstract":"Stan is a probabilistic programming language for specifying statistical models. A Stan program imperatively defines a log probability function over parameters conditioned on specified data and constants. As of version 2.14.0, Stan provides full Bayesian inference for continuous-variable models through Markov chain Monte Carlo methods such as the No-U-Turn sampler, an adaptive form of Hamiltonian Monte Carlo sampling. Penalized maximum likelihood estimates are calculated using optimization methods such as the limited memory Broyden-Fletcher-Goldfarb-Shanno algorithm. Stan is also a platform for computing log densities and their gradients and Hessians, which can be used in alternative algorithms such as variational Bayes, expectation propagation, and marginal inference using approximate integration. To this end, Stan is set up so that the densities, gradients, and Hessians, along with intermediate quantities of the algorithm such as acceptance probabilities, are easily accessible. Stan can be called from the command line using the cmdstan package, through R using the rstan package, and through Python using the pystan package. All three interfaces support sampling and optimization-based inference with diagnostics and posterior analysis. rstan and pystan also provide access to log probabilities, gradients, Hessians, parameter transforms, and specialized plotting.","container-title":"Journal of Statistical Software","DOI":"10.18637/jss.v076.i01","ISSN":"1548-7660","journalAbbreviation":"J Stat Softw","language":"eng","note":"PMID: 36568334\nPMCID: PMC9788645","page":"1","source":"PubMed","title":"Stan: A Probabilistic Programming Language","title-short":"Stan","volume":"76","author":[{"family":"Carpenter","given":"Bob"},{"family":"Gelman","given":"Andrew"},{"family":"Hoffman","given":"Matthew D."},{"family":"Lee","given":"Daniel"},{"family":"Goodrich","given":"Ben"},{"family":"Betancourt","given":"Michael"},{"family":"Brubaker","given":"Marcus A."},{"family":"Guo","given":"Jiqiang"},{"family":"Li","given":"Peter"},{"family":"Riddell","given":"Allen"}],"issued":{"date-parts":[["2017"]]}}},{"id":2850,"uris":["http://zotero.org/users/8784224/items/SG4687SA"],"itemData":{"id":2850,"type":"software","collection-title":"R Foundation for Statistical Computing","event-place":"Vienna, Austria","publisher":"R: A language and environment for statistical computing.","publisher-place":"Vienna, Austria","title":"R: A language and environment for statistical computing. R version 4.1.2.","URL":"URL https://www.R-project.org/.","version":"R version 4.1.2","author":[{"family":"R Core Team","given":""}],"issued":{"date-parts":[["2021"]]}}},{"id":5086,"uris":["http://zotero.org/users/8784224/items/TU93G487"],"itemData":{"id":5086,"type":"software","title":"RStan: the R interface to Stan. R package version 2.26.24.","URL":"https://mc-stan.org/.","author":[{"family":"Stan Development Team","given":""}],"issued":{"date-parts":[["2024"]]}}}],"schema":"https://github.com/citation-style-language/schema/raw/master/csl-citation.json"} </w:instrText>
      </w:r>
      <w:r w:rsidR="00EA4645" w:rsidRPr="004802C8">
        <w:fldChar w:fldCharType="separate"/>
      </w:r>
      <w:r w:rsidR="0081320A">
        <w:rPr>
          <w:noProof/>
        </w:rPr>
        <w:t>(Carpenter et al. 2017, R Core Team 2021, Stan Development Team 2024)</w:t>
      </w:r>
      <w:r w:rsidR="00EA4645" w:rsidRPr="004802C8">
        <w:fldChar w:fldCharType="end"/>
      </w:r>
      <w:r w:rsidR="00EA4645" w:rsidRPr="004802C8">
        <w:t xml:space="preserve">. </w:t>
      </w:r>
      <w:r w:rsidR="00F8419C">
        <w:t xml:space="preserve">Models were fit to data for each population separately, with four chains run for </w:t>
      </w:r>
      <w:r w:rsidR="00F762C1">
        <w:t>60</w:t>
      </w:r>
      <w:r w:rsidR="00F8419C">
        <w:t>,000 iterations</w:t>
      </w:r>
      <w:r w:rsidR="00F762C1">
        <w:t xml:space="preserve">, </w:t>
      </w:r>
      <w:r w:rsidR="00F8419C">
        <w:t xml:space="preserve">a </w:t>
      </w:r>
      <w:r w:rsidR="00F762C1">
        <w:t>16</w:t>
      </w:r>
      <w:r w:rsidR="00F8419C">
        <w:t>% burn in rate</w:t>
      </w:r>
      <w:r w:rsidR="00F762C1">
        <w:t xml:space="preserve"> and </w:t>
      </w:r>
      <w:r w:rsidR="00F762C1">
        <w:t>a thinning rate of 1/40</w:t>
      </w:r>
      <w:r w:rsidR="00F8419C">
        <w:t xml:space="preserve">, resulting in </w:t>
      </w:r>
      <w:r w:rsidR="00F762C1">
        <w:t>2</w:t>
      </w:r>
      <w:r w:rsidR="00F8419C">
        <w:t>,000 saved iterations.</w:t>
      </w:r>
      <w:r w:rsidR="00EA4645" w:rsidRPr="004802C8">
        <w:t xml:space="preserve"> </w:t>
      </w:r>
      <w:r w:rsidR="00EA4645">
        <w:t>W</w:t>
      </w:r>
      <w:r w:rsidR="00EA4645" w:rsidRPr="004802C8">
        <w:t xml:space="preserve">e used an adapt-delta of 0.99 to force the model to take smaller steps when searching the parameter space. We diagnosed chain convergence using the Gelman-Rubin statistic </w:t>
      </w:r>
      <w:r w:rsidR="00EA4645" w:rsidRPr="004802C8">
        <w:fldChar w:fldCharType="begin"/>
      </w:r>
      <w:r w:rsidR="00EA4645" w:rsidRPr="004802C8">
        <w:instrText xml:space="preserve"> ADDIN ZOTERO_ITEM CSL_CITATION {"citationID":"2VfJUgUb","properties":{"formattedCitation":"(Brooks &amp; Gelman 1998)","plainCitation":"(Brooks &amp; Gelman 1998)","noteIndex":0},"citationItems":[{"id":5081,"uris":["http://zotero.org/users/8784224/items/CIR2GFEM"],"itemData":{"id":5081,"type":"article-journal","container-title":"Journal of Computational and Graphical Statistics","DOI":"10.1080/10618600.1998.10474787","ISSN":"1061-8600, 1537-2715","issue":"4","journalAbbreviation":"Journal of Computational and Graphical Statistics","language":"en","page":"434-455","source":"DOI.org (Crossref)","title":"General Methods for Monitoring Convergence of Iterative Simulations","volume":"7","author":[{"family":"Brooks","given":"Stephen P."},{"family":"Gelman","given":"Andrew"}],"issued":{"date-parts":[["1998",12]]}}}],"schema":"https://github.com/citation-style-language/schema/raw/master/csl-citation.json"} </w:instrText>
      </w:r>
      <w:r w:rsidR="00EA4645" w:rsidRPr="004802C8">
        <w:fldChar w:fldCharType="separate"/>
      </w:r>
      <w:r w:rsidR="00EA4645" w:rsidRPr="004802C8">
        <w:rPr>
          <w:noProof/>
        </w:rPr>
        <w:t>(Brooks &amp; Gelman 1998)</w:t>
      </w:r>
      <w:r w:rsidR="00EA4645" w:rsidRPr="004802C8">
        <w:fldChar w:fldCharType="end"/>
      </w:r>
      <w:r w:rsidR="00EA4645" w:rsidRPr="004802C8">
        <w:t xml:space="preserve"> and visually inspected trace plots</w:t>
      </w:r>
      <w:r w:rsidR="00BD3B85">
        <w:t xml:space="preserve"> to ensure</w:t>
      </w:r>
      <w:r w:rsidR="00EA4645" w:rsidRPr="004802C8">
        <w:t xml:space="preserve"> </w:t>
      </w:r>
      <w:r w:rsidR="00BD3B85">
        <w:t xml:space="preserve">all chains converged to a stationary distribution </w:t>
      </w:r>
      <w:r w:rsidR="00EA4645" w:rsidRPr="004802C8">
        <w:t>(Figure S</w:t>
      </w:r>
      <w:r w:rsidR="00EA4645">
        <w:t>2</w:t>
      </w:r>
      <w:r w:rsidR="00EA4645" w:rsidRPr="004802C8">
        <w:t xml:space="preserve">). </w:t>
      </w:r>
      <w:r w:rsidR="00EA4645" w:rsidRPr="004802C8">
        <w:rPr>
          <w:color w:val="000000"/>
        </w:rPr>
        <w:t xml:space="preserve">We used the </w:t>
      </w:r>
      <w:r w:rsidR="00EA4645" w:rsidRPr="001A3C64">
        <w:rPr>
          <w:i/>
          <w:iCs/>
          <w:color w:val="000000"/>
        </w:rPr>
        <w:t>priorsense</w:t>
      </w:r>
      <w:r w:rsidR="00EA4645" w:rsidRPr="004802C8">
        <w:rPr>
          <w:color w:val="000000"/>
        </w:rPr>
        <w:t xml:space="preserve"> package in R to evaluate how sensitive the posterior </w:t>
      </w:r>
      <w:r w:rsidR="00EA4645">
        <w:rPr>
          <w:color w:val="000000"/>
        </w:rPr>
        <w:t>distribution was</w:t>
      </w:r>
      <w:r w:rsidR="00EA4645" w:rsidRPr="004802C8">
        <w:rPr>
          <w:color w:val="000000"/>
        </w:rPr>
        <w:t xml:space="preserve"> to prior and likelihood</w:t>
      </w:r>
      <w:r w:rsidR="00EA4645">
        <w:rPr>
          <w:color w:val="000000"/>
        </w:rPr>
        <w:t xml:space="preserve"> perturbations</w:t>
      </w:r>
      <w:r w:rsidR="00EA4645" w:rsidRPr="004802C8">
        <w:rPr>
          <w:color w:val="000000"/>
        </w:rPr>
        <w:t xml:space="preserve"> </w:t>
      </w:r>
      <w:r w:rsidR="00EA4645" w:rsidRPr="004802C8">
        <w:rPr>
          <w:color w:val="000000"/>
        </w:rPr>
        <w:fldChar w:fldCharType="begin"/>
      </w:r>
      <w:r w:rsidR="00EA4645" w:rsidRPr="004802C8">
        <w:rPr>
          <w:color w:val="000000"/>
        </w:rPr>
        <w:instrText xml:space="preserve"> ADDIN ZOTERO_ITEM CSL_CITATION {"citationID":"8qFZEeji","properties":{"formattedCitation":"(Kallioinen et al. 2023)","plainCitation":"(Kallioinen et al. 2023)","noteIndex":0},"citationItems":[{"id":5079,"uris":["http://zotero.org/users/8784224/items/R4XXHNP5"],"itemData":{"id":5079,"type":"article-journal","container-title":"Statistics and Computing","title":"Detecting and diagnosing prior and likelihood sensitivity with power-scaling.","URL":"https://doi.org/10.1007/s11222-023-10366-5","volume":"34","author":[{"family":"Kallioinen","given":"N"},{"family":"Paananen","given":"T"},{"family":"Bürkner","given":"P"},{"family":"Vehtari","given":"A"}],"issued":{"date-parts":[["2023"]]}}}],"schema":"https://github.com/citation-style-language/schema/raw/master/csl-citation.json"} </w:instrText>
      </w:r>
      <w:r w:rsidR="00EA4645" w:rsidRPr="004802C8">
        <w:rPr>
          <w:color w:val="000000"/>
        </w:rPr>
        <w:fldChar w:fldCharType="separate"/>
      </w:r>
      <w:r w:rsidR="00EA4645" w:rsidRPr="004802C8">
        <w:rPr>
          <w:noProof/>
          <w:color w:val="000000"/>
        </w:rPr>
        <w:t>(Kallioinen et al. 2023)</w:t>
      </w:r>
      <w:r w:rsidR="00EA4645" w:rsidRPr="004802C8">
        <w:rPr>
          <w:color w:val="000000"/>
        </w:rPr>
        <w:fldChar w:fldCharType="end"/>
      </w:r>
      <w:r w:rsidR="00EA4645" w:rsidRPr="004802C8">
        <w:rPr>
          <w:color w:val="000000"/>
        </w:rPr>
        <w:t xml:space="preserve">. </w:t>
      </w:r>
    </w:p>
    <w:p w14:paraId="32B6FDD7" w14:textId="77777777" w:rsidR="00EA4645" w:rsidRPr="004802C8" w:rsidRDefault="00EA4645" w:rsidP="00EA4645">
      <w:pPr>
        <w:pStyle w:val="Heading4"/>
      </w:pPr>
      <w:r>
        <w:t xml:space="preserve">2.3 Population Data  </w:t>
      </w:r>
    </w:p>
    <w:p w14:paraId="0789FF11" w14:textId="310BFCD4" w:rsidR="007362E2" w:rsidRDefault="009506B5" w:rsidP="00AB0C80">
      <w:pPr>
        <w:pStyle w:val="NormalWeb"/>
        <w:spacing w:before="0" w:beforeAutospacing="0" w:after="0" w:afterAutospacing="0"/>
        <w:ind w:firstLine="360"/>
      </w:pPr>
      <w:r>
        <w:t>T</w:t>
      </w:r>
      <w:r w:rsidR="00EA4645" w:rsidRPr="004802C8">
        <w:t xml:space="preserve">he </w:t>
      </w:r>
      <w:r>
        <w:t xml:space="preserve">marine juvenile abundance predicted by the </w:t>
      </w:r>
      <w:r w:rsidR="00EA4645" w:rsidRPr="004802C8">
        <w:t xml:space="preserve">IPM </w:t>
      </w:r>
      <w:r w:rsidR="00EA4645">
        <w:t>(</w:t>
      </w:r>
      <w:proofErr w:type="spellStart"/>
      <w:r w:rsidR="00EA4645" w:rsidRPr="004802C8">
        <w:t>N</w:t>
      </w:r>
      <w:r w:rsidR="00EA4645" w:rsidRPr="004802C8">
        <w:rPr>
          <w:vertAlign w:val="subscript"/>
        </w:rPr>
        <w:t>t,s</w:t>
      </w:r>
      <w:proofErr w:type="spellEnd"/>
      <w:r w:rsidR="00EA4645" w:rsidRPr="004802C8">
        <w:rPr>
          <w:vertAlign w:val="subscript"/>
        </w:rPr>
        <w:t>=j</w:t>
      </w:r>
      <w:r w:rsidR="00EA4645">
        <w:t>) was</w:t>
      </w:r>
      <w:r w:rsidR="00EA4645" w:rsidRPr="004802C8">
        <w:t xml:space="preserve"> fit to a juvenile fall </w:t>
      </w:r>
      <w:r w:rsidR="005A3A53">
        <w:t>Chum</w:t>
      </w:r>
      <w:r w:rsidR="00EA4645" w:rsidRPr="004802C8">
        <w:t xml:space="preserve"> salmon index </w:t>
      </w:r>
      <w:r w:rsidR="00EA4645">
        <w:t>estimated</w:t>
      </w:r>
      <w:r w:rsidR="00EA4645" w:rsidRPr="004802C8">
        <w:t xml:space="preserve"> from data collected </w:t>
      </w:r>
      <w:r>
        <w:t>by surface trawl</w:t>
      </w:r>
      <w:r w:rsidR="00EA4645" w:rsidRPr="004802C8">
        <w:t xml:space="preserve"> survey</w:t>
      </w:r>
      <w:r w:rsidR="00247C95">
        <w:t xml:space="preserve">s </w:t>
      </w:r>
      <w:r>
        <w:t>conducted in the</w:t>
      </w:r>
      <w:r w:rsidR="00247C95">
        <w:t xml:space="preserve"> Northern and </w:t>
      </w:r>
      <w:r w:rsidR="001B155D">
        <w:t>Southeastern</w:t>
      </w:r>
      <w:r w:rsidR="00247C95">
        <w:t xml:space="preserve"> Bering Sea (NBS, SEBS)</w:t>
      </w:r>
      <w:r w:rsidR="00EA4645" w:rsidRPr="004802C8">
        <w:t xml:space="preserve">. </w:t>
      </w:r>
      <w:r>
        <w:t>These data come from a</w:t>
      </w:r>
      <w:r w:rsidR="00EA4645" w:rsidRPr="004802C8">
        <w:t xml:space="preserve"> collaborative survey run by </w:t>
      </w:r>
      <w:r w:rsidR="00EA4645">
        <w:t xml:space="preserve">the </w:t>
      </w:r>
      <w:r w:rsidR="00EA4645" w:rsidRPr="004802C8">
        <w:t>NOAA Alaska Fishery Science Center</w:t>
      </w:r>
      <w:r w:rsidR="00EA4645">
        <w:t xml:space="preserve"> and A</w:t>
      </w:r>
      <w:r w:rsidR="00F8419C">
        <w:t>laska Department of Fish and Game (A</w:t>
      </w:r>
      <w:r w:rsidR="00EA4645">
        <w:t>DF&amp;G</w:t>
      </w:r>
      <w:r w:rsidR="00F8419C">
        <w:t>)</w:t>
      </w:r>
      <w:r w:rsidR="00EA4645">
        <w:t xml:space="preserve"> to</w:t>
      </w:r>
      <w:r w:rsidR="00EA4645" w:rsidRPr="004802C8">
        <w:t xml:space="preserve"> better understand the </w:t>
      </w:r>
      <w:r w:rsidR="000A512E">
        <w:t>Bering Sea</w:t>
      </w:r>
      <w:r w:rsidR="00247C95">
        <w:t xml:space="preserve"> </w:t>
      </w:r>
      <w:r w:rsidR="00EA4645">
        <w:t>e</w:t>
      </w:r>
      <w:r w:rsidR="00EA4645" w:rsidRPr="004802C8">
        <w:t xml:space="preserve">cosystem </w:t>
      </w:r>
      <w:r w:rsidR="00EA4645" w:rsidRPr="004802C8">
        <w:fldChar w:fldCharType="begin"/>
      </w:r>
      <w:r w:rsidR="00EA4645" w:rsidRPr="004802C8">
        <w:instrText xml:space="preserve"> ADDIN ZOTERO_ITEM CSL_CITATION {"citationID":"njdiCwGI","properties":{"formattedCitation":"(Murphy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EA4645" w:rsidRPr="004802C8">
        <w:fldChar w:fldCharType="separate"/>
      </w:r>
      <w:r w:rsidR="00EA4645" w:rsidRPr="004802C8">
        <w:rPr>
          <w:noProof/>
        </w:rPr>
        <w:t>(Murphy et al. 2021)</w:t>
      </w:r>
      <w:r w:rsidR="00EA4645" w:rsidRPr="004802C8">
        <w:fldChar w:fldCharType="end"/>
      </w:r>
      <w:r w:rsidR="00EA4645" w:rsidRPr="004802C8">
        <w:t xml:space="preserve">. The survey </w:t>
      </w:r>
      <w:r w:rsidR="00EA4645">
        <w:t xml:space="preserve">uses surface trawl gear to sample juvenile salmon at stations across </w:t>
      </w:r>
      <w:r w:rsidR="001B155D">
        <w:t>both</w:t>
      </w:r>
      <w:r w:rsidR="00EA4645">
        <w:t xml:space="preserve"> </w:t>
      </w:r>
      <w:r w:rsidR="001B155D">
        <w:t>Bering Sea regions</w:t>
      </w:r>
      <w:r w:rsidR="00EA4645">
        <w:t xml:space="preserve"> (Figure 1). </w:t>
      </w:r>
      <w:r w:rsidR="00EA4645" w:rsidRPr="004802C8">
        <w:t xml:space="preserve">The survey is conducted annually between August and </w:t>
      </w:r>
      <w:r w:rsidR="006B7301" w:rsidRPr="00C52150">
        <w:t>September and</w:t>
      </w:r>
      <w:r>
        <w:t xml:space="preserve"> encounters</w:t>
      </w:r>
      <w:r w:rsidR="00EA4645" w:rsidRPr="00C52150">
        <w:t xml:space="preserve"> </w:t>
      </w:r>
      <w:r w:rsidRPr="00C52150">
        <w:t xml:space="preserve">juvenile </w:t>
      </w:r>
      <w:r w:rsidR="005A3A53">
        <w:t>Chum</w:t>
      </w:r>
      <w:r w:rsidRPr="00C52150">
        <w:t xml:space="preserve"> salmon </w:t>
      </w:r>
      <w:r>
        <w:t xml:space="preserve">at the </w:t>
      </w:r>
      <w:r w:rsidR="00EA4645" w:rsidRPr="00C52150">
        <w:t>end of the first summer at sea before they migrate to the Gulf of Alaska/Eastern Aleutians for their first winter.</w:t>
      </w:r>
      <w:r w:rsidR="00C52150" w:rsidRPr="00C52150">
        <w:t xml:space="preserve"> </w:t>
      </w:r>
      <w:r w:rsidR="00AB0C80">
        <w:t>Chum salmon</w:t>
      </w:r>
      <w:r w:rsidR="00AB0C80" w:rsidRPr="004802C8">
        <w:t xml:space="preserve"> caught in this survey are allocated to</w:t>
      </w:r>
      <w:r w:rsidR="00AB0C80">
        <w:t xml:space="preserve"> five</w:t>
      </w:r>
      <w:r w:rsidR="00AB0C80" w:rsidRPr="004802C8">
        <w:t xml:space="preserve"> genetic reporting groups</w:t>
      </w:r>
      <w:r w:rsidR="00AB0C80">
        <w:t>, including Yukon River fall Chum,</w:t>
      </w:r>
      <w:r w:rsidR="00AB0C80" w:rsidRPr="004802C8">
        <w:t xml:space="preserve"> using a spatial mixed stock analysis (MSA) </w:t>
      </w:r>
      <w:r w:rsidR="00AB0C80">
        <w:fldChar w:fldCharType="begin"/>
      </w:r>
      <w:r w:rsidR="00AB0C80">
        <w:instrText xml:space="preserve"> ADDIN ZOTERO_ITEM CSL_CITATION {"citationID":"spoI27EP","properties":{"formattedCitation":"(Murphy et al. 2021)","plainCitation":"(Murphy et al. 2021)","noteIndex":0},"citationItems":[{"id":5027,"uris":["http://zotero.org/users/8784224/items/A99JUDQX"],"itemData":{"id":5027,"type":"report","number":"NMFS-AFSC-479","page":"136","publisher":"US Department of Commerce; NOAA Tech. Memo.","title":"Northern Bering Sea ecosystem and surface trawl cruise report,","author":[{"family":"Murphy","given":"J"},{"family":"Dimond","given":"A"},{"family":"Cooper","given":"D"},{"family":"Garcia","given":"S"},{"family":"Lee","given":"Liz"},{"family":"Clark","given":"J"},{"family":"Pinchuk","given":"A"},{"family":"Reedy","given":"T"},{"family":"Miller","given":"K"},{"family":"Howard","given":"K"},{"family":"Ferguson","given":"J"},{"family":"Strasburger","given":"W"},{"family":"Labunski","given":"E"},{"family":"Farley","given":"E"}],"issued":{"date-parts":[["2021"]]}}}],"schema":"https://github.com/citation-style-language/schema/raw/master/csl-citation.json"} </w:instrText>
      </w:r>
      <w:r w:rsidR="00AB0C80">
        <w:fldChar w:fldCharType="separate"/>
      </w:r>
      <w:r w:rsidR="00AB0C80">
        <w:rPr>
          <w:noProof/>
        </w:rPr>
        <w:t>(Murphy et al. 2021)</w:t>
      </w:r>
      <w:r w:rsidR="00AB0C80">
        <w:fldChar w:fldCharType="end"/>
      </w:r>
      <w:r w:rsidR="00AB0C80">
        <w:t xml:space="preserve">. </w:t>
      </w:r>
      <w:r w:rsidR="00EA4645" w:rsidRPr="00C52150">
        <w:t xml:space="preserve">To account for spatial and temporal variability in survey coverage, </w:t>
      </w:r>
      <w:r w:rsidR="00C52150" w:rsidRPr="00C52150">
        <w:t>a</w:t>
      </w:r>
      <w:r w:rsidR="00C52150" w:rsidRPr="00C52150">
        <w:rPr>
          <w:rFonts w:eastAsiaTheme="minorHAnsi"/>
          <w:color w:val="000000"/>
        </w:rPr>
        <w:t xml:space="preserve"> vector </w:t>
      </w:r>
      <w:r w:rsidR="00C52150" w:rsidRPr="00C52150">
        <w:rPr>
          <w:rFonts w:eastAsiaTheme="minorHAnsi"/>
          <w:color w:val="000000"/>
        </w:rPr>
        <w:lastRenderedPageBreak/>
        <w:t xml:space="preserve">autoregressive spatial </w:t>
      </w:r>
      <w:r w:rsidR="00923851" w:rsidRPr="00C52150">
        <w:rPr>
          <w:rFonts w:eastAsiaTheme="minorHAnsi"/>
          <w:color w:val="000000"/>
        </w:rPr>
        <w:t>temporal</w:t>
      </w:r>
      <w:r w:rsidR="00C52150" w:rsidRPr="00C52150">
        <w:rPr>
          <w:rFonts w:eastAsiaTheme="minorHAnsi"/>
          <w:color w:val="000000"/>
        </w:rPr>
        <w:t xml:space="preserve"> </w:t>
      </w:r>
      <w:r>
        <w:rPr>
          <w:rFonts w:eastAsiaTheme="minorHAnsi"/>
          <w:color w:val="000000"/>
        </w:rPr>
        <w:t xml:space="preserve">(VAST) </w:t>
      </w:r>
      <w:r w:rsidR="00C52150" w:rsidRPr="00C52150">
        <w:rPr>
          <w:rFonts w:eastAsiaTheme="minorHAnsi"/>
          <w:color w:val="000000"/>
        </w:rPr>
        <w:t>model</w:t>
      </w:r>
      <w:r>
        <w:rPr>
          <w:rFonts w:eastAsiaTheme="minorHAnsi"/>
          <w:color w:val="000000"/>
        </w:rPr>
        <w:t xml:space="preserve"> </w:t>
      </w:r>
      <w:r w:rsidRPr="00C52150">
        <w:fldChar w:fldCharType="begin"/>
      </w:r>
      <w:r w:rsidRPr="00C52150">
        <w:instrText xml:space="preserve"> ADDIN ZOTERO_ITEM CSL_CITATION {"citationID":"cSwybWMT","properties":{"formattedCitation":"(Thorson 2019)","plainCitation":"(Thorson 2019)","noteIndex":0},"citationItems":[{"id":1337,"uris":["http://zotero.org/users/8784224/items/GHR2VYPP"],"itemData":{"id":1337,"type":"article-journal","abstract":"Fisheries scientists provide stock, ecosystem, habitat, and climate assessments to support interdisplinary fisheries management in the US and worldwide. These assessment activities have evolved different models, using different review standards, and are communicated using different vocabulary. Recent research shows that spatio-temporal models can estimate population density for multiple locations, times, and species, and that this is a “common currency” for addressing core goals in stock, ecosystem, habitat, and climate assessments. I therefore review the history and “design principles” for one spatio-temporal modelling package, the Vector Autoregressive SpatioTemporal (VAST) package. I then provide guidance on fifteen major decisions that must be made by users of VAST, including: whether to use a univariate or multivariate model; when to include spatial and/or spatiotemporal variation; how many factors to use within a multivariate model; whether to include density or catchability covariates; and when to include a temporal correlation on model components. I finally demonstrate these decisions using three case studies. The first develops indices of abundance, distribution shift, and range expansion for arrowtooth flounder (Atheresthes stomias) in the Eastern Bering Sea, showing the range expansion for this species. The second involves “species ordination” of eight groundfishes in the Gulf of Alaska bottom trawl survey, which highlights the different spatial distribution of flathead sole (Hippoglossoides elassodon) relative to sablefish (Anoplopoma fimbria) and dover sole (Microstomus pacificus). The third involves a short-term forecast of the proportion of coastwide abundance for five groundfishes within three spatial strata in the US West Coast groundfish bottom trawl survey, and predicts large interannual variability (and high uncertainty) in the distribution of lingcod (Ophiodon elongatus). I conclude by recommending further research exploring the benefits and limitations of a “common currency” approach to stock, ecosystem, habitat, and climate assessments, and discuss extending this approach to optimal survey design and economic assessments.","container-title":"Fisheries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rsidRPr="00C52150">
        <w:fldChar w:fldCharType="separate"/>
      </w:r>
      <w:r w:rsidRPr="00C52150">
        <w:rPr>
          <w:noProof/>
        </w:rPr>
        <w:t>(Thorson 2019)</w:t>
      </w:r>
      <w:r w:rsidRPr="00C52150">
        <w:fldChar w:fldCharType="end"/>
      </w:r>
      <w:r w:rsidR="00C52150" w:rsidRPr="00C52150">
        <w:rPr>
          <w:rFonts w:eastAsiaTheme="minorHAnsi"/>
          <w:color w:val="000000"/>
        </w:rPr>
        <w:t xml:space="preserve"> was </w:t>
      </w:r>
      <w:r>
        <w:rPr>
          <w:rFonts w:eastAsiaTheme="minorHAnsi"/>
          <w:color w:val="000000"/>
        </w:rPr>
        <w:t xml:space="preserve">fit to station-specific abundance per unit area swept and </w:t>
      </w:r>
      <w:r w:rsidR="00C52150" w:rsidRPr="00C52150">
        <w:rPr>
          <w:rFonts w:eastAsiaTheme="minorHAnsi"/>
          <w:color w:val="000000"/>
        </w:rPr>
        <w:t xml:space="preserve">used to estimate </w:t>
      </w:r>
      <w:r>
        <w:rPr>
          <w:rFonts w:eastAsiaTheme="minorHAnsi"/>
          <w:color w:val="000000"/>
        </w:rPr>
        <w:t xml:space="preserve">the relative abundance of </w:t>
      </w:r>
      <w:r w:rsidR="00C52150" w:rsidRPr="00C52150">
        <w:rPr>
          <w:rFonts w:eastAsiaTheme="minorHAnsi"/>
          <w:color w:val="000000"/>
        </w:rPr>
        <w:t xml:space="preserve">juvenile </w:t>
      </w:r>
      <w:r w:rsidR="00AB0C80">
        <w:rPr>
          <w:rFonts w:eastAsiaTheme="minorHAnsi"/>
          <w:color w:val="000000"/>
        </w:rPr>
        <w:t xml:space="preserve">Yukon River fall </w:t>
      </w:r>
      <w:r w:rsidR="005A3A53">
        <w:rPr>
          <w:rFonts w:eastAsiaTheme="minorHAnsi"/>
          <w:color w:val="000000"/>
        </w:rPr>
        <w:t>Chum</w:t>
      </w:r>
      <w:r w:rsidR="00C52150" w:rsidRPr="00C52150">
        <w:rPr>
          <w:rFonts w:eastAsiaTheme="minorHAnsi"/>
          <w:color w:val="000000"/>
        </w:rPr>
        <w:t xml:space="preserve"> salmon </w:t>
      </w:r>
      <w:r w:rsidR="006F0A9D">
        <w:t>(Cunningham et al., personal communication 2025).</w:t>
      </w:r>
      <w:r w:rsidR="00AB0C80">
        <w:t xml:space="preserve"> To </w:t>
      </w:r>
      <w:r w:rsidR="00EA4645" w:rsidRPr="004802C8">
        <w:t>translate the</w:t>
      </w:r>
      <w:r w:rsidR="00AB0C80">
        <w:t xml:space="preserve"> </w:t>
      </w:r>
      <w:r w:rsidR="00EA4645" w:rsidRPr="004802C8">
        <w:t xml:space="preserve">juvenile abundances </w:t>
      </w:r>
      <w:r w:rsidR="00AB0C80">
        <w:t xml:space="preserve">estimated by the IPM </w:t>
      </w:r>
      <w:r w:rsidR="00EA4645" w:rsidRPr="004802C8">
        <w:t xml:space="preserve">to the scale of the observed juvenile abundance, we estimated a </w:t>
      </w:r>
      <w:r w:rsidR="0002509A">
        <w:t xml:space="preserve">catchability </w:t>
      </w:r>
      <w:r w:rsidR="00EA4645" w:rsidRPr="004802C8">
        <w:t xml:space="preserve">constant </w:t>
      </w:r>
      <w:r w:rsidR="00EA4645" w:rsidRPr="004802C8">
        <w:rPr>
          <w:i/>
          <w:iCs/>
        </w:rPr>
        <w:t>q</w:t>
      </w:r>
      <w:r w:rsidR="00EA4645" w:rsidRPr="004802C8">
        <w:t xml:space="preserve">. We fit the </w:t>
      </w:r>
      <w:r w:rsidR="00EA4645">
        <w:t xml:space="preserve">IPM </w:t>
      </w:r>
      <w:r w:rsidR="00EA4645" w:rsidRPr="004802C8">
        <w:t>to the juvenile</w:t>
      </w:r>
      <w:r w:rsidR="00EA4645">
        <w:t xml:space="preserve"> abundance</w:t>
      </w:r>
      <w:r w:rsidR="00EA4645" w:rsidRPr="004802C8">
        <w:t xml:space="preserve"> index</w:t>
      </w:r>
      <w:r w:rsidR="00EA4645">
        <w:t xml:space="preserve">, </w:t>
      </w:r>
      <w:proofErr w:type="spellStart"/>
      <w:r w:rsidR="00EA4645" w:rsidRPr="007362E2">
        <w:rPr>
          <w:i/>
          <w:iCs/>
        </w:rPr>
        <w:t>J</w:t>
      </w:r>
      <w:r w:rsidR="00EA4645" w:rsidRPr="007362E2">
        <w:rPr>
          <w:i/>
          <w:iCs/>
          <w:vertAlign w:val="subscript"/>
        </w:rPr>
        <w:t>t</w:t>
      </w:r>
      <w:proofErr w:type="spellEnd"/>
      <w:r w:rsidR="007362E2">
        <w:rPr>
          <w:i/>
          <w:iCs/>
          <w:vertAlign w:val="subscript"/>
        </w:rPr>
        <w:t>,</w:t>
      </w:r>
      <w:r w:rsidR="00EA4645" w:rsidRPr="004802C8">
        <w:t xml:space="preserve"> ranging from brood years 2002 to 2022. </w:t>
      </w:r>
      <w:r w:rsidR="007362E2" w:rsidRPr="007362E2">
        <w:t xml:space="preserve">To incorporate </w:t>
      </w:r>
      <w:r w:rsidR="00BA7A49">
        <w:t xml:space="preserve">known </w:t>
      </w:r>
      <w:r w:rsidR="007362E2" w:rsidRPr="007362E2">
        <w:t xml:space="preserve">error in </w:t>
      </w:r>
      <w:r w:rsidR="007362E2">
        <w:t>juvenile</w:t>
      </w:r>
      <w:r w:rsidR="007362E2" w:rsidRPr="007362E2">
        <w:t xml:space="preserve"> abundance from the </w:t>
      </w:r>
      <w:r w:rsidR="007362E2">
        <w:t>Bering Sea survey index</w:t>
      </w:r>
      <w:r w:rsidR="00BA7A49">
        <w:t xml:space="preserve"> to the total observation error</w:t>
      </w:r>
      <w:r w:rsidR="007362E2">
        <w:t xml:space="preserve">, </w:t>
      </w:r>
      <w:r w:rsidR="007A4DF9">
        <w:t xml:space="preserve">we fixed sigma in each likelihood </w:t>
      </w:r>
      <w:r w:rsidR="007A4DF9" w:rsidRPr="007362E2">
        <w:t>using</w:t>
      </w:r>
      <w:r w:rsidR="007A4DF9">
        <w:t xml:space="preserve"> the average standard deviation from the </w:t>
      </w:r>
      <w:r w:rsidR="004E31EA">
        <w:t>juvenile</w:t>
      </w:r>
      <w:r w:rsidR="007362E2" w:rsidRPr="007362E2">
        <w:t xml:space="preserve"> abundance</w:t>
      </w:r>
      <w:r w:rsidR="007A4DF9">
        <w:t xml:space="preserve"> index. </w:t>
      </w:r>
    </w:p>
    <w:p w14:paraId="3F9A9E5E" w14:textId="77777777" w:rsidR="007362E2" w:rsidRPr="004802C8" w:rsidRDefault="007362E2" w:rsidP="007577FA">
      <w:pPr>
        <w:pStyle w:val="NormalWeb"/>
        <w:spacing w:before="0" w:beforeAutospacing="0" w:after="0" w:afterAutospacing="0"/>
        <w:ind w:firstLine="360"/>
      </w:pPr>
    </w:p>
    <w:p w14:paraId="665DB31E" w14:textId="057D48C0" w:rsidR="00EA4645" w:rsidRPr="004802C8" w:rsidRDefault="00EA4645" w:rsidP="00EA4645">
      <w:pPr>
        <w:pStyle w:val="NormalWeb"/>
        <w:spacing w:before="0" w:beforeAutospacing="0" w:after="0" w:afterAutospacing="0"/>
        <w:ind w:firstLine="360"/>
        <w:jc w:val="center"/>
      </w:pP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t</m:t>
            </m:r>
          </m:sub>
        </m:sSub>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r>
              <m:rPr>
                <m:sty m:val="p"/>
              </m:rPr>
              <w:rPr>
                <w:rFonts w:ascii="Cambria Math" w:hAnsi="Cambria Math"/>
              </w:rPr>
              <m:t>(</m:t>
            </m:r>
            <m:r>
              <w:rPr>
                <w:rFonts w:ascii="Cambria Math" w:hAnsi="Cambria Math"/>
              </w:rPr>
              <m:t xml:space="preserve">q* </m:t>
            </m:r>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 xml:space="preserve">t,s=j </m:t>
                </m:r>
              </m:sub>
            </m:sSub>
            <m:r>
              <m:rPr>
                <m:sty m:val="p"/>
              </m:rPr>
              <w:rPr>
                <w:rFonts w:ascii="Cambria Math" w:hAnsi="Cambria Math"/>
                <w:vertAlign w:val="subscript"/>
              </w:rPr>
              <m:t>)</m:t>
            </m:r>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j</m:t>
            </m:r>
          </m:sub>
        </m:sSub>
        <m:r>
          <w:rPr>
            <w:rFonts w:ascii="Cambria Math" w:hAnsi="Cambria Math"/>
          </w:rPr>
          <m:t>)</m:t>
        </m:r>
      </m:oMath>
      <w:r w:rsidRPr="004802C8">
        <w:t xml:space="preserve">            Eq. 4.11</w:t>
      </w:r>
    </w:p>
    <w:p w14:paraId="33AD7398" w14:textId="77777777" w:rsidR="00EA4645" w:rsidRPr="004802C8" w:rsidRDefault="00EA4645" w:rsidP="00EA4645">
      <w:pPr>
        <w:pStyle w:val="NormalWeb"/>
        <w:spacing w:before="0" w:beforeAutospacing="0" w:after="0" w:afterAutospacing="0"/>
        <w:ind w:firstLine="360"/>
        <w:jc w:val="center"/>
      </w:pPr>
    </w:p>
    <w:p w14:paraId="20386510" w14:textId="1B7E6E9C" w:rsidR="00EA4645" w:rsidRPr="004802C8" w:rsidRDefault="00EA4645" w:rsidP="00F40940">
      <w:pPr>
        <w:ind w:firstLine="360"/>
      </w:pPr>
      <w:r>
        <w:t>T</w:t>
      </w:r>
      <w:r w:rsidRPr="004802C8">
        <w:t>otal return, harvest and spawner estimates for Yukon River</w:t>
      </w:r>
      <w:r>
        <w:t xml:space="preserve"> fall </w:t>
      </w:r>
      <w:r w:rsidR="005A3A53">
        <w:t>Chum</w:t>
      </w:r>
      <w:r>
        <w:t xml:space="preserve"> salmon </w:t>
      </w:r>
      <w:r w:rsidR="00C2204C">
        <w:t xml:space="preserve">are estimated </w:t>
      </w:r>
      <w:r w:rsidR="0002509A">
        <w:t xml:space="preserve">by </w:t>
      </w:r>
      <w:r w:rsidR="00C2204C">
        <w:t xml:space="preserve">a run reconstruction using a state-space modeling approach </w:t>
      </w:r>
      <w:r w:rsidR="0002509A">
        <w:t xml:space="preserve">that </w:t>
      </w:r>
      <w:r w:rsidR="00C2204C">
        <w:t>is updated annually</w:t>
      </w:r>
      <w:r w:rsidR="007577FA">
        <w:t xml:space="preserve"> </w:t>
      </w:r>
      <w:r w:rsidR="00C2204C">
        <w:fldChar w:fldCharType="begin"/>
      </w:r>
      <w:r w:rsidR="00C2204C">
        <w:instrText xml:space="preserve"> ADDIN ZOTERO_ITEM CSL_CITATION {"citationID":"rT1kCfAp","properties":{"formattedCitation":"(Fleischman &amp; Borba 2009, United States and Canada Joint Technical Committee 2024)","plainCitation":"(Fleischman &amp; Borba 2009, United States and Canada Joint Technical Committee 2024)","noteIndex":0},"citationItems":[{"id":1992,"uris":["http://zotero.org/users/8784224/items/IQ9QBHGD"],"itemData":{"id":1992,"type":"article-journal","container-title":"Alaska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M"}],"issued":{"date-parts":[["2009"]]}}},{"id":5230,"uris":["http://zotero.org/users/8784224/items/JY4GN299"],"itemData":{"id":5230,"type":"report","title":"Yukon River Salmon 2023 Season Summary and 2024 Season Outlook","author":[{"family":"United States and Canada Joint Technical Committee","given":""}],"issued":{"date-parts":[["2024"]]}}}],"schema":"https://github.com/citation-style-language/schema/raw/master/csl-citation.json"} </w:instrText>
      </w:r>
      <w:r w:rsidR="00C2204C">
        <w:fldChar w:fldCharType="separate"/>
      </w:r>
      <w:r w:rsidR="00C2204C">
        <w:rPr>
          <w:noProof/>
        </w:rPr>
        <w:t>(Fleischman &amp; Borba 2009, United States and Canada Joint Technical Committee 2024)</w:t>
      </w:r>
      <w:r w:rsidR="00C2204C">
        <w:fldChar w:fldCharType="end"/>
      </w:r>
      <w:r w:rsidR="00C2204C">
        <w:t xml:space="preserve">. </w:t>
      </w:r>
      <w:r w:rsidRPr="004802C8">
        <w:t xml:space="preserve">Spawner abundances were estimated </w:t>
      </w:r>
      <w:r>
        <w:t>using</w:t>
      </w:r>
      <w:r w:rsidRPr="004802C8">
        <w:t xml:space="preserve"> data from escapement monitoring projects that cover 95% of the drainage and yields drainage</w:t>
      </w:r>
      <w:r>
        <w:t>-</w:t>
      </w:r>
      <w:r w:rsidRPr="004802C8">
        <w:t>wide estimates</w:t>
      </w:r>
      <w:r w:rsidR="00883862">
        <w:t xml:space="preserve"> </w:t>
      </w:r>
      <w:r w:rsidR="00883862">
        <w:fldChar w:fldCharType="begin"/>
      </w:r>
      <w:r w:rsidR="00883862">
        <w:instrText xml:space="preserve"> ADDIN ZOTERO_ITEM CSL_CITATION {"citationID":"U52TJNZh","properties":{"formattedCitation":"(Fleischman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883862">
        <w:fldChar w:fldCharType="separate"/>
      </w:r>
      <w:r w:rsidR="00883862">
        <w:rPr>
          <w:noProof/>
        </w:rPr>
        <w:t>(Fleischman &amp; Borba 2009)</w:t>
      </w:r>
      <w:r w:rsidR="00883862">
        <w:fldChar w:fldCharType="end"/>
      </w:r>
      <w:r w:rsidRPr="004802C8">
        <w:t>. Harvest data to inform the run reconstruction w</w:t>
      </w:r>
      <w:r>
        <w:t>ere</w:t>
      </w:r>
      <w:r w:rsidRPr="004802C8">
        <w:t xml:space="preserve"> compiled from commercial fish tickets and subsistence surveys. In the </w:t>
      </w:r>
      <w:r>
        <w:t xml:space="preserve">run </w:t>
      </w:r>
      <w:r w:rsidRPr="004802C8">
        <w:t xml:space="preserve">reconstruction, the total run size was assumed </w:t>
      </w:r>
      <w:r>
        <w:t>equal to</w:t>
      </w:r>
      <w:r w:rsidRPr="004802C8">
        <w:t xml:space="preserve"> the sum of spawners</w:t>
      </w:r>
      <w:r w:rsidR="007577FA">
        <w:t xml:space="preserve"> and </w:t>
      </w:r>
      <w:r w:rsidRPr="004802C8">
        <w:t>harvest</w:t>
      </w:r>
      <w:r w:rsidR="007577FA">
        <w:t>.</w:t>
      </w:r>
      <w:r w:rsidR="00F40940">
        <w:t xml:space="preserve"> </w:t>
      </w:r>
      <w:r w:rsidR="00837665">
        <w:t xml:space="preserve">Yukon river Chum salmon are </w:t>
      </w:r>
      <w:r w:rsidR="00F40940">
        <w:t xml:space="preserve">also </w:t>
      </w:r>
      <w:r w:rsidR="00837665">
        <w:t xml:space="preserve">caught as bycatch in the Bering Sea pollock fishery. However, the impact is estimated to be </w:t>
      </w:r>
      <w:r w:rsidR="00F40940">
        <w:t>less than 2</w:t>
      </w:r>
      <w:r w:rsidR="00837665">
        <w:t xml:space="preserve">% </w:t>
      </w:r>
      <w:r w:rsidR="00F40940">
        <w:t>2011-2022, except 2021 where it was estimated higher at 5%</w:t>
      </w:r>
      <w:r w:rsidR="003567ED">
        <w:t xml:space="preserve"> </w:t>
      </w:r>
      <w:r w:rsidR="003567ED">
        <w:fldChar w:fldCharType="begin"/>
      </w:r>
      <w:r w:rsidR="003567ED">
        <w:instrText xml:space="preserve"> ADDIN ZOTERO_ITEM CSL_CITATION {"citationID":"hTdsdfEv","properties":{"formattedCitation":"(National Marine Fisheries Service, Alaska Region 2024)","plainCitation":"(National Marine Fisheries Service, Alaska Region 2024)","noteIndex":0},"citationItems":[{"id":5457,"uris":["http://zotero.org/users/8784224/items/BYZ6X4PT"],"itemData":{"id":5457,"type":"report","event-place":"Alaska Region","publisher":"National Oceanic Atmospheric Administration","publisher-place":"Alaska Region","title":"Bering Sea Chum Salmon Bycatch Management Environmental Impact Statement.","author":[{"family":"National Marine Fisheries Service, Alaska Region","given":""}],"issued":{"date-parts":[["2024"]]}}}],"schema":"https://github.com/citation-style-language/schema/raw/master/csl-citation.json"} </w:instrText>
      </w:r>
      <w:r w:rsidR="003567ED">
        <w:fldChar w:fldCharType="separate"/>
      </w:r>
      <w:r w:rsidR="003567ED">
        <w:rPr>
          <w:noProof/>
        </w:rPr>
        <w:t>(National Marine Fisheries Service, Alaska Region 2024)</w:t>
      </w:r>
      <w:r w:rsidR="003567ED">
        <w:fldChar w:fldCharType="end"/>
      </w:r>
      <w:r w:rsidR="00F40940">
        <w:t xml:space="preserve">. Due to a shorter timeseries and </w:t>
      </w:r>
      <w:r w:rsidR="00AB0C80">
        <w:t>low</w:t>
      </w:r>
      <w:r w:rsidR="00F40940">
        <w:t xml:space="preserve"> impact</w:t>
      </w:r>
      <w:r w:rsidR="00AB0C80">
        <w:t xml:space="preserve"> rate</w:t>
      </w:r>
      <w:r w:rsidR="00F40940">
        <w:t>, we have not included these removal</w:t>
      </w:r>
      <w:r w:rsidR="00AB0C80">
        <w:t xml:space="preserve"> estimates</w:t>
      </w:r>
      <w:r w:rsidR="00F40940">
        <w:t xml:space="preserve"> in the model. </w:t>
      </w:r>
      <w:r w:rsidR="007577FA">
        <w:t>A</w:t>
      </w:r>
      <w:r w:rsidRPr="004802C8">
        <w:t xml:space="preserve">ge composition </w:t>
      </w:r>
      <w:r w:rsidR="00C2204C">
        <w:t>information</w:t>
      </w:r>
      <w:r w:rsidRPr="004802C8">
        <w:t xml:space="preserve"> </w:t>
      </w:r>
      <w:r w:rsidR="00C2204C">
        <w:t xml:space="preserve">was </w:t>
      </w:r>
      <w:r w:rsidRPr="004802C8">
        <w:t xml:space="preserve">collected from lower river fisheries and test fisheries </w:t>
      </w:r>
      <w:r w:rsidRPr="004802C8">
        <w:fldChar w:fldCharType="begin"/>
      </w:r>
      <w:r w:rsidRPr="004802C8">
        <w:instrText xml:space="preserve"> ADDIN ZOTERO_ITEM CSL_CITATION {"citationID":"sf4GAxkk","properties":{"formattedCitation":"(Fleischman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Pr="004802C8">
        <w:fldChar w:fldCharType="separate"/>
      </w:r>
      <w:r w:rsidRPr="004802C8">
        <w:rPr>
          <w:noProof/>
        </w:rPr>
        <w:t>(Fleischman &amp; Borba 2009)</w:t>
      </w:r>
      <w:r w:rsidRPr="004802C8">
        <w:fldChar w:fldCharType="end"/>
      </w:r>
      <w:r w:rsidRPr="004802C8">
        <w:t xml:space="preserve">. We used </w:t>
      </w:r>
      <w:r w:rsidR="00883862">
        <w:t>estimated</w:t>
      </w:r>
      <w:r w:rsidRPr="004802C8">
        <w:t xml:space="preserve"> </w:t>
      </w:r>
      <w:r w:rsidR="00883862">
        <w:t>total return</w:t>
      </w:r>
      <w:r w:rsidRPr="004802C8">
        <w:t xml:space="preserve"> </w:t>
      </w:r>
      <w:r w:rsidR="00883862">
        <w:t>abundance b</w:t>
      </w:r>
      <w:r w:rsidRPr="004802C8">
        <w:t>y calendar year and age (</w:t>
      </w:r>
      <w:proofErr w:type="spellStart"/>
      <w:r w:rsidRPr="004802C8">
        <w:t>N</w:t>
      </w:r>
      <w:r w:rsidR="00F1601A">
        <w:rPr>
          <w:vertAlign w:val="subscript"/>
        </w:rPr>
        <w:t>y</w:t>
      </w:r>
      <w:r w:rsidRPr="004802C8">
        <w:rPr>
          <w:vertAlign w:val="subscript"/>
        </w:rPr>
        <w:t>,s</w:t>
      </w:r>
      <w:proofErr w:type="spellEnd"/>
      <w:r w:rsidRPr="004802C8">
        <w:rPr>
          <w:vertAlign w:val="subscript"/>
        </w:rPr>
        <w:t>=</w:t>
      </w:r>
      <w:proofErr w:type="spellStart"/>
      <w:r w:rsidRPr="004802C8">
        <w:rPr>
          <w:vertAlign w:val="subscript"/>
        </w:rPr>
        <w:t>r,a</w:t>
      </w:r>
      <w:proofErr w:type="spellEnd"/>
      <w:r w:rsidRPr="004802C8">
        <w:t>) to calculate the predicted proportions at age by calendar year (</w:t>
      </w:r>
      <m:oMath>
        <m:sSub>
          <m:sSubPr>
            <m:ctrlPr>
              <w:rPr>
                <w:rFonts w:ascii="Cambria Math" w:hAnsi="Cambria Math"/>
                <w:i/>
              </w:rPr>
            </m:ctrlPr>
          </m:sSubPr>
          <m:e>
            <m:r>
              <w:rPr>
                <w:rFonts w:ascii="Cambria Math" w:hAnsi="Cambria Math"/>
              </w:rPr>
              <m:t>ο</m:t>
            </m:r>
          </m:e>
          <m:sub>
            <m:r>
              <w:rPr>
                <w:rFonts w:ascii="Cambria Math" w:hAnsi="Cambria Math"/>
              </w:rPr>
              <m:t>y,s=r,a</m:t>
            </m:r>
          </m:sub>
        </m:sSub>
      </m:oMath>
      <w:r w:rsidRPr="004802C8">
        <w:t>)</w:t>
      </w:r>
      <w:r w:rsidR="00C2204C">
        <w:t>. T</w:t>
      </w:r>
      <w:r w:rsidRPr="004802C8">
        <w:t>he difference between the annual return age composition predicted by the model,</w:t>
      </w:r>
      <w:r w:rsidRPr="004802C8">
        <w:rPr>
          <w:i/>
        </w:rPr>
        <w:t xml:space="preserve"> </w:t>
      </w:r>
      <m:oMath>
        <m:sSub>
          <m:sSubPr>
            <m:ctrlPr>
              <w:rPr>
                <w:rFonts w:ascii="Cambria Math" w:hAnsi="Cambria Math"/>
                <w:i/>
              </w:rPr>
            </m:ctrlPr>
          </m:sSubPr>
          <m:e>
            <m:r>
              <w:rPr>
                <w:rFonts w:ascii="Cambria Math" w:hAnsi="Cambria Math"/>
              </w:rPr>
              <m:t>ο</m:t>
            </m:r>
          </m:e>
          <m:sub>
            <m:r>
              <w:rPr>
                <w:rFonts w:ascii="Cambria Math" w:hAnsi="Cambria Math"/>
              </w:rPr>
              <m:t>y,s=r,a</m:t>
            </m:r>
          </m:sub>
        </m:sSub>
      </m:oMath>
      <w:r w:rsidRPr="004802C8">
        <w:rPr>
          <w:i/>
        </w:rPr>
        <w:t>,</w:t>
      </w:r>
      <w:r w:rsidRPr="004802C8">
        <w:t xml:space="preserve"> and the observed return age composition</w:t>
      </w:r>
      <w:r w:rsidR="0002509A">
        <w:t xml:space="preserve"> proportions</w:t>
      </w:r>
      <w:r w:rsidRPr="004802C8">
        <w:t xml:space="preserve">, </w:t>
      </w:r>
      <m:oMath>
        <m:sSub>
          <m:sSubPr>
            <m:ctrlPr>
              <w:rPr>
                <w:rFonts w:ascii="Cambria Math" w:hAnsi="Cambria Math"/>
                <w:i/>
              </w:rPr>
            </m:ctrlPr>
          </m:sSubPr>
          <m:e>
            <m:r>
              <w:rPr>
                <w:rFonts w:ascii="Cambria Math" w:hAnsi="Cambria Math"/>
              </w:rPr>
              <m:t>p</m:t>
            </m:r>
          </m:e>
          <m:sub>
            <m:r>
              <w:rPr>
                <w:rFonts w:ascii="Cambria Math" w:hAnsi="Cambria Math"/>
              </w:rPr>
              <m:t>y,s=r,a</m:t>
            </m:r>
          </m:sub>
        </m:sSub>
      </m:oMath>
      <w:r w:rsidRPr="004802C8">
        <w:t xml:space="preserve">was minimized by relating the two through a multinomial </w:t>
      </w:r>
      <w:r w:rsidR="008D7E36">
        <w:t>likelihood</w:t>
      </w:r>
      <w:r w:rsidRPr="004802C8">
        <w:t xml:space="preserve">. </w:t>
      </w:r>
    </w:p>
    <w:p w14:paraId="2E89DE4C" w14:textId="77777777" w:rsidR="00EA4645" w:rsidRPr="004802C8" w:rsidRDefault="00EA4645" w:rsidP="00EA4645">
      <w:pPr>
        <w:pStyle w:val="NormalWeb"/>
        <w:spacing w:before="0" w:beforeAutospacing="0" w:after="0" w:afterAutospacing="0"/>
      </w:pPr>
    </w:p>
    <w:p w14:paraId="7A21C805" w14:textId="2A53D821" w:rsidR="00EA4645" w:rsidRDefault="00000000" w:rsidP="00EA4645">
      <w:pPr>
        <w:pStyle w:val="NormalWeb"/>
        <w:spacing w:before="0" w:beforeAutospacing="0" w:after="0" w:afterAutospacing="0"/>
        <w:ind w:firstLine="360"/>
        <w:jc w:val="center"/>
      </w:pPr>
      <m:oMath>
        <m:sSub>
          <m:sSubPr>
            <m:ctrlPr>
              <w:rPr>
                <w:rFonts w:ascii="Cambria Math" w:hAnsi="Cambria Math"/>
                <w:i/>
              </w:rPr>
            </m:ctrlPr>
          </m:sSubPr>
          <m:e>
            <m:r>
              <w:rPr>
                <w:rFonts w:ascii="Cambria Math" w:hAnsi="Cambria Math"/>
              </w:rPr>
              <m:t>p</m:t>
            </m:r>
          </m:e>
          <m:sub>
            <m:r>
              <w:rPr>
                <w:rFonts w:ascii="Cambria Math" w:hAnsi="Cambria Math"/>
              </w:rPr>
              <m:t>y,s=r,a</m:t>
            </m:r>
          </m:sub>
        </m:sSub>
        <m:r>
          <w:rPr>
            <w:rFonts w:ascii="Cambria Math" w:hAnsi="Cambria Math"/>
          </w:rPr>
          <m:t>~Multinomial(ESS,</m:t>
        </m:r>
        <m:sSub>
          <m:sSubPr>
            <m:ctrlPr>
              <w:rPr>
                <w:rFonts w:ascii="Cambria Math" w:hAnsi="Cambria Math"/>
                <w:i/>
              </w:rPr>
            </m:ctrlPr>
          </m:sSubPr>
          <m:e>
            <m:r>
              <w:rPr>
                <w:rFonts w:ascii="Cambria Math" w:hAnsi="Cambria Math"/>
              </w:rPr>
              <m:t>ο</m:t>
            </m:r>
          </m:e>
          <m:sub>
            <m:r>
              <w:rPr>
                <w:rFonts w:ascii="Cambria Math" w:hAnsi="Cambria Math"/>
              </w:rPr>
              <m:t>y,s=r,a</m:t>
            </m:r>
          </m:sub>
        </m:sSub>
        <m:r>
          <w:rPr>
            <w:rFonts w:ascii="Cambria Math" w:hAnsi="Cambria Math"/>
          </w:rPr>
          <m:t>)</m:t>
        </m:r>
      </m:oMath>
      <w:r w:rsidR="00EA4645" w:rsidRPr="004802C8">
        <w:t xml:space="preserve">   Eq. 4.</w:t>
      </w:r>
      <w:r w:rsidR="00731C00">
        <w:t>12</w:t>
      </w:r>
    </w:p>
    <w:p w14:paraId="6A3CF5FF" w14:textId="77777777" w:rsidR="00731C00" w:rsidRPr="004802C8" w:rsidRDefault="00731C00" w:rsidP="00EA4645">
      <w:pPr>
        <w:pStyle w:val="NormalWeb"/>
        <w:spacing w:before="0" w:beforeAutospacing="0" w:after="0" w:afterAutospacing="0"/>
        <w:ind w:firstLine="360"/>
        <w:jc w:val="center"/>
      </w:pPr>
    </w:p>
    <w:p w14:paraId="7D0373C7" w14:textId="520A80B1" w:rsidR="00EA4645" w:rsidRPr="004802C8" w:rsidRDefault="00EA4645" w:rsidP="007A4DF9">
      <w:pPr>
        <w:pStyle w:val="NormalWeb"/>
        <w:spacing w:before="0" w:beforeAutospacing="0" w:after="0" w:afterAutospacing="0"/>
        <w:ind w:firstLine="360"/>
      </w:pPr>
      <w:r w:rsidRPr="004802C8">
        <w:t xml:space="preserve">We fit the </w:t>
      </w:r>
      <w:r>
        <w:t>IPM</w:t>
      </w:r>
      <w:r w:rsidRPr="004802C8">
        <w:t xml:space="preserve"> to the return, harvest</w:t>
      </w:r>
      <w:r>
        <w:t>,</w:t>
      </w:r>
      <w:r w:rsidRPr="004802C8">
        <w:t xml:space="preserve"> and spawner estimates ranging from brood years 2002 to 202</w:t>
      </w:r>
      <w:r w:rsidR="00AB0C80">
        <w:t>2</w:t>
      </w:r>
      <w:r w:rsidR="00421525">
        <w:t>.</w:t>
      </w:r>
      <w:r>
        <w:t xml:space="preserve"> Here,</w:t>
      </w:r>
      <w:r w:rsidR="00421525">
        <w:t xml:space="preserve"> we </w:t>
      </w:r>
      <w:r w:rsidR="00421525" w:rsidRPr="007362E2">
        <w:t>incorporate</w:t>
      </w:r>
      <w:r w:rsidR="00421525">
        <w:t xml:space="preserve">d </w:t>
      </w:r>
      <w:r w:rsidR="00421525" w:rsidRPr="007362E2">
        <w:t xml:space="preserve">error </w:t>
      </w:r>
      <w:r w:rsidR="00421525">
        <w:t xml:space="preserve">from the run reconstruction into the total observation error. </w:t>
      </w:r>
      <w:r w:rsidR="007A4DF9">
        <w:t>We fixed sigma in</w:t>
      </w:r>
      <w:r w:rsidR="00421525">
        <w:t xml:space="preserve"> each </w:t>
      </w:r>
      <w:r w:rsidR="007A4DF9">
        <w:t xml:space="preserve">likelihood </w:t>
      </w:r>
      <w:r w:rsidR="00421525" w:rsidRPr="007362E2">
        <w:t>using</w:t>
      </w:r>
      <w:r w:rsidR="00421525">
        <w:t xml:space="preserve"> the </w:t>
      </w:r>
      <w:r w:rsidR="007A4DF9">
        <w:t>average</w:t>
      </w:r>
      <w:r w:rsidR="00421525">
        <w:t xml:space="preserve"> </w:t>
      </w:r>
      <w:r w:rsidR="007A4DF9">
        <w:t>standard deviation</w:t>
      </w:r>
      <w:r w:rsidR="00421525">
        <w:t xml:space="preserve"> </w:t>
      </w:r>
      <w:r w:rsidR="007A4DF9">
        <w:t>from</w:t>
      </w:r>
      <w:r w:rsidR="00421525">
        <w:t xml:space="preserve"> the Fall Chum run reconstruction</w:t>
      </w:r>
      <w:r w:rsidR="007A4DF9">
        <w:t xml:space="preserve"> </w:t>
      </w:r>
      <w:r w:rsidR="00421525" w:rsidRPr="007362E2">
        <w:t xml:space="preserve">(Table </w:t>
      </w:r>
      <w:r w:rsidR="00421525">
        <w:t>2</w:t>
      </w:r>
      <w:r w:rsidR="00421525" w:rsidRPr="007362E2">
        <w:t>)</w:t>
      </w:r>
      <w:r w:rsidR="00421525">
        <w:t xml:space="preserve"> </w:t>
      </w:r>
      <w:r w:rsidR="005708DB">
        <w:fldChar w:fldCharType="begin"/>
      </w:r>
      <w:r w:rsidR="005708DB">
        <w:instrText xml:space="preserve"> ADDIN ZOTERO_ITEM CSL_CITATION {"citationID":"PRS9nFTd","properties":{"formattedCitation":"(Fleischman &amp; Borba 2009)","plainCitation":"(Fleischman &amp; Borba 2009)","noteIndex":0},"citationItems":[{"id":1992,"uris":["http://zotero.org/users/8784224/items/IQ9QBHGD"],"itemData":{"id":1992,"type":"article-journal","container-title":"Alaska Department of Fish and Game, Fishery Manuscript Series","language":"en","source":"Zotero","title":"Escapement estimation, spawner-recruit analysis, and escapement goal recommendation for fall chum salmon in the Yukon River drainage","volume":"09-08","author":[{"family":"Fleischman","given":"Steven J"},{"family":"Borba","given":"Bonnie M"}],"issued":{"date-parts":[["2009"]]}}}],"schema":"https://github.com/citation-style-language/schema/raw/master/csl-citation.json"} </w:instrText>
      </w:r>
      <w:r w:rsidR="005708DB">
        <w:fldChar w:fldCharType="separate"/>
      </w:r>
      <w:r w:rsidR="005708DB">
        <w:rPr>
          <w:noProof/>
        </w:rPr>
        <w:t>(Fleischman &amp; Borba 2009)</w:t>
      </w:r>
      <w:r w:rsidR="005708DB">
        <w:fldChar w:fldCharType="end"/>
      </w:r>
      <w:r w:rsidR="00421525">
        <w:t>. For all likelihoods, s</w:t>
      </w:r>
      <w:r w:rsidR="00960CCB">
        <w:t xml:space="preserve">igma </w:t>
      </w:r>
      <w:r>
        <w:t xml:space="preserve">acts as a weighting factor which helps account for </w:t>
      </w:r>
      <w:r w:rsidR="00960CCB">
        <w:t xml:space="preserve">confidence and uncertainty in </w:t>
      </w:r>
      <w:r>
        <w:t>contributions of different sources of information</w:t>
      </w:r>
      <w:r w:rsidR="00960CCB">
        <w:t xml:space="preserve"> to the total likelihood</w:t>
      </w:r>
      <w:r>
        <w:t>.</w:t>
      </w:r>
    </w:p>
    <w:p w14:paraId="087DA530" w14:textId="77777777" w:rsidR="00EA4645" w:rsidRPr="004802C8" w:rsidRDefault="00EA4645" w:rsidP="00EA4645">
      <w:pPr>
        <w:pStyle w:val="NormalWeb"/>
        <w:spacing w:before="0" w:beforeAutospacing="0" w:after="0" w:afterAutospacing="0"/>
        <w:ind w:firstLine="360"/>
      </w:pPr>
    </w:p>
    <w:p w14:paraId="5736DAB5" w14:textId="190E66DF"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y</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y,s=r,a</m:t>
                        </m:r>
                      </m:sub>
                    </m:sSub>
                  </m:e>
                </m:nary>
              </m:e>
            </m:d>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r</m:t>
            </m:r>
          </m:sub>
        </m:sSub>
        <m:r>
          <w:rPr>
            <w:rFonts w:ascii="Cambria Math" w:hAnsi="Cambria Math"/>
          </w:rPr>
          <m:t>)</m:t>
        </m:r>
      </m:oMath>
      <w:r w:rsidR="00EA4645" w:rsidRPr="004802C8">
        <w:t xml:space="preserve">            Eq. 4.1</w:t>
      </w:r>
      <w:r w:rsidR="00731C00">
        <w:t>3</w:t>
      </w:r>
    </w:p>
    <w:p w14:paraId="6E713B66" w14:textId="3DD90796"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y</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y,s=h,a</m:t>
                        </m:r>
                      </m:sub>
                    </m:sSub>
                  </m:e>
                </m:nary>
              </m:e>
            </m:d>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c</m:t>
            </m:r>
          </m:sub>
        </m:sSub>
        <m:r>
          <w:rPr>
            <w:rFonts w:ascii="Cambria Math" w:hAnsi="Cambria Math"/>
          </w:rPr>
          <m:t>)</m:t>
        </m:r>
      </m:oMath>
      <w:r w:rsidR="00EA4645" w:rsidRPr="004802C8">
        <w:t xml:space="preserve">           Eq. 4.1</w:t>
      </w:r>
      <w:r w:rsidR="00731C00">
        <w:t>4</w:t>
      </w:r>
    </w:p>
    <w:p w14:paraId="0900BC9B" w14:textId="38ECE68F" w:rsidR="00EA4645" w:rsidRPr="004802C8" w:rsidRDefault="00000000" w:rsidP="00EA4645">
      <w:pPr>
        <w:pStyle w:val="NormalWeb"/>
        <w:spacing w:before="0" w:beforeAutospacing="0" w:after="0" w:afterAutospacing="0"/>
        <w:ind w:firstLine="360"/>
        <w:jc w:val="center"/>
      </w:pPr>
      <m:oMath>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y</m:t>
                    </m:r>
                  </m:sub>
                </m:sSub>
              </m:e>
            </m:d>
          </m:e>
        </m:func>
        <m:r>
          <w:rPr>
            <w:rFonts w:ascii="Cambria Math" w:hAnsi="Cambria Math"/>
          </w:rPr>
          <m:t>~ Normal(</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nary>
                  <m:naryPr>
                    <m:chr m:val="∑"/>
                    <m:limLoc m:val="undOvr"/>
                    <m:ctrlPr>
                      <w:rPr>
                        <w:rFonts w:ascii="Cambria Math" w:hAnsi="Cambria Math"/>
                      </w:rPr>
                    </m:ctrlPr>
                  </m:naryPr>
                  <m:sub>
                    <m:r>
                      <w:rPr>
                        <w:rFonts w:ascii="Cambria Math" w:hAnsi="Cambria Math"/>
                      </w:rPr>
                      <m:t>a=3</m:t>
                    </m:r>
                  </m:sub>
                  <m:sup>
                    <m:r>
                      <w:rPr>
                        <w:rFonts w:ascii="Cambria Math" w:hAnsi="Cambria Math"/>
                      </w:rPr>
                      <m:t>6</m:t>
                    </m:r>
                  </m:sup>
                  <m:e>
                    <m:sSub>
                      <m:sSubPr>
                        <m:ctrlPr>
                          <w:rPr>
                            <w:rFonts w:ascii="Cambria Math" w:hAnsi="Cambria Math"/>
                          </w:rPr>
                        </m:ctrlPr>
                      </m:sSubPr>
                      <m:e>
                        <m:r>
                          <m:rPr>
                            <m:sty m:val="p"/>
                          </m:rPr>
                          <w:rPr>
                            <w:rFonts w:ascii="Cambria Math" w:hAnsi="Cambria Math"/>
                          </w:rPr>
                          <m:t>N</m:t>
                        </m:r>
                      </m:e>
                      <m:sub>
                        <m:r>
                          <m:rPr>
                            <m:sty m:val="p"/>
                          </m:rPr>
                          <w:rPr>
                            <w:rFonts w:ascii="Cambria Math" w:hAnsi="Cambria Math"/>
                            <w:vertAlign w:val="subscript"/>
                          </w:rPr>
                          <m:t>y,s=s,a</m:t>
                        </m:r>
                      </m:sub>
                    </m:sSub>
                  </m:e>
                </m:nary>
              </m:e>
            </m:d>
          </m:e>
        </m:func>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s</m:t>
            </m:r>
          </m:sub>
        </m:sSub>
        <m:r>
          <w:rPr>
            <w:rFonts w:ascii="Cambria Math" w:hAnsi="Cambria Math"/>
          </w:rPr>
          <m:t>)</m:t>
        </m:r>
      </m:oMath>
      <w:r w:rsidR="00EA4645" w:rsidRPr="004802C8">
        <w:t xml:space="preserve">            Eq. 4.1</w:t>
      </w:r>
      <w:r w:rsidR="00731C00">
        <w:t>5</w:t>
      </w:r>
    </w:p>
    <w:p w14:paraId="7C504638" w14:textId="77777777" w:rsidR="00EA4645" w:rsidRPr="004802C8" w:rsidRDefault="00EA4645" w:rsidP="00EA4645"/>
    <w:p w14:paraId="2EA2D03A" w14:textId="77777777" w:rsidR="00EA4645" w:rsidRPr="004802C8" w:rsidRDefault="00EA4645" w:rsidP="00EA4645">
      <w:pPr>
        <w:pStyle w:val="Heading4"/>
      </w:pPr>
      <w:r w:rsidRPr="004802C8">
        <w:t>2.</w:t>
      </w:r>
      <w:r>
        <w:t>4</w:t>
      </w:r>
      <w:r w:rsidRPr="004802C8">
        <w:t xml:space="preserve"> Priors</w:t>
      </w:r>
    </w:p>
    <w:p w14:paraId="30993CDD" w14:textId="7D0B03FF" w:rsidR="00DA3779" w:rsidRDefault="00DA3779" w:rsidP="00EA4645">
      <w:pPr>
        <w:ind w:firstLine="720"/>
      </w:pPr>
      <w:r>
        <w:t>We employed uninformative or weakly informative priors for most model parameters (Table 2). The key exception was for covariate coefficients,</w:t>
      </w:r>
      <w:r w:rsidRPr="00DA3779">
        <w:t xml:space="preserve">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t xml:space="preserve">, where we applied regularizing </w:t>
      </w:r>
      <w:r>
        <w:lastRenderedPageBreak/>
        <w:t>priors with a normal distribution</w:t>
      </w:r>
      <w:r w:rsidR="00FF0DBC">
        <w:t xml:space="preserve">, Normal(0,0.1). </w:t>
      </w:r>
      <w:r>
        <w:t>This regularization approach was implemented to prevent spurious correlations between environmental covariates and productivity estimates by shrinking coefficient estimates toward zero (i.e., no effect) unless the data provided strong evidence for a relationship. This technique helps control model complexity and reduces the risk of overfitting while still allowing meaningful covariate effects to emerge when supported by the data.</w:t>
      </w:r>
    </w:p>
    <w:p w14:paraId="0841D42B" w14:textId="77777777" w:rsidR="00DA3779" w:rsidRPr="004802C8" w:rsidRDefault="00DA3779" w:rsidP="00EA4645">
      <w:pPr>
        <w:ind w:firstLine="720"/>
      </w:pPr>
    </w:p>
    <w:p w14:paraId="26FF020D" w14:textId="77777777" w:rsidR="00EA4645" w:rsidRPr="004802C8" w:rsidRDefault="00EA4645" w:rsidP="00EA4645">
      <w:pPr>
        <w:pStyle w:val="Heading4"/>
      </w:pPr>
      <w:r w:rsidRPr="004802C8">
        <w:t>2.</w:t>
      </w:r>
      <w:r>
        <w:t>5</w:t>
      </w:r>
      <w:r w:rsidRPr="004802C8">
        <w:t xml:space="preserve"> Ecosystem Covariates</w:t>
      </w:r>
    </w:p>
    <w:p w14:paraId="1FFE728F" w14:textId="5984E672" w:rsidR="00EA4645" w:rsidRDefault="00EA4645" w:rsidP="00EA4645">
      <w:pPr>
        <w:ind w:firstLine="720"/>
      </w:pPr>
      <w:r w:rsidRPr="004802C8">
        <w:t xml:space="preserve">Covariates included in the IPM </w:t>
      </w:r>
      <w:r w:rsidR="002424E3">
        <w:t xml:space="preserve">represent specific hypotheses about processes suspected to be associated with variation in </w:t>
      </w:r>
      <w:r w:rsidR="005A3A53">
        <w:t>Chum</w:t>
      </w:r>
      <w:r w:rsidR="002424E3">
        <w:t xml:space="preserve"> salmon survival a various life </w:t>
      </w:r>
      <w:r w:rsidR="00DC5459">
        <w:t>stages and</w:t>
      </w:r>
      <w:r w:rsidR="002424E3">
        <w:t xml:space="preserve"> were developed</w:t>
      </w:r>
      <w:r w:rsidR="002424E3" w:rsidRPr="004802C8">
        <w:t xml:space="preserve"> </w:t>
      </w:r>
      <w:r w:rsidRPr="004802C8">
        <w:t xml:space="preserve">based </w:t>
      </w:r>
      <w:r>
        <w:t xml:space="preserve">on </w:t>
      </w:r>
      <w:r w:rsidRPr="004802C8">
        <w:t xml:space="preserve">peer reviewed literature (Table </w:t>
      </w:r>
      <w:r w:rsidR="00321F5A">
        <w:t>1</w:t>
      </w:r>
      <w:r w:rsidRPr="004802C8">
        <w:t xml:space="preserve">, Figure 2). All covariates were </w:t>
      </w:r>
      <w:r w:rsidR="00212C5F">
        <w:t>normalized to a zero mean and</w:t>
      </w:r>
      <w:r w:rsidR="00354D85">
        <w:t xml:space="preserve"> standard deviation of 1</w:t>
      </w:r>
      <w:r w:rsidR="00212C5F">
        <w:t xml:space="preserve">. </w:t>
      </w:r>
    </w:p>
    <w:p w14:paraId="64B4987A" w14:textId="77777777" w:rsidR="00354D85" w:rsidRDefault="00354D85" w:rsidP="00EA4645">
      <w:pPr>
        <w:ind w:firstLine="720"/>
      </w:pPr>
    </w:p>
    <w:p w14:paraId="7F7D9683" w14:textId="77777777" w:rsidR="00EA4645" w:rsidRDefault="00EA4645" w:rsidP="00EA4645">
      <w:pPr>
        <w:pStyle w:val="Heading5"/>
      </w:pPr>
      <w:r>
        <w:t xml:space="preserve">2.5.1 Egg to the first summer at sea </w:t>
      </w:r>
    </w:p>
    <w:p w14:paraId="3C38F2B5" w14:textId="27035A3A" w:rsidR="00F527BC" w:rsidRDefault="00EA4645" w:rsidP="001B0AD2">
      <w:pPr>
        <w:ind w:firstLine="720"/>
      </w:pPr>
      <w:r w:rsidRPr="004802C8">
        <w:t xml:space="preserve">We considered four covariates hypothesized to impact juvenile salmon </w:t>
      </w:r>
      <w:r w:rsidR="00555408">
        <w:t>survival</w:t>
      </w:r>
      <w:r w:rsidR="00555408" w:rsidRPr="004802C8">
        <w:t xml:space="preserve"> </w:t>
      </w:r>
      <w:r w:rsidRPr="004802C8">
        <w:t>from the egg stage to the end of their first summer at sea, including the mean spawner size trend from the parent generation</w:t>
      </w:r>
      <w:r>
        <w:t xml:space="preserve">, </w:t>
      </w:r>
      <w:r w:rsidR="00F527BC">
        <w:t xml:space="preserve">winter snowpack, </w:t>
      </w:r>
      <w:r w:rsidRPr="004802C8">
        <w:t xml:space="preserve">cumulative degree days for sea surface temperatures in the </w:t>
      </w:r>
      <w:r>
        <w:t xml:space="preserve">NBS, and </w:t>
      </w:r>
      <w:r w:rsidR="00CC3660">
        <w:t xml:space="preserve">an index of Alaska </w:t>
      </w:r>
      <w:r w:rsidRPr="004802C8">
        <w:t>pollock</w:t>
      </w:r>
      <w:r w:rsidR="00CC3660">
        <w:t xml:space="preserve"> (</w:t>
      </w:r>
      <w:r w:rsidR="00CC3660">
        <w:rPr>
          <w:i/>
          <w:iCs/>
        </w:rPr>
        <w:t>Gadus chalcogrammus</w:t>
      </w:r>
      <w:r w:rsidR="00CC3660">
        <w:t>)</w:t>
      </w:r>
      <w:r w:rsidRPr="004802C8">
        <w:t xml:space="preserve"> recruitment</w:t>
      </w:r>
      <w:r>
        <w:t xml:space="preserve">. </w:t>
      </w:r>
      <w:r w:rsidR="00707574">
        <w:t>W</w:t>
      </w:r>
      <w:r w:rsidR="00707574" w:rsidRPr="004802C8">
        <w:t>e included the mean trend in spawner size</w:t>
      </w:r>
      <w:r w:rsidR="00707574">
        <w:t>-</w:t>
      </w:r>
      <w:r w:rsidR="00707574" w:rsidRPr="004802C8">
        <w:t>at</w:t>
      </w:r>
      <w:r w:rsidR="00707574">
        <w:t>-</w:t>
      </w:r>
      <w:r w:rsidR="00707574" w:rsidRPr="004802C8">
        <w:t>age for spawners</w:t>
      </w:r>
      <w:r w:rsidR="00707574">
        <w:t xml:space="preserve"> </w:t>
      </w:r>
      <w:r w:rsidR="00CC3660">
        <w:t xml:space="preserve">based on </w:t>
      </w:r>
      <w:r w:rsidR="00707574">
        <w:t>the hypothesis that l</w:t>
      </w:r>
      <w:r w:rsidR="00F527BC">
        <w:t>arger</w:t>
      </w:r>
      <w:r w:rsidR="00F527BC" w:rsidRPr="004802C8">
        <w:t xml:space="preserve"> fish produce more offspring and </w:t>
      </w:r>
      <w:r w:rsidR="00CC3660">
        <w:t>thus are likely to exhibit</w:t>
      </w:r>
      <w:r w:rsidR="00CC3660" w:rsidRPr="004802C8">
        <w:t xml:space="preserve"> </w:t>
      </w:r>
      <w:r w:rsidR="00F527BC" w:rsidRPr="004802C8">
        <w:t xml:space="preserve">greater </w:t>
      </w:r>
      <w:r w:rsidR="00CC3660">
        <w:t xml:space="preserve">relative </w:t>
      </w:r>
      <w:r w:rsidR="00F527BC" w:rsidRPr="004802C8">
        <w:t xml:space="preserve">reproductive success </w:t>
      </w:r>
      <w:r w:rsidR="00F527BC" w:rsidRPr="004802C8">
        <w:fldChar w:fldCharType="begin"/>
      </w:r>
      <w:r w:rsidR="00F527BC" w:rsidRPr="004802C8">
        <w:instrText xml:space="preserve"> ADDIN ZOTERO_ITEM CSL_CITATION {"citationID":"Ymvmhlcj","properties":{"formattedCitation":"(Ohlberger et al. 2020, Oke et al. 2020, Feddern et al. 2024)","plainCitation":"(Ohlberger et al. 2020, Oke et al. 2020, Feddern et al. 2024)","noteIndex":0},"citationItems":[{"id":87,"uris":["http://zotero.org/users/8784224/items/TGHNAUEZ"],"itemData":{"id":87,"type":"article-journal","abstract":"While conservation and ﬁsheries management are often concerned with changes in population abundance and distribution, shifts in population age–size structure are commonly observed in response to human and environmental stressors. Chinook salmon (Oncorhynchus tshawytscha) have experienced widespread declines in mean age and size throughout their North American range. We investigated the consequences of declines in body size for spawner reproductive potential in terms of total egg mass per female. Our case study is the Yukon River where Chinook salmon have supported subsistence, commercial, and recreational ﬁsheries. Using historical observations on individual body size from throughout the Yukon River and the relationship between female size and total egg mass from the Canadian portion, we estimate a decline in average female reproductive potential of 24%–35% since the 1970s. Because spawner abundances and the population sex ratio have not shown clear trends over time, our results suggest a reduced total population reproductive potential. Changes in spawner quality should be considered when developing management reference points, and conservation of population demographic structure may be necessary to sustain productive Chinook salmon systems.","container-title":"Canadian Journal of Fisheries and Aquatic Sciences","DOI":"10.1139/cjfas-2020-0012","ISSN":"0706-652X, 1205-7533","issue":"8","journalAbbreviation":"Can. J. Fish. Aquat. Sci.","language":"en","page":"1292-1301","source":"DOI.org (Crossref)","title":"The reproductive value of large females: consequences of shifts in demographic structure for population reproductive potential in Chinook salmon","title-short":"The reproductive value of large females","volume":"77","author":[{"family":"Ohlberger","given":"Jan"},{"family":"Schindler","given":"Daniel E."},{"family":"Brown","given":"Randy J."},{"family":"Harding","given":"Joel M.S."},{"family":"Adkison","given":"Milo D."},{"family":"Munro","given":"Andrew R."},{"family":"Horstmann","given":"Lara"},{"family":"Spaeder","given":"Joe"}],"issued":{"date-parts":[["2020",8]]}}},{"id":11,"uris":["http://zotero.org/users/8784224/items/39BSNKKE"],"itemData":{"id":11,"type":"article-journal","abstract":"Declines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F527BC" w:rsidRPr="004802C8">
        <w:fldChar w:fldCharType="separate"/>
      </w:r>
      <w:r w:rsidR="00F527BC" w:rsidRPr="004802C8">
        <w:rPr>
          <w:noProof/>
        </w:rPr>
        <w:t>(Ohlberger et al. 2020, Oke et al. 2020, Feddern et al. 2024)</w:t>
      </w:r>
      <w:r w:rsidR="00F527BC" w:rsidRPr="004802C8">
        <w:fldChar w:fldCharType="end"/>
      </w:r>
      <w:r w:rsidR="00F527BC" w:rsidRPr="004802C8">
        <w:t xml:space="preserve">. </w:t>
      </w:r>
      <w:r>
        <w:t>W</w:t>
      </w:r>
      <w:r w:rsidRPr="004802C8">
        <w:t>e compil</w:t>
      </w:r>
      <w:r w:rsidR="00707574">
        <w:t>ed</w:t>
      </w:r>
      <w:r w:rsidRPr="004802C8">
        <w:t xml:space="preserve"> Yukon River </w:t>
      </w:r>
      <w:r>
        <w:t xml:space="preserve">fall </w:t>
      </w:r>
      <w:r w:rsidR="005A3A53">
        <w:t>Chum</w:t>
      </w:r>
      <w:r w:rsidRPr="004802C8">
        <w:t xml:space="preserve"> salmon age and length data </w:t>
      </w:r>
      <w:r>
        <w:t>spanning</w:t>
      </w:r>
      <w:r w:rsidR="00883862">
        <w:t xml:space="preserve"> </w:t>
      </w:r>
      <w:r w:rsidR="001B0AD2">
        <w:t>brood</w:t>
      </w:r>
      <w:r w:rsidR="00883862">
        <w:t xml:space="preserve"> years</w:t>
      </w:r>
      <w:r>
        <w:t xml:space="preserve"> </w:t>
      </w:r>
      <w:r w:rsidRPr="004802C8">
        <w:t>200</w:t>
      </w:r>
      <w:r w:rsidR="005733E0">
        <w:t>2</w:t>
      </w:r>
      <w:r w:rsidRPr="004802C8">
        <w:t>-2021</w:t>
      </w:r>
      <w:r>
        <w:t xml:space="preserve"> from escapement projects in the Yukon River drainage</w:t>
      </w:r>
      <w:r w:rsidR="001B0AD2">
        <w:t xml:space="preserve">. We used a dynamic factor analysis </w:t>
      </w:r>
      <w:r w:rsidR="00707574">
        <w:t xml:space="preserve">(DFA) </w:t>
      </w:r>
      <w:r w:rsidR="001B0AD2">
        <w:t xml:space="preserve">to </w:t>
      </w:r>
      <w:r>
        <w:t>estimate a common trend in size at age</w:t>
      </w:r>
      <w:r w:rsidR="001B0AD2">
        <w:t xml:space="preserve"> </w:t>
      </w:r>
      <w:r>
        <w:t>(</w:t>
      </w:r>
      <w:r w:rsidRPr="000170A9">
        <w:t>Text S1.1</w:t>
      </w:r>
      <w:r>
        <w:t>)</w:t>
      </w:r>
      <w:r w:rsidRPr="004802C8">
        <w:t xml:space="preserve">. </w:t>
      </w:r>
      <w:r>
        <w:t>These age and length data are collected routinely by ADF&amp;G</w:t>
      </w:r>
      <w:r w:rsidR="00013EE3">
        <w:t xml:space="preserve"> monitoring and assessment </w:t>
      </w:r>
      <w:r w:rsidR="00DC5459">
        <w:t>projects and</w:t>
      </w:r>
      <w:r>
        <w:t xml:space="preserve"> are publicly available (Table </w:t>
      </w:r>
      <w:r w:rsidR="001B0AD2">
        <w:t>S</w:t>
      </w:r>
      <w:r>
        <w:t>1).</w:t>
      </w:r>
      <w:r w:rsidR="00F527BC">
        <w:t xml:space="preserve">  </w:t>
      </w:r>
    </w:p>
    <w:p w14:paraId="075EB647" w14:textId="418BD06D" w:rsidR="00EA4645" w:rsidRPr="004802C8" w:rsidRDefault="00F527BC" w:rsidP="00707574">
      <w:pPr>
        <w:ind w:firstLine="720"/>
      </w:pPr>
      <w:r>
        <w:t xml:space="preserve">Local knowledge and ecosystem reports have highlighted </w:t>
      </w:r>
      <w:r w:rsidR="002B0978">
        <w:t>the insulating impact</w:t>
      </w:r>
      <w:r>
        <w:t xml:space="preserve"> snowpack </w:t>
      </w:r>
      <w:r w:rsidR="002B0978">
        <w:t xml:space="preserve">has in </w:t>
      </w:r>
      <w:r>
        <w:t xml:space="preserve">protecting eggs against extreme cold conditions in interior Alaska and Canada </w:t>
      </w:r>
      <w:r>
        <w:fldChar w:fldCharType="begin"/>
      </w:r>
      <w:r>
        <w:instrText xml:space="preserve"> ADDIN ZOTERO_ITEM CSL_CITATION {"citationID":"eBDEzAkB","properties":{"formattedCitation":"(Raymond-Yakoubian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fldChar w:fldCharType="separate"/>
      </w:r>
      <w:r>
        <w:rPr>
          <w:noProof/>
        </w:rPr>
        <w:t>(Raymond-Yakoubian 2009, Jallen et al. 2022)</w:t>
      </w:r>
      <w:r>
        <w:fldChar w:fldCharType="end"/>
      </w:r>
      <w:r>
        <w:t>.</w:t>
      </w:r>
      <w:r w:rsidR="00F83E77">
        <w:t xml:space="preserve"> W</w:t>
      </w:r>
      <w:r>
        <w:t>e hypothesized that low snowpack</w:t>
      </w:r>
      <w:r w:rsidR="00F83E77">
        <w:t xml:space="preserve"> </w:t>
      </w:r>
      <w:r>
        <w:t>could have reduced insulating capacities leading to greater temperature variability, higher egg mortality and lower stock productivity</w:t>
      </w:r>
      <w:r w:rsidRPr="00343D1F">
        <w:t xml:space="preserve"> </w:t>
      </w:r>
      <w:r w:rsidRPr="00343D1F">
        <w:fldChar w:fldCharType="begin"/>
      </w:r>
      <w:r w:rsidRPr="00343D1F">
        <w:instrText xml:space="preserve"> ADDIN ZOTERO_ITEM CSL_CITATION {"citationID":"bxp7GSQt","properties":{"formattedCitation":"(Jallen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Pr="00343D1F">
        <w:fldChar w:fldCharType="separate"/>
      </w:r>
      <w:r w:rsidRPr="00343D1F">
        <w:rPr>
          <w:noProof/>
        </w:rPr>
        <w:t>(Jallen et al. 2022)</w:t>
      </w:r>
      <w:r w:rsidRPr="00343D1F">
        <w:fldChar w:fldCharType="end"/>
      </w:r>
      <w:r w:rsidRPr="00343D1F">
        <w:t xml:space="preserve">. </w:t>
      </w:r>
      <w:r w:rsidR="00F83E77">
        <w:t xml:space="preserve">We compiled snowpack data </w:t>
      </w:r>
      <w:r w:rsidR="009D0AFF">
        <w:t>for brood years 2002 – 202</w:t>
      </w:r>
      <w:r w:rsidR="007E47F5">
        <w:t xml:space="preserve">2 </w:t>
      </w:r>
      <w:r w:rsidR="00F83E77">
        <w:t xml:space="preserve">from January </w:t>
      </w:r>
      <w:r w:rsidR="009D0AFF">
        <w:t>to</w:t>
      </w:r>
      <w:r w:rsidR="00F83E77">
        <w:t xml:space="preserve"> March in Circle, Alaska and used mean winter snowpack as a covariate (Figure 1). </w:t>
      </w:r>
      <w:r w:rsidR="00707574">
        <w:t>Further, i</w:t>
      </w:r>
      <w:r w:rsidR="00EA4645" w:rsidRPr="004802C8">
        <w:t xml:space="preserve">ncreased river flow </w:t>
      </w:r>
      <w:r w:rsidR="00160A37">
        <w:t>can</w:t>
      </w:r>
      <w:r w:rsidR="00EA4645" w:rsidRPr="004802C8">
        <w:t xml:space="preserve"> negative</w:t>
      </w:r>
      <w:r w:rsidR="00160A37">
        <w:t>ly</w:t>
      </w:r>
      <w:r w:rsidR="00EA4645" w:rsidRPr="004802C8">
        <w:t xml:space="preserve"> </w:t>
      </w:r>
      <w:r w:rsidR="00160A37">
        <w:t>impact</w:t>
      </w:r>
      <w:r w:rsidR="00EA4645" w:rsidRPr="004802C8">
        <w:t xml:space="preserve"> </w:t>
      </w:r>
      <w:r w:rsidR="00013EE3">
        <w:t>juvenile survival in freshwater</w:t>
      </w:r>
      <w:r w:rsidR="00013EE3" w:rsidRPr="004802C8">
        <w:t xml:space="preserve"> </w:t>
      </w:r>
      <w:r w:rsidR="00EA4645" w:rsidRPr="004802C8">
        <w:t>as it makes foraging more difficult</w:t>
      </w:r>
      <w:r w:rsidR="00EA4645">
        <w:t xml:space="preserve"> </w:t>
      </w:r>
      <w:r w:rsidR="00EA4645" w:rsidRPr="004802C8">
        <w:fldChar w:fldCharType="begin"/>
      </w:r>
      <w:r w:rsidR="00EA4645" w:rsidRPr="004802C8">
        <w:instrText xml:space="preserve"> ADDIN ZOTERO_ITEM CSL_CITATION {"citationID":"uzTbcRa3","properties":{"formattedCitation":"(Neuswanger et al. 2015)","plainCitation":"(Neuswanger et al. 2015)","noteIndex":0},"citationItems":[{"id":133,"uris":["http://zotero.org/users/8784224/items/EPMMTBHV"],"itemData":{"id":133,"type":"article-journal","abstract":"Yukon River Chinook salmon (Oncorhynchus tshawytscha) populations are declining for unknown reasons, creating hardship for thousands of stakeholders in subsistence and commercial ﬁsheries. An informed response to this crisis requires understanding the major sources of variation in Chinook salmon productivity. However, simple stock–recruitment models leave much of the variation in this system’s productivity unexplained. We tested adding environmental predictors to stock–recruitment models for two Yukon drainage spawning streams in interior Alaska — the Chena and Salcha rivers. Low productivity was strongly associated with high stream discharge during the summer of freshwater residency for young-of-the-year Chinook salmon. This association was more consistent with the hypothesis that sustained high discharge negatively affects foraging conditions than with acute mortality during ﬂoods. Productivity may have also been reduced in years when incubating eggs experienced major ﬂoods or cold summers and falls. These freshwater effects — especially density dependence and high discharge — helped explain population declines in both rivers. They are plausible as contributors to the decline of Chinook salmon throughout the Yukon River drainage.","container-title":"Canadian Journal of Fisheries and Aquatic Sciences","DOI":"10.1139/cjfas-2014-0498","ISSN":"0706-652X, 1205-7533","issue":"8","journalAbbreviation":"Can. J. Fish. Aquat. Sci.","language":"en","page":"1125-1137","source":"DOI.org (Crossref)","title":"Low productivity of Chinook salmon strongly correlates with high summer stream discharge in two Alaskan rivers in the Yukon drainage","volume":"72","author":[{"family":"Neuswanger","given":"Jason R."},{"family":"Wipfli","given":"Mark S."},{"family":"Evenson","given":"Matthew J."},{"family":"Hughes","given":"Nicholas F."},{"family":"Rosenberger","given":"Amanda E."}],"editor":[{"family":"Jonsson","given":"Bror"}],"issued":{"date-parts":[["2015",8]]}}}],"schema":"https://github.com/citation-style-language/schema/raw/master/csl-citation.json"} </w:instrText>
      </w:r>
      <w:r w:rsidR="00EA4645" w:rsidRPr="004802C8">
        <w:fldChar w:fldCharType="separate"/>
      </w:r>
      <w:r w:rsidR="00EA4645" w:rsidRPr="004802C8">
        <w:rPr>
          <w:noProof/>
        </w:rPr>
        <w:t>(Neuswanger et al. 2015)</w:t>
      </w:r>
      <w:r w:rsidR="00EA4645" w:rsidRPr="004802C8">
        <w:fldChar w:fldCharType="end"/>
      </w:r>
      <w:r w:rsidR="00EA4645" w:rsidRPr="004802C8">
        <w:t xml:space="preserve">. </w:t>
      </w:r>
      <w:r w:rsidR="00CD7C93">
        <w:t>A</w:t>
      </w:r>
      <w:r w:rsidR="00EA4645" w:rsidRPr="004802C8">
        <w:t xml:space="preserve"> majority of </w:t>
      </w:r>
      <w:r w:rsidR="005A3A53">
        <w:t>Chum</w:t>
      </w:r>
      <w:r w:rsidR="00EA4645">
        <w:t xml:space="preserve"> smolt</w:t>
      </w:r>
      <w:r w:rsidR="00EA4645" w:rsidRPr="004802C8">
        <w:t xml:space="preserve"> leave the lower Yukon River Delta by the end of June and occasionally into July, depending on ice break up phenology</w:t>
      </w:r>
      <w:r w:rsidR="00CD7C93">
        <w:t xml:space="preserve"> </w:t>
      </w:r>
      <w:r w:rsidR="00EA4645" w:rsidRPr="004802C8">
        <w:fldChar w:fldCharType="begin"/>
      </w:r>
      <w:r w:rsidR="00EA4645" w:rsidRPr="004802C8">
        <w:instrText xml:space="preserve"> ADDIN ZOTERO_ITEM CSL_CITATION {"citationID":"L3doglYC","properties":{"formattedCitation":"(Miller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EA4645" w:rsidRPr="004802C8">
        <w:fldChar w:fldCharType="separate"/>
      </w:r>
      <w:r w:rsidR="00EA4645" w:rsidRPr="004802C8">
        <w:rPr>
          <w:noProof/>
        </w:rPr>
        <w:t>(Miller &amp; Weiss 2023)</w:t>
      </w:r>
      <w:r w:rsidR="00EA4645" w:rsidRPr="004802C8">
        <w:fldChar w:fldCharType="end"/>
      </w:r>
      <w:r w:rsidR="00EA4645">
        <w:t>. G</w:t>
      </w:r>
      <w:r w:rsidR="00EA4645" w:rsidRPr="004802C8">
        <w:t xml:space="preserve">iven this outmigration timing, Yukon River flow rates in May and June are the most likely to impact feeding and address this hypothesis. We acquired monthly flow data </w:t>
      </w:r>
      <w:r w:rsidR="002B0978">
        <w:t xml:space="preserve">for May and June </w:t>
      </w:r>
      <w:r w:rsidR="00EA4645" w:rsidRPr="004802C8">
        <w:t>(cubic feet per second) from a ga</w:t>
      </w:r>
      <w:r w:rsidR="00EA4645">
        <w:t>u</w:t>
      </w:r>
      <w:r w:rsidR="00EA4645" w:rsidRPr="004802C8">
        <w:t xml:space="preserve">ge hosted by the </w:t>
      </w:r>
      <w:r w:rsidR="00883862">
        <w:t>United States Geologic Survey (</w:t>
      </w:r>
      <w:r w:rsidR="00EA4645" w:rsidRPr="004802C8">
        <w:t>USGS</w:t>
      </w:r>
      <w:r w:rsidR="00883862">
        <w:t xml:space="preserve">) </w:t>
      </w:r>
      <w:r w:rsidR="00EA4645" w:rsidRPr="004802C8">
        <w:t xml:space="preserve">at Pilot Station, AK, along the Lower Yukon River (Table </w:t>
      </w:r>
      <w:r w:rsidR="00321F5A">
        <w:t>1</w:t>
      </w:r>
      <w:r w:rsidR="00EA4645" w:rsidRPr="004802C8">
        <w:t xml:space="preserve">, Table S1). </w:t>
      </w:r>
    </w:p>
    <w:p w14:paraId="57837ABD" w14:textId="3FDA6F22" w:rsidR="00EA4645" w:rsidRPr="00107E21" w:rsidRDefault="000B081F" w:rsidP="004831D0">
      <w:pPr>
        <w:ind w:firstLine="720"/>
      </w:pPr>
      <w:r>
        <w:t>E</w:t>
      </w:r>
      <w:r w:rsidR="00EA4645" w:rsidRPr="004802C8">
        <w:t>mpirical studies in the Bering Sea and bioenergetics modeling in Japan</w:t>
      </w:r>
      <w:r>
        <w:t xml:space="preserve"> have suggested a positive relationship between water temperature during the first summer and </w:t>
      </w:r>
      <w:r w:rsidR="005A3A53">
        <w:t>Chum</w:t>
      </w:r>
      <w:r w:rsidR="00013EE3">
        <w:t xml:space="preserve"> salmon population </w:t>
      </w:r>
      <w:r>
        <w:t>productivity</w:t>
      </w:r>
      <w:r w:rsidR="00EA4645" w:rsidRPr="004802C8">
        <w:t xml:space="preserve"> </w:t>
      </w:r>
      <w:r w:rsidR="00EA4645" w:rsidRPr="004802C8">
        <w:fldChar w:fldCharType="begin"/>
      </w:r>
      <w:r w:rsidR="00EA4645">
        <w:instrText xml:space="preserve"> ADDIN ZOTERO_ITEM CSL_CITATION {"citationID":"sqhJFAMt","properties":{"formattedCitation":"(Iino et al. 2022, Farley et al. 2024)","plainCitation":"(Iino et al. 2022, Farley et al. 2024)","noteIndex":0},"citationItems":[{"id":5017,"uris":["http://zotero.org/users/8784224/items/EGY9ZXJH"],"itemData":{"id":5017,"type":"article-journal","abstract":"Offshore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(Iino et al. 2022, Farley et al. 2024)</w:t>
      </w:r>
      <w:r w:rsidR="00EA4645" w:rsidRPr="004802C8">
        <w:fldChar w:fldCharType="end"/>
      </w:r>
      <w:r w:rsidR="00EA4645" w:rsidRPr="004802C8">
        <w:t>. The hypothesized positive relationship may arise if warmer temperatures enhance juvenile salmon growth rates as they enter the marine environment which can reduce size</w:t>
      </w:r>
      <w:r w:rsidR="00EA4645">
        <w:t>-</w:t>
      </w:r>
      <w:r w:rsidR="00EA4645" w:rsidRPr="004802C8">
        <w:t xml:space="preserve">selective mortality and lead to greater </w:t>
      </w:r>
      <w:r w:rsidR="00EA4645">
        <w:t xml:space="preserve">survival </w:t>
      </w:r>
      <w:r w:rsidR="00EA4645" w:rsidRPr="004802C8">
        <w:fldChar w:fldCharType="begin"/>
      </w:r>
      <w:r w:rsidR="00EA4645">
        <w:instrText xml:space="preserve"> ADDIN ZOTERO_ITEM CSL_CITATION {"citationID":"uB6hfu0F","properties":{"formattedCitation":"(Beamish &amp; Mahnken 2001, Farley et al. 2024)","plainCitation":"(Beamish &amp; Mahnken 2001, Farley et al. 2024)","noteIndex":0},"citationItems":[{"id":1056,"uris":["http://zotero.org/users/8784224/items/6R6UMVSW"],"itemData":{"id":1056,"type":"article-journal","abstract":"We hypothesise that salmon year class strength is determined in two stages during the first year in the ocean. There is an early natural mortality that is mostly related to predation, which is followed by a physiologically-based mortality. Juvenile salmon that fail to reach a critical size by the end of their first marine summer do not survive the following winter. In this study we describe our initial tests of this critical size and critical period hypothesis using data from ocean surveys of juvenile salmon and from experimental feeding studies on coho. Conservative swept volume abundance estimates for juvenile coho, and possibly chinook, indicate that there is high mortality in fall and winter during their first year in the sea. Studies of otolith weight show that the length and otolith-weight relationship for young coho changes in the early fall of their first ocean year. Studies of growth and associated hormone levels in feeding studies show that slow growing juvenile coho are stunted and deficient in an insulin-like growth factor-I (IGF-I). Juvenile coho sampled in September had low IGF-I values, indicative of poor growth. The results of these studies provide evidence for the general hypothesis that growth-related mortality occurs late in the first marine year and may be important in determining the strength of the year class (brood year). The link between total mortality and climate could be operating via the availability of nutrients regulating the food supply and hence competition for food (i.e. bottom–up regulation).","collection-title":"Pacific climate variability and marine ecosystem impacts","container-title":"Progress in Oceanography","DOI":"10.1016/S0079-6611(01)00034-9","ISSN":"0079-6611","issue":"1","journalAbbreviation":"Progress in Oceanography","language":"en","page":"423-437","source":"ScienceDirect","title":"A critical size and period hypothesis to explain natural regulation of salmon abundance and the linkage to climate and climate change","volume":"49","author":[{"family":"Beamish","given":"R. J"},{"family":"Mahnken","given":"Conrad"}],"issued":{"date-parts":[["2001",1,1]]}}},{"id":3657,"uris":["http://zotero.org/users/8784224/items/FLH9GM3V"],"itemData":{"id":3657,"type":"article-journal","abstract":"Recent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(Beamish &amp; Mahnken 2001, Farley et al. 2024)</w:t>
      </w:r>
      <w:r w:rsidR="00EA4645" w:rsidRPr="004802C8">
        <w:fldChar w:fldCharType="end"/>
      </w:r>
      <w:r w:rsidR="00EA4645" w:rsidRPr="004802C8">
        <w:t xml:space="preserve">. </w:t>
      </w:r>
      <w:r>
        <w:t>To address this, w</w:t>
      </w:r>
      <w:r w:rsidRPr="004802C8">
        <w:t xml:space="preserve">e included </w:t>
      </w:r>
      <w:r>
        <w:t xml:space="preserve">NBS </w:t>
      </w:r>
      <w:r w:rsidR="00013EE3">
        <w:lastRenderedPageBreak/>
        <w:t xml:space="preserve">temperature </w:t>
      </w:r>
      <w:r w:rsidRPr="00107E21">
        <w:t xml:space="preserve">cumulative degree days (CDD) to </w:t>
      </w:r>
      <w:r w:rsidRPr="00F41728">
        <w:rPr>
          <w:color w:val="000000" w:themeColor="text1"/>
        </w:rPr>
        <w:t xml:space="preserve">represent the temperature conditions preceding the NBS survey and represent ecosystem conditions for the juvenile’s first summer at sea. </w:t>
      </w:r>
      <w:r w:rsidR="00EA4645" w:rsidRPr="00F41728">
        <w:rPr>
          <w:color w:val="000000" w:themeColor="text1"/>
        </w:rPr>
        <w:t xml:space="preserve">To calculate CDD we used the daily mean </w:t>
      </w:r>
      <w:r w:rsidR="00E5359E" w:rsidRPr="00F41728">
        <w:rPr>
          <w:color w:val="000000" w:themeColor="text1"/>
        </w:rPr>
        <w:t xml:space="preserve">Northern Bering Sea </w:t>
      </w:r>
      <w:r w:rsidR="0076194C" w:rsidRPr="00F41728">
        <w:rPr>
          <w:color w:val="000000" w:themeColor="text1"/>
        </w:rPr>
        <w:t xml:space="preserve">(NBS) </w:t>
      </w:r>
      <w:r w:rsidR="00E5359E" w:rsidRPr="00F41728">
        <w:rPr>
          <w:color w:val="000000" w:themeColor="text1"/>
        </w:rPr>
        <w:t>sea surface temperature</w:t>
      </w:r>
      <w:r w:rsidR="00EA4645" w:rsidRPr="00F41728">
        <w:rPr>
          <w:color w:val="000000" w:themeColor="text1"/>
        </w:rPr>
        <w:t xml:space="preserve">, publicly available on the Alaska Fisheries Information Network (AKFIN). </w:t>
      </w:r>
      <w:r w:rsidR="00107E21" w:rsidRPr="00F41728">
        <w:rPr>
          <w:color w:val="000000" w:themeColor="text1"/>
          <w:shd w:val="clear" w:color="auto" w:fill="FFFFFF"/>
        </w:rPr>
        <w:t xml:space="preserve">Temperatures </w:t>
      </w:r>
      <w:r w:rsidR="0038243B" w:rsidRPr="00F41728">
        <w:rPr>
          <w:color w:val="000000" w:themeColor="text1"/>
          <w:shd w:val="clear" w:color="auto" w:fill="FFFFFF"/>
        </w:rPr>
        <w:t xml:space="preserve">provided by AKFIN </w:t>
      </w:r>
      <w:r w:rsidR="00107E21" w:rsidRPr="00F41728">
        <w:rPr>
          <w:color w:val="000000" w:themeColor="text1"/>
          <w:shd w:val="clear" w:color="auto" w:fill="FFFFFF"/>
        </w:rPr>
        <w:t xml:space="preserve">are </w:t>
      </w:r>
      <w:r w:rsidR="0038243B" w:rsidRPr="00F41728">
        <w:rPr>
          <w:color w:val="000000" w:themeColor="text1"/>
          <w:shd w:val="clear" w:color="auto" w:fill="FFFFFF"/>
        </w:rPr>
        <w:t xml:space="preserve">based on </w:t>
      </w:r>
      <w:r w:rsidR="00107E21" w:rsidRPr="00F41728">
        <w:rPr>
          <w:color w:val="000000" w:themeColor="text1"/>
          <w:shd w:val="clear" w:color="auto" w:fill="FFFFFF"/>
        </w:rPr>
        <w:t>satellite data curated by NOAA's Coral Reef Watch Program (https://coralreefwatch.noaa.gov/).</w:t>
      </w:r>
      <w:r w:rsidR="00107E21" w:rsidRPr="00F41728">
        <w:rPr>
          <w:color w:val="000000" w:themeColor="text1"/>
        </w:rPr>
        <w:t xml:space="preserve"> </w:t>
      </w:r>
      <w:r w:rsidR="00EA4645" w:rsidRPr="00F41728">
        <w:rPr>
          <w:color w:val="000000" w:themeColor="text1"/>
        </w:rPr>
        <w:t xml:space="preserve">We summed temperature from June to August for each year to align with when juvenile salmonids would experience the temperature </w:t>
      </w:r>
      <w:r w:rsidR="00EA4645" w:rsidRPr="00107E21">
        <w:t>conditions (brood year +1)</w:t>
      </w:r>
      <w:r w:rsidR="0038243B">
        <w:t xml:space="preserve"> to yield </w:t>
      </w:r>
      <w:r w:rsidR="008A2CB7">
        <w:t xml:space="preserve">the </w:t>
      </w:r>
      <w:r w:rsidR="0038243B">
        <w:t>cumulative degree day</w:t>
      </w:r>
      <w:r w:rsidR="008A2CB7">
        <w:t xml:space="preserve"> (CDD) covariate</w:t>
      </w:r>
      <w:r w:rsidR="00EA4645" w:rsidRPr="00107E21">
        <w:t>.</w:t>
      </w:r>
    </w:p>
    <w:p w14:paraId="6A08804C" w14:textId="597270C7" w:rsidR="00EA4645" w:rsidRDefault="00D67F2B" w:rsidP="00D67F2B">
      <w:pPr>
        <w:ind w:firstLine="720"/>
      </w:pPr>
      <w:r>
        <w:t>High quality prey sources are</w:t>
      </w:r>
      <w:r w:rsidRPr="004802C8">
        <w:t xml:space="preserve"> important for </w:t>
      </w:r>
      <w:r>
        <w:t xml:space="preserve">juvenile salmonid </w:t>
      </w:r>
      <w:r w:rsidRPr="004802C8">
        <w:t xml:space="preserve">lipid accumulation </w:t>
      </w:r>
      <w:r>
        <w:t>which</w:t>
      </w:r>
      <w:r w:rsidRPr="004802C8">
        <w:t xml:space="preserve"> can lead to greater growth and </w:t>
      </w:r>
      <w:r w:rsidR="00DE14F3">
        <w:t>survival</w:t>
      </w:r>
      <w:r w:rsidR="00DE14F3" w:rsidRPr="004802C8">
        <w:t xml:space="preserve"> </w:t>
      </w:r>
      <w:r w:rsidRPr="004802C8">
        <w:fldChar w:fldCharType="begin"/>
      </w:r>
      <w:r>
        <w:instrText xml:space="preserve"> ADDIN ZOTERO_ITEM CSL_CITATION {"citationID":"S6vrra24","properties":{"formattedCitation":"(Myers et al. 2009, Kaga et al. 2013, Farley et al. 2024)","plainCitation":"(Myers et al. 2009, 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id":3494,"uris":["http://zotero.org/users/8784224/items/GB8XHZ7M"],"itemData":{"id":3494,"type":"article-journal","abstract":"Data from high seas tagging experiments (external tags, coded-wire tags, electronic data storage tags) provide the only direct information on the distribution, biology, and ecology of immature and maturing Arctic-Yukon-Kuskokwim (AYK) salmon (Oncorhynchus spp.) migrating in the North Pacific Ocean and Bering Sea. Variation in the spatial and temporal distribution of tagging effort largely reflects changes in international salmon treaty research priorities over the past 52 years (1954–2006). Results of tagging studies indicate that in spring maturing AYK pink O. gorbuscha and coho O. kisutch salmon and immature and maturing AYK sockeye O. nerka and chum O. keta salmon are distributed primarily in the northeastern North Pacific Ocean and Gulf of Alaska, and in summer their distribution shifts to the west in the Gulf of Alaska and to the north and west in the Bering Sea. Immature and maturing AYK Chinook salmon O. tshawytscha are distributed in the eastern Bering Sea in winter, and immature Chinook salmon are distributed in the central and western Bering Sea in summer. Depth data from electronic tags indicated that Chinook and chum salmon have the deepest vertical distributions among the salmon species. Swimming depths might remain relatively constant across water masses and ocean areas. Bioenergetic simulations indicated that AYK salmon experiencing increased mean summer temperatures in the Bering Sea could suffer reduced growth at all agematurity stages unless prey availability or prey energy density increased commensurately. Published conceptual models of the high seas distribution and migration patterns of AYK salmon need to be updated with new information from tagging, scale pattern, and genetic studies. New dynamic models would be useful for predicting climate-induced changes in carrying capacity, growth and survival, exploitation by marine fisheries, and timing of adult returns to the AYK region.","container-title":"American Fisheries Society Symposium","language":"en","page":"201-239","source":"Zotero","title":"High Seas Distribution, Biology, and Ecology of Arctic-Yukon-Kuskokwim Salmon: Direct Information from High Seas Tagging Experiments, 1954–2006","volume":"70","author":[{"family":"Myers","given":"Katherine W"},{"family":"Walker","given":"Robert V"},{"family":"Davis","given":"Nancy D"},{"family":"Armstrong","given":"Janet L"},{"family":"Kaeriyama","given":"Masahide"}],"issued":{"date-parts":[["2009"]]}}}],"schema":"https://github.com/citation-style-language/schema/raw/master/csl-citation.json"} </w:instrText>
      </w:r>
      <w:r w:rsidRPr="004802C8">
        <w:fldChar w:fldCharType="separate"/>
      </w:r>
      <w:r>
        <w:rPr>
          <w:noProof/>
        </w:rPr>
        <w:t>(Myers et al. 2009, Kaga et al. 2013, Farley et al. 2024)</w:t>
      </w:r>
      <w:r w:rsidRPr="004802C8">
        <w:fldChar w:fldCharType="end"/>
      </w:r>
      <w:r w:rsidRPr="004802C8">
        <w:t xml:space="preserve">. </w:t>
      </w:r>
      <w:r>
        <w:t>Juvenile</w:t>
      </w:r>
      <w:r w:rsidRPr="004802C8">
        <w:t xml:space="preserve"> pollock represent a high-quality prey source for juvenile </w:t>
      </w:r>
      <w:r w:rsidR="005A3A53">
        <w:t>Chum</w:t>
      </w:r>
      <w:r>
        <w:t xml:space="preserve"> in the Bering Sea </w:t>
      </w:r>
      <w:r>
        <w:fldChar w:fldCharType="begin"/>
      </w:r>
      <w:r>
        <w:instrText xml:space="preserve"> ADDIN ZOTERO_ITEM CSL_CITATION {"citationID":"5mjrbvA3","properties":{"formattedCitation":"(Farley &amp; Moss 2009, Moss et al. 2009, Kaga et al. 2013)","plainCitation":"(Farley &amp; Moss 2009, Moss et al. 2009, Kaga et al. 2013)","noteIndex":0},"citationItems":[{"id":1060,"uris":["http://zotero.org/users/8784224/items/7S4KWLGY"],"itemData":{"id":1060,"type":"article-journal","abstract":"Spatial and temporal variation in growing conditions for juvenile salmon may determine the survival of salmon after their first year at sea. To assess this aspect of habitat quality, a spatially explicit bioenergetics model was used to predict juvenile chum salmon (Oncorhynchus keta) growth rate potential (GRP) on the eastern Bering Sea shelf during years with cold and warm spring sea surface temperatures (SSTs). Annual averages of juvenile chum salmon GRP were generally lower among years and regions with cold spring SSTs. In addition, juvenile chum salmon GRP was generally higher in offshore than in nearshore regions of the eastern Bering Sea shelf during years with warm SSTs; however, the distribution (catch per unit effort) of juvenile chum salmon was not significantly (P &lt; 0.05) related to GRP. Shifts from warm to cold SSTs in the northern region do not appear to affect summer abundance of juvenile Yukon River chum salmon, whereas the abundance of juvenile Kuskokwim River chum salmon drops precipitously during years with cold SSTs. From this result, we hypothesize that sizeselective predation is highest on juvenile Kuskokwim chum salmon during cold years, but that predation is not as great a factor for juvenile Yukon River chum salmon. Although not addressed in this study, we also hypothesize that the smaller Yukon River chum salmon captured during years with cold SSTs likely incur higher size-selective mortality during winter.","issue":"5","language":"en","source":"Zotero","title":"Growth Rate Potential of Juvenile Chum Salmon on the Eastern Bering Sea Shelf: an Assessment of Salmon Carrying Capacity","author":[{"family":"Farley","given":"Edward V"},{"family":"Moss","given":"Jamal H"}],"issued":{"date-parts":[["2009"]]}}},{"id":3504,"uris":["http://zotero.org/users/8784224/items/CTY6BHU2"],"itemData":{"id":3504,"type":"article-journal","abstract":"Loss of non-seasonal sea ice and a general warming trend in the Bering Sea has altered the composition, distribution, and abundance of marine organisms inhabiting the region. Juvenile pink (Oncorhynchus gorbuscha) and chum (O. keta) salmon were found in significant numbers throughout the Chukchi Sea and Bering Strait regions during early autumn 2007, reflecting significant utilization of Arctic marine habitat by Pacific salmon. Linear models of juvenile pink and chum salmon body size corrected for Day of Year were parameterized to estimate daily growth rates and habitat-specific differences in body size using 6 years of survey data. Model results revealed that juvenile pink salmon inhabiting the eastern Bering Sea grew at an average rate of 1.17 mm•day-1 and juvenile chum salmon grew at a rate of 1.21 mm•day-1. The U.S. BASIS survey area was expanded northward to include the Chukchi Sea during 2007, where larger juvenile pink and chum salmon were found in higher abundances relative to pink and chum inhabiting the eastern Bering Sea. Food habits analyses revealed that juvenile pink and chum salmon fed upon high energy prey in the Chukchi Sea, and that the majority of chum salmon encountered there were from either Alaskan or Russian stocks.","container-title":"North Pacific Anadromous Fish Commission","issue":"5","language":"en","source":"Zotero","title":"Juvenile Pink and Chum Salmon Distribution, Diet, and Growth in the Northern Bering and Chukchi Seas","author":[{"family":"Moss","given":"Jamal H"},{"family":"Murphy","given":"James M"},{"family":"Farley","given":"Edward V"},{"family":"Eisner","given":"Lisa B"},{"family":"Andrews","given":"Alexander G"}],"issued":{"date-parts":[["2009"]]}}},{"id":3500,"uris":["http://zotero.org/users/8784224/items/4MTFFK3U"],"itemData":{"id":3500,"type":"article-journal","abstract":"To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schema":"https://github.com/citation-style-language/schema/raw/master/csl-citation.json"} </w:instrText>
      </w:r>
      <w:r>
        <w:fldChar w:fldCharType="separate"/>
      </w:r>
      <w:r>
        <w:rPr>
          <w:noProof/>
        </w:rPr>
        <w:t>(Farley &amp; Moss 2009, Moss et al. 2009, Kaga et al. 2013)</w:t>
      </w:r>
      <w:r>
        <w:fldChar w:fldCharType="end"/>
      </w:r>
      <w:r>
        <w:t>, thus w</w:t>
      </w:r>
      <w:r w:rsidR="00EA4645" w:rsidRPr="004802C8">
        <w:t>e included the</w:t>
      </w:r>
      <w:r w:rsidR="00EF536D">
        <w:t xml:space="preserve"> timeseries of estimated</w:t>
      </w:r>
      <w:r w:rsidR="00EA4645" w:rsidRPr="004802C8">
        <w:t xml:space="preserve"> </w:t>
      </w:r>
      <w:r w:rsidR="0076194C">
        <w:t>E</w:t>
      </w:r>
      <w:r w:rsidR="00EA4645">
        <w:t>astern Bering Sea</w:t>
      </w:r>
      <w:r w:rsidR="00EA4645" w:rsidRPr="004802C8">
        <w:t xml:space="preserve"> </w:t>
      </w:r>
      <w:r w:rsidR="0076194C">
        <w:t xml:space="preserve">(EBS) </w:t>
      </w:r>
      <w:r w:rsidR="00EA4645" w:rsidRPr="004802C8">
        <w:t xml:space="preserve">walleye pollock </w:t>
      </w:r>
      <w:r w:rsidR="00EF536D">
        <w:t>recruitment</w:t>
      </w:r>
      <w:r w:rsidR="00DE14F3">
        <w:t xml:space="preserve"> </w:t>
      </w:r>
      <w:r w:rsidR="00EF536D">
        <w:t>estimated by the</w:t>
      </w:r>
      <w:r w:rsidR="00DE14F3">
        <w:t xml:space="preserve"> integrated stock assessment for this species</w:t>
      </w:r>
      <w:r w:rsidR="00707574">
        <w:t xml:space="preserve"> </w:t>
      </w:r>
      <w:r w:rsidR="00707574">
        <w:fldChar w:fldCharType="begin"/>
      </w:r>
      <w:r w:rsidR="00707574">
        <w:instrText xml:space="preserve"> ADDIN ZOTERO_ITEM CSL_CITATION {"citationID":"YfIbLGU3","properties":{"formattedCitation":"(Ianelli et al. 2023)","plainCitation":"(Ianelli et al. 2023)","noteIndex":0},"citationItems":[{"id":5021,"uris":["http://zotero.org/users/8784224/items/EQW3QMRY"],"itemData":{"id":5021,"type":"article-journal","container-title":"North Pacific Fishery Management Council, Anchorage, AK","language":"en","source":"Zotero","title":"Stock assessment for eastern Bering Sea walleye pollock","author":[{"family":"Ianelli","given":"James"},{"family":"Honkalehto","given":"Taina"},{"family":"Wassermann","given":"Sophia"},{"family":"Lauffenburger","given":"Nathan"},{"family":"McGilliard","given":"Carey"},{"family":"Siddon","given":"Elizabeth"}],"issued":{"date-parts":[["2023"]]}}}],"schema":"https://github.com/citation-style-language/schema/raw/master/csl-citation.json"} </w:instrText>
      </w:r>
      <w:r w:rsidR="00707574">
        <w:fldChar w:fldCharType="separate"/>
      </w:r>
      <w:r w:rsidR="00707574">
        <w:rPr>
          <w:noProof/>
        </w:rPr>
        <w:t>(Ianelli et al. 2023)</w:t>
      </w:r>
      <w:r w:rsidR="00707574">
        <w:fldChar w:fldCharType="end"/>
      </w:r>
      <w:r>
        <w:t xml:space="preserve">. </w:t>
      </w:r>
      <w:r w:rsidR="00EA4645" w:rsidRPr="004802C8">
        <w:t xml:space="preserve">While juvenile </w:t>
      </w:r>
      <w:r w:rsidR="005A3A53">
        <w:t>Chum</w:t>
      </w:r>
      <w:r w:rsidR="00EA4645" w:rsidRPr="004802C8">
        <w:t xml:space="preserve"> salmon consume multiple fish species, forage fish typically have patchy distributions making them difficult to survey and estimate reliable indices</w:t>
      </w:r>
      <w:r w:rsidR="00EA4645">
        <w:t>. Juvenile pollock</w:t>
      </w:r>
      <w:r w:rsidR="00EA4645" w:rsidRPr="00E81E70">
        <w:t xml:space="preserve"> </w:t>
      </w:r>
      <w:r w:rsidR="00EA4645">
        <w:t xml:space="preserve">are typically the most abundant species in the forage fish biomass </w:t>
      </w:r>
      <w:r w:rsidR="00EA4645">
        <w:fldChar w:fldCharType="begin"/>
      </w:r>
      <w:r w:rsidR="00EA4645">
        <w:instrText xml:space="preserve"> ADDIN ZOTERO_ITEM CSL_CITATION {"citationID":"n6pxNaGv","properties":{"formattedCitation":"(Hollowed et al. 2012)","plainCitation":"(Hollowed et al. 2012)","noteIndex":0},"citationItems":[{"id":5163,"uris":["http://zotero.org/users/8784224/items/QIHWJ8ZX"],"itemData":{"id":5163,"type":"article-journal","abstract":"This paper examines how climate variations inﬂuence the boundaries of suitable ocean habitat, and how these changes affect the spatial distribution and interactions between forage ﬁshes in the southeastern Bering Sea shelf. The study focuses on the summer distributions of forage ﬁsh age-0 and age-1 walleye pollock, Theragra chalcogramma, and capelin, Mallotus villosus, observed during National Marine Fisheries Service summer acoustic trawl, surface trawl and bottom trawl surveys conducted in the Bering Sea between 2004 and 2009. We compare the responses of these forage ﬁsh to climate-induced shifts in ocean habitats. Habitat boundaries were deﬁned using key explanatory variables including depth, bottom temperature and surface temperature, using general additive models. Bathymetry, bottom temperature and frontal zones formed boundaries between different groups of forage ﬁshes. Age-0 pollock were dispersed throughout the middle domain (50–100 m depth) in wellstratiﬁed regions. In cold years the highest densities of age-0s were found in the southern regions of the middle domain waters in waters warmer than approximately 1 1C. In contrast, age-1 pollock were observed on the sea ﬂoor over the middle domain and in midwater in the northern outer domain in cold years and more broadly dispersed across the middle and outer domain in warm years. The demersal concentrations of age-1 pollock in the middle domain shows age-1 pollock tolerate a wide range of bottom temperatures. Midwater and demersal distributions of age-1 pollock exhibited a patchier distribution than age-0 pollock. Midwater concentrations of age-1 pollock tended to be associated with the outer domain and regions where higher levels of lower trophic level production are expected. Capelin were concentrated in the inner domain, a well-mixed region. The overlap of age-1 pollock and capelin was higher in cold years than in warm years.","container-title":"Deep Sea Research Part II: Topical Studies in Oceanography","DOI":"10.1016/j.dsr2.2012.02.008","ISSN":"09670645","journalAbbreviation":"Deep Sea Research Part II: Topical Studies in Oceanography","language":"en","license":"https://www.elsevier.com/tdm/userlicense/1.0/","page":"230-250","source":"DOI.org (Crossref)","title":"Effects of climate variations on pelagic ocean habitats and their role in structuring forage fish distributions in the Bering Sea","volume":"65-70","author":[{"family":"Hollowed","given":"Anne B."},{"family":"Barbeaux","given":"Steven J."},{"family":"Cokelet","given":"Edward D."},{"family":"Farley","given":"Ed"},{"family":"Kotwicki","given":"Stan"},{"family":"Ressler","given":"Patrick H."},{"family":"Spital","given":"Cliff"},{"family":"Wilson","given":"Christopher D."}],"issued":{"date-parts":[["2012",6]]}}}],"schema":"https://github.com/citation-style-language/schema/raw/master/csl-citation.json"} </w:instrText>
      </w:r>
      <w:r w:rsidR="00EA4645">
        <w:fldChar w:fldCharType="separate"/>
      </w:r>
      <w:r w:rsidR="00EA4645">
        <w:rPr>
          <w:noProof/>
        </w:rPr>
        <w:t>(Hollowed et al. 2012)</w:t>
      </w:r>
      <w:r w:rsidR="00EA4645">
        <w:fldChar w:fldCharType="end"/>
      </w:r>
      <w:r w:rsidR="00EA4645">
        <w:t>,</w:t>
      </w:r>
      <w:r>
        <w:t xml:space="preserve"> </w:t>
      </w:r>
      <w:r w:rsidR="00EA4645" w:rsidRPr="004802C8">
        <w:t xml:space="preserve">thus the </w:t>
      </w:r>
      <w:r w:rsidR="00EF536D">
        <w:t xml:space="preserve">timeseries of estimated </w:t>
      </w:r>
      <w:r w:rsidR="00EA4645" w:rsidRPr="004802C8">
        <w:t xml:space="preserve">pollock recruitment represents </w:t>
      </w:r>
      <w:r w:rsidR="00EA4645">
        <w:t xml:space="preserve">a </w:t>
      </w:r>
      <w:r w:rsidR="00EA4645" w:rsidRPr="004802C8">
        <w:t xml:space="preserve">robust prey index for juvenile </w:t>
      </w:r>
      <w:r w:rsidR="005A3A53">
        <w:t>Chum</w:t>
      </w:r>
      <w:r w:rsidR="00EA4645" w:rsidRPr="004802C8">
        <w:t xml:space="preserve"> salmon</w:t>
      </w:r>
      <w:r w:rsidR="00EA4645">
        <w:t xml:space="preserve">. </w:t>
      </w:r>
    </w:p>
    <w:p w14:paraId="7C4DB338" w14:textId="77777777" w:rsidR="00D67F2B" w:rsidRDefault="00D67F2B" w:rsidP="00D67F2B">
      <w:pPr>
        <w:ind w:firstLine="720"/>
      </w:pPr>
    </w:p>
    <w:p w14:paraId="632EC311" w14:textId="102F7C4E" w:rsidR="00EA4645" w:rsidRPr="004802C8" w:rsidRDefault="00EA4645" w:rsidP="00EA4645">
      <w:pPr>
        <w:pStyle w:val="Heading5"/>
      </w:pPr>
      <w:r>
        <w:t xml:space="preserve">2.5.1 First winter at sea to </w:t>
      </w:r>
      <w:r w:rsidR="00FD30F7">
        <w:t>maturity</w:t>
      </w:r>
    </w:p>
    <w:p w14:paraId="13FE4CC1" w14:textId="702A086B" w:rsidR="00EA4645" w:rsidRPr="004802C8" w:rsidRDefault="00EA4645" w:rsidP="00EA4645">
      <w:pPr>
        <w:ind w:firstLine="720"/>
      </w:pPr>
      <w:r w:rsidRPr="004802C8">
        <w:t xml:space="preserve">We considered </w:t>
      </w:r>
      <w:r w:rsidR="00E92379">
        <w:t>three</w:t>
      </w:r>
      <w:r w:rsidRPr="004802C8">
        <w:t xml:space="preserve"> covariates hypothesized to impact </w:t>
      </w:r>
      <w:r>
        <w:t>marine</w:t>
      </w:r>
      <w:r w:rsidRPr="004802C8">
        <w:t xml:space="preserve"> salmon </w:t>
      </w:r>
      <w:r w:rsidR="0015305E">
        <w:t>survival</w:t>
      </w:r>
      <w:r>
        <w:t>, which</w:t>
      </w:r>
      <w:r w:rsidRPr="004802C8">
        <w:t xml:space="preserve"> </w:t>
      </w:r>
      <w:r>
        <w:t>included</w:t>
      </w:r>
      <w:r w:rsidRPr="004802C8">
        <w:t xml:space="preserve"> </w:t>
      </w:r>
      <w:r>
        <w:t>the</w:t>
      </w:r>
      <w:r w:rsidRPr="004802C8">
        <w:t xml:space="preserve"> </w:t>
      </w:r>
      <w:r>
        <w:t xml:space="preserve">period from the </w:t>
      </w:r>
      <w:r w:rsidRPr="004802C8">
        <w:t>end of the first summer at se</w:t>
      </w:r>
      <w:r>
        <w:t xml:space="preserve">a </w:t>
      </w:r>
      <w:r w:rsidRPr="004802C8">
        <w:t xml:space="preserve">until the individuals are vulnerable to terminal harvest when they </w:t>
      </w:r>
      <w:r w:rsidR="00707574">
        <w:t xml:space="preserve">mature and </w:t>
      </w:r>
      <w:r w:rsidRPr="004802C8">
        <w:t xml:space="preserve">return to the Yukon River (Table </w:t>
      </w:r>
      <w:r w:rsidR="00321F5A">
        <w:t>1</w:t>
      </w:r>
      <w:r w:rsidRPr="004802C8">
        <w:t xml:space="preserve">, Figure 2). </w:t>
      </w:r>
      <w:r>
        <w:t xml:space="preserve">At the end of their first summer at sea, </w:t>
      </w:r>
      <w:r w:rsidRPr="004802C8">
        <w:t xml:space="preserve">individuals leave the Bering Sea and </w:t>
      </w:r>
      <w:r>
        <w:t>migrate</w:t>
      </w:r>
      <w:r w:rsidRPr="004802C8">
        <w:t xml:space="preserve"> to the Gulf of Alaska and the Aleutian </w:t>
      </w:r>
      <w:r>
        <w:t>Islands</w:t>
      </w:r>
      <w:r w:rsidR="00707574">
        <w:t xml:space="preserve"> </w:t>
      </w:r>
      <w:r>
        <w:t>where they feed and mature. We</w:t>
      </w:r>
      <w:r w:rsidRPr="004802C8">
        <w:t xml:space="preserve"> included </w:t>
      </w:r>
      <w:r>
        <w:t xml:space="preserve">the following covariates when estimating survival for </w:t>
      </w:r>
      <w:r w:rsidRPr="004802C8">
        <w:t>the</w:t>
      </w:r>
      <w:r>
        <w:t xml:space="preserve"> </w:t>
      </w:r>
      <w:r w:rsidR="0015305E">
        <w:t xml:space="preserve">initial </w:t>
      </w:r>
      <w:r>
        <w:t xml:space="preserve">marine stage,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t,s=m</m:t>
            </m:r>
          </m:sub>
        </m:sSub>
      </m:oMath>
      <w:r>
        <w:t>:</w:t>
      </w:r>
      <w:r w:rsidRPr="004802C8">
        <w:t xml:space="preserve"> </w:t>
      </w:r>
      <w:r w:rsidR="0015305E">
        <w:t xml:space="preserve">a </w:t>
      </w:r>
      <w:r>
        <w:t xml:space="preserve">stomach </w:t>
      </w:r>
      <w:r w:rsidRPr="004802C8">
        <w:t>fullness index</w:t>
      </w:r>
      <w:r>
        <w:t xml:space="preserve"> (SFI)</w:t>
      </w:r>
      <w:r w:rsidRPr="004802C8">
        <w:t xml:space="preserve">, </w:t>
      </w:r>
      <w:r w:rsidR="0015305E">
        <w:t>temperature (</w:t>
      </w:r>
      <w:r w:rsidRPr="004802C8">
        <w:t>CDD</w:t>
      </w:r>
      <w:r w:rsidR="0015305E">
        <w:t>)</w:t>
      </w:r>
      <w:r w:rsidRPr="004802C8">
        <w:t xml:space="preserve"> </w:t>
      </w:r>
      <w:r w:rsidR="0015305E">
        <w:t xml:space="preserve">experienced by </w:t>
      </w:r>
      <w:r w:rsidR="005A3A53">
        <w:t>Chum</w:t>
      </w:r>
      <w:r w:rsidR="0015305E">
        <w:t xml:space="preserve"> salmon during their first winter in the ocean </w:t>
      </w:r>
      <w:r>
        <w:t>from</w:t>
      </w:r>
      <w:r w:rsidRPr="004802C8">
        <w:t xml:space="preserve"> the Eastern Aleutian Islands, </w:t>
      </w:r>
      <w:r>
        <w:t xml:space="preserve">and </w:t>
      </w:r>
      <w:r w:rsidRPr="004802C8">
        <w:t xml:space="preserve">annual total </w:t>
      </w:r>
      <w:r w:rsidR="005A3A53">
        <w:t>Chum</w:t>
      </w:r>
      <w:r w:rsidRPr="004802C8">
        <w:t xml:space="preserve"> hatchery releases</w:t>
      </w:r>
      <w:r w:rsidR="00CE629D">
        <w:t xml:space="preserve"> </w:t>
      </w:r>
      <w:r w:rsidRPr="004802C8">
        <w:t xml:space="preserve">from Alaska, Japan, Korea and Russia. We included juvenile SFI to </w:t>
      </w:r>
      <w:r w:rsidR="0015305E">
        <w:t>reflect</w:t>
      </w:r>
      <w:r w:rsidR="0015305E" w:rsidRPr="004802C8">
        <w:t xml:space="preserve"> </w:t>
      </w:r>
      <w:r w:rsidR="0015305E">
        <w:t xml:space="preserve">the result of foraging </w:t>
      </w:r>
      <w:r w:rsidRPr="004802C8">
        <w:t>condition</w:t>
      </w:r>
      <w:r w:rsidR="00B946A1">
        <w:t>s</w:t>
      </w:r>
      <w:r w:rsidR="0015305E">
        <w:t xml:space="preserve"> experienced by </w:t>
      </w:r>
      <w:r w:rsidR="005A3A53">
        <w:t>Chum</w:t>
      </w:r>
      <w:r w:rsidR="0015305E">
        <w:t xml:space="preserve"> salmon</w:t>
      </w:r>
      <w:r w:rsidRPr="004802C8">
        <w:t xml:space="preserve"> </w:t>
      </w:r>
      <w:r w:rsidR="0015305E">
        <w:t xml:space="preserve">during the early marine portion of their life cycle </w:t>
      </w:r>
      <w:r>
        <w:t xml:space="preserve">just </w:t>
      </w:r>
      <w:r w:rsidR="0015305E">
        <w:t>prior to</w:t>
      </w:r>
      <w:r w:rsidR="0015305E" w:rsidRPr="004802C8">
        <w:t xml:space="preserve"> </w:t>
      </w:r>
      <w:r w:rsidRPr="004802C8">
        <w:t>their first winter at sea</w:t>
      </w:r>
      <w:r>
        <w:t>. W</w:t>
      </w:r>
      <w:r w:rsidRPr="004802C8">
        <w:t xml:space="preserve">e hypothesized that a higher SFI would be positively </w:t>
      </w:r>
      <w:r w:rsidR="00B946A1">
        <w:t>associated with</w:t>
      </w:r>
      <w:r>
        <w:t xml:space="preserve"> overwinter survival and ultimately </w:t>
      </w:r>
      <w:r w:rsidR="00224EDA">
        <w:t xml:space="preserve">the return abundance of adult </w:t>
      </w:r>
      <w:r w:rsidR="005A3A53">
        <w:t>Chum</w:t>
      </w:r>
      <w:r w:rsidR="00224EDA">
        <w:t xml:space="preserve"> salmon</w:t>
      </w:r>
      <w:r w:rsidRPr="004802C8">
        <w:t xml:space="preserve">. The SFI is estimated from </w:t>
      </w:r>
      <w:r>
        <w:t>stomach content</w:t>
      </w:r>
      <w:r w:rsidRPr="004802C8">
        <w:t xml:space="preserve"> data collected </w:t>
      </w:r>
      <w:r>
        <w:t>during</w:t>
      </w:r>
      <w:r w:rsidRPr="004802C8">
        <w:t xml:space="preserve"> the NBS survey</w:t>
      </w:r>
      <w:r>
        <w:t>.</w:t>
      </w:r>
      <w:r w:rsidR="003B03EA">
        <w:t xml:space="preserve"> </w:t>
      </w:r>
      <w:r w:rsidRPr="004802C8">
        <w:t xml:space="preserve">Stomach </w:t>
      </w:r>
      <w:r>
        <w:t>content</w:t>
      </w:r>
      <w:r w:rsidRPr="004802C8">
        <w:t xml:space="preserve"> data are collected from </w:t>
      </w:r>
      <w:r>
        <w:t xml:space="preserve">juvenile </w:t>
      </w:r>
      <w:r w:rsidR="005A3A53">
        <w:t>Chum</w:t>
      </w:r>
      <w:r>
        <w:t xml:space="preserve"> </w:t>
      </w:r>
      <w:r w:rsidRPr="004802C8">
        <w:t xml:space="preserve">salmon at each </w:t>
      </w:r>
      <w:r w:rsidR="00224EDA">
        <w:t xml:space="preserve">in EBS/NBS survey </w:t>
      </w:r>
      <w:r w:rsidRPr="004802C8">
        <w:t>station and recorded on a per station basis</w:t>
      </w:r>
      <w:r>
        <w:t>. Stomach fullness indexes the amount of prey weight relative to juvenile salmon weight (see Murphy et 2021 for more details on fullness calculations)</w:t>
      </w:r>
      <w:r w:rsidRPr="004802C8">
        <w:t xml:space="preserve">. To account for differences in the survey </w:t>
      </w:r>
      <w:r>
        <w:t>spatial coverage and timing</w:t>
      </w:r>
      <w:r w:rsidR="00707574">
        <w:t xml:space="preserve"> </w:t>
      </w:r>
      <w:r w:rsidRPr="004802C8">
        <w:t>and</w:t>
      </w:r>
      <w:r>
        <w:t xml:space="preserve"> differences </w:t>
      </w:r>
      <w:r w:rsidRPr="004802C8">
        <w:t xml:space="preserve">in the number of stomachs examined at each station, we used a generalized additive model to estimate an </w:t>
      </w:r>
      <w:r>
        <w:t xml:space="preserve">annual </w:t>
      </w:r>
      <w:r w:rsidRPr="004802C8">
        <w:t xml:space="preserve">SFI. </w:t>
      </w:r>
      <w:r>
        <w:t>T</w:t>
      </w:r>
      <w:r w:rsidRPr="004802C8">
        <w:t>he model took the following form:</w:t>
      </w:r>
    </w:p>
    <w:p w14:paraId="1DD338F8" w14:textId="77777777" w:rsidR="00EA4645" w:rsidRPr="004802C8" w:rsidRDefault="00000000" w:rsidP="00EA4645">
      <w:pPr>
        <w:ind w:firstLine="720"/>
        <w:jc w:val="center"/>
        <w:rPr>
          <w:rFonts w:eastAsiaTheme="minorEastAsia"/>
          <w:color w:val="000000" w:themeColor="text1"/>
        </w:rPr>
      </w:pPr>
      <m:oMath>
        <m:func>
          <m:funcPr>
            <m:ctrlPr>
              <w:rPr>
                <w:rFonts w:ascii="Cambria Math" w:hAnsi="Cambria Math"/>
                <w:color w:val="000000" w:themeColor="text1"/>
              </w:rPr>
            </m:ctrlPr>
          </m:funcPr>
          <m:fName>
            <m:r>
              <m:rPr>
                <m:sty m:val="p"/>
              </m:rPr>
              <w:rPr>
                <w:rFonts w:ascii="Cambria Math" w:hAnsi="Cambria Math"/>
                <w:color w:val="000000" w:themeColor="text1"/>
              </w:rPr>
              <m:t>log</m:t>
            </m:r>
          </m:fName>
          <m:e>
            <m:d>
              <m:dPr>
                <m:ctrlPr>
                  <w:rPr>
                    <w:rFonts w:ascii="Cambria Math"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μ</m:t>
                    </m:r>
                  </m:e>
                  <m:sub>
                    <m:r>
                      <m:rPr>
                        <m:sty m:val="p"/>
                      </m:rPr>
                      <w:rPr>
                        <w:rFonts w:ascii="Cambria Math" w:eastAsiaTheme="minorEastAsia" w:hAnsi="Cambria Math"/>
                        <w:color w:val="000000" w:themeColor="text1"/>
                      </w:rPr>
                      <m:t>i</m:t>
                    </m:r>
                  </m:sub>
                </m:sSub>
                <m:ctrlPr>
                  <w:rPr>
                    <w:rFonts w:ascii="Cambria Math" w:eastAsiaTheme="minorEastAsia" w:hAnsi="Cambria Math"/>
                    <w:color w:val="000000" w:themeColor="text1"/>
                  </w:rPr>
                </m:ctrlPr>
              </m:e>
            </m:d>
          </m:e>
        </m:func>
        <m:r>
          <m:rPr>
            <m:sty m:val="p"/>
          </m:rPr>
          <w:rPr>
            <w:rFonts w:ascii="Cambria Math" w:eastAsiaTheme="minorEastAsia" w:hAnsi="Cambria Math"/>
            <w:color w:val="000000" w:themeColor="text1"/>
          </w:rPr>
          <m:t>=α+</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ε</m:t>
            </m:r>
          </m:e>
          <m:sub>
            <m:r>
              <m:rPr>
                <m:sty m:val="p"/>
              </m:rPr>
              <w:rPr>
                <w:rFonts w:ascii="Cambria Math" w:eastAsiaTheme="minorEastAsia" w:hAnsi="Cambria Math"/>
                <w:color w:val="000000" w:themeColor="text1"/>
              </w:rPr>
              <m:t>i</m:t>
            </m:r>
          </m:sub>
        </m:sSub>
      </m:oMath>
      <w:r w:rsidR="00EA4645" w:rsidRPr="004802C8">
        <w:rPr>
          <w:rFonts w:eastAsiaTheme="minorEastAsia"/>
          <w:color w:val="000000" w:themeColor="text1"/>
        </w:rPr>
        <w:t xml:space="preserve">           Eq. 4.16</w:t>
      </w:r>
    </w:p>
    <w:p w14:paraId="4B3D460E" w14:textId="1C94D47D" w:rsidR="00EA4645" w:rsidRPr="00020CA6" w:rsidRDefault="00EA4645" w:rsidP="00EA4645">
      <w:pPr>
        <w:ind w:firstLine="720"/>
        <w:rPr>
          <w:rFonts w:eastAsiaTheme="minorEastAsia"/>
        </w:rPr>
      </w:pPr>
      <w:r w:rsidRPr="004802C8">
        <w:rPr>
          <w:color w:val="000000" w:themeColor="text1"/>
        </w:rPr>
        <w:t xml:space="preserve">where </w:t>
      </w:r>
      <m:oMath>
        <m:sSub>
          <m:sSubPr>
            <m:ctrlPr>
              <w:rPr>
                <w:rFonts w:ascii="Cambria Math" w:hAnsi="Cambria Math"/>
                <w:color w:val="000000" w:themeColor="text1"/>
              </w:rPr>
            </m:ctrlPr>
          </m:sSubPr>
          <m:e>
            <m:r>
              <m:rPr>
                <m:sty m:val="p"/>
              </m:rPr>
              <w:rPr>
                <w:rFonts w:ascii="Cambria Math" w:hAnsi="Cambria Math"/>
                <w:color w:val="000000" w:themeColor="text1"/>
              </w:rPr>
              <m:t>μ</m:t>
            </m:r>
          </m:e>
          <m:sub>
            <m:r>
              <m:rPr>
                <m:sty m:val="p"/>
              </m:rPr>
              <w:rPr>
                <w:rFonts w:ascii="Cambria Math" w:hAnsi="Cambria Math"/>
                <w:color w:val="000000" w:themeColor="text1"/>
              </w:rPr>
              <m:t>i</m:t>
            </m:r>
          </m:sub>
        </m:sSub>
      </m:oMath>
      <w:r w:rsidRPr="004802C8">
        <w:rPr>
          <w:rFonts w:eastAsiaTheme="minorEastAsia"/>
          <w:color w:val="000000" w:themeColor="text1"/>
        </w:rPr>
        <w:t xml:space="preserve"> is the expected log SFI, for the i-th observation in space and time. We included an intercept</w:t>
      </w:r>
      <w:r>
        <w:rPr>
          <w:rFonts w:eastAsiaTheme="minorEastAsia"/>
          <w:color w:val="000000" w:themeColor="text1"/>
        </w:rPr>
        <w:t xml:space="preserve">, </w:t>
      </w:r>
      <m:oMath>
        <m:r>
          <m:rPr>
            <m:sty m:val="p"/>
          </m:rPr>
          <w:rPr>
            <w:rFonts w:ascii="Cambria Math" w:eastAsiaTheme="minorEastAsia" w:hAnsi="Cambria Math"/>
            <w:color w:val="000000" w:themeColor="text1"/>
          </w:rPr>
          <m:t>α,</m:t>
        </m:r>
      </m:oMath>
      <w:r w:rsidRPr="004802C8">
        <w:rPr>
          <w:rFonts w:eastAsiaTheme="minorEastAsia"/>
          <w:color w:val="000000" w:themeColor="text1"/>
        </w:rPr>
        <w:t xml:space="preserve"> to estimate mean SFI </w:t>
      </w:r>
      <w:r>
        <w:rPr>
          <w:rFonts w:eastAsiaTheme="minorEastAsia"/>
          <w:color w:val="000000" w:themeColor="text1"/>
        </w:rPr>
        <w:t>and</w:t>
      </w:r>
      <w:r w:rsidRPr="004802C8">
        <w:rPr>
          <w:rFonts w:eastAsiaTheme="minorEastAsia"/>
          <w:color w:val="000000" w:themeColor="text1"/>
        </w:rPr>
        <w:t xml:space="preserve"> a factor year effect,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oMath>
      <w:r>
        <w:rPr>
          <w:rFonts w:eastAsiaTheme="minorEastAsia"/>
          <w:color w:val="000000" w:themeColor="text1"/>
        </w:rPr>
        <w:t>, to estimate direct annual indices</w:t>
      </w:r>
      <w:r w:rsidRPr="004802C8">
        <w:rPr>
          <w:rFonts w:eastAsiaTheme="minorEastAsia"/>
          <w:color w:val="000000" w:themeColor="text1"/>
        </w:rPr>
        <w:t>.</w:t>
      </w:r>
      <w:r>
        <w:rPr>
          <w:rFonts w:eastAsiaTheme="minorEastAsia"/>
          <w:color w:val="000000" w:themeColor="text1"/>
        </w:rPr>
        <w:t xml:space="preserve"> To </w:t>
      </w:r>
      <w:r w:rsidR="00B946A1">
        <w:rPr>
          <w:rFonts w:eastAsiaTheme="minorEastAsia"/>
          <w:color w:val="000000" w:themeColor="text1"/>
        </w:rPr>
        <w:t xml:space="preserve">control </w:t>
      </w:r>
      <w:r>
        <w:rPr>
          <w:rFonts w:eastAsiaTheme="minorEastAsia"/>
          <w:color w:val="000000" w:themeColor="text1"/>
        </w:rPr>
        <w:t>for the location of the stomach samples, we included</w:t>
      </w:r>
      <w:r w:rsidRPr="004802C8">
        <w:rPr>
          <w:rFonts w:eastAsiaTheme="minorEastAsia"/>
          <w:color w:val="000000" w:themeColor="text1"/>
        </w:rPr>
        <w:t xml:space="preserve"> </w:t>
      </w:r>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f</m:t>
            </m:r>
          </m:e>
          <m:sub>
            <m:r>
              <m:rPr>
                <m:sty m:val="p"/>
              </m:rPr>
              <w:rPr>
                <w:rFonts w:ascii="Cambria Math" w:eastAsiaTheme="minorEastAsia" w:hAnsi="Cambria Math"/>
                <w:color w:val="000000" w:themeColor="text1"/>
              </w:rPr>
              <m:t>1</m:t>
            </m:r>
          </m:sub>
        </m:sSub>
        <m:d>
          <m:dPr>
            <m:ctrlPr>
              <w:rPr>
                <w:rFonts w:ascii="Cambria Math" w:eastAsiaTheme="minorEastAsia" w:hAnsi="Cambria Math"/>
                <w:color w:val="000000" w:themeColor="text1"/>
              </w:rPr>
            </m:ctrlPr>
          </m:dPr>
          <m:e>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x</m:t>
                </m:r>
              </m:e>
              <m:sub>
                <m:r>
                  <m:rPr>
                    <m:sty m:val="p"/>
                  </m:rPr>
                  <w:rPr>
                    <w:rFonts w:ascii="Cambria Math" w:eastAsiaTheme="minorEastAsia" w:hAnsi="Cambria Math"/>
                    <w:color w:val="000000" w:themeColor="text1"/>
                  </w:rPr>
                  <m:t>i</m:t>
                </m:r>
              </m:sub>
            </m:sSub>
            <m:r>
              <m:rPr>
                <m:sty m:val="p"/>
              </m:rPr>
              <w:rPr>
                <w:rFonts w:ascii="Cambria Math" w:eastAsiaTheme="minorEastAsia" w:hAnsi="Cambria Math"/>
                <w:color w:val="000000" w:themeColor="text1"/>
              </w:rPr>
              <m:t xml:space="preserve">, </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y</m:t>
                </m:r>
              </m:e>
              <m:sub>
                <m:r>
                  <m:rPr>
                    <m:sty m:val="p"/>
                  </m:rPr>
                  <w:rPr>
                    <w:rFonts w:ascii="Cambria Math" w:eastAsiaTheme="minorEastAsia" w:hAnsi="Cambria Math"/>
                    <w:color w:val="000000" w:themeColor="text1"/>
                  </w:rPr>
                  <m:t>i</m:t>
                </m:r>
              </m:sub>
            </m:sSub>
          </m:e>
        </m:d>
      </m:oMath>
      <w:r>
        <w:rPr>
          <w:rFonts w:eastAsiaTheme="minorEastAsia"/>
          <w:color w:val="000000" w:themeColor="text1"/>
        </w:rPr>
        <w:t>,</w:t>
      </w:r>
      <w:r w:rsidRPr="004802C8">
        <w:rPr>
          <w:rFonts w:eastAsiaTheme="minorEastAsia"/>
          <w:color w:val="000000" w:themeColor="text1"/>
        </w:rPr>
        <w:t xml:space="preserve"> a </w:t>
      </w:r>
      <w:r w:rsidRPr="004802C8">
        <w:rPr>
          <w:rFonts w:eastAsiaTheme="minorEastAsia"/>
        </w:rPr>
        <w:t>spatial field represented by a tensor product of B-splines for geospatial coordinates (</w:t>
      </w:r>
      <m:oMath>
        <m:sSub>
          <m:sSubPr>
            <m:ctrlPr>
              <w:rPr>
                <w:rFonts w:ascii="Cambria Math" w:eastAsiaTheme="minorEastAsia" w:hAnsi="Cambria Math"/>
              </w:rPr>
            </m:ctrlPr>
          </m:sSubPr>
          <m:e>
            <m:r>
              <m:rPr>
                <m:sty m:val="p"/>
              </m:rPr>
              <w:rPr>
                <w:rFonts w:ascii="Cambria Math" w:eastAsiaTheme="minorEastAsia" w:hAnsi="Cambria Math"/>
              </w:rPr>
              <m:t>x</m:t>
            </m:r>
          </m:e>
          <m:sub>
            <m:r>
              <m:rPr>
                <m:sty m:val="p"/>
              </m:rPr>
              <w:rPr>
                <w:rFonts w:ascii="Cambria Math" w:eastAsiaTheme="minorEastAsia" w:hAnsi="Cambria Math"/>
              </w:rPr>
              <m:t>i</m:t>
            </m:r>
          </m:sub>
        </m:sSub>
      </m:oMath>
      <w:r w:rsidRPr="004802C8">
        <w:rPr>
          <w:rFonts w:eastAsiaTheme="minorEastAsia"/>
        </w:rPr>
        <w:t xml:space="preserve">: latitude, </w:t>
      </w:r>
      <m:oMath>
        <m:sSub>
          <m:sSubPr>
            <m:ctrlPr>
              <w:rPr>
                <w:rFonts w:ascii="Cambria Math" w:eastAsiaTheme="minorEastAsia" w:hAnsi="Cambria Math"/>
              </w:rPr>
            </m:ctrlPr>
          </m:sSubPr>
          <m:e>
            <m:r>
              <m:rPr>
                <m:sty m:val="p"/>
              </m:rPr>
              <w:rPr>
                <w:rFonts w:ascii="Cambria Math" w:eastAsiaTheme="minorEastAsia" w:hAnsi="Cambria Math"/>
              </w:rPr>
              <m:t>y</m:t>
            </m:r>
          </m:e>
          <m:sub>
            <m:r>
              <m:rPr>
                <m:sty m:val="p"/>
              </m:rPr>
              <w:rPr>
                <w:rFonts w:ascii="Cambria Math" w:eastAsiaTheme="minorEastAsia" w:hAnsi="Cambria Math"/>
              </w:rPr>
              <m:t>i</m:t>
            </m:r>
          </m:sub>
        </m:sSub>
      </m:oMath>
      <w:r w:rsidRPr="004802C8">
        <w:rPr>
          <w:rFonts w:eastAsiaTheme="minorEastAsia"/>
        </w:rPr>
        <w:t xml:space="preserve">: longitude), which allowed for anisotropy in the smoothing process. </w:t>
      </w:r>
      <w:r>
        <w:rPr>
          <w:rFonts w:eastAsiaTheme="minorEastAsia"/>
        </w:rPr>
        <w:t xml:space="preserve">To generate standardized estimates used in the IPM, we predicted SFI across years for the mean survey latitude and </w:t>
      </w:r>
      <w:r>
        <w:rPr>
          <w:rFonts w:eastAsiaTheme="minorEastAsia"/>
        </w:rPr>
        <w:lastRenderedPageBreak/>
        <w:t>longitude in the dataset (</w:t>
      </w:r>
      <w:r w:rsidRPr="007B4332">
        <w:rPr>
          <w:rFonts w:eastAsiaTheme="minorEastAsia"/>
        </w:rPr>
        <w:t>62.0</w:t>
      </w:r>
      <w:r>
        <w:rPr>
          <w:rFonts w:eastAsiaTheme="minorEastAsia"/>
        </w:rPr>
        <w:sym w:font="Symbol" w:char="F0B0"/>
      </w:r>
      <w:r>
        <w:rPr>
          <w:rFonts w:eastAsiaTheme="minorEastAsia"/>
        </w:rPr>
        <w:t>N</w:t>
      </w:r>
      <w:r w:rsidRPr="007B4332">
        <w:rPr>
          <w:rFonts w:eastAsiaTheme="minorEastAsia"/>
        </w:rPr>
        <w:t>, -168.1</w:t>
      </w:r>
      <w:r>
        <w:rPr>
          <w:rFonts w:eastAsiaTheme="minorEastAsia"/>
        </w:rPr>
        <w:sym w:font="Symbol" w:char="F0B0"/>
      </w:r>
      <w:r>
        <w:rPr>
          <w:rFonts w:eastAsiaTheme="minorEastAsia"/>
        </w:rPr>
        <w:t xml:space="preserve">W). </w:t>
      </w:r>
      <w:r w:rsidRPr="004802C8">
        <w:rPr>
          <w:rFonts w:eastAsiaTheme="minorEastAsia"/>
        </w:rPr>
        <w:t xml:space="preserve">The </w:t>
      </w:r>
      <w:r>
        <w:rPr>
          <w:rFonts w:eastAsiaTheme="minorEastAsia"/>
        </w:rPr>
        <w:t xml:space="preserve">SFI </w:t>
      </w:r>
      <w:r w:rsidRPr="004802C8">
        <w:rPr>
          <w:rFonts w:eastAsiaTheme="minorEastAsia"/>
        </w:rPr>
        <w:t xml:space="preserve">model was assessed for convergence and residuals were assessed for homogeneity. </w:t>
      </w:r>
    </w:p>
    <w:p w14:paraId="08B55743" w14:textId="78C0837C" w:rsidR="00EA4645" w:rsidRDefault="00871901" w:rsidP="00871901">
      <w:pPr>
        <w:ind w:firstLine="720"/>
      </w:pPr>
      <w:r>
        <w:t>Increased marine</w:t>
      </w:r>
      <w:r w:rsidRPr="004802C8">
        <w:t xml:space="preserve"> temperatures can </w:t>
      </w:r>
      <w:r>
        <w:t>lower</w:t>
      </w:r>
      <w:r w:rsidRPr="004802C8">
        <w:t xml:space="preserve"> </w:t>
      </w:r>
      <w:r>
        <w:t>prey quality and alter the distribution of the</w:t>
      </w:r>
      <w:r w:rsidRPr="004802C8">
        <w:t xml:space="preserve"> prey base </w:t>
      </w:r>
      <w:r>
        <w:t xml:space="preserve">while simultaneously increasing </w:t>
      </w:r>
      <w:r w:rsidRPr="004802C8">
        <w:t xml:space="preserve"> metabolic demands of </w:t>
      </w:r>
      <w:r>
        <w:t xml:space="preserve">immature salmon </w:t>
      </w:r>
      <w:r w:rsidRPr="004802C8">
        <w:fldChar w:fldCharType="begin"/>
      </w:r>
      <w:r>
        <w:instrText xml:space="preserve"> ADDIN ZOTERO_ITEM CSL_CITATION {"citationID":"WW6wo0dv","properties":{"formattedCitation":"(Farley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Pr="004802C8">
        <w:fldChar w:fldCharType="separate"/>
      </w:r>
      <w:r>
        <w:rPr>
          <w:noProof/>
        </w:rPr>
        <w:t>(Farley et al. 2024)</w:t>
      </w:r>
      <w:r w:rsidRPr="004802C8">
        <w:fldChar w:fldCharType="end"/>
      </w:r>
      <w:r w:rsidRPr="004802C8">
        <w:t xml:space="preserve">. </w:t>
      </w:r>
      <w:r>
        <w:t>To evaluate the influence of warm winter temperatures, w</w:t>
      </w:r>
      <w:r w:rsidR="00EA4645" w:rsidRPr="004802C8">
        <w:t xml:space="preserve">e included winter Eastern Aleutian CDD to represent the temperature conditions that </w:t>
      </w:r>
      <w:r w:rsidR="00B946A1">
        <w:t>subadult</w:t>
      </w:r>
      <w:r w:rsidR="00B946A1" w:rsidRPr="004802C8">
        <w:t xml:space="preserve"> </w:t>
      </w:r>
      <w:r w:rsidR="00EA4645" w:rsidRPr="004802C8">
        <w:t xml:space="preserve">Yukon River </w:t>
      </w:r>
      <w:r w:rsidR="005A3A53">
        <w:t>Chum</w:t>
      </w:r>
      <w:r w:rsidR="00EA4645" w:rsidRPr="004802C8">
        <w:t xml:space="preserve"> salmon experienced during their first winter at sea</w:t>
      </w:r>
      <w:r w:rsidR="00EA4645">
        <w:t>. This stage</w:t>
      </w:r>
      <w:r w:rsidR="00EA4645" w:rsidRPr="004802C8">
        <w:t xml:space="preserve"> is hypothesized as a critical survival bottleneck in the lifecycle </w:t>
      </w:r>
      <w:r w:rsidR="00EA4645" w:rsidRPr="004802C8">
        <w:fldChar w:fldCharType="begin"/>
      </w:r>
      <w:r w:rsidR="00EA4645">
        <w:instrText xml:space="preserve"> ADDIN ZOTERO_ITEM CSL_CITATION {"citationID":"gH28kpYE","properties":{"formattedCitation":"(Farley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EA4645" w:rsidRPr="004802C8">
        <w:fldChar w:fldCharType="separate"/>
      </w:r>
      <w:r w:rsidR="00EA4645">
        <w:rPr>
          <w:noProof/>
        </w:rPr>
        <w:t>(Farley et al. 2024)</w:t>
      </w:r>
      <w:r w:rsidR="00EA4645" w:rsidRPr="004802C8">
        <w:fldChar w:fldCharType="end"/>
      </w:r>
      <w:r w:rsidR="00EA4645" w:rsidRPr="004802C8">
        <w:t>. To calculate CDD we used the daily mean E</w:t>
      </w:r>
      <w:r w:rsidR="00EA4645">
        <w:t>astern</w:t>
      </w:r>
      <w:r w:rsidR="00EA4645" w:rsidRPr="004802C8">
        <w:t xml:space="preserve"> Aleutian SST, publicly available on</w:t>
      </w:r>
      <w:r w:rsidR="000303B0">
        <w:t xml:space="preserve"> </w:t>
      </w:r>
      <w:r w:rsidR="00EA4645">
        <w:t>AKFIN</w:t>
      </w:r>
      <w:r w:rsidR="00EA4645" w:rsidRPr="004802C8">
        <w:t xml:space="preserve">, summed from November to February to represent winter conditions. </w:t>
      </w:r>
    </w:p>
    <w:p w14:paraId="7524440F" w14:textId="085CF3DB" w:rsidR="00EA4645" w:rsidRDefault="002569D5" w:rsidP="00C7079F">
      <w:pPr>
        <w:ind w:firstLine="720"/>
      </w:pPr>
      <w:r>
        <w:t xml:space="preserve">Hatchery salmon released in large numbers to the North Pacific </w:t>
      </w:r>
      <w:r w:rsidR="00B946A1">
        <w:t>have been shown to exhibit</w:t>
      </w:r>
      <w:r>
        <w:t xml:space="preserve"> negative </w:t>
      </w:r>
      <w:r w:rsidR="00B946A1">
        <w:t xml:space="preserve">associations with </w:t>
      </w:r>
      <w:r>
        <w:t xml:space="preserve">Pacific </w:t>
      </w:r>
      <w:r w:rsidR="00B946A1">
        <w:t>s</w:t>
      </w:r>
      <w:r>
        <w:t>almon productivity and survival</w:t>
      </w:r>
      <w:r w:rsidR="00B946A1">
        <w:t>, which are hypothesized to reflect</w:t>
      </w:r>
      <w:r>
        <w:t xml:space="preserve"> increased competition for prey resources </w:t>
      </w:r>
      <w:r w:rsidRPr="004802C8">
        <w:fldChar w:fldCharType="begin"/>
      </w:r>
      <w:r w:rsidRPr="004802C8">
        <w:instrText xml:space="preserve"> ADDIN ZOTERO_ITEM CSL_CITATION {"citationID":"ckrqi61H","properties":{"formattedCitation":"(Ruggerone et al. 2003, Cunningham et al. 2018, Scheuerell et al. 2020, Feddern et al. 2024)","plainCitation":"(Ruggerone et al. 2003, Cunningham et al. 2018, Scheuerell et al. 2020, Feddern et al. 2024)","noteIndex":0},"citationItems":[{"id":1581,"uris":["http://zotero.org/users/8784224/items/V9BD2VX4"],"itemData":{"id":1581,"type":"article-journal","abstract":"The importance of interspecific competition as a mechanism regulating population abundance in offshore marine communities is largely unknown. We evaluated offshore competition between Asian pink salmon and Bristol Bay (Alaska) sockeye salmon, which intermingle in the North Pacific Ocean and Bering Sea, using the unique biennial abundance cycle of Asian pink salmon from 1955 to 2000. Sockeye salmon growth during the second and third growing seasons at sea, as determined by scale measurements, declined significantly in odd-numbered years, corresponding to years when Asian pink salmon are most abundant. Bristol Bay sockeye salmon do not interact with Asian pink salmon during their first summer and fall seasons and no difference in first year scale growth was detected. The interaction with odd-year pink salmon led to significantly smaller size at age of adult sockeye salmon, especially among younger female salmon. Examination of sockeye salmon smolt to adult survival rates during 1977–97 indicated that smolts entering the ocean during even-numbered years and interacting with abundant odd-year pink salmon during the following year experienced 26% (age-2 smolt) to 45% (age-1 smolt) lower survival compared with smolts migrating during odd-numbered years. Adult sockeye salmon returning to Bristol Bay from even-year smolt migrations were 22% less abundant (reduced by 5.9 million fish per year) compared with returns from odd-year migrations. The greatest reduction in adult returns occurred among adults spending 2 compared with 3 years at sea. Our new evidence for interspecific competition highlights the need for multispecies, international management of salmon production, including salmon released from hatcheries into the ocean.","container-title":"Fisheries Oceanography","DOI":"10.1046/j.1365-2419.2003.00239.x","ISSN":"1365-2419","issue":"3","language":"en","note":"_eprint: https://onlinelibrary.wiley.com/doi/pdf/10.1046/j.1365-2419.2003.00239.x","page":"209-219","source":"Wiley Online Library","title":"Competition between Asian pink salmon (Oncorhynchus gorbuscha) and Alaskan sockeye salmon (O. nerka) in the North Pacific Ocean","volume":"12","author":[{"family":"Ruggerone","given":"G. T."},{"family":"Zimmermann","given":"M."},{"family":"Myers","given":"K. W."},{"family":"Nielsen","given":"J. L."},{"family":"Rogers","given":"D. E."}],"issued":{"date-parts":[["2003"]]}}},{"id":20,"uris":["http://zotero.org/users/8784224/items/8VYRU22J"],"itemData":{"id":20,"type":"article-journal","abstract":"Understanding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D."}],"issued":{"date-parts":[["2018"]]}}},{"id":37,"uris":["http://zotero.org/users/8784224/items/9Z59JXI6"],"itemData":{"id":37,"type":"article-journal","abstract":"Assessing the degree to which at‐risk species are regulated by density‐dependent versus density‐independent factors is often complicated by incomplete or biased information. If not addressed in an appropriate manner, errors in the data can affect estimates of population demographics, which may obfuscate the anticipated response of the population to a specific action. We developed a Bayesian integrated population model that accounts explicitly for interannual variability in the number of reproducing adults and their age structure, harvest and environmental conditions. We apply the model to 41 years of data for a population of threatened steelhead trout Oncorhynchus mykiss using freshwater flows, ocean indices and releases of hatchery‐born conspecifics as covariates. We found compelling evidence that the population is under density‐dependent regulation, despite being well below its historical population size. In the freshwater portion of the lifecycle, we found a negative relationship between productivity (offspring per parent) and peak winter flows, and a positive relationship with summer flows. We also found a negative relationship between productivity and releases of hatchery conspecifics. In the marine portion of the lifecycle, we found a positive correlation between productivity and the North Pacific Gyre Oscillation. Synthesis and applications.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 The evidence for density‐dependent population regulation, combined with the substantial loss of juvenile rearing habitat in this river basin, suggests that habitat restoration could benefit this population of at‐risk steelhead. Our results also imply that hatchery programmes for steelhead need to be considered carefully with respect to habitat availability and recovery goals for wild steelhead. If releases of hatchery steelhead have indeed limited the production potential of wild steelhead, there are likely significant trade‐offs between providing harvest opportunities via hatchery steelhead production and achieving wild steelhead recovery goals. Furthermore, harvest rates on wild fish have been sufficiently low to ensure very little risk of overfishing.","container-title":"Journal of Applied Ecology","DOI":"10.1111/1365-2664.13789","journalAbbreviation":"Journal of Applied Ecology","source":"ResearchGate","title":"An integrated population model for estimating the relative effects of natural and anthropogenic factors on a threatened population of steelhead trout","volume":"58","author":[{"family":"Scheuerell","given":"Mark"},{"family":"Ruff","given":"Casey"},{"family":"Anderson","given":"Joseph"},{"family":"Beamer","given":"Eric"}],"issued":{"date-parts":[["2020",11,1]]}}},{"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4802C8">
        <w:fldChar w:fldCharType="separate"/>
      </w:r>
      <w:r w:rsidRPr="004802C8">
        <w:rPr>
          <w:noProof/>
        </w:rPr>
        <w:t>(Ruggerone et al. 2003, Cunningham et al. 2018, Scheuerell et al. 2020, Feddern et al. 2024)</w:t>
      </w:r>
      <w:r w:rsidRPr="004802C8">
        <w:fldChar w:fldCharType="end"/>
      </w:r>
      <w:r w:rsidRPr="004802C8">
        <w:t>.</w:t>
      </w:r>
      <w:r>
        <w:t xml:space="preserve"> The competition primarily centers on key food sources like zooplankton and forage fish, where hatchery fish often having an initial advantage due to their larger size at release</w:t>
      </w:r>
      <w:r w:rsidR="00040BCA">
        <w:t xml:space="preserve"> </w:t>
      </w:r>
      <w:r w:rsidR="00040BCA">
        <w:fldChar w:fldCharType="begin"/>
      </w:r>
      <w:r w:rsidR="00040BCA">
        <w:instrText xml:space="preserve"> ADDIN ZOTERO_ITEM CSL_CITATION {"citationID":"W2tOCJ63","properties":{"formattedCitation":"(Krueger et al. 2009)","plainCitation":"(Krueger et al. 2009)","noteIndex":0},"citationItems":[{"id":5226,"uris":["http://zotero.org/users/8784224/items/UYULQ55L"],"itemData":{"id":5226,"type":"book","call-number":"SH167.S17 P275 2009","collection-number":"70","collection-title":"American Fisheries Society symposium","event-place":"Bethesda, MD","ISBN":"978-1-934874-11-0","note":"OCLC: ocn428643986","number-of-pages":"1272","publisher":"American Fisheries Society","publisher-place":"Bethesda, MD","source":"Library of Congress ISBN","title":"Pacific salmon: ecology and management of western Alaska's populations","title-short":"Pacific salmon","editor":[{"family":"Krueger","given":"Charles C."},{"family":"Zimmerman","given":"Christian E."},{"literal":"American Fisheries Society"}],"issued":{"date-parts":[["2009"]]}}}],"schema":"https://github.com/citation-style-language/schema/raw/master/csl-citation.json"} </w:instrText>
      </w:r>
      <w:r w:rsidR="00040BCA">
        <w:fldChar w:fldCharType="separate"/>
      </w:r>
      <w:r w:rsidR="00040BCA">
        <w:rPr>
          <w:noProof/>
        </w:rPr>
        <w:t>(Krueger et al. 2009)</w:t>
      </w:r>
      <w:r w:rsidR="00040BCA">
        <w:fldChar w:fldCharType="end"/>
      </w:r>
      <w:r>
        <w:t>. This competition can trigger density-dependent mortality when the combined number of hatchery and wild salmon exceeds the marine environment's carrying capacity, potentially reducing growth and survival rates</w:t>
      </w:r>
      <w:r w:rsidR="00A23A47">
        <w:t xml:space="preserve"> </w:t>
      </w:r>
      <w:r w:rsidR="00A23A47">
        <w:fldChar w:fldCharType="begin"/>
      </w:r>
      <w:r w:rsidR="00A23A47">
        <w:instrText xml:space="preserve"> ADDIN ZOTERO_ITEM CSL_CITATION {"citationID":"lqLfbrxR","properties":{"formattedCitation":"(Connors et al. 2025)","plainCitation":"(Connors et al. 2025)","noteIndex":0},"citationItems":[{"id":5239,"uris":["http://zotero.org/users/8784224/items/DJ4S5NFS"],"itemData":{"id":5239,"type":"article-journal","abstract":"The North Pacific Ocean is warming and overall Pacific salmon abundance is higher now than at any other time in the past century. This increase in abundance is in large part due to warming-related changes in marine ecosystems at northern latitudes that primarily benefit pink salmon, and industrial-scale hatchery production to support commercial fisheries. A large body of evidence indicates that increasing and more variable ocean temperatures, as well as competition among salmon at sea, are associated with shifts in salmon productivity, body size, and age at maturation. However, these relationships vary by species, location, and time, resulting in increased harvest opportunities in some regions and exacerbated conservation concerns in others. The weight-of-evidence suggests North Pacific salmon nations should, as a minimum, limit further increases in hatchery salmon production until there is a better scientific understanding of hatchery and wild salmon distribution at sea, how they interact, and how the consequences of these interactions are influenced by broader climate and ecosystem conditions. Coordinated research to overcome knowledge gaps and develop strategies to reduce unintended interactions between hatchery and wild salmon could be funded (in part) by a tax placed on industrial-scale hatchery salmon releases. A tax would formalize recognition that there are finite prey resources to support salmon in the ocean and that both prey and wild salmon represent a “common property” whose use should not be without cost to those that seek to benefit from them. We highlight additional approaches salmon nations can take to adapt to changing conditions and suggest that improved communication and collaboration among North Pacific salmon research and management agencies will be key to balancing the benefits and risks of a warming and more crowded ocean.","container-title":"ICES Journal of Marine Science","DOI":"10.1093/icesjms/fsae135","ISSN":"1054-3139, 1095-9289","issue":"1","language":"en","license":"https://creativecommons.org/licenses/by/4.0/","page":"fsae135","source":"DOI.org (Crossref)","title":"Adapting management of Pacific salmon to a warming and more crowded ocean","volume":"82","author":[{"family":"Connors","given":"Brendan"},{"family":"Ruggerone","given":"Gregory T"},{"family":"Irvine","given":"James R"}],"editor":[{"family":"Browman","given":"Howard"}],"issued":{"date-parts":[["2025",1,22]]}}}],"schema":"https://github.com/citation-style-language/schema/raw/master/csl-citation.json"} </w:instrText>
      </w:r>
      <w:r w:rsidR="00A23A47">
        <w:fldChar w:fldCharType="separate"/>
      </w:r>
      <w:r w:rsidR="00A23A47">
        <w:rPr>
          <w:noProof/>
        </w:rPr>
        <w:t>(Connors et al. 2025)</w:t>
      </w:r>
      <w:r w:rsidR="00A23A47">
        <w:fldChar w:fldCharType="end"/>
      </w:r>
      <w:r>
        <w:t xml:space="preserve">. </w:t>
      </w:r>
      <w:r w:rsidR="00391200">
        <w:t xml:space="preserve">To address the impact of </w:t>
      </w:r>
      <w:r w:rsidR="00B946A1">
        <w:t xml:space="preserve">North Pacific scale </w:t>
      </w:r>
      <w:r w:rsidR="00391200">
        <w:t xml:space="preserve">hatchery competition </w:t>
      </w:r>
      <w:r w:rsidR="00B946A1">
        <w:t xml:space="preserve">with </w:t>
      </w:r>
      <w:r w:rsidR="00391200">
        <w:t>Yukon</w:t>
      </w:r>
      <w:r w:rsidR="00B946A1">
        <w:t xml:space="preserve"> River</w:t>
      </w:r>
      <w:r w:rsidR="00391200">
        <w:t xml:space="preserve"> </w:t>
      </w:r>
      <w:r w:rsidR="005A3A53">
        <w:t>Chum</w:t>
      </w:r>
      <w:r w:rsidR="00391200">
        <w:t xml:space="preserve"> salmon</w:t>
      </w:r>
      <w:r w:rsidR="00391200" w:rsidRPr="004802C8">
        <w:t xml:space="preserve">, we included </w:t>
      </w:r>
      <w:r w:rsidR="005A3A53">
        <w:t>Chum</w:t>
      </w:r>
      <w:r w:rsidR="00391200" w:rsidRPr="004802C8">
        <w:t xml:space="preserve"> </w:t>
      </w:r>
      <w:r w:rsidR="00391200">
        <w:t xml:space="preserve">salmon </w:t>
      </w:r>
      <w:r w:rsidR="00391200" w:rsidRPr="004802C8">
        <w:t xml:space="preserve">hatchery release abundances, separately, </w:t>
      </w:r>
      <w:r w:rsidR="00B946A1">
        <w:t>as annual sums of releases from</w:t>
      </w:r>
      <w:r w:rsidR="00B946A1" w:rsidRPr="004802C8">
        <w:t xml:space="preserve"> </w:t>
      </w:r>
      <w:r w:rsidR="00391200" w:rsidRPr="004802C8">
        <w:t xml:space="preserve">Alaska, Japan, Korea and Russia. </w:t>
      </w:r>
      <w:r w:rsidR="00EA4645" w:rsidRPr="004802C8">
        <w:t xml:space="preserve">International hatchery release </w:t>
      </w:r>
      <w:r w:rsidR="00D83B93">
        <w:t>abundances are</w:t>
      </w:r>
      <w:r w:rsidR="00EA4645" w:rsidRPr="004802C8">
        <w:t xml:space="preserve"> publicly available from the North Pacific Anadromous Fish Commission (Table S1).</w:t>
      </w:r>
      <w:r w:rsidR="00EA4645">
        <w:t xml:space="preserve"> We use</w:t>
      </w:r>
      <w:r w:rsidR="00566A4D">
        <w:t>d</w:t>
      </w:r>
      <w:r w:rsidR="00EA4645">
        <w:t xml:space="preserve"> </w:t>
      </w:r>
      <w:r w:rsidR="00566A4D">
        <w:t xml:space="preserve">a </w:t>
      </w:r>
      <w:r w:rsidR="00D83B93">
        <w:t>rolling average</w:t>
      </w:r>
      <w:r w:rsidR="00EA4645">
        <w:t xml:space="preserve"> </w:t>
      </w:r>
      <w:r w:rsidR="00566A4D">
        <w:t xml:space="preserve">of hatchery release abundance </w:t>
      </w:r>
      <w:r w:rsidR="00D83B93">
        <w:t xml:space="preserve">lagged to represent the </w:t>
      </w:r>
      <w:r w:rsidR="00B946A1">
        <w:t xml:space="preserve">timing at which </w:t>
      </w:r>
      <w:r w:rsidR="00D83B93">
        <w:t xml:space="preserve">hatchery </w:t>
      </w:r>
      <w:r w:rsidR="00566A4D">
        <w:t>fish</w:t>
      </w:r>
      <w:r w:rsidR="00D83B93">
        <w:t xml:space="preserve"> would </w:t>
      </w:r>
      <w:r w:rsidR="00EA4645">
        <w:t xml:space="preserve">overlap with </w:t>
      </w:r>
      <w:r w:rsidR="0058118C">
        <w:t>Yukon River</w:t>
      </w:r>
      <w:r w:rsidR="00D83B93">
        <w:t xml:space="preserve"> </w:t>
      </w:r>
      <w:r w:rsidR="008831F2">
        <w:t>f</w:t>
      </w:r>
      <w:r w:rsidR="00EA4645">
        <w:t xml:space="preserve">all </w:t>
      </w:r>
      <w:r w:rsidR="005A3A53">
        <w:t>Chum</w:t>
      </w:r>
      <w:r w:rsidR="00EA4645">
        <w:t xml:space="preserve"> salmon in the ocean. For example, </w:t>
      </w:r>
      <w:r w:rsidR="005A3A53">
        <w:t>Chum</w:t>
      </w:r>
      <w:r w:rsidR="00EA4645">
        <w:t xml:space="preserve"> salmon </w:t>
      </w:r>
      <w:r w:rsidR="00EA4645" w:rsidRPr="002C695A">
        <w:t xml:space="preserve">hatchery releases in </w:t>
      </w:r>
      <w:r w:rsidR="00EA4645">
        <w:t xml:space="preserve">brood </w:t>
      </w:r>
      <w:r w:rsidR="00EA4645" w:rsidRPr="002C695A">
        <w:t xml:space="preserve">year </w:t>
      </w:r>
      <w:r w:rsidR="00EA4645">
        <w:t>2000</w:t>
      </w:r>
      <w:r w:rsidR="00EA4645" w:rsidRPr="002C695A">
        <w:t xml:space="preserve"> </w:t>
      </w:r>
      <w:r w:rsidR="00707574">
        <w:t>may</w:t>
      </w:r>
      <w:r w:rsidR="00EA4645">
        <w:t xml:space="preserve"> overlap with Yukon River </w:t>
      </w:r>
      <w:r w:rsidR="008831F2">
        <w:t>f</w:t>
      </w:r>
      <w:r w:rsidR="00EA4645">
        <w:t xml:space="preserve">all </w:t>
      </w:r>
      <w:r w:rsidR="005A3A53">
        <w:t>Chum</w:t>
      </w:r>
      <w:r w:rsidR="00EA4645">
        <w:t xml:space="preserve"> salmon by 2002 (calendar year, t+2) and due to variation in age structure, brood year 2000 may continue to compete with wild Yukon River fall </w:t>
      </w:r>
      <w:r w:rsidR="005A3A53">
        <w:t>Chum</w:t>
      </w:r>
      <w:r w:rsidR="00EA4645">
        <w:t xml:space="preserve"> for </w:t>
      </w:r>
      <w:r w:rsidR="001C3032">
        <w:t>2</w:t>
      </w:r>
      <w:r w:rsidR="00EA4645">
        <w:t xml:space="preserve"> more years. To capture this, we include a three-year rolling average of hatchery releases from brood year t + 2 through the return year</w:t>
      </w:r>
      <w:r w:rsidR="00791ED3">
        <w:t xml:space="preserve">. </w:t>
      </w:r>
      <w:r w:rsidR="00EA4645">
        <w:t xml:space="preserve">While migration distances and times certainly vary from these different release points, we include hatchery releases to represent a coarse </w:t>
      </w:r>
      <w:r w:rsidR="00B946A1">
        <w:t xml:space="preserve">index of plausible inter- and intraspecific </w:t>
      </w:r>
      <w:r w:rsidR="00EA4645">
        <w:t xml:space="preserve">marine competition. </w:t>
      </w:r>
      <w:r w:rsidR="00C7079F">
        <w:t xml:space="preserve"> </w:t>
      </w:r>
    </w:p>
    <w:p w14:paraId="0B563D89" w14:textId="3D638E17" w:rsidR="00D7515D" w:rsidRPr="00343D1F" w:rsidRDefault="00D7515D" w:rsidP="00D7515D">
      <w:pPr>
        <w:pStyle w:val="Heading2"/>
        <w:rPr>
          <w:rFonts w:ascii="Times New Roman" w:eastAsiaTheme="minorEastAsia" w:hAnsi="Times New Roman" w:cs="Times New Roman"/>
        </w:rPr>
      </w:pPr>
      <w:r w:rsidRPr="00343D1F">
        <w:rPr>
          <w:rFonts w:ascii="Times New Roman" w:hAnsi="Times New Roman" w:cs="Times New Roman"/>
        </w:rPr>
        <w:t xml:space="preserve">3. Results </w:t>
      </w:r>
    </w:p>
    <w:p w14:paraId="6A9D4706" w14:textId="2844FBC8" w:rsidR="008E5BE2" w:rsidRPr="00343D1F" w:rsidRDefault="00E4758E" w:rsidP="00416CDC">
      <w:pPr>
        <w:pStyle w:val="Heading4"/>
        <w:rPr>
          <w:rFonts w:ascii="Times New Roman" w:hAnsi="Times New Roman" w:cs="Times New Roman"/>
        </w:rPr>
      </w:pPr>
      <w:r w:rsidRPr="00343D1F">
        <w:rPr>
          <w:rFonts w:ascii="Times New Roman" w:hAnsi="Times New Roman" w:cs="Times New Roman"/>
        </w:rPr>
        <w:t xml:space="preserve">3.1 Model Estimation </w:t>
      </w:r>
    </w:p>
    <w:p w14:paraId="63F4445C" w14:textId="40D80027" w:rsidR="000D2233" w:rsidRPr="00343D1F" w:rsidRDefault="0040582A" w:rsidP="00913AB7">
      <w:pPr>
        <w:ind w:firstLine="720"/>
      </w:pPr>
      <w:r>
        <w:t xml:space="preserve">Brood year abundances for juvenile </w:t>
      </w:r>
      <w:r w:rsidR="00913AB7">
        <w:t xml:space="preserve">and returning </w:t>
      </w:r>
      <w:r>
        <w:t xml:space="preserve">fish fluctuated by 199% </w:t>
      </w:r>
      <w:r w:rsidR="00913AB7">
        <w:t xml:space="preserve">and 187%, respectively, </w:t>
      </w:r>
      <w:r w:rsidR="00BC7018">
        <w:t>throughout</w:t>
      </w:r>
      <w:r>
        <w:t xml:space="preserve"> the timeseries</w:t>
      </w:r>
      <w:r w:rsidR="00BC7018">
        <w:t>.</w:t>
      </w:r>
      <w:r>
        <w:t xml:space="preserve"> </w:t>
      </w:r>
      <w:r w:rsidR="00BC7018">
        <w:t>B</w:t>
      </w:r>
      <w:r w:rsidR="00913AB7">
        <w:t>rood year</w:t>
      </w:r>
      <w:r>
        <w:t xml:space="preserve"> 2016 </w:t>
      </w:r>
      <w:r w:rsidR="00913AB7">
        <w:t>had</w:t>
      </w:r>
      <w:r>
        <w:t xml:space="preserve"> the lowest abundances</w:t>
      </w:r>
      <w:r w:rsidR="00913AB7">
        <w:t xml:space="preserve"> in the time series </w:t>
      </w:r>
      <w:r w:rsidR="00BC7018">
        <w:t>for</w:t>
      </w:r>
      <w:r w:rsidR="00913AB7">
        <w:t xml:space="preserve"> both life stages</w:t>
      </w:r>
      <w:r w:rsidR="00FD30F7">
        <w:t xml:space="preserve"> (Figure 3)</w:t>
      </w:r>
      <w:r w:rsidR="00913AB7">
        <w:t xml:space="preserve">. </w:t>
      </w:r>
      <w:r w:rsidR="009B419E" w:rsidRPr="00343D1F">
        <w:t>Plots of observed and predicted abundance indices indicate that the model generally captured trends in</w:t>
      </w:r>
      <w:r w:rsidR="005A3A53">
        <w:t xml:space="preserve"> Chum</w:t>
      </w:r>
      <w:r w:rsidR="009B419E" w:rsidRPr="00343D1F">
        <w:t xml:space="preserve"> </w:t>
      </w:r>
      <w:r w:rsidR="002476C1">
        <w:t>both juvenile and spawning abundance indices</w:t>
      </w:r>
      <w:r w:rsidR="009B419E" w:rsidRPr="00343D1F">
        <w:t xml:space="preserve"> (Figure 3</w:t>
      </w:r>
      <w:r w:rsidR="009B76F9" w:rsidRPr="00343D1F">
        <w:t xml:space="preserve">, </w:t>
      </w:r>
      <w:r w:rsidR="009B76F9" w:rsidRPr="004741AC">
        <w:t>Figure S4</w:t>
      </w:r>
      <w:r w:rsidR="009B419E" w:rsidRPr="004741AC">
        <w:t>)</w:t>
      </w:r>
      <w:r w:rsidR="002476C1">
        <w:t xml:space="preserve"> and returning age composition (Figure S3)</w:t>
      </w:r>
      <w:r w:rsidR="009B419E" w:rsidRPr="004741AC">
        <w:t xml:space="preserve">. </w:t>
      </w:r>
      <w:r w:rsidR="008E5BE2" w:rsidRPr="004741AC">
        <w:t>Posterior predictive checks confirmed that models could simulate observations similar to those it was fit to (</w:t>
      </w:r>
      <w:r w:rsidR="00564D28" w:rsidRPr="004741AC">
        <w:t>P</w:t>
      </w:r>
      <w:r w:rsidR="00564D28" w:rsidRPr="004741AC">
        <w:rPr>
          <w:vertAlign w:val="subscript"/>
        </w:rPr>
        <w:t>B, juvenile</w:t>
      </w:r>
      <w:r w:rsidR="00564D28" w:rsidRPr="004741AC">
        <w:t xml:space="preserve"> = 0.</w:t>
      </w:r>
      <w:r w:rsidR="003B03EA" w:rsidRPr="004741AC">
        <w:t>43</w:t>
      </w:r>
      <w:r w:rsidR="00564D28" w:rsidRPr="004741AC">
        <w:t>,</w:t>
      </w:r>
      <w:r w:rsidR="00564D28" w:rsidRPr="004741AC">
        <w:rPr>
          <w:b/>
          <w:bCs/>
        </w:rPr>
        <w:t xml:space="preserve">  </w:t>
      </w:r>
      <w:r w:rsidR="00564D28" w:rsidRPr="004741AC">
        <w:t>P</w:t>
      </w:r>
      <w:r w:rsidR="00564D28" w:rsidRPr="004741AC">
        <w:rPr>
          <w:vertAlign w:val="subscript"/>
        </w:rPr>
        <w:t>B, total return</w:t>
      </w:r>
      <w:r w:rsidR="00564D28" w:rsidRPr="004741AC">
        <w:rPr>
          <w:b/>
          <w:bCs/>
        </w:rPr>
        <w:t xml:space="preserve"> </w:t>
      </w:r>
      <w:r w:rsidR="00564D28" w:rsidRPr="004741AC">
        <w:t>= 0.44,</w:t>
      </w:r>
      <w:r w:rsidR="00564D28" w:rsidRPr="004741AC">
        <w:rPr>
          <w:b/>
          <w:bCs/>
        </w:rPr>
        <w:t xml:space="preserve">  </w:t>
      </w:r>
      <w:r w:rsidR="00564D28" w:rsidRPr="004741AC">
        <w:t>P</w:t>
      </w:r>
      <w:r w:rsidR="00564D28" w:rsidRPr="004741AC">
        <w:rPr>
          <w:vertAlign w:val="subscript"/>
        </w:rPr>
        <w:t>B, harvest</w:t>
      </w:r>
      <w:r w:rsidR="00564D28" w:rsidRPr="004741AC">
        <w:rPr>
          <w:b/>
          <w:bCs/>
        </w:rPr>
        <w:t xml:space="preserve"> </w:t>
      </w:r>
      <w:r w:rsidR="00564D28" w:rsidRPr="004741AC">
        <w:t xml:space="preserve">=  </w:t>
      </w:r>
      <w:r w:rsidR="00771015" w:rsidRPr="004741AC">
        <w:t>0.</w:t>
      </w:r>
      <w:r w:rsidR="00E36A4F" w:rsidRPr="004741AC">
        <w:t>74</w:t>
      </w:r>
      <w:r w:rsidR="00564D28" w:rsidRPr="004741AC">
        <w:t>, P</w:t>
      </w:r>
      <w:r w:rsidR="00564D28" w:rsidRPr="004741AC">
        <w:rPr>
          <w:vertAlign w:val="subscript"/>
        </w:rPr>
        <w:t>B, spawners</w:t>
      </w:r>
      <w:r w:rsidR="00564D28" w:rsidRPr="004741AC">
        <w:rPr>
          <w:b/>
          <w:bCs/>
        </w:rPr>
        <w:t xml:space="preserve"> </w:t>
      </w:r>
      <w:r w:rsidR="00564D28" w:rsidRPr="004741AC">
        <w:t xml:space="preserve">= </w:t>
      </w:r>
      <w:r w:rsidR="006752E7" w:rsidRPr="004741AC">
        <w:t xml:space="preserve"> 0.</w:t>
      </w:r>
      <w:r w:rsidR="00F93840">
        <w:t>35</w:t>
      </w:r>
      <w:r w:rsidR="008E5BE2" w:rsidRPr="004741AC">
        <w:t>). R-hat values</w:t>
      </w:r>
      <w:r w:rsidR="008E5BE2" w:rsidRPr="00343D1F">
        <w:t xml:space="preserve"> were &lt;1.</w:t>
      </w:r>
      <w:r w:rsidR="001979C4">
        <w:t>05</w:t>
      </w:r>
      <w:r w:rsidR="008E5BE2" w:rsidRPr="00343D1F">
        <w:t xml:space="preserve">, indicating </w:t>
      </w:r>
      <w:r w:rsidR="0072113E" w:rsidRPr="00343D1F">
        <w:t>that chains have mixed well and provide</w:t>
      </w:r>
      <w:r w:rsidR="008E5BE2" w:rsidRPr="00343D1F">
        <w:t xml:space="preserve"> consistent parameter estimates</w:t>
      </w:r>
      <w:r w:rsidR="00321F5A">
        <w:t xml:space="preserve">. </w:t>
      </w:r>
      <w:r w:rsidR="00A97CBC" w:rsidRPr="00343D1F">
        <w:t xml:space="preserve">Further, visual inspection of trace plots </w:t>
      </w:r>
      <w:r w:rsidR="001E4808" w:rsidRPr="00343D1F">
        <w:t>indicate</w:t>
      </w:r>
      <w:r w:rsidR="001E4808">
        <w:t xml:space="preserve">d </w:t>
      </w:r>
      <w:r w:rsidR="00A97CBC" w:rsidRPr="00343D1F">
        <w:t>model convergence (Figure S</w:t>
      </w:r>
      <w:r w:rsidR="006F0B1A" w:rsidRPr="00343D1F">
        <w:t>2</w:t>
      </w:r>
      <w:r w:rsidR="00A97CBC" w:rsidRPr="00343D1F">
        <w:t xml:space="preserve">). </w:t>
      </w:r>
    </w:p>
    <w:p w14:paraId="13637FE8" w14:textId="77777777" w:rsidR="0072113E" w:rsidRPr="00343D1F" w:rsidRDefault="0072113E" w:rsidP="00776A7E"/>
    <w:p w14:paraId="75F3D625" w14:textId="716EA5FA" w:rsidR="0072113E" w:rsidRPr="00343D1F" w:rsidRDefault="00E4758E" w:rsidP="009B76F9">
      <w:pPr>
        <w:pStyle w:val="Heading4"/>
        <w:rPr>
          <w:rFonts w:ascii="Times New Roman" w:hAnsi="Times New Roman" w:cs="Times New Roman"/>
        </w:rPr>
      </w:pPr>
      <w:r w:rsidRPr="00343D1F">
        <w:rPr>
          <w:rFonts w:ascii="Times New Roman" w:hAnsi="Times New Roman" w:cs="Times New Roman"/>
        </w:rPr>
        <w:lastRenderedPageBreak/>
        <w:t>3.2 Estimated Covariate Effects</w:t>
      </w:r>
    </w:p>
    <w:p w14:paraId="6D2EDADC" w14:textId="1B338272" w:rsidR="00916C0C" w:rsidRPr="00343D1F" w:rsidRDefault="0072113E" w:rsidP="00F527C8">
      <w:pPr>
        <w:ind w:firstLine="720"/>
      </w:pPr>
      <w:r w:rsidRPr="00343D1F">
        <w:t xml:space="preserve">Covariate effects represent how ecosystem change </w:t>
      </w:r>
      <w:r w:rsidR="002476C1">
        <w:t>is associated with</w:t>
      </w:r>
      <w:r w:rsidR="002476C1" w:rsidRPr="00343D1F">
        <w:t xml:space="preserve"> </w:t>
      </w:r>
      <w:r w:rsidR="005A3A53">
        <w:t>Chum</w:t>
      </w:r>
      <w:r w:rsidRPr="00343D1F">
        <w:t xml:space="preserve"> salmon </w:t>
      </w:r>
      <w:r w:rsidR="002476C1">
        <w:t>survival at various life stages</w:t>
      </w:r>
      <w:r w:rsidR="005D30CC" w:rsidRPr="00343D1F">
        <w:t xml:space="preserve">. </w:t>
      </w:r>
      <w:r w:rsidR="002A570C">
        <w:t>The covariate results represent the percent change in survival resulting from</w:t>
      </w:r>
      <w:r w:rsidR="005D30CC" w:rsidRPr="00343D1F">
        <w:t xml:space="preserve"> 1 standard deviation increase in the covariate</w:t>
      </w:r>
      <w:r w:rsidR="002A570C">
        <w:t>, conditional on the basal productivity rate and maximum carrying capacity</w:t>
      </w:r>
      <w:r w:rsidR="005D30CC" w:rsidRPr="00343D1F">
        <w:t xml:space="preserve">. </w:t>
      </w:r>
      <w:r w:rsidR="00065521" w:rsidRPr="00343D1F">
        <w:t xml:space="preserve">We found that </w:t>
      </w:r>
      <w:r w:rsidR="00791424">
        <w:t>most</w:t>
      </w:r>
      <w:r w:rsidR="00065521" w:rsidRPr="00343D1F">
        <w:t xml:space="preserve"> covariates in the juvenile stage did not have an effect that was different from zero, however w</w:t>
      </w:r>
      <w:r w:rsidR="0065585C" w:rsidRPr="00343D1F">
        <w:t xml:space="preserve">e found </w:t>
      </w:r>
      <w:r w:rsidR="002A570C">
        <w:t xml:space="preserve">a </w:t>
      </w:r>
      <w:r w:rsidR="00791424">
        <w:t>weak</w:t>
      </w:r>
      <w:r w:rsidR="0065585C" w:rsidRPr="00343D1F">
        <w:t xml:space="preserve"> positive </w:t>
      </w:r>
      <w:r w:rsidR="002A570C">
        <w:t xml:space="preserve">relationship between </w:t>
      </w:r>
      <w:r w:rsidR="00791424">
        <w:t xml:space="preserve">winter snowpack </w:t>
      </w:r>
      <w:r w:rsidR="0065585C" w:rsidRPr="00343D1F">
        <w:t xml:space="preserve">on juvenile </w:t>
      </w:r>
      <w:r w:rsidR="002476C1">
        <w:t>survival</w:t>
      </w:r>
      <w:r w:rsidR="002A570C">
        <w:t xml:space="preserve">, suggesting that an increase in snowpack is associated </w:t>
      </w:r>
      <w:r w:rsidR="002A570C" w:rsidRPr="002A570C">
        <w:rPr>
          <w:highlight w:val="yellow"/>
        </w:rPr>
        <w:t>with 17%</w:t>
      </w:r>
      <w:r w:rsidR="002A570C">
        <w:t xml:space="preserve"> increase in survival</w:t>
      </w:r>
      <w:r w:rsidR="002476C1" w:rsidRPr="00343D1F">
        <w:t xml:space="preserve"> </w:t>
      </w:r>
      <w:r w:rsidR="0065585C" w:rsidRPr="00343D1F">
        <w:t>(</w:t>
      </w:r>
      <w:r w:rsidR="00BC7018">
        <w:t xml:space="preserve">mean: </w:t>
      </w:r>
      <w:r w:rsidR="0055735C" w:rsidRPr="00BC7018">
        <w:rPr>
          <w:highlight w:val="yellow"/>
        </w:rPr>
        <w:t>0.17, 95% CI: (0.02, 0.</w:t>
      </w:r>
      <w:r w:rsidR="00C23FC2" w:rsidRPr="00BC7018">
        <w:rPr>
          <w:highlight w:val="yellow"/>
        </w:rPr>
        <w:t>24</w:t>
      </w:r>
      <w:r w:rsidR="0055735C" w:rsidRPr="00BC7018">
        <w:rPr>
          <w:highlight w:val="yellow"/>
        </w:rPr>
        <w:t>),</w:t>
      </w:r>
      <w:r w:rsidR="0055735C">
        <w:rPr>
          <w:b/>
          <w:bCs/>
        </w:rPr>
        <w:t xml:space="preserve"> </w:t>
      </w:r>
      <w:r w:rsidR="0065585C" w:rsidRPr="00343D1F">
        <w:t>Table S</w:t>
      </w:r>
      <w:r w:rsidR="000D2233" w:rsidRPr="00343D1F">
        <w:t>2</w:t>
      </w:r>
      <w:r w:rsidR="0065585C" w:rsidRPr="00343D1F">
        <w:t xml:space="preserve">, Figure 4). </w:t>
      </w:r>
      <w:r w:rsidR="00065521" w:rsidRPr="00343D1F">
        <w:t xml:space="preserve">Covariates applied to </w:t>
      </w:r>
      <w:r w:rsidR="002B3CD2">
        <w:t xml:space="preserve">the </w:t>
      </w:r>
      <w:r w:rsidR="00BC7018">
        <w:t>marine stage, from the</w:t>
      </w:r>
      <w:r w:rsidR="002B3CD2">
        <w:t xml:space="preserve"> first winter at sea to maturity, </w:t>
      </w:r>
      <w:r w:rsidR="00065521" w:rsidRPr="00343D1F">
        <w:t xml:space="preserve">appeared to have a </w:t>
      </w:r>
      <w:r w:rsidR="00F527C8">
        <w:t>stronger</w:t>
      </w:r>
      <w:r w:rsidR="00F527C8" w:rsidRPr="00343D1F">
        <w:t xml:space="preserve"> </w:t>
      </w:r>
      <w:r w:rsidR="00063EE3">
        <w:t>association with</w:t>
      </w:r>
      <w:r w:rsidR="00065521" w:rsidRPr="00343D1F">
        <w:t xml:space="preserve"> </w:t>
      </w:r>
      <w:r w:rsidR="002476C1">
        <w:t>survival</w:t>
      </w:r>
      <w:r w:rsidR="00065521" w:rsidRPr="00343D1F">
        <w:t xml:space="preserve">. </w:t>
      </w:r>
      <w:r w:rsidR="0065585C" w:rsidRPr="00343D1F">
        <w:t xml:space="preserve">We found </w:t>
      </w:r>
      <w:r w:rsidR="00496AC5">
        <w:t>a</w:t>
      </w:r>
      <w:r w:rsidR="0065585C" w:rsidRPr="00343D1F">
        <w:t xml:space="preserve"> negative </w:t>
      </w:r>
      <w:r w:rsidR="00F527C8">
        <w:t>relationship between</w:t>
      </w:r>
      <w:r w:rsidR="0065585C" w:rsidRPr="00343D1F">
        <w:t xml:space="preserve"> </w:t>
      </w:r>
      <w:r w:rsidR="002A570C">
        <w:t xml:space="preserve">marine survival and </w:t>
      </w:r>
      <w:r w:rsidR="005A3A53">
        <w:t>Chum</w:t>
      </w:r>
      <w:r w:rsidR="0065585C" w:rsidRPr="00343D1F">
        <w:t xml:space="preserve"> salmon hatchery release abundance</w:t>
      </w:r>
      <w:r w:rsidR="00815178">
        <w:t xml:space="preserve"> </w:t>
      </w:r>
      <w:r w:rsidR="00815178" w:rsidRPr="00343D1F">
        <w:t>(</w:t>
      </w:r>
      <w:r w:rsidR="00815178" w:rsidRPr="00BC7018">
        <w:rPr>
          <w:highlight w:val="yellow"/>
        </w:rPr>
        <w:t>mean: -0.12, 95% CI: (-0.30, 0.01))</w:t>
      </w:r>
      <w:r w:rsidR="002A570C">
        <w:t xml:space="preserve">. We also found a </w:t>
      </w:r>
      <w:proofErr w:type="spellStart"/>
      <w:r w:rsidR="002A570C">
        <w:t>ngative</w:t>
      </w:r>
      <w:proofErr w:type="spellEnd"/>
      <w:r w:rsidR="002A570C">
        <w:t xml:space="preserve"> relationship between marine survival and </w:t>
      </w:r>
      <w:r w:rsidR="00496AC5">
        <w:t>winter SST</w:t>
      </w:r>
      <w:r w:rsidR="002A570C">
        <w:t xml:space="preserve"> in the Aleutians Islands</w:t>
      </w:r>
      <w:r w:rsidR="00815178">
        <w:t xml:space="preserve"> (</w:t>
      </w:r>
      <w:r w:rsidR="00815178" w:rsidRPr="00BC7018">
        <w:rPr>
          <w:highlight w:val="yellow"/>
        </w:rPr>
        <w:t>mean: -0.13, 95% CI: (-0.31, 0.02</w:t>
      </w:r>
      <w:r w:rsidR="002A570C">
        <w:t>)) (</w:t>
      </w:r>
      <w:r w:rsidR="00382AE1" w:rsidRPr="00343D1F">
        <w:t>Table S2, Figure 4</w:t>
      </w:r>
      <w:r w:rsidR="00815178">
        <w:t>)</w:t>
      </w:r>
      <w:r w:rsidR="0065585C" w:rsidRPr="00343D1F">
        <w:t xml:space="preserve">. </w:t>
      </w:r>
      <w:r w:rsidR="00934177">
        <w:t>Finally, we</w:t>
      </w:r>
      <w:r w:rsidR="0065585C" w:rsidRPr="00343D1F">
        <w:t xml:space="preserve"> found a positive effect of juvenile stomach fullness on marine </w:t>
      </w:r>
      <w:r w:rsidR="002476C1">
        <w:t>survival</w:t>
      </w:r>
      <w:r w:rsidR="0065585C" w:rsidRPr="00343D1F">
        <w:t>, meaning that juveniles in better condition are more likely to survive their first winter at sea</w:t>
      </w:r>
      <w:r w:rsidR="00951918">
        <w:t xml:space="preserve"> </w:t>
      </w:r>
      <w:r w:rsidR="00951918" w:rsidRPr="00177B2F">
        <w:t>(</w:t>
      </w:r>
      <w:r w:rsidR="00177B2F" w:rsidRPr="00BC7018">
        <w:rPr>
          <w:highlight w:val="yellow"/>
        </w:rPr>
        <w:t>0.16, 95% CI: (0.0</w:t>
      </w:r>
      <w:r w:rsidR="00C23FC2" w:rsidRPr="00BC7018">
        <w:rPr>
          <w:highlight w:val="yellow"/>
        </w:rPr>
        <w:t>3</w:t>
      </w:r>
      <w:r w:rsidR="00177B2F" w:rsidRPr="00BC7018">
        <w:rPr>
          <w:highlight w:val="yellow"/>
        </w:rPr>
        <w:t>, 0.35</w:t>
      </w:r>
      <w:r w:rsidR="00177B2F" w:rsidRPr="00177B2F">
        <w:t>)</w:t>
      </w:r>
      <w:r w:rsidR="00951918" w:rsidRPr="00177B2F">
        <w:t xml:space="preserve">, </w:t>
      </w:r>
      <w:r w:rsidR="00951918" w:rsidRPr="00343D1F">
        <w:t>Table S2, Figure 4).</w:t>
      </w:r>
    </w:p>
    <w:p w14:paraId="5ED84932" w14:textId="23E1C6C0" w:rsidR="00916C0C" w:rsidRPr="00343D1F" w:rsidRDefault="0065585C" w:rsidP="0072113E">
      <w:r w:rsidRPr="00343D1F">
        <w:t xml:space="preserve">  </w:t>
      </w:r>
    </w:p>
    <w:p w14:paraId="1B6D49B7" w14:textId="2F6C3456" w:rsidR="00E4758E" w:rsidRPr="00343D1F" w:rsidRDefault="00E4758E" w:rsidP="00E4758E">
      <w:pPr>
        <w:pStyle w:val="Heading4"/>
        <w:rPr>
          <w:rFonts w:ascii="Times New Roman" w:hAnsi="Times New Roman" w:cs="Times New Roman"/>
        </w:rPr>
      </w:pPr>
      <w:r w:rsidRPr="00343D1F">
        <w:rPr>
          <w:rFonts w:ascii="Times New Roman" w:hAnsi="Times New Roman" w:cs="Times New Roman"/>
        </w:rPr>
        <w:t xml:space="preserve">3.3 Sensitivity Analysis </w:t>
      </w:r>
    </w:p>
    <w:p w14:paraId="5933CC68" w14:textId="5BE43DD1" w:rsidR="004C081E" w:rsidRPr="00F45B64" w:rsidRDefault="00FB3475" w:rsidP="009F6D6C">
      <w:pPr>
        <w:pStyle w:val="CommentText"/>
        <w:ind w:firstLine="720"/>
        <w:rPr>
          <w:b/>
          <w:bCs/>
          <w:sz w:val="24"/>
          <w:szCs w:val="24"/>
        </w:rPr>
      </w:pPr>
      <w:r w:rsidRPr="00343D1F">
        <w:rPr>
          <w:sz w:val="24"/>
          <w:szCs w:val="24"/>
        </w:rPr>
        <w:t xml:space="preserve">To </w:t>
      </w:r>
      <w:r w:rsidR="00263F3B">
        <w:rPr>
          <w:sz w:val="24"/>
          <w:szCs w:val="24"/>
        </w:rPr>
        <w:t>quantify the</w:t>
      </w:r>
      <w:r w:rsidRPr="00343D1F">
        <w:rPr>
          <w:sz w:val="24"/>
          <w:szCs w:val="24"/>
        </w:rPr>
        <w:t xml:space="preserve"> sensitivity</w:t>
      </w:r>
      <w:r w:rsidR="00263F3B">
        <w:rPr>
          <w:sz w:val="24"/>
          <w:szCs w:val="24"/>
        </w:rPr>
        <w:t xml:space="preserve"> of model estimates</w:t>
      </w:r>
      <w:r w:rsidRPr="00343D1F">
        <w:rPr>
          <w:sz w:val="24"/>
          <w:szCs w:val="24"/>
        </w:rPr>
        <w:t xml:space="preserve"> to </w:t>
      </w:r>
      <w:r w:rsidR="00B14CC9" w:rsidRPr="00343D1F">
        <w:rPr>
          <w:sz w:val="24"/>
          <w:szCs w:val="24"/>
        </w:rPr>
        <w:t xml:space="preserve">each covariate, we iteratively </w:t>
      </w:r>
      <w:r w:rsidR="00263F3B">
        <w:rPr>
          <w:sz w:val="24"/>
          <w:szCs w:val="24"/>
        </w:rPr>
        <w:t>refit</w:t>
      </w:r>
      <w:r w:rsidR="00263F3B" w:rsidRPr="00343D1F">
        <w:rPr>
          <w:sz w:val="24"/>
          <w:szCs w:val="24"/>
        </w:rPr>
        <w:t xml:space="preserve"> </w:t>
      </w:r>
      <w:r w:rsidR="00B14CC9" w:rsidRPr="00343D1F">
        <w:rPr>
          <w:sz w:val="24"/>
          <w:szCs w:val="24"/>
        </w:rPr>
        <w:t>the model with one covariate removed</w:t>
      </w:r>
      <w:r w:rsidR="00263F3B">
        <w:rPr>
          <w:sz w:val="24"/>
          <w:szCs w:val="24"/>
        </w:rPr>
        <w:t xml:space="preserve"> at a </w:t>
      </w:r>
      <w:r w:rsidR="003A28C6">
        <w:rPr>
          <w:sz w:val="24"/>
          <w:szCs w:val="24"/>
        </w:rPr>
        <w:t>time and</w:t>
      </w:r>
      <w:r w:rsidR="00B14CC9" w:rsidRPr="00343D1F">
        <w:rPr>
          <w:sz w:val="24"/>
          <w:szCs w:val="24"/>
        </w:rPr>
        <w:t xml:space="preserve"> evaluated the</w:t>
      </w:r>
      <w:r w:rsidR="00263F3B">
        <w:rPr>
          <w:sz w:val="24"/>
          <w:szCs w:val="24"/>
        </w:rPr>
        <w:t xml:space="preserve"> resulting</w:t>
      </w:r>
      <w:r w:rsidR="00B14CC9" w:rsidRPr="00343D1F">
        <w:rPr>
          <w:sz w:val="24"/>
          <w:szCs w:val="24"/>
        </w:rPr>
        <w:t xml:space="preserve"> changes in </w:t>
      </w:r>
      <w:r w:rsidR="00263F3B">
        <w:rPr>
          <w:sz w:val="24"/>
          <w:szCs w:val="24"/>
        </w:rPr>
        <w:t xml:space="preserve">the remaining coefficients </w:t>
      </w:r>
      <m:oMath>
        <m:sSub>
          <m:sSubPr>
            <m:ctrlPr>
              <w:rPr>
                <w:rFonts w:ascii="Cambria Math" w:hAnsi="Cambria Math"/>
              </w:rPr>
            </m:ctrlPr>
          </m:sSubPr>
          <m:e>
            <m:r>
              <m:rPr>
                <m:sty m:val="p"/>
              </m:rPr>
              <w:rPr>
                <w:rFonts w:ascii="Cambria Math" w:hAnsi="Cambria Math"/>
              </w:rPr>
              <m:t>θ</m:t>
            </m:r>
          </m:e>
          <m:sub>
            <m:r>
              <m:rPr>
                <m:sty m:val="p"/>
              </m:rPr>
              <w:rPr>
                <w:rFonts w:ascii="Cambria Math" w:hAnsi="Cambria Math"/>
              </w:rPr>
              <m:t>s,c</m:t>
            </m:r>
          </m:sub>
        </m:sSub>
      </m:oMath>
      <w:r w:rsidR="00263F3B" w:rsidRPr="00343D1F">
        <w:rPr>
          <w:sz w:val="24"/>
          <w:szCs w:val="24"/>
        </w:rPr>
        <w:t xml:space="preserve"> </w:t>
      </w:r>
      <w:r w:rsidR="00263F3B">
        <w:rPr>
          <w:sz w:val="24"/>
          <w:szCs w:val="24"/>
        </w:rPr>
        <w:t>describing covariate effects</w:t>
      </w:r>
      <w:r w:rsidR="00B314EE">
        <w:rPr>
          <w:sz w:val="24"/>
          <w:szCs w:val="24"/>
        </w:rPr>
        <w:t xml:space="preserve"> on maximum stage-specific survival rates</w:t>
      </w:r>
      <w:r w:rsidR="00263F3B">
        <w:rPr>
          <w:sz w:val="24"/>
          <w:szCs w:val="24"/>
        </w:rPr>
        <w:t xml:space="preserve"> </w:t>
      </w:r>
      <w:r w:rsidR="00B14CC9" w:rsidRPr="00343D1F">
        <w:rPr>
          <w:sz w:val="24"/>
          <w:szCs w:val="24"/>
        </w:rPr>
        <w:t>(Figure S</w:t>
      </w:r>
      <w:r w:rsidR="006F0B1A" w:rsidRPr="00343D1F">
        <w:rPr>
          <w:sz w:val="24"/>
          <w:szCs w:val="24"/>
        </w:rPr>
        <w:t>4</w:t>
      </w:r>
      <w:r w:rsidR="00B14CC9" w:rsidRPr="00343D1F">
        <w:rPr>
          <w:sz w:val="24"/>
          <w:szCs w:val="24"/>
        </w:rPr>
        <w:t>).</w:t>
      </w:r>
      <w:r w:rsidR="000F4830" w:rsidRPr="00343D1F">
        <w:rPr>
          <w:sz w:val="24"/>
          <w:szCs w:val="24"/>
        </w:rPr>
        <w:t xml:space="preserve"> </w:t>
      </w:r>
      <w:r w:rsidR="009F1D34" w:rsidRPr="00343D1F">
        <w:rPr>
          <w:sz w:val="24"/>
          <w:szCs w:val="24"/>
        </w:rPr>
        <w:t xml:space="preserve">We </w:t>
      </w:r>
      <w:r w:rsidR="009F1D34" w:rsidRPr="004D4DBE">
        <w:rPr>
          <w:sz w:val="24"/>
          <w:szCs w:val="24"/>
        </w:rPr>
        <w:t>expressed the changes as relative differences</w:t>
      </w:r>
      <w:r w:rsidR="00263F3B">
        <w:rPr>
          <w:sz w:val="24"/>
          <w:szCs w:val="24"/>
        </w:rPr>
        <w:t xml:space="preserve">, dividing the change in </w:t>
      </w:r>
      <w:r w:rsidR="00DC1D9C">
        <w:rPr>
          <w:sz w:val="24"/>
          <w:szCs w:val="24"/>
        </w:rPr>
        <w:t xml:space="preserve">each </w:t>
      </w:r>
      <w:r w:rsidR="00B314EE">
        <w:rPr>
          <w:sz w:val="24"/>
          <w:szCs w:val="24"/>
        </w:rPr>
        <w:t xml:space="preserve">retained </w:t>
      </w:r>
      <w:r w:rsidR="00263F3B">
        <w:rPr>
          <w:sz w:val="24"/>
          <w:szCs w:val="24"/>
        </w:rPr>
        <w:t>coefficient</w:t>
      </w:r>
      <w:r w:rsidR="00DC1D9C">
        <w:rPr>
          <w:sz w:val="24"/>
          <w:szCs w:val="24"/>
        </w:rPr>
        <w:t xml:space="preserve"> </w:t>
      </w:r>
      <w:r w:rsidR="00A148FE">
        <w:rPr>
          <w:sz w:val="24"/>
          <w:szCs w:val="24"/>
        </w:rPr>
        <w:t xml:space="preserve">by the uncertainty (posterior </w:t>
      </w:r>
      <w:r w:rsidR="009F1D34" w:rsidRPr="004D4DBE">
        <w:rPr>
          <w:sz w:val="24"/>
          <w:szCs w:val="24"/>
        </w:rPr>
        <w:t>standard deviation</w:t>
      </w:r>
      <w:r w:rsidR="00A148FE">
        <w:rPr>
          <w:sz w:val="24"/>
          <w:szCs w:val="24"/>
        </w:rPr>
        <w:t>)</w:t>
      </w:r>
      <w:r w:rsidR="00B314EE">
        <w:rPr>
          <w:sz w:val="24"/>
          <w:szCs w:val="24"/>
        </w:rPr>
        <w:t xml:space="preserve"> </w:t>
      </w:r>
      <w:r w:rsidR="00891245">
        <w:rPr>
          <w:sz w:val="24"/>
          <w:szCs w:val="24"/>
        </w:rPr>
        <w:t xml:space="preserve">in that </w:t>
      </w:r>
      <w:r w:rsidR="00B314EE">
        <w:rPr>
          <w:sz w:val="24"/>
          <w:szCs w:val="24"/>
        </w:rPr>
        <w:t>coefficient</w:t>
      </w:r>
      <w:r w:rsidR="00891245">
        <w:rPr>
          <w:sz w:val="24"/>
          <w:szCs w:val="24"/>
        </w:rPr>
        <w:t>’s estimate</w:t>
      </w:r>
      <w:r w:rsidR="00B314EE">
        <w:rPr>
          <w:sz w:val="24"/>
          <w:szCs w:val="24"/>
        </w:rPr>
        <w:t xml:space="preserve"> when the full model containing all covariates was originally fit to the data.</w:t>
      </w:r>
      <w:r w:rsidR="004D4DBE" w:rsidRPr="004D4DBE">
        <w:rPr>
          <w:sz w:val="24"/>
          <w:szCs w:val="24"/>
        </w:rPr>
        <w:t xml:space="preserve"> </w:t>
      </w:r>
      <w:r w:rsidR="00A148FE">
        <w:rPr>
          <w:sz w:val="24"/>
          <w:szCs w:val="24"/>
        </w:rPr>
        <w:t xml:space="preserve">As such, the standardized </w:t>
      </w:r>
      <w:r w:rsidR="00B314EE">
        <w:rPr>
          <w:sz w:val="24"/>
          <w:szCs w:val="24"/>
        </w:rPr>
        <w:t xml:space="preserve">covariate </w:t>
      </w:r>
      <w:r w:rsidR="00A148FE">
        <w:rPr>
          <w:sz w:val="24"/>
          <w:szCs w:val="24"/>
        </w:rPr>
        <w:t xml:space="preserve">sensitivity </w:t>
      </w:r>
      <w:r w:rsidR="004D4DBE" w:rsidRPr="004D4DBE">
        <w:rPr>
          <w:sz w:val="24"/>
          <w:szCs w:val="24"/>
        </w:rPr>
        <w:t>values can be interpreted as the</w:t>
      </w:r>
      <w:r w:rsidR="00B314EE">
        <w:rPr>
          <w:sz w:val="24"/>
          <w:szCs w:val="24"/>
        </w:rPr>
        <w:t xml:space="preserve"> change</w:t>
      </w:r>
      <w:r w:rsidR="00891245">
        <w:rPr>
          <w:sz w:val="24"/>
          <w:szCs w:val="24"/>
        </w:rPr>
        <w:t xml:space="preserve"> in effect sizes, relative to their uncertainty,</w:t>
      </w:r>
      <w:r w:rsidR="00B314EE">
        <w:rPr>
          <w:sz w:val="24"/>
          <w:szCs w:val="24"/>
        </w:rPr>
        <w:t xml:space="preserve"> </w:t>
      </w:r>
      <w:r w:rsidR="00891245">
        <w:rPr>
          <w:sz w:val="24"/>
          <w:szCs w:val="24"/>
        </w:rPr>
        <w:t>in</w:t>
      </w:r>
      <w:r w:rsidR="004D4DBE" w:rsidRPr="004D4DBE">
        <w:rPr>
          <w:sz w:val="24"/>
          <w:szCs w:val="24"/>
        </w:rPr>
        <w:t xml:space="preserve"> number of standard deviations higher or lower than the </w:t>
      </w:r>
      <w:r w:rsidR="00891245">
        <w:rPr>
          <w:sz w:val="24"/>
          <w:szCs w:val="24"/>
        </w:rPr>
        <w:t>estimate from the full model containing all covariates</w:t>
      </w:r>
      <w:r w:rsidR="004D4DBE" w:rsidRPr="004D4DBE">
        <w:rPr>
          <w:sz w:val="24"/>
          <w:szCs w:val="24"/>
        </w:rPr>
        <w:t xml:space="preserve"> </w:t>
      </w:r>
      <w:r w:rsidR="000F4830" w:rsidRPr="004D4DBE">
        <w:rPr>
          <w:sz w:val="24"/>
          <w:szCs w:val="24"/>
        </w:rPr>
        <w:t>(Figure S</w:t>
      </w:r>
      <w:r w:rsidR="00AF3E7F" w:rsidRPr="004D4DBE">
        <w:rPr>
          <w:sz w:val="24"/>
          <w:szCs w:val="24"/>
        </w:rPr>
        <w:t>4</w:t>
      </w:r>
      <w:r w:rsidR="000F4830" w:rsidRPr="004D4DBE">
        <w:rPr>
          <w:sz w:val="24"/>
          <w:szCs w:val="24"/>
        </w:rPr>
        <w:t>).</w:t>
      </w:r>
      <w:r w:rsidR="009F1D34" w:rsidRPr="004D4DBE">
        <w:rPr>
          <w:sz w:val="24"/>
          <w:szCs w:val="24"/>
        </w:rPr>
        <w:t xml:space="preserve"> </w:t>
      </w:r>
      <w:r w:rsidR="002525CA">
        <w:rPr>
          <w:sz w:val="24"/>
          <w:szCs w:val="24"/>
        </w:rPr>
        <w:t>Covariate coefficient e</w:t>
      </w:r>
      <w:r w:rsidR="002511C2">
        <w:rPr>
          <w:sz w:val="24"/>
          <w:szCs w:val="24"/>
        </w:rPr>
        <w:t>stimates</w:t>
      </w:r>
      <w:r w:rsidR="00F26750">
        <w:rPr>
          <w:sz w:val="24"/>
          <w:szCs w:val="24"/>
        </w:rPr>
        <w:t xml:space="preserve"> did not change </w:t>
      </w:r>
      <w:r w:rsidR="00B314EE">
        <w:rPr>
          <w:sz w:val="24"/>
          <w:szCs w:val="24"/>
        </w:rPr>
        <w:t xml:space="preserve">by </w:t>
      </w:r>
      <w:r w:rsidR="00F26750">
        <w:rPr>
          <w:sz w:val="24"/>
          <w:szCs w:val="24"/>
        </w:rPr>
        <w:t xml:space="preserve">greater than one standard deviation when other covariates were removed. </w:t>
      </w:r>
    </w:p>
    <w:p w14:paraId="7B1697C8" w14:textId="6FF76761" w:rsidR="00AF63FE" w:rsidRPr="00343D1F" w:rsidRDefault="00AF63FE" w:rsidP="0046012A">
      <w:pPr>
        <w:pStyle w:val="CommentText"/>
        <w:rPr>
          <w:sz w:val="24"/>
          <w:szCs w:val="24"/>
        </w:rPr>
      </w:pPr>
    </w:p>
    <w:p w14:paraId="0046DEBA" w14:textId="78BA09E5" w:rsidR="008D50E3" w:rsidRPr="00343D1F" w:rsidRDefault="002205F1" w:rsidP="00D55FB5">
      <w:pPr>
        <w:pStyle w:val="Heading3"/>
        <w:rPr>
          <w:rFonts w:ascii="Times New Roman" w:hAnsi="Times New Roman" w:cs="Times New Roman"/>
        </w:rPr>
      </w:pPr>
      <w:r w:rsidRPr="00343D1F">
        <w:rPr>
          <w:rFonts w:ascii="Times New Roman" w:hAnsi="Times New Roman" w:cs="Times New Roman"/>
        </w:rPr>
        <w:t xml:space="preserve">4.0 </w:t>
      </w:r>
      <w:r w:rsidR="008D50E3" w:rsidRPr="00343D1F">
        <w:rPr>
          <w:rFonts w:ascii="Times New Roman" w:hAnsi="Times New Roman" w:cs="Times New Roman"/>
        </w:rPr>
        <w:t>Discussion</w:t>
      </w:r>
    </w:p>
    <w:p w14:paraId="73FAB78F" w14:textId="0B7185B2" w:rsidR="005F74FB" w:rsidRPr="00526F5D" w:rsidRDefault="005F74FB" w:rsidP="00D55FB5">
      <w:pPr>
        <w:ind w:firstLine="720"/>
      </w:pPr>
      <w:r>
        <w:t xml:space="preserve">Our integrated population model reveals that </w:t>
      </w:r>
      <w:r w:rsidR="00E65BF4">
        <w:t xml:space="preserve">variation in </w:t>
      </w:r>
      <w:r>
        <w:t xml:space="preserve">Yukon River </w:t>
      </w:r>
      <w:r w:rsidR="008831F2">
        <w:t>f</w:t>
      </w:r>
      <w:r>
        <w:t xml:space="preserve">all </w:t>
      </w:r>
      <w:r w:rsidR="005A3A53">
        <w:t>Chum</w:t>
      </w:r>
      <w:r>
        <w:t xml:space="preserve"> salmon</w:t>
      </w:r>
      <w:r w:rsidR="00E65BF4">
        <w:t xml:space="preserve"> abundances, including recent declines,</w:t>
      </w:r>
      <w:r>
        <w:t xml:space="preserve"> </w:t>
      </w:r>
      <w:r w:rsidR="00E65BF4">
        <w:t>is</w:t>
      </w:r>
      <w:r w:rsidR="00E839DA">
        <w:t xml:space="preserve"> associated with </w:t>
      </w:r>
      <w:r>
        <w:t xml:space="preserve">changing </w:t>
      </w:r>
      <w:r w:rsidR="00C96501">
        <w:t xml:space="preserve">ecosystem </w:t>
      </w:r>
      <w:r>
        <w:t xml:space="preserve">conditions </w:t>
      </w:r>
      <w:r w:rsidR="00E839DA">
        <w:t xml:space="preserve">at </w:t>
      </w:r>
      <w:r w:rsidR="00644052">
        <w:t xml:space="preserve">multiple </w:t>
      </w:r>
      <w:r w:rsidR="00E839DA">
        <w:t xml:space="preserve">stages within the species’ anadromous </w:t>
      </w:r>
      <w:r w:rsidR="00644052">
        <w:t xml:space="preserve">life </w:t>
      </w:r>
      <w:r w:rsidR="00E839DA">
        <w:t>cycle</w:t>
      </w:r>
      <w:r w:rsidR="00C96501">
        <w:t>.</w:t>
      </w:r>
      <w:r w:rsidR="00644052">
        <w:t xml:space="preserve"> </w:t>
      </w:r>
      <w:r w:rsidR="004468E1">
        <w:t xml:space="preserve">Our analyses suggest that reduced survival </w:t>
      </w:r>
      <w:r w:rsidR="002A165C">
        <w:t>across the lifecycle</w:t>
      </w:r>
      <w:r w:rsidR="004468E1">
        <w:t xml:space="preserve"> </w:t>
      </w:r>
      <w:r w:rsidR="00E65BF4">
        <w:t xml:space="preserve">is </w:t>
      </w:r>
      <w:r w:rsidR="00E65BF4" w:rsidRPr="00956EA7">
        <w:t>correlated with</w:t>
      </w:r>
      <w:r w:rsidR="00C96501" w:rsidRPr="00956EA7">
        <w:t xml:space="preserve"> </w:t>
      </w:r>
      <w:r w:rsidR="006177AA" w:rsidRPr="00956EA7">
        <w:t>decreased</w:t>
      </w:r>
      <w:r w:rsidR="006177AA">
        <w:t xml:space="preserve"> regional winter snowpack, </w:t>
      </w:r>
      <w:r w:rsidR="00C96501">
        <w:t>increased marine competition, and poor juvenile feeding conditions resulting in low stomach fullness</w:t>
      </w:r>
      <w:r>
        <w:t xml:space="preserve">. These findings contribute to a growing body of evidence suggesting that Pacific salmon populations are </w:t>
      </w:r>
      <w:r w:rsidRPr="00526F5D">
        <w:t xml:space="preserve">increasingly vulnerable to </w:t>
      </w:r>
      <w:r w:rsidR="00C96501" w:rsidRPr="00526F5D">
        <w:t>ecosystem</w:t>
      </w:r>
      <w:r w:rsidRPr="00526F5D">
        <w:t xml:space="preserve"> change across</w:t>
      </w:r>
      <w:r w:rsidR="004468E1" w:rsidRPr="00526F5D">
        <w:t xml:space="preserve"> the freshwater and marine ecosystems they inhabit during</w:t>
      </w:r>
      <w:r w:rsidRPr="00526F5D">
        <w:t xml:space="preserve"> their</w:t>
      </w:r>
      <w:r w:rsidR="004468E1" w:rsidRPr="00526F5D">
        <w:t xml:space="preserve"> anadromous</w:t>
      </w:r>
      <w:r w:rsidRPr="00526F5D">
        <w:t xml:space="preserve"> life cycle.</w:t>
      </w:r>
    </w:p>
    <w:p w14:paraId="2E73E446" w14:textId="7312A388" w:rsidR="000C2B9E" w:rsidRPr="000B1F2A" w:rsidRDefault="00526F5D" w:rsidP="00526F5D">
      <w:pPr>
        <w:pStyle w:val="CommentText"/>
        <w:ind w:firstLine="720"/>
        <w:rPr>
          <w:sz w:val="24"/>
          <w:szCs w:val="24"/>
        </w:rPr>
      </w:pPr>
      <w:r w:rsidRPr="00526F5D">
        <w:rPr>
          <w:sz w:val="24"/>
          <w:szCs w:val="24"/>
        </w:rPr>
        <w:t xml:space="preserve">We examined factors </w:t>
      </w:r>
      <w:r w:rsidRPr="00526F5D">
        <w:rPr>
          <w:sz w:val="24"/>
          <w:szCs w:val="24"/>
        </w:rPr>
        <w:t xml:space="preserve">hypothesized to </w:t>
      </w:r>
      <w:r w:rsidRPr="00526F5D">
        <w:rPr>
          <w:sz w:val="24"/>
          <w:szCs w:val="24"/>
        </w:rPr>
        <w:t>affect Yukon River fall Chum salmon survival throughout their lifecycle</w:t>
      </w:r>
      <w:r w:rsidRPr="00526F5D">
        <w:rPr>
          <w:sz w:val="24"/>
          <w:szCs w:val="24"/>
        </w:rPr>
        <w:t xml:space="preserve"> </w:t>
      </w:r>
      <w:r w:rsidR="00173A9C" w:rsidRPr="00526F5D">
        <w:rPr>
          <w:sz w:val="24"/>
          <w:szCs w:val="24"/>
        </w:rPr>
        <w:t xml:space="preserve">and </w:t>
      </w:r>
      <w:r w:rsidR="0040697C" w:rsidRPr="00526F5D">
        <w:rPr>
          <w:sz w:val="24"/>
          <w:szCs w:val="24"/>
        </w:rPr>
        <w:t xml:space="preserve">found the strongest support for covariates </w:t>
      </w:r>
      <w:r w:rsidR="00D50C03" w:rsidRPr="00526F5D">
        <w:rPr>
          <w:sz w:val="24"/>
          <w:szCs w:val="24"/>
        </w:rPr>
        <w:t xml:space="preserve">describing conditions experienced by subadult </w:t>
      </w:r>
      <w:r w:rsidR="005A3A53" w:rsidRPr="00526F5D">
        <w:rPr>
          <w:sz w:val="24"/>
          <w:szCs w:val="24"/>
        </w:rPr>
        <w:t>Chum</w:t>
      </w:r>
      <w:r w:rsidR="00D50C03" w:rsidRPr="00526F5D">
        <w:rPr>
          <w:sz w:val="24"/>
          <w:szCs w:val="24"/>
        </w:rPr>
        <w:t xml:space="preserve"> salmon</w:t>
      </w:r>
      <w:r w:rsidR="0040697C" w:rsidRPr="00343D1F">
        <w:rPr>
          <w:sz w:val="24"/>
          <w:szCs w:val="24"/>
        </w:rPr>
        <w:t xml:space="preserve"> after the first summer </w:t>
      </w:r>
      <w:r w:rsidR="0040697C" w:rsidRPr="000B1F2A">
        <w:rPr>
          <w:sz w:val="24"/>
          <w:szCs w:val="24"/>
        </w:rPr>
        <w:t>at sea</w:t>
      </w:r>
      <w:r w:rsidR="000B1F2A" w:rsidRPr="000B1F2A">
        <w:rPr>
          <w:sz w:val="24"/>
          <w:szCs w:val="24"/>
        </w:rPr>
        <w:t xml:space="preserve"> —the period before maturation and return to freshwater when they become vulnerable to terminal harvest</w:t>
      </w:r>
      <w:r w:rsidR="0040697C" w:rsidRPr="000B1F2A">
        <w:rPr>
          <w:sz w:val="24"/>
          <w:szCs w:val="24"/>
        </w:rPr>
        <w:t>. Covariates</w:t>
      </w:r>
      <w:r w:rsidR="0040697C" w:rsidRPr="00343D1F">
        <w:rPr>
          <w:sz w:val="24"/>
          <w:szCs w:val="24"/>
        </w:rPr>
        <w:t xml:space="preserve"> </w:t>
      </w:r>
      <w:r w:rsidR="00D50C03">
        <w:rPr>
          <w:sz w:val="24"/>
          <w:szCs w:val="24"/>
        </w:rPr>
        <w:t>linked to</w:t>
      </w:r>
      <w:r w:rsidR="0040697C" w:rsidRPr="00343D1F">
        <w:rPr>
          <w:sz w:val="24"/>
          <w:szCs w:val="24"/>
        </w:rPr>
        <w:t xml:space="preserve"> survival from egg to juvenile stages </w:t>
      </w:r>
      <w:r w:rsidR="00644052">
        <w:rPr>
          <w:sz w:val="24"/>
          <w:szCs w:val="24"/>
        </w:rPr>
        <w:t xml:space="preserve">generally </w:t>
      </w:r>
      <w:r w:rsidR="00644052" w:rsidRPr="006D59F5">
        <w:rPr>
          <w:sz w:val="24"/>
          <w:szCs w:val="24"/>
        </w:rPr>
        <w:t>lacked strong model</w:t>
      </w:r>
      <w:r w:rsidR="0040697C" w:rsidRPr="006D59F5">
        <w:rPr>
          <w:sz w:val="24"/>
          <w:szCs w:val="24"/>
        </w:rPr>
        <w:t xml:space="preserve"> suppor</w:t>
      </w:r>
      <w:r w:rsidR="00644052" w:rsidRPr="006D59F5">
        <w:rPr>
          <w:sz w:val="24"/>
          <w:szCs w:val="24"/>
        </w:rPr>
        <w:t>t</w:t>
      </w:r>
      <w:r w:rsidR="0040697C" w:rsidRPr="006D59F5">
        <w:rPr>
          <w:sz w:val="24"/>
          <w:szCs w:val="24"/>
        </w:rPr>
        <w:t xml:space="preserve">, </w:t>
      </w:r>
      <w:r w:rsidR="00D50C03" w:rsidRPr="006D59F5">
        <w:rPr>
          <w:sz w:val="24"/>
          <w:szCs w:val="24"/>
        </w:rPr>
        <w:t>except for</w:t>
      </w:r>
      <w:r w:rsidR="0040697C" w:rsidRPr="006D59F5">
        <w:rPr>
          <w:sz w:val="24"/>
          <w:szCs w:val="24"/>
        </w:rPr>
        <w:t xml:space="preserve"> the positive </w:t>
      </w:r>
      <w:r w:rsidR="000B1F2A">
        <w:rPr>
          <w:sz w:val="24"/>
          <w:szCs w:val="24"/>
        </w:rPr>
        <w:t>relationship</w:t>
      </w:r>
      <w:r w:rsidR="00D50C03">
        <w:rPr>
          <w:sz w:val="24"/>
          <w:szCs w:val="24"/>
        </w:rPr>
        <w:t xml:space="preserve"> </w:t>
      </w:r>
      <w:r w:rsidR="000B1F2A">
        <w:rPr>
          <w:sz w:val="24"/>
          <w:szCs w:val="24"/>
        </w:rPr>
        <w:t xml:space="preserve">to </w:t>
      </w:r>
      <w:r w:rsidR="00901D5E" w:rsidRPr="006D59F5">
        <w:rPr>
          <w:sz w:val="24"/>
          <w:szCs w:val="24"/>
        </w:rPr>
        <w:t>winter snowpack</w:t>
      </w:r>
      <w:r w:rsidR="0040697C" w:rsidRPr="006D59F5">
        <w:rPr>
          <w:sz w:val="24"/>
          <w:szCs w:val="24"/>
        </w:rPr>
        <w:t>.</w:t>
      </w:r>
      <w:r w:rsidR="002A165C">
        <w:rPr>
          <w:sz w:val="24"/>
          <w:szCs w:val="24"/>
        </w:rPr>
        <w:t xml:space="preserve"> </w:t>
      </w:r>
      <w:r w:rsidR="001E11C7">
        <w:rPr>
          <w:sz w:val="24"/>
          <w:szCs w:val="24"/>
        </w:rPr>
        <w:t>A lack of</w:t>
      </w:r>
      <w:r w:rsidR="001E11C7" w:rsidRPr="006D59F5">
        <w:rPr>
          <w:sz w:val="24"/>
          <w:szCs w:val="24"/>
        </w:rPr>
        <w:t xml:space="preserve"> </w:t>
      </w:r>
      <w:r w:rsidR="00CB64AA">
        <w:rPr>
          <w:sz w:val="24"/>
          <w:szCs w:val="24"/>
        </w:rPr>
        <w:t>direct estimates for</w:t>
      </w:r>
      <w:r w:rsidR="006D59F5" w:rsidRPr="006D59F5">
        <w:rPr>
          <w:sz w:val="24"/>
          <w:szCs w:val="24"/>
        </w:rPr>
        <w:t xml:space="preserve"> </w:t>
      </w:r>
      <w:r w:rsidR="005A3A53">
        <w:rPr>
          <w:sz w:val="24"/>
          <w:szCs w:val="24"/>
        </w:rPr>
        <w:t>Chum</w:t>
      </w:r>
      <w:r w:rsidR="006D59F5" w:rsidRPr="006D59F5">
        <w:rPr>
          <w:sz w:val="24"/>
          <w:szCs w:val="24"/>
        </w:rPr>
        <w:t xml:space="preserve"> salmon abundance during </w:t>
      </w:r>
      <w:r w:rsidR="001E11C7">
        <w:rPr>
          <w:sz w:val="24"/>
          <w:szCs w:val="24"/>
        </w:rPr>
        <w:t>smolt</w:t>
      </w:r>
      <w:r w:rsidR="001E11C7" w:rsidRPr="006D59F5">
        <w:rPr>
          <w:sz w:val="24"/>
          <w:szCs w:val="24"/>
        </w:rPr>
        <w:t xml:space="preserve"> </w:t>
      </w:r>
      <w:r w:rsidR="006D59F5" w:rsidRPr="006D59F5">
        <w:rPr>
          <w:sz w:val="24"/>
          <w:szCs w:val="24"/>
        </w:rPr>
        <w:t xml:space="preserve">outmigration makes it challenging to </w:t>
      </w:r>
      <w:r w:rsidR="001E11C7">
        <w:rPr>
          <w:sz w:val="24"/>
          <w:szCs w:val="24"/>
        </w:rPr>
        <w:t>disentangle</w:t>
      </w:r>
      <w:r w:rsidR="006D59F5" w:rsidRPr="006D59F5">
        <w:rPr>
          <w:sz w:val="24"/>
          <w:szCs w:val="24"/>
        </w:rPr>
        <w:t xml:space="preserve"> key drivers of </w:t>
      </w:r>
      <w:r w:rsidR="006D59F5" w:rsidRPr="006D59F5">
        <w:rPr>
          <w:sz w:val="24"/>
          <w:szCs w:val="24"/>
        </w:rPr>
        <w:lastRenderedPageBreak/>
        <w:t>freshwater survival</w:t>
      </w:r>
      <w:r w:rsidR="001E11C7">
        <w:rPr>
          <w:sz w:val="24"/>
          <w:szCs w:val="24"/>
        </w:rPr>
        <w:t xml:space="preserve"> from those impacting early marine summertime survival</w:t>
      </w:r>
      <w:r w:rsidR="006D59F5" w:rsidRPr="006D59F5">
        <w:rPr>
          <w:sz w:val="24"/>
          <w:szCs w:val="24"/>
        </w:rPr>
        <w:t xml:space="preserve">, particularly </w:t>
      </w:r>
      <w:r w:rsidR="001E11C7">
        <w:rPr>
          <w:sz w:val="24"/>
          <w:szCs w:val="24"/>
        </w:rPr>
        <w:t>as survival bottlenecks during the</w:t>
      </w:r>
      <w:r w:rsidR="006D59F5" w:rsidRPr="006D59F5">
        <w:rPr>
          <w:sz w:val="24"/>
          <w:szCs w:val="24"/>
        </w:rPr>
        <w:t xml:space="preserve"> critical period</w:t>
      </w:r>
      <w:r w:rsidR="001E11C7">
        <w:rPr>
          <w:sz w:val="24"/>
          <w:szCs w:val="24"/>
        </w:rPr>
        <w:t xml:space="preserve"> after ocean entry may mask upstream effects</w:t>
      </w:r>
      <w:r w:rsidR="006D59F5" w:rsidRPr="006D59F5">
        <w:rPr>
          <w:sz w:val="24"/>
          <w:szCs w:val="24"/>
        </w:rPr>
        <w:t xml:space="preserve">. </w:t>
      </w:r>
      <w:r w:rsidR="00B04F8F" w:rsidRPr="006D59F5">
        <w:rPr>
          <w:sz w:val="24"/>
          <w:szCs w:val="24"/>
        </w:rPr>
        <w:t xml:space="preserve">While </w:t>
      </w:r>
      <w:r w:rsidR="003860E6" w:rsidRPr="006D59F5">
        <w:rPr>
          <w:sz w:val="24"/>
          <w:szCs w:val="24"/>
        </w:rPr>
        <w:t xml:space="preserve">outmigration </w:t>
      </w:r>
      <w:r w:rsidR="00B04F8F" w:rsidRPr="006D59F5">
        <w:rPr>
          <w:sz w:val="24"/>
          <w:szCs w:val="24"/>
        </w:rPr>
        <w:t>monitoring projects</w:t>
      </w:r>
      <w:r w:rsidR="00B04F8F">
        <w:rPr>
          <w:sz w:val="24"/>
          <w:szCs w:val="24"/>
        </w:rPr>
        <w:t xml:space="preserve"> have been developed</w:t>
      </w:r>
      <w:r w:rsidR="003860E6">
        <w:rPr>
          <w:sz w:val="24"/>
          <w:szCs w:val="24"/>
        </w:rPr>
        <w:t>,</w:t>
      </w:r>
      <w:r w:rsidR="00B04F8F">
        <w:rPr>
          <w:sz w:val="24"/>
          <w:szCs w:val="24"/>
        </w:rPr>
        <w:t xml:space="preserve"> the</w:t>
      </w:r>
      <w:r w:rsidR="003860E6">
        <w:rPr>
          <w:sz w:val="24"/>
          <w:szCs w:val="24"/>
        </w:rPr>
        <w:t xml:space="preserve"> </w:t>
      </w:r>
      <w:r w:rsidR="00B04F8F">
        <w:rPr>
          <w:sz w:val="24"/>
          <w:szCs w:val="24"/>
        </w:rPr>
        <w:t xml:space="preserve">time series </w:t>
      </w:r>
      <w:r w:rsidR="00CB64AA">
        <w:rPr>
          <w:sz w:val="24"/>
          <w:szCs w:val="24"/>
        </w:rPr>
        <w:t xml:space="preserve">for which paired genetic composition data can be used to separate Yukon summer and fall run </w:t>
      </w:r>
      <w:r w:rsidR="005A3A53">
        <w:rPr>
          <w:sz w:val="24"/>
          <w:szCs w:val="24"/>
        </w:rPr>
        <w:t>Chum</w:t>
      </w:r>
      <w:r w:rsidR="00CB64AA">
        <w:rPr>
          <w:sz w:val="24"/>
          <w:szCs w:val="24"/>
        </w:rPr>
        <w:t xml:space="preserve"> salmon</w:t>
      </w:r>
      <w:r w:rsidR="00703833">
        <w:rPr>
          <w:sz w:val="24"/>
          <w:szCs w:val="24"/>
        </w:rPr>
        <w:t xml:space="preserve"> does not</w:t>
      </w:r>
      <w:r w:rsidR="00B04F8F">
        <w:rPr>
          <w:sz w:val="24"/>
          <w:szCs w:val="24"/>
        </w:rPr>
        <w:t xml:space="preserve"> capture </w:t>
      </w:r>
      <w:r w:rsidR="00CB64AA">
        <w:rPr>
          <w:sz w:val="24"/>
          <w:szCs w:val="24"/>
        </w:rPr>
        <w:t xml:space="preserve">the range of </w:t>
      </w:r>
      <w:r w:rsidR="00B04F8F">
        <w:rPr>
          <w:sz w:val="24"/>
          <w:szCs w:val="24"/>
        </w:rPr>
        <w:t xml:space="preserve">brood years </w:t>
      </w:r>
      <w:r w:rsidR="00CB64AA">
        <w:rPr>
          <w:sz w:val="24"/>
          <w:szCs w:val="24"/>
        </w:rPr>
        <w:t xml:space="preserve">explored in </w:t>
      </w:r>
      <w:r w:rsidR="00B04F8F">
        <w:rPr>
          <w:sz w:val="24"/>
          <w:szCs w:val="24"/>
        </w:rPr>
        <w:t xml:space="preserve">this study </w:t>
      </w:r>
      <w:r w:rsidR="00B04F8F">
        <w:rPr>
          <w:sz w:val="24"/>
          <w:szCs w:val="24"/>
        </w:rPr>
        <w:fldChar w:fldCharType="begin"/>
      </w:r>
      <w:r w:rsidR="00B04F8F">
        <w:rPr>
          <w:sz w:val="24"/>
          <w:szCs w:val="24"/>
        </w:rPr>
        <w:instrText xml:space="preserve"> ADDIN ZOTERO_ITEM CSL_CITATION {"citationID":"nWEU8pXs","properties":{"formattedCitation":"(Miller &amp; Weiss 2023)","plainCitation":"(Miller &amp; Weiss 2023)","noteIndex":0},"citationItems":[{"id":3516,"uris":["http://zotero.org/users/8784224/items/JH5AJSG7"],"itemData":{"id":3516,"type":"article-journal","abstract":"Migration phenology inﬂuences many important ecological processes. For juvenile Paciﬁc salmon, the timing of the seaward migration from fresh to marine waters is linked to early marine survival and adult returns. Seaward migration phenology is determined by interactions between the intrinsic attributes of individual species and environmental factors that are acting upon them. Temperature and discharge are two factors of the freshwater environment that have been shown to inﬂuence intra- and interannual variation in juvenile salmon phenology, but these factors may affect the migrations of sympatric species differently. Understanding how variations in phenology change with environmental heterogeneity is a critical ﬁrst step in evaluating how the future climate may affect salmon. This is especially crucial for high-latitude rivers, where the pace of climate change is nearly twice as rapid as it is for more temperate areas. This research investigates the inﬂuence of river conditions on the seaward migration phenology of Chinook, chum, and coho salmon in the Yukon River. The results identiﬁed species-speciﬁc differences in the factors affecting migration duration, concentration, and skew and provide a starting point for a more detailed examination of how phenological variability may affect the temporal matching of juvenile salmon with biological resources and environmental conditions for optimal survival.","container-title":"Journal of Marine Science and Engineering","DOI":"10.3390/jmse11030589","ISSN":"2077-1312","issue":"3","journalAbbreviation":"JMSE","language":"en","page":"589","source":"DOI.org (Crossref)","title":"Disentangling Population Level Differences in Juvenile Migration Phenology for Three Species of Salmon on the Yukon River","volume":"11","author":[{"family":"Miller","given":"Katharine B."},{"family":"Weiss","given":"Courtney M."}],"issued":{"date-parts":[["2023",3,10]]}}}],"schema":"https://github.com/citation-style-language/schema/raw/master/csl-citation.json"} </w:instrText>
      </w:r>
      <w:r w:rsidR="00B04F8F">
        <w:rPr>
          <w:sz w:val="24"/>
          <w:szCs w:val="24"/>
        </w:rPr>
        <w:fldChar w:fldCharType="separate"/>
      </w:r>
      <w:r w:rsidR="00B04F8F">
        <w:rPr>
          <w:noProof/>
          <w:sz w:val="24"/>
          <w:szCs w:val="24"/>
        </w:rPr>
        <w:t>(Miller &amp; Weiss 2023)</w:t>
      </w:r>
      <w:r w:rsidR="00B04F8F">
        <w:rPr>
          <w:sz w:val="24"/>
          <w:szCs w:val="24"/>
        </w:rPr>
        <w:fldChar w:fldCharType="end"/>
      </w:r>
      <w:r w:rsidR="00B04F8F">
        <w:rPr>
          <w:sz w:val="24"/>
          <w:szCs w:val="24"/>
        </w:rPr>
        <w:t>.</w:t>
      </w:r>
      <w:r w:rsidR="00CB64AA">
        <w:rPr>
          <w:sz w:val="24"/>
          <w:szCs w:val="24"/>
        </w:rPr>
        <w:t xml:space="preserve"> Future research would benefit from including smolt outmigration abundance data</w:t>
      </w:r>
      <w:r w:rsidR="002174C3">
        <w:rPr>
          <w:sz w:val="24"/>
          <w:szCs w:val="24"/>
        </w:rPr>
        <w:t xml:space="preserve"> to better discern how ecosystem processes relate to juvenile survival in freshwater and outmigration phases</w:t>
      </w:r>
      <w:r w:rsidR="00CB64AA">
        <w:rPr>
          <w:sz w:val="24"/>
          <w:szCs w:val="24"/>
        </w:rPr>
        <w:t>.</w:t>
      </w:r>
      <w:r w:rsidR="00B04F8F">
        <w:rPr>
          <w:sz w:val="24"/>
          <w:szCs w:val="24"/>
        </w:rPr>
        <w:t xml:space="preserve"> </w:t>
      </w:r>
      <w:r w:rsidR="00A8688C">
        <w:rPr>
          <w:sz w:val="24"/>
          <w:szCs w:val="24"/>
        </w:rPr>
        <w:t>However</w:t>
      </w:r>
      <w:r w:rsidR="00644052">
        <w:rPr>
          <w:sz w:val="24"/>
          <w:szCs w:val="24"/>
        </w:rPr>
        <w:t>, c</w:t>
      </w:r>
      <w:r w:rsidR="00644052" w:rsidRPr="00343D1F">
        <w:rPr>
          <w:sz w:val="24"/>
          <w:szCs w:val="24"/>
        </w:rPr>
        <w:t xml:space="preserve">ompared to other salmonids, juvenile </w:t>
      </w:r>
      <w:r w:rsidR="005A3A53">
        <w:rPr>
          <w:sz w:val="24"/>
          <w:szCs w:val="24"/>
        </w:rPr>
        <w:t>Chum</w:t>
      </w:r>
      <w:r w:rsidR="00644052" w:rsidRPr="00343D1F">
        <w:rPr>
          <w:sz w:val="24"/>
          <w:szCs w:val="24"/>
        </w:rPr>
        <w:t xml:space="preserve"> salmon spend </w:t>
      </w:r>
      <w:r w:rsidR="00644052">
        <w:rPr>
          <w:sz w:val="24"/>
          <w:szCs w:val="24"/>
        </w:rPr>
        <w:t>minimal</w:t>
      </w:r>
      <w:r w:rsidR="00644052" w:rsidRPr="00343D1F">
        <w:rPr>
          <w:sz w:val="24"/>
          <w:szCs w:val="24"/>
        </w:rPr>
        <w:t xml:space="preserve"> time in freshwater as they head to the ocean. </w:t>
      </w:r>
      <w:r w:rsidR="00C96501">
        <w:rPr>
          <w:sz w:val="24"/>
          <w:szCs w:val="24"/>
        </w:rPr>
        <w:t xml:space="preserve">Thus, </w:t>
      </w:r>
      <w:r w:rsidR="005A3A53">
        <w:rPr>
          <w:sz w:val="24"/>
          <w:szCs w:val="24"/>
        </w:rPr>
        <w:t>Chum</w:t>
      </w:r>
      <w:r w:rsidR="00D472F7">
        <w:rPr>
          <w:sz w:val="24"/>
          <w:szCs w:val="24"/>
        </w:rPr>
        <w:t xml:space="preserve"> salmon may be less susceptible to change in freshwater covariates as less of their lifecycle is spent in freshwater. </w:t>
      </w:r>
    </w:p>
    <w:p w14:paraId="2C84C7F3" w14:textId="2CBAE7DE" w:rsidR="00F6363C" w:rsidRDefault="006F1374" w:rsidP="00F6363C">
      <w:pPr>
        <w:pStyle w:val="CommentText"/>
        <w:ind w:firstLine="720"/>
        <w:rPr>
          <w:sz w:val="24"/>
          <w:szCs w:val="24"/>
        </w:rPr>
      </w:pPr>
      <w:r>
        <w:rPr>
          <w:sz w:val="24"/>
          <w:szCs w:val="24"/>
        </w:rPr>
        <w:t xml:space="preserve">Yukon River fall </w:t>
      </w:r>
      <w:r w:rsidR="005A3A53">
        <w:rPr>
          <w:sz w:val="24"/>
          <w:szCs w:val="24"/>
        </w:rPr>
        <w:t>Chum</w:t>
      </w:r>
      <w:r>
        <w:rPr>
          <w:sz w:val="24"/>
          <w:szCs w:val="24"/>
        </w:rPr>
        <w:t xml:space="preserve"> </w:t>
      </w:r>
      <w:proofErr w:type="gramStart"/>
      <w:r w:rsidR="000B1F2A">
        <w:rPr>
          <w:sz w:val="24"/>
          <w:szCs w:val="24"/>
        </w:rPr>
        <w:t>are</w:t>
      </w:r>
      <w:proofErr w:type="gramEnd"/>
      <w:r>
        <w:rPr>
          <w:sz w:val="24"/>
          <w:szCs w:val="24"/>
        </w:rPr>
        <w:t xml:space="preserve"> adapted for </w:t>
      </w:r>
      <w:r w:rsidR="000B1F2A">
        <w:rPr>
          <w:sz w:val="24"/>
          <w:szCs w:val="24"/>
        </w:rPr>
        <w:t xml:space="preserve">a </w:t>
      </w:r>
      <w:r>
        <w:rPr>
          <w:sz w:val="24"/>
          <w:szCs w:val="24"/>
        </w:rPr>
        <w:t>long migration and cold incubation temperatures</w:t>
      </w:r>
      <w:r w:rsidR="00C96501">
        <w:rPr>
          <w:sz w:val="24"/>
          <w:szCs w:val="24"/>
        </w:rPr>
        <w:t xml:space="preserve">. Local knowledge and ecosystem reports have highlighted how snowpack can insulate and stabilize temperatures by protecting eggs against extreme cold conditions in interior Alaska and Canada </w:t>
      </w:r>
      <w:r w:rsidR="00C96501">
        <w:rPr>
          <w:sz w:val="24"/>
          <w:szCs w:val="24"/>
        </w:rPr>
        <w:fldChar w:fldCharType="begin"/>
      </w:r>
      <w:r w:rsidR="00327309">
        <w:rPr>
          <w:sz w:val="24"/>
          <w:szCs w:val="24"/>
        </w:rPr>
        <w:instrText xml:space="preserve"> ADDIN ZOTERO_ITEM CSL_CITATION {"citationID":"5DA7h1vG","properties":{"formattedCitation":"(Raymond-Yakoubian 2009, Jallen et al. 2022)","plainCitation":"(Raymond-Yakoubian 2009, Jallen et al. 2022)","noteIndex":0},"citationItems":[{"id":5195,"uris":["http://zotero.org/users/8784224/items/4KGLINDI"],"itemData":{"id":5195,"type":"article-journal","abstract":"The local traditional knowledge (LTK) work outlined in this report is a component of a larger project to identify and evaluate life history patterns of use of marine resources (habitat and food) by Chinook salmon (Oncorhynchus tshawytscha), and to explore how these patterns are affected by climate-ocean conditions in the Bering Sea and North Pacific Ocean. The LTK component comprised approximately 6.5% of the overall budget for the Climate-Ocean Effects on Chinook Salmon project. One of the reasons that Chinook salmon were chosen as the focus of this project is because of their importance as a subsistence food for Western Alaska communities. New analyses and syntheses of historical data, as well as the collection and analysis of new field and laboratory data, including LTK, are being used to address this issue. The LTK component of this project included interviews with Local Experts in three communities in the Bering Strait/Norton Sound region (Brevig Mission, Golovin and Unalakleet) on the topics of changes to salmon populations, the environment and the climate.","container-title":"AYK SSI","language":"en","source":"Zotero","title":"Climate-Ocean Effects on Chinook Salmon: Local Traditional Knowledge Component","URL":"https://akssfapm.s3.amazonaws.com/APM_Uploads/2006/45128(700)/.pdf/raymondyakoubian2010beringstraitsregionchinookltk.pdf","author":[{"family":"Raymond-Yakoubian","given":"Julie"}],"issued":{"date-parts":[["2009"]]}}},{"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C96501">
        <w:rPr>
          <w:sz w:val="24"/>
          <w:szCs w:val="24"/>
        </w:rPr>
        <w:fldChar w:fldCharType="separate"/>
      </w:r>
      <w:r w:rsidR="00C96501">
        <w:rPr>
          <w:noProof/>
          <w:sz w:val="24"/>
          <w:szCs w:val="24"/>
        </w:rPr>
        <w:t>(Raymond-Yakoubian 2009, Jallen et al. 2022)</w:t>
      </w:r>
      <w:r w:rsidR="00C96501">
        <w:rPr>
          <w:sz w:val="24"/>
          <w:szCs w:val="24"/>
        </w:rPr>
        <w:fldChar w:fldCharType="end"/>
      </w:r>
      <w:r w:rsidR="00C96501">
        <w:rPr>
          <w:sz w:val="24"/>
          <w:szCs w:val="24"/>
        </w:rPr>
        <w:t>. S</w:t>
      </w:r>
      <w:r w:rsidR="00B83A9C">
        <w:rPr>
          <w:sz w:val="24"/>
          <w:szCs w:val="24"/>
        </w:rPr>
        <w:t>uccessful egg and alevin development requires stable temperatures</w:t>
      </w:r>
      <w:r w:rsidR="00AF456F">
        <w:rPr>
          <w:sz w:val="24"/>
          <w:szCs w:val="24"/>
        </w:rPr>
        <w:t>, with ideal temperature around 4</w:t>
      </w:r>
      <w:r w:rsidR="00AF456F">
        <w:rPr>
          <w:sz w:val="24"/>
          <w:szCs w:val="24"/>
        </w:rPr>
        <w:sym w:font="Symbol" w:char="F0B0"/>
      </w:r>
      <w:r w:rsidR="00AF456F">
        <w:rPr>
          <w:sz w:val="24"/>
          <w:szCs w:val="24"/>
        </w:rPr>
        <w:t>C</w:t>
      </w:r>
      <w:r w:rsidR="00327309">
        <w:rPr>
          <w:sz w:val="24"/>
          <w:szCs w:val="24"/>
        </w:rPr>
        <w:t xml:space="preserve">, and most suitable fall </w:t>
      </w:r>
      <w:r w:rsidR="005A3A53">
        <w:rPr>
          <w:sz w:val="24"/>
          <w:szCs w:val="24"/>
        </w:rPr>
        <w:t>Chum</w:t>
      </w:r>
      <w:r w:rsidR="00327309">
        <w:rPr>
          <w:sz w:val="24"/>
          <w:szCs w:val="24"/>
        </w:rPr>
        <w:t xml:space="preserve"> spawning habitat is characterized by upwelling through the gravel that allows for consistent temperatures </w:t>
      </w:r>
      <w:r w:rsidR="00327309">
        <w:rPr>
          <w:sz w:val="24"/>
          <w:szCs w:val="24"/>
        </w:rPr>
        <w:fldChar w:fldCharType="begin"/>
      </w:r>
      <w:r w:rsidR="00327309">
        <w:rPr>
          <w:sz w:val="24"/>
          <w:szCs w:val="24"/>
        </w:rPr>
        <w:instrText xml:space="preserve"> ADDIN ZOTERO_ITEM CSL_CITATION {"citationID":"krnjHnLu","properties":{"formattedCitation":"(Beacham et al. 1988, Burril et al. 2010)","plainCitation":"(Beacham et al. 1988, Burril et al. 2010)","noteIndex":0},"citationItems":[{"id":3705,"uris":["http://zotero.org/users/8784224/items/35KQN7NB"],"itemData":{"id":3705,"type":"book","language":"en","note":"Google-Books-ID: _G0UZLKVwP4C","number-of-pages":"663-674.","publisher":"Fishery Bulletin","source":"Google Books","title":"Age, morphology, developmental biology, and biochemical genetic variation of Yukon River fall chum salmon, Oncorhynchus keta, and comparisons with British Columbia populations","URL":"https://www.google.com/books/edition/Fishery_Bulletin/_G0UZLKVwP4C?hl=en&amp;gbpv=1&amp;dq=Beacham,+T.D.,+Murray,+C.B.,+and+Withler,+R.E.,+1988,+Age,+morphology,+developmental+biology,+and+biochemical+genetic+variation+of+Yukon+River+fall+chum+salmon,+Oncorhynchus+keta,+and+comparisons+with+British+Columbia+populations:+Fishery+Bulletin,+v.+86,+p.+663-674.+&amp;pg=PA663&amp;printsec=frontcover","volume":"86","author":[{"family":"Beacham","given":"T.D."},{"family":"Murray","given":"C.B."},{"family":"Withler","given":"R.E."}],"issued":{"date-parts":[["1988"]]}}},{"id":5196,"uris":["http://zotero.org/users/8784224/items/VH2LXE2K"],"itemData":{"id":5196,"type":"report","abstract":"Chum salmon (Oncorhynchus keta) are the most abundant species of salmon spawning in the Yukon River drainage system, and they support important personal use, subsistence, and commercial fisheries. Chum salmon returning to the Tanana River in Interior Alaska are a significant contribution to the overall abundance of Yukon River chum salmon and an improved understanding of habitat use is needed to improve conservation of this important resource. We characterized spawning habitat of chum salmon using the mainstem Tanana River as part of a larger study to document spawning distributions and habitat use in this river. Areas of spawning activity were located using radiotelemetry and aerial helicopter surveys. At 11 spawning sites in the mainstem Tanana River, we recorded inter-gravel and surface-water temperatures and vertical hydraulic gradient (an indication of the direction of water flux) in substrate adjacent to salmon redds. At all locations, vertical hydraulic gradient adjacent to redds was...","language":"en","note":"ISSN: 2331-1258\ncontainer-title: Open-File Report\nDOI: 10.3133/ofr20101164","number":"2010-1164","publisher":"U.S. Geological Survey","source":"pubs.usgs.gov","title":"Characteristics of fall chum salmon spawning habitat on a mainstem river in Interior Alaska","URL":"https://pubs.usgs.gov/publication/ofr20101164","author":[{"family":"Burril","given":"Sean E."},{"family":"Zimmerman","given":"Christian E."},{"family":"Finn","given":"James E."}],"accessed":{"date-parts":[["2025",1,27]]},"issued":{"date-parts":[["2010"]]}}}],"schema":"https://github.com/citation-style-language/schema/raw/master/csl-citation.json"} </w:instrText>
      </w:r>
      <w:r w:rsidR="00327309">
        <w:rPr>
          <w:sz w:val="24"/>
          <w:szCs w:val="24"/>
        </w:rPr>
        <w:fldChar w:fldCharType="separate"/>
      </w:r>
      <w:r w:rsidR="00327309">
        <w:rPr>
          <w:noProof/>
          <w:sz w:val="24"/>
          <w:szCs w:val="24"/>
        </w:rPr>
        <w:t>(Beacham et al. 1988, Burril et al. 2010)</w:t>
      </w:r>
      <w:r w:rsidR="00327309">
        <w:rPr>
          <w:sz w:val="24"/>
          <w:szCs w:val="24"/>
        </w:rPr>
        <w:fldChar w:fldCharType="end"/>
      </w:r>
      <w:r w:rsidR="00327309">
        <w:rPr>
          <w:sz w:val="24"/>
          <w:szCs w:val="24"/>
        </w:rPr>
        <w:t>.</w:t>
      </w:r>
      <w:r w:rsidR="000B1F2A">
        <w:rPr>
          <w:sz w:val="24"/>
          <w:szCs w:val="24"/>
        </w:rPr>
        <w:t xml:space="preserve"> </w:t>
      </w:r>
      <w:r w:rsidR="00F50272">
        <w:rPr>
          <w:sz w:val="24"/>
          <w:szCs w:val="24"/>
        </w:rPr>
        <w:t>W</w:t>
      </w:r>
      <w:r w:rsidR="00C44569">
        <w:rPr>
          <w:sz w:val="24"/>
          <w:szCs w:val="24"/>
        </w:rPr>
        <w:t xml:space="preserve">e hypothesized that </w:t>
      </w:r>
      <w:r w:rsidR="00A8688C">
        <w:rPr>
          <w:sz w:val="24"/>
          <w:szCs w:val="24"/>
        </w:rPr>
        <w:t>low snowpack could have reduced insulating capacities</w:t>
      </w:r>
      <w:r w:rsidR="00E9677D">
        <w:rPr>
          <w:sz w:val="24"/>
          <w:szCs w:val="24"/>
        </w:rPr>
        <w:t xml:space="preserve"> </w:t>
      </w:r>
      <w:r w:rsidR="00A8688C">
        <w:rPr>
          <w:sz w:val="24"/>
          <w:szCs w:val="24"/>
        </w:rPr>
        <w:t>lead</w:t>
      </w:r>
      <w:r w:rsidR="00E9677D">
        <w:rPr>
          <w:sz w:val="24"/>
          <w:szCs w:val="24"/>
        </w:rPr>
        <w:t>ing</w:t>
      </w:r>
      <w:r w:rsidR="00A8688C">
        <w:rPr>
          <w:sz w:val="24"/>
          <w:szCs w:val="24"/>
        </w:rPr>
        <w:t xml:space="preserve"> to </w:t>
      </w:r>
      <w:r w:rsidR="00C96501">
        <w:rPr>
          <w:sz w:val="24"/>
          <w:szCs w:val="24"/>
        </w:rPr>
        <w:t>greater</w:t>
      </w:r>
      <w:r w:rsidR="00C44569">
        <w:rPr>
          <w:sz w:val="24"/>
          <w:szCs w:val="24"/>
        </w:rPr>
        <w:t xml:space="preserve"> </w:t>
      </w:r>
      <w:r w:rsidR="00CD1343">
        <w:rPr>
          <w:sz w:val="24"/>
          <w:szCs w:val="24"/>
        </w:rPr>
        <w:t xml:space="preserve">incubation </w:t>
      </w:r>
      <w:r w:rsidR="00C44569">
        <w:rPr>
          <w:sz w:val="24"/>
          <w:szCs w:val="24"/>
        </w:rPr>
        <w:t>temperature</w:t>
      </w:r>
      <w:r w:rsidR="00C96501">
        <w:rPr>
          <w:sz w:val="24"/>
          <w:szCs w:val="24"/>
        </w:rPr>
        <w:t xml:space="preserve"> variability</w:t>
      </w:r>
      <w:r w:rsidR="00C44569">
        <w:rPr>
          <w:sz w:val="24"/>
          <w:szCs w:val="24"/>
        </w:rPr>
        <w:t xml:space="preserve">, </w:t>
      </w:r>
      <w:r w:rsidR="00A8688C">
        <w:rPr>
          <w:sz w:val="24"/>
          <w:szCs w:val="24"/>
        </w:rPr>
        <w:t>higher egg mortality</w:t>
      </w:r>
      <w:r w:rsidR="00C44569">
        <w:rPr>
          <w:sz w:val="24"/>
          <w:szCs w:val="24"/>
        </w:rPr>
        <w:t xml:space="preserve"> and lower stock productivity</w:t>
      </w:r>
      <w:r w:rsidR="00A8688C" w:rsidRPr="00343D1F">
        <w:rPr>
          <w:sz w:val="24"/>
          <w:szCs w:val="24"/>
        </w:rPr>
        <w:t xml:space="preserve"> </w:t>
      </w:r>
      <w:r w:rsidR="00A8688C" w:rsidRPr="00343D1F">
        <w:rPr>
          <w:sz w:val="24"/>
          <w:szCs w:val="24"/>
        </w:rPr>
        <w:fldChar w:fldCharType="begin"/>
      </w:r>
      <w:r w:rsidR="00327309">
        <w:rPr>
          <w:sz w:val="24"/>
          <w:szCs w:val="24"/>
        </w:rPr>
        <w:instrText xml:space="preserve"> ADDIN ZOTERO_ITEM CSL_CITATION {"citationID":"TzfmRwNf","properties":{"formattedCitation":"(Jallen et al. 2022)","plainCitation":"(Jallen et al. 2022)","noteIndex":0},"citationItems":[{"id":1465,"uris":["http://zotero.org/users/8784224/items/U4F54IF6"],"itemData":{"id":1465,"type":"article-journal","container-title":"Alaska Department of Fish and Game, Special Publication Anchorage","language":"en","source":"Zotero","title":"Yukon River salmon stock status and salmon fisheries, 2022: A report to the Alaska Board of Fisheries, January 2023.","volume":"No. 22-20","author":[{"family":"Jallen","given":"Deena M"},{"family":"Gleason","given":"Christy M"},{"family":"Borba","given":"Bonnie M"},{"family":"West","given":"Fred W"},{"family":"Decker","given":"Sam K S"}],"issued":{"date-parts":[["2022"]]}}}],"schema":"https://github.com/citation-style-language/schema/raw/master/csl-citation.json"} </w:instrText>
      </w:r>
      <w:r w:rsidR="00A8688C" w:rsidRPr="00343D1F">
        <w:rPr>
          <w:sz w:val="24"/>
          <w:szCs w:val="24"/>
        </w:rPr>
        <w:fldChar w:fldCharType="separate"/>
      </w:r>
      <w:r w:rsidR="00A8688C" w:rsidRPr="00343D1F">
        <w:rPr>
          <w:noProof/>
          <w:sz w:val="24"/>
          <w:szCs w:val="24"/>
        </w:rPr>
        <w:t>(Jallen et al. 2022)</w:t>
      </w:r>
      <w:r w:rsidR="00A8688C" w:rsidRPr="00343D1F">
        <w:rPr>
          <w:sz w:val="24"/>
          <w:szCs w:val="24"/>
        </w:rPr>
        <w:fldChar w:fldCharType="end"/>
      </w:r>
      <w:r w:rsidR="00A8688C" w:rsidRPr="00343D1F">
        <w:rPr>
          <w:sz w:val="24"/>
          <w:szCs w:val="24"/>
        </w:rPr>
        <w:t xml:space="preserve">. </w:t>
      </w:r>
      <w:r w:rsidR="000B1F2A">
        <w:rPr>
          <w:sz w:val="24"/>
          <w:szCs w:val="24"/>
        </w:rPr>
        <w:t xml:space="preserve">We found </w:t>
      </w:r>
      <w:r w:rsidR="00666846">
        <w:rPr>
          <w:sz w:val="24"/>
          <w:szCs w:val="24"/>
        </w:rPr>
        <w:t xml:space="preserve">weak support for a positive relationship </w:t>
      </w:r>
      <w:r w:rsidR="00666846" w:rsidRPr="00451F16">
        <w:rPr>
          <w:sz w:val="24"/>
          <w:szCs w:val="24"/>
        </w:rPr>
        <w:t xml:space="preserve">between Fall snowpack </w:t>
      </w:r>
      <w:r w:rsidR="00666846" w:rsidRPr="005A2EDB">
        <w:rPr>
          <w:sz w:val="24"/>
          <w:szCs w:val="24"/>
        </w:rPr>
        <w:t>and egg to juvenile survival</w:t>
      </w:r>
      <w:r w:rsidR="000A6500" w:rsidRPr="005A2EDB">
        <w:rPr>
          <w:sz w:val="24"/>
          <w:szCs w:val="24"/>
        </w:rPr>
        <w:t xml:space="preserve"> (Figure 4, Table </w:t>
      </w:r>
      <w:r w:rsidR="00321F5A" w:rsidRPr="005A2EDB">
        <w:rPr>
          <w:sz w:val="24"/>
          <w:szCs w:val="24"/>
        </w:rPr>
        <w:t>1</w:t>
      </w:r>
      <w:r w:rsidR="000A6500" w:rsidRPr="005A2EDB">
        <w:rPr>
          <w:sz w:val="24"/>
          <w:szCs w:val="24"/>
        </w:rPr>
        <w:t>)</w:t>
      </w:r>
      <w:r w:rsidR="00AF456F" w:rsidRPr="005A2EDB">
        <w:rPr>
          <w:sz w:val="24"/>
          <w:szCs w:val="24"/>
        </w:rPr>
        <w:t xml:space="preserve">, suggesting that </w:t>
      </w:r>
      <w:r w:rsidR="007D35C8">
        <w:rPr>
          <w:sz w:val="24"/>
          <w:szCs w:val="24"/>
        </w:rPr>
        <w:t>a</w:t>
      </w:r>
      <w:r w:rsidR="00AF456F" w:rsidRPr="005A2EDB">
        <w:rPr>
          <w:sz w:val="24"/>
          <w:szCs w:val="24"/>
        </w:rPr>
        <w:t xml:space="preserve"> </w:t>
      </w:r>
      <w:r w:rsidR="00CD1343" w:rsidRPr="005A2EDB">
        <w:rPr>
          <w:sz w:val="24"/>
          <w:szCs w:val="24"/>
        </w:rPr>
        <w:t>greater</w:t>
      </w:r>
      <w:r w:rsidR="00AF456F" w:rsidRPr="005A2EDB">
        <w:rPr>
          <w:sz w:val="24"/>
          <w:szCs w:val="24"/>
        </w:rPr>
        <w:t xml:space="preserve"> snowpack </w:t>
      </w:r>
      <w:r w:rsidR="00C44569" w:rsidRPr="000B1F2A">
        <w:rPr>
          <w:sz w:val="24"/>
          <w:szCs w:val="24"/>
          <w:highlight w:val="yellow"/>
        </w:rPr>
        <w:t>confer</w:t>
      </w:r>
      <w:r w:rsidR="00AF456F" w:rsidRPr="000B1F2A">
        <w:rPr>
          <w:sz w:val="24"/>
          <w:szCs w:val="24"/>
          <w:highlight w:val="yellow"/>
        </w:rPr>
        <w:t xml:space="preserve"> </w:t>
      </w:r>
      <w:r w:rsidR="00C44569" w:rsidRPr="000B1F2A">
        <w:rPr>
          <w:sz w:val="24"/>
          <w:szCs w:val="24"/>
          <w:highlight w:val="yellow"/>
        </w:rPr>
        <w:t xml:space="preserve">a </w:t>
      </w:r>
      <w:r w:rsidR="005A2EDB" w:rsidRPr="000B1F2A">
        <w:rPr>
          <w:sz w:val="24"/>
          <w:szCs w:val="24"/>
          <w:highlight w:val="yellow"/>
        </w:rPr>
        <w:t>9</w:t>
      </w:r>
      <w:r w:rsidR="00CD1343" w:rsidRPr="000B1F2A">
        <w:rPr>
          <w:sz w:val="24"/>
          <w:szCs w:val="24"/>
          <w:highlight w:val="yellow"/>
        </w:rPr>
        <w:t>% increase</w:t>
      </w:r>
      <w:r w:rsidR="00CD1343" w:rsidRPr="005A2EDB">
        <w:rPr>
          <w:sz w:val="24"/>
          <w:szCs w:val="24"/>
        </w:rPr>
        <w:t xml:space="preserve"> in </w:t>
      </w:r>
      <w:r w:rsidR="008D3D26">
        <w:rPr>
          <w:sz w:val="24"/>
          <w:szCs w:val="24"/>
        </w:rPr>
        <w:t>survival</w:t>
      </w:r>
      <w:r w:rsidR="00CD1343" w:rsidRPr="005A2EDB">
        <w:rPr>
          <w:sz w:val="24"/>
          <w:szCs w:val="24"/>
        </w:rPr>
        <w:t xml:space="preserve"> (</w:t>
      </w:r>
      <w:r w:rsidR="005A2EDB" w:rsidRPr="00526F5D">
        <w:rPr>
          <w:sz w:val="24"/>
          <w:szCs w:val="24"/>
          <w:highlight w:val="yellow"/>
        </w:rPr>
        <w:t>95% CI: -0.</w:t>
      </w:r>
      <w:r w:rsidR="0056228D" w:rsidRPr="00526F5D">
        <w:rPr>
          <w:sz w:val="24"/>
          <w:szCs w:val="24"/>
          <w:highlight w:val="yellow"/>
        </w:rPr>
        <w:t>0</w:t>
      </w:r>
      <w:r w:rsidR="00007657" w:rsidRPr="00526F5D">
        <w:rPr>
          <w:sz w:val="24"/>
          <w:szCs w:val="24"/>
          <w:highlight w:val="yellow"/>
        </w:rPr>
        <w:t>4</w:t>
      </w:r>
      <w:r w:rsidR="005A2EDB" w:rsidRPr="00526F5D">
        <w:rPr>
          <w:sz w:val="24"/>
          <w:szCs w:val="24"/>
          <w:highlight w:val="yellow"/>
        </w:rPr>
        <w:t>, 0.</w:t>
      </w:r>
      <w:r w:rsidR="00007657" w:rsidRPr="00526F5D">
        <w:rPr>
          <w:sz w:val="24"/>
          <w:szCs w:val="24"/>
          <w:highlight w:val="yellow"/>
        </w:rPr>
        <w:t>15</w:t>
      </w:r>
      <w:r w:rsidR="00CD1343" w:rsidRPr="005A2EDB">
        <w:rPr>
          <w:sz w:val="24"/>
          <w:szCs w:val="24"/>
        </w:rPr>
        <w:t xml:space="preserve">). </w:t>
      </w:r>
      <w:r w:rsidR="00240AE4" w:rsidRPr="005A2EDB">
        <w:rPr>
          <w:sz w:val="24"/>
          <w:szCs w:val="24"/>
        </w:rPr>
        <w:t>Our</w:t>
      </w:r>
      <w:r w:rsidR="00240AE4" w:rsidRPr="00451F16">
        <w:rPr>
          <w:sz w:val="24"/>
          <w:szCs w:val="24"/>
        </w:rPr>
        <w:t xml:space="preserve"> ability to detect snowpack effects was likely limited by using a regional indicator of snowpack, as this single location may not capture the variable local conditions across fall </w:t>
      </w:r>
      <w:r w:rsidR="005A3A53">
        <w:rPr>
          <w:sz w:val="24"/>
          <w:szCs w:val="24"/>
        </w:rPr>
        <w:t>Chum</w:t>
      </w:r>
      <w:r w:rsidR="00240AE4" w:rsidRPr="00451F16">
        <w:rPr>
          <w:sz w:val="24"/>
          <w:szCs w:val="24"/>
        </w:rPr>
        <w:t xml:space="preserve"> spawning habitats throughout the upper Yukon that could cause significant egg mortality.</w:t>
      </w:r>
      <w:r w:rsidR="00853711" w:rsidRPr="00451F16">
        <w:rPr>
          <w:sz w:val="24"/>
          <w:szCs w:val="24"/>
        </w:rPr>
        <w:t xml:space="preserve"> Thus, </w:t>
      </w:r>
      <w:r w:rsidR="00AF456F" w:rsidRPr="00451F16">
        <w:rPr>
          <w:sz w:val="24"/>
          <w:szCs w:val="24"/>
        </w:rPr>
        <w:t xml:space="preserve">while snow depth at </w:t>
      </w:r>
      <w:r w:rsidR="00774313">
        <w:rPr>
          <w:sz w:val="24"/>
          <w:szCs w:val="24"/>
        </w:rPr>
        <w:t>C</w:t>
      </w:r>
      <w:r w:rsidR="00AF456F" w:rsidRPr="00451F16">
        <w:rPr>
          <w:sz w:val="24"/>
          <w:szCs w:val="24"/>
        </w:rPr>
        <w:t>ircle may</w:t>
      </w:r>
      <w:r w:rsidR="00AF456F" w:rsidRPr="00892B26">
        <w:rPr>
          <w:sz w:val="24"/>
          <w:szCs w:val="24"/>
        </w:rPr>
        <w:t xml:space="preserve"> </w:t>
      </w:r>
      <w:r w:rsidR="00774313" w:rsidRPr="00892B26">
        <w:rPr>
          <w:sz w:val="24"/>
          <w:szCs w:val="24"/>
        </w:rPr>
        <w:t>represent</w:t>
      </w:r>
      <w:r w:rsidR="00AF456F" w:rsidRPr="00892B26">
        <w:rPr>
          <w:sz w:val="24"/>
          <w:szCs w:val="24"/>
        </w:rPr>
        <w:t xml:space="preserve"> </w:t>
      </w:r>
      <w:r w:rsidR="00853711" w:rsidRPr="00892B26">
        <w:rPr>
          <w:sz w:val="24"/>
          <w:szCs w:val="24"/>
        </w:rPr>
        <w:t>regional</w:t>
      </w:r>
      <w:r w:rsidR="00AF456F" w:rsidRPr="00892B26">
        <w:rPr>
          <w:sz w:val="24"/>
          <w:szCs w:val="24"/>
        </w:rPr>
        <w:t xml:space="preserve"> conditions, </w:t>
      </w:r>
      <w:r w:rsidR="00853711" w:rsidRPr="00892B26">
        <w:rPr>
          <w:sz w:val="24"/>
          <w:szCs w:val="24"/>
        </w:rPr>
        <w:t xml:space="preserve">local effects </w:t>
      </w:r>
      <w:r w:rsidR="00774313" w:rsidRPr="00892B26">
        <w:rPr>
          <w:sz w:val="24"/>
          <w:szCs w:val="24"/>
        </w:rPr>
        <w:t xml:space="preserve">could increase variability in this relationship. </w:t>
      </w:r>
    </w:p>
    <w:p w14:paraId="5FD3148C" w14:textId="1F595BD3" w:rsidR="000B1F2A" w:rsidRPr="007F4B3D" w:rsidRDefault="000B1F2A" w:rsidP="007F4B3D">
      <w:pPr>
        <w:pStyle w:val="CommentText"/>
        <w:ind w:firstLine="720"/>
        <w:rPr>
          <w:sz w:val="24"/>
          <w:szCs w:val="24"/>
          <w:highlight w:val="yellow"/>
        </w:rPr>
      </w:pPr>
      <w:r w:rsidRPr="00343D1F">
        <w:rPr>
          <w:sz w:val="24"/>
          <w:szCs w:val="24"/>
        </w:rPr>
        <w:t xml:space="preserve">As with other Pacific salmonid populations, Yukon River </w:t>
      </w:r>
      <w:r>
        <w:rPr>
          <w:sz w:val="24"/>
          <w:szCs w:val="24"/>
        </w:rPr>
        <w:t>f</w:t>
      </w:r>
      <w:r w:rsidRPr="00343D1F">
        <w:rPr>
          <w:sz w:val="24"/>
          <w:szCs w:val="24"/>
        </w:rPr>
        <w:t xml:space="preserve">all </w:t>
      </w:r>
      <w:r>
        <w:rPr>
          <w:sz w:val="24"/>
          <w:szCs w:val="24"/>
        </w:rPr>
        <w:t>Chum</w:t>
      </w:r>
      <w:r w:rsidRPr="00343D1F">
        <w:rPr>
          <w:sz w:val="24"/>
          <w:szCs w:val="24"/>
        </w:rPr>
        <w:t xml:space="preserve"> salmon body sizes have decreased </w:t>
      </w:r>
      <w:r w:rsidRPr="002A165C">
        <w:rPr>
          <w:sz w:val="24"/>
          <w:szCs w:val="24"/>
        </w:rPr>
        <w:t xml:space="preserve">through time </w:t>
      </w:r>
      <w:r w:rsidR="0020019D" w:rsidRPr="002A165C">
        <w:rPr>
          <w:sz w:val="24"/>
          <w:szCs w:val="24"/>
        </w:rPr>
        <w:t xml:space="preserve">across all age classes </w:t>
      </w:r>
      <w:r w:rsidRPr="002A165C">
        <w:rPr>
          <w:sz w:val="24"/>
          <w:szCs w:val="24"/>
        </w:rPr>
        <w:t xml:space="preserve">(Figure S1) </w:t>
      </w:r>
      <w:r w:rsidRPr="002A165C">
        <w:rPr>
          <w:sz w:val="24"/>
          <w:szCs w:val="24"/>
        </w:rPr>
        <w:fldChar w:fldCharType="begin"/>
      </w:r>
      <w:r w:rsidRPr="002A165C">
        <w:rPr>
          <w:sz w:val="24"/>
          <w:szCs w:val="24"/>
        </w:rPr>
        <w:instrText xml:space="preserve"> ADDIN ZOTERO_ITEM CSL_CITATION {"citationID":"zSiv4duM","properties":{"formattedCitation":"(Oke et al. 2020, Ohlberger et al. 2023, Freshwater et al. 2023)","plainCitation":"(Oke et al. 2020, Ohlberger et al. 2023, Freshwater et al. 2023)","noteIndex":0},"citationItems":[{"id":11,"uris":["http://zotero.org/users/8784224/items/39BSNKKE"],"itemData":{"id":11,"type":"article-journal","abstract":"Declines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E."},{"family":"Lewis","given":"Bert"}],"issued":{"date-parts":[["2023",2,8]]}}},{"id":1364,"uris":["http://zotero.org/users/8784224/items/4A85PXJA"],"itemData":{"id":1364,"type":"article-journal","abstract":"The ability to comprehend the nature of changes in body size is often limited by time series of relatively short duration. Using archival records of 118,573 individual measurements, we have developed a 106-year time series of mean size-at-age, by sex, of Nass River sockeye salmon (Oncorhynchus nerka). Size-at-age declined during this century in several distinct stanzas. Until the 1930s, there was weak covariation in size-at-age among age-classes of both sexes. Thereafter all time series exhibited a coherent cyclical pattern, superimposed on an underlying decline, reaching smallest average size-at-age in 2019. Age-classes sharing the same years of ocean growth had more similar patterns of variation than those sharing a common brood year, suggesting a dominant role of marine life history. Since 1914, mean size-at-age declined from 5% up to 13% depending on age-class and sex, resulting in an estimated 7% to 19% decline in fecundity, which are likely to reduce the productivity of these populations. In the absence of increased survival, management targets based on fixed adult escapements may result in overexploitation.","container-title":"Canadian Journal of Fisheries and Aquatic Sciences","DOI":"10.1139/cjfas-2022-0259","ISSN":"0706-652X","journalAbbreviation":"Can. J. Fish. Aquat. Sci.","note":"publisher: NRC Research Press","source":"cdnsciencepub.com (Atypon)","title":"A century long time series reveals large declines and greater synchrony in Nass River sockeye salmon size-at-age","URL":"https://cdnsciencepub.com/doi/10.1139/cjfas-2022-0259","author":[{"family":"Freshwater","given":"Cameron"},{"family":"Duguid","given":"William D.P."},{"family":"Juanes","given":"Francis"},{"family":"McKinnell","given":"Skip"}],"accessed":{"date-parts":[["2023",3,7]]},"issued":{"date-parts":[["2023",2,22]]}}}],"schema":"https://github.com/citation-style-language/schema/raw/master/csl-citation.json"} </w:instrText>
      </w:r>
      <w:r w:rsidRPr="002A165C">
        <w:rPr>
          <w:sz w:val="24"/>
          <w:szCs w:val="24"/>
        </w:rPr>
        <w:fldChar w:fldCharType="separate"/>
      </w:r>
      <w:r w:rsidRPr="002A165C">
        <w:rPr>
          <w:noProof/>
          <w:sz w:val="24"/>
          <w:szCs w:val="24"/>
        </w:rPr>
        <w:t>(Oke et al. 2020, Ohlberger et al. 2023, Freshwater et al. 2023)</w:t>
      </w:r>
      <w:r w:rsidRPr="002A165C">
        <w:rPr>
          <w:sz w:val="24"/>
          <w:szCs w:val="24"/>
        </w:rPr>
        <w:fldChar w:fldCharType="end"/>
      </w:r>
      <w:r w:rsidRPr="002A165C">
        <w:rPr>
          <w:sz w:val="24"/>
          <w:szCs w:val="24"/>
        </w:rPr>
        <w:t xml:space="preserve">. </w:t>
      </w:r>
      <w:r w:rsidR="002A165C" w:rsidRPr="0049769E">
        <w:rPr>
          <w:sz w:val="24"/>
          <w:szCs w:val="24"/>
        </w:rPr>
        <w:t>This size decline</w:t>
      </w:r>
      <w:r w:rsidR="002A165C" w:rsidRPr="002A165C">
        <w:rPr>
          <w:sz w:val="24"/>
          <w:szCs w:val="24"/>
        </w:rPr>
        <w:t xml:space="preserve"> represents</w:t>
      </w:r>
      <w:r w:rsidR="002A165C" w:rsidRPr="0049769E">
        <w:rPr>
          <w:sz w:val="24"/>
          <w:szCs w:val="24"/>
        </w:rPr>
        <w:t xml:space="preserve"> a concerning trend that may affect reproductive potential, migration success, and population resilience to environmental stressors</w:t>
      </w:r>
      <w:r w:rsidR="002A165C" w:rsidRPr="002A165C">
        <w:rPr>
          <w:sz w:val="24"/>
          <w:szCs w:val="24"/>
        </w:rPr>
        <w:t xml:space="preserve">. </w:t>
      </w:r>
      <w:r w:rsidRPr="007F4B3D">
        <w:rPr>
          <w:sz w:val="24"/>
          <w:szCs w:val="24"/>
        </w:rPr>
        <w:t>However, when we account</w:t>
      </w:r>
      <w:r w:rsidR="007F4B3D">
        <w:rPr>
          <w:sz w:val="24"/>
          <w:szCs w:val="24"/>
        </w:rPr>
        <w:t>ed</w:t>
      </w:r>
      <w:r w:rsidRPr="007F4B3D">
        <w:rPr>
          <w:sz w:val="24"/>
          <w:szCs w:val="24"/>
        </w:rPr>
        <w:t xml:space="preserve"> for age-specific </w:t>
      </w:r>
      <w:r w:rsidR="007F4B3D">
        <w:rPr>
          <w:sz w:val="24"/>
          <w:szCs w:val="24"/>
        </w:rPr>
        <w:t>differences</w:t>
      </w:r>
      <w:r w:rsidRPr="007F4B3D">
        <w:rPr>
          <w:sz w:val="24"/>
          <w:szCs w:val="24"/>
        </w:rPr>
        <w:t xml:space="preserve"> in eggs per spawner</w:t>
      </w:r>
      <w:r w:rsidR="007F4B3D">
        <w:rPr>
          <w:sz w:val="24"/>
          <w:szCs w:val="24"/>
        </w:rPr>
        <w:t xml:space="preserve"> in the model</w:t>
      </w:r>
      <w:r w:rsidRPr="007F4B3D">
        <w:rPr>
          <w:sz w:val="24"/>
          <w:szCs w:val="24"/>
        </w:rPr>
        <w:t xml:space="preserve">, the coefficient for spawner size is no different from zero. </w:t>
      </w:r>
      <w:r w:rsidR="002A165C" w:rsidRPr="0049769E">
        <w:rPr>
          <w:sz w:val="24"/>
          <w:szCs w:val="24"/>
        </w:rPr>
        <w:t>This suggests possible compensatory mechanisms in reproductive allocation, where females may be maintaining egg numbers despite reduced body size, potentially at the cost of egg size or energy content—a trade-off that merits further investigation</w:t>
      </w:r>
      <w:r w:rsidR="007F4B3D" w:rsidRPr="007F4B3D">
        <w:rPr>
          <w:sz w:val="24"/>
          <w:szCs w:val="24"/>
        </w:rPr>
        <w:t xml:space="preserve">. </w:t>
      </w:r>
    </w:p>
    <w:p w14:paraId="42559F73" w14:textId="126E284E" w:rsidR="00E72AE2" w:rsidRPr="00E72D7C" w:rsidRDefault="00F6363C" w:rsidP="00E72D7C">
      <w:pPr>
        <w:pStyle w:val="CommentText"/>
        <w:ind w:firstLine="720"/>
      </w:pPr>
      <w:r w:rsidRPr="00892B26">
        <w:rPr>
          <w:sz w:val="24"/>
          <w:szCs w:val="24"/>
        </w:rPr>
        <w:t xml:space="preserve">A reliable predictive relationship between juvenile abundance and adult returns often indicates relatively </w:t>
      </w:r>
      <w:r w:rsidR="0020019D">
        <w:rPr>
          <w:sz w:val="24"/>
          <w:szCs w:val="24"/>
        </w:rPr>
        <w:t>consistent</w:t>
      </w:r>
      <w:r w:rsidRPr="00892B26">
        <w:rPr>
          <w:sz w:val="24"/>
          <w:szCs w:val="24"/>
        </w:rPr>
        <w:t xml:space="preserve"> marine survival rates in salmon populations. However, this relationship breaks down for juvenile </w:t>
      </w:r>
      <w:r w:rsidR="005A3A53">
        <w:rPr>
          <w:sz w:val="24"/>
          <w:szCs w:val="24"/>
        </w:rPr>
        <w:t>Chum</w:t>
      </w:r>
      <w:r w:rsidRPr="00892B26">
        <w:rPr>
          <w:sz w:val="24"/>
          <w:szCs w:val="24"/>
        </w:rPr>
        <w:t xml:space="preserve"> salmon in the Bering Sea, juvenile abundance fails</w:t>
      </w:r>
      <w:r w:rsidR="0020019D">
        <w:rPr>
          <w:sz w:val="24"/>
          <w:szCs w:val="24"/>
        </w:rPr>
        <w:t xml:space="preserve"> </w:t>
      </w:r>
      <w:r w:rsidRPr="00892B26">
        <w:rPr>
          <w:sz w:val="24"/>
          <w:szCs w:val="24"/>
        </w:rPr>
        <w:t xml:space="preserve">to effectively forecast adult returns (Farley et al. 2024). This disconnect suggests that significant survival bottlenecks occur in the marine environment after the </w:t>
      </w:r>
      <w:r w:rsidR="00C73B9E">
        <w:rPr>
          <w:sz w:val="24"/>
          <w:szCs w:val="24"/>
        </w:rPr>
        <w:t>early marine stage (i.e. the first summer at sea)</w:t>
      </w:r>
      <w:r w:rsidRPr="00892B26">
        <w:rPr>
          <w:sz w:val="24"/>
          <w:szCs w:val="24"/>
        </w:rPr>
        <w:t xml:space="preserve">. Our results </w:t>
      </w:r>
      <w:r w:rsidR="00C73B9E">
        <w:rPr>
          <w:sz w:val="24"/>
          <w:szCs w:val="24"/>
        </w:rPr>
        <w:t>support</w:t>
      </w:r>
      <w:r w:rsidR="00C73B9E" w:rsidRPr="00892B26">
        <w:rPr>
          <w:sz w:val="24"/>
          <w:szCs w:val="24"/>
        </w:rPr>
        <w:t xml:space="preserve"> </w:t>
      </w:r>
      <w:r w:rsidRPr="00892B26">
        <w:rPr>
          <w:sz w:val="24"/>
          <w:szCs w:val="24"/>
        </w:rPr>
        <w:t xml:space="preserve">this hypothesis, as we identified a positive relationship between the </w:t>
      </w:r>
      <w:r w:rsidR="00892B26">
        <w:rPr>
          <w:sz w:val="24"/>
          <w:szCs w:val="24"/>
        </w:rPr>
        <w:t xml:space="preserve">SFI </w:t>
      </w:r>
      <w:r w:rsidRPr="00892B26">
        <w:rPr>
          <w:sz w:val="24"/>
          <w:szCs w:val="24"/>
        </w:rPr>
        <w:t xml:space="preserve">and </w:t>
      </w:r>
      <w:r w:rsidR="00C73B9E">
        <w:rPr>
          <w:sz w:val="24"/>
          <w:szCs w:val="24"/>
        </w:rPr>
        <w:t>subadult marine survival</w:t>
      </w:r>
      <w:r w:rsidR="00EA0212">
        <w:rPr>
          <w:sz w:val="24"/>
          <w:szCs w:val="24"/>
        </w:rPr>
        <w:t xml:space="preserve">, while winter Aleutian temperature and </w:t>
      </w:r>
      <w:r w:rsidR="005A3A53">
        <w:rPr>
          <w:sz w:val="24"/>
          <w:szCs w:val="24"/>
        </w:rPr>
        <w:t>Chum</w:t>
      </w:r>
      <w:r w:rsidR="00EA0212">
        <w:rPr>
          <w:sz w:val="24"/>
          <w:szCs w:val="24"/>
        </w:rPr>
        <w:t xml:space="preserve"> hatchery release abundances had negative relationships with </w:t>
      </w:r>
      <w:r w:rsidR="00C73B9E">
        <w:rPr>
          <w:sz w:val="24"/>
          <w:szCs w:val="24"/>
        </w:rPr>
        <w:t xml:space="preserve">survival after juvenile surveys indexing Yukon River </w:t>
      </w:r>
      <w:r w:rsidR="005A3A53">
        <w:rPr>
          <w:sz w:val="24"/>
          <w:szCs w:val="24"/>
        </w:rPr>
        <w:t>Chum</w:t>
      </w:r>
      <w:r w:rsidR="00C73B9E">
        <w:rPr>
          <w:sz w:val="24"/>
          <w:szCs w:val="24"/>
        </w:rPr>
        <w:t xml:space="preserve"> salmon during their first fall in the ocean</w:t>
      </w:r>
      <w:r w:rsidR="00EA0212">
        <w:rPr>
          <w:sz w:val="24"/>
          <w:szCs w:val="24"/>
        </w:rPr>
        <w:t xml:space="preserve">. </w:t>
      </w:r>
      <w:r w:rsidR="00015D1F" w:rsidRPr="009C5AD7">
        <w:rPr>
          <w:sz w:val="24"/>
          <w:szCs w:val="24"/>
        </w:rPr>
        <w:t xml:space="preserve">This </w:t>
      </w:r>
      <w:r w:rsidR="00015D1F" w:rsidRPr="00F8475C">
        <w:rPr>
          <w:sz w:val="24"/>
          <w:szCs w:val="24"/>
        </w:rPr>
        <w:t>suggests that</w:t>
      </w:r>
      <w:r w:rsidR="00830DCE" w:rsidRPr="00F8475C">
        <w:rPr>
          <w:sz w:val="24"/>
          <w:szCs w:val="24"/>
        </w:rPr>
        <w:t xml:space="preserve"> in years with</w:t>
      </w:r>
      <w:r w:rsidR="00015D1F" w:rsidRPr="00F8475C">
        <w:rPr>
          <w:sz w:val="24"/>
          <w:szCs w:val="24"/>
        </w:rPr>
        <w:t xml:space="preserve"> lower</w:t>
      </w:r>
      <w:r w:rsidR="00830DCE" w:rsidRPr="00F8475C">
        <w:rPr>
          <w:sz w:val="24"/>
          <w:szCs w:val="24"/>
        </w:rPr>
        <w:t xml:space="preserve"> average</w:t>
      </w:r>
      <w:r w:rsidR="00015D1F" w:rsidRPr="00F8475C">
        <w:rPr>
          <w:sz w:val="24"/>
          <w:szCs w:val="24"/>
        </w:rPr>
        <w:t xml:space="preserve"> SFI</w:t>
      </w:r>
      <w:r w:rsidR="00830DCE" w:rsidRPr="00F8475C">
        <w:rPr>
          <w:sz w:val="24"/>
          <w:szCs w:val="24"/>
        </w:rPr>
        <w:t xml:space="preserve"> (i.e. lower</w:t>
      </w:r>
      <w:r w:rsidR="00015D1F" w:rsidRPr="00F8475C">
        <w:rPr>
          <w:sz w:val="24"/>
          <w:szCs w:val="24"/>
        </w:rPr>
        <w:t xml:space="preserve"> </w:t>
      </w:r>
      <w:r w:rsidR="00830DCE" w:rsidRPr="00F8475C">
        <w:rPr>
          <w:sz w:val="24"/>
          <w:szCs w:val="24"/>
        </w:rPr>
        <w:t>stomach</w:t>
      </w:r>
      <w:r w:rsidR="00015D1F" w:rsidRPr="00F8475C">
        <w:rPr>
          <w:sz w:val="24"/>
          <w:szCs w:val="24"/>
        </w:rPr>
        <w:t xml:space="preserve"> full</w:t>
      </w:r>
      <w:r w:rsidR="00830DCE" w:rsidRPr="00F8475C">
        <w:rPr>
          <w:sz w:val="24"/>
          <w:szCs w:val="24"/>
        </w:rPr>
        <w:t>ness)</w:t>
      </w:r>
      <w:r w:rsidR="00015D1F" w:rsidRPr="00F8475C">
        <w:rPr>
          <w:sz w:val="24"/>
          <w:szCs w:val="24"/>
        </w:rPr>
        <w:t xml:space="preserve">, </w:t>
      </w:r>
      <w:r w:rsidR="00830DCE" w:rsidRPr="00F8475C">
        <w:rPr>
          <w:sz w:val="24"/>
          <w:szCs w:val="24"/>
        </w:rPr>
        <w:t>are associated with</w:t>
      </w:r>
      <w:r w:rsidR="00015D1F" w:rsidRPr="00F8475C">
        <w:rPr>
          <w:sz w:val="24"/>
          <w:szCs w:val="24"/>
        </w:rPr>
        <w:t xml:space="preserve"> </w:t>
      </w:r>
      <w:r w:rsidR="00830DCE" w:rsidRPr="00F8475C">
        <w:rPr>
          <w:sz w:val="24"/>
          <w:szCs w:val="24"/>
        </w:rPr>
        <w:t>a reduction in</w:t>
      </w:r>
      <w:r w:rsidR="00015D1F" w:rsidRPr="00F8475C">
        <w:rPr>
          <w:sz w:val="24"/>
          <w:szCs w:val="24"/>
        </w:rPr>
        <w:t xml:space="preserve"> marine </w:t>
      </w:r>
      <w:r w:rsidR="00830DCE" w:rsidRPr="00F8475C">
        <w:rPr>
          <w:sz w:val="24"/>
          <w:szCs w:val="24"/>
        </w:rPr>
        <w:t>survival of</w:t>
      </w:r>
      <w:r w:rsidR="00015D1F" w:rsidRPr="00F8475C">
        <w:rPr>
          <w:sz w:val="24"/>
          <w:szCs w:val="24"/>
        </w:rPr>
        <w:t xml:space="preserve"> </w:t>
      </w:r>
      <w:r w:rsidR="00FF4257" w:rsidRPr="00526F5D">
        <w:rPr>
          <w:sz w:val="24"/>
          <w:szCs w:val="24"/>
          <w:highlight w:val="yellow"/>
        </w:rPr>
        <w:t>16</w:t>
      </w:r>
      <w:r w:rsidR="00015D1F" w:rsidRPr="00526F5D">
        <w:rPr>
          <w:sz w:val="24"/>
          <w:szCs w:val="24"/>
          <w:highlight w:val="yellow"/>
        </w:rPr>
        <w:t>% (</w:t>
      </w:r>
      <w:r w:rsidR="00FF4257" w:rsidRPr="00526F5D">
        <w:rPr>
          <w:sz w:val="24"/>
          <w:szCs w:val="24"/>
          <w:highlight w:val="yellow"/>
        </w:rPr>
        <w:t>95% CI: 0.03, 0.35</w:t>
      </w:r>
      <w:r w:rsidR="00015D1F" w:rsidRPr="00526F5D">
        <w:rPr>
          <w:sz w:val="24"/>
          <w:szCs w:val="24"/>
          <w:highlight w:val="yellow"/>
        </w:rPr>
        <w:t>)</w:t>
      </w:r>
      <w:r w:rsidR="003E30EB" w:rsidRPr="00F8475C">
        <w:rPr>
          <w:sz w:val="24"/>
          <w:szCs w:val="24"/>
        </w:rPr>
        <w:t xml:space="preserve"> (Figure 4, Table S2)</w:t>
      </w:r>
      <w:r w:rsidR="00015D1F" w:rsidRPr="00F8475C">
        <w:rPr>
          <w:sz w:val="24"/>
          <w:szCs w:val="24"/>
        </w:rPr>
        <w:t xml:space="preserve">. </w:t>
      </w:r>
      <w:r w:rsidR="00F8475C" w:rsidRPr="0049769E">
        <w:rPr>
          <w:sz w:val="24"/>
          <w:szCs w:val="24"/>
        </w:rPr>
        <w:t xml:space="preserve">The magnitude of this effect </w:t>
      </w:r>
      <w:r w:rsidR="00F8475C" w:rsidRPr="0049769E">
        <w:rPr>
          <w:sz w:val="24"/>
          <w:szCs w:val="24"/>
        </w:rPr>
        <w:lastRenderedPageBreak/>
        <w:t>underscores the importance of early marine feeding conditions in determining cohort success</w:t>
      </w:r>
      <w:r w:rsidR="00F8475C" w:rsidRPr="00F8475C">
        <w:rPr>
          <w:sz w:val="24"/>
          <w:szCs w:val="24"/>
        </w:rPr>
        <w:t xml:space="preserve">. </w:t>
      </w:r>
      <w:r w:rsidR="00E72D7C" w:rsidRPr="00F8475C">
        <w:rPr>
          <w:sz w:val="24"/>
          <w:szCs w:val="24"/>
        </w:rPr>
        <w:t>This supports</w:t>
      </w:r>
      <w:r w:rsidR="00E72D7C" w:rsidRPr="00E72D7C">
        <w:rPr>
          <w:sz w:val="24"/>
          <w:szCs w:val="24"/>
        </w:rPr>
        <w:t xml:space="preserve"> the hypothesis that juvenile Chum salmon in poor condition at the end of their first summer experience reduced survival in subsequent migration stages</w:t>
      </w:r>
      <w:r w:rsidR="009C5AD7" w:rsidRPr="00E72D7C">
        <w:rPr>
          <w:sz w:val="24"/>
          <w:szCs w:val="24"/>
        </w:rPr>
        <w:t xml:space="preserve"> </w:t>
      </w:r>
      <w:r w:rsidR="009C5AD7" w:rsidRPr="00E72D7C">
        <w:rPr>
          <w:sz w:val="24"/>
          <w:szCs w:val="24"/>
        </w:rPr>
        <w:fldChar w:fldCharType="begin"/>
      </w:r>
      <w:r w:rsidR="009C5AD7" w:rsidRPr="00E72D7C">
        <w:rPr>
          <w:sz w:val="24"/>
          <w:szCs w:val="24"/>
        </w:rPr>
        <w:instrText xml:space="preserve"> ADDIN ZOTERO_ITEM CSL_CITATION {"citationID":"zCwuvqGJ","properties":{"formattedCitation":"(Farley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9C5AD7" w:rsidRPr="00E72D7C">
        <w:rPr>
          <w:sz w:val="24"/>
          <w:szCs w:val="24"/>
        </w:rPr>
        <w:fldChar w:fldCharType="separate"/>
      </w:r>
      <w:r w:rsidR="009C5AD7" w:rsidRPr="00E72D7C">
        <w:rPr>
          <w:noProof/>
          <w:sz w:val="24"/>
          <w:szCs w:val="24"/>
        </w:rPr>
        <w:t>(Farley et al. 2024)</w:t>
      </w:r>
      <w:r w:rsidR="009C5AD7" w:rsidRPr="00E72D7C">
        <w:rPr>
          <w:sz w:val="24"/>
          <w:szCs w:val="24"/>
        </w:rPr>
        <w:fldChar w:fldCharType="end"/>
      </w:r>
      <w:r w:rsidR="009C5AD7" w:rsidRPr="00E72D7C">
        <w:rPr>
          <w:sz w:val="24"/>
          <w:szCs w:val="24"/>
        </w:rPr>
        <w:t xml:space="preserve">. </w:t>
      </w:r>
      <w:r w:rsidR="00665430" w:rsidRPr="00E72D7C">
        <w:rPr>
          <w:sz w:val="24"/>
          <w:szCs w:val="24"/>
        </w:rPr>
        <w:t xml:space="preserve">During </w:t>
      </w:r>
      <w:r w:rsidR="00830DCE" w:rsidRPr="00E72D7C">
        <w:rPr>
          <w:sz w:val="24"/>
          <w:szCs w:val="24"/>
        </w:rPr>
        <w:t xml:space="preserve">periods of </w:t>
      </w:r>
      <w:r w:rsidR="00665430" w:rsidRPr="00E72D7C">
        <w:rPr>
          <w:sz w:val="24"/>
          <w:szCs w:val="24"/>
        </w:rPr>
        <w:t>warm</w:t>
      </w:r>
      <w:r w:rsidR="00830DCE" w:rsidRPr="00E72D7C">
        <w:rPr>
          <w:sz w:val="24"/>
          <w:szCs w:val="24"/>
        </w:rPr>
        <w:t>er marine</w:t>
      </w:r>
      <w:r w:rsidR="00665430" w:rsidRPr="00E72D7C">
        <w:rPr>
          <w:sz w:val="24"/>
          <w:szCs w:val="24"/>
        </w:rPr>
        <w:t xml:space="preserve"> conditions, </w:t>
      </w:r>
      <w:r w:rsidR="006B7EB9" w:rsidRPr="00E72D7C">
        <w:rPr>
          <w:sz w:val="24"/>
          <w:szCs w:val="24"/>
        </w:rPr>
        <w:t>juvenile</w:t>
      </w:r>
      <w:r w:rsidR="00665430" w:rsidRPr="00E72D7C">
        <w:rPr>
          <w:sz w:val="24"/>
          <w:szCs w:val="24"/>
        </w:rPr>
        <w:t xml:space="preserve"> </w:t>
      </w:r>
      <w:r w:rsidR="005A3A53" w:rsidRPr="00E72D7C">
        <w:rPr>
          <w:sz w:val="24"/>
          <w:szCs w:val="24"/>
        </w:rPr>
        <w:t>Chum</w:t>
      </w:r>
      <w:r w:rsidR="00665430" w:rsidRPr="00E72D7C">
        <w:rPr>
          <w:sz w:val="24"/>
          <w:szCs w:val="24"/>
        </w:rPr>
        <w:t xml:space="preserve"> salmon are more likely to feed on gelatinous zooplankton, which are less lipid rich than forage fishes or juvenile</w:t>
      </w:r>
      <w:r w:rsidR="00665430">
        <w:rPr>
          <w:sz w:val="24"/>
          <w:szCs w:val="24"/>
        </w:rPr>
        <w:t xml:space="preserve"> pollock </w:t>
      </w:r>
      <w:r w:rsidR="00665430">
        <w:rPr>
          <w:sz w:val="24"/>
          <w:szCs w:val="24"/>
        </w:rPr>
        <w:fldChar w:fldCharType="begin"/>
      </w:r>
      <w:r w:rsidR="00665430">
        <w:rPr>
          <w:sz w:val="24"/>
          <w:szCs w:val="24"/>
        </w:rPr>
        <w:instrText xml:space="preserve"> ADDIN ZOTERO_ITEM CSL_CITATION {"citationID":"fbXdxpqN","properties":{"formattedCitation":"(Kaga et al. 2013, Farley et al. 2024)","plainCitation":"(Kaga et al. 2013, Farley et al. 2024)","noteIndex":0},"citationItems":[{"id":3500,"uris":["http://zotero.org/users/8784224/items/4MTFFK3U"],"itemData":{"id":3500,"type":"article-journal","abstract":"To assess effects of intra- and inter-specific interactions on chum salmon in the central Bering Sea, chum salmon lipid content was analyzed as a proxy for body condition. We measured the lipid contents of 466 immature individuals collected during summer from 2002 to 2007. Individual variation in log-transformed lipid content was tested using multiple regression analysis with biological and environmental variables. A regression model that included chum salmon fork length and pink salmon CPUE (number of fish caught per 1500 m of gillnet) was the most effective in describing variation in lipid content. Path analysis showed that the negative effect of pink salmon CPUE was stronger than the effect of chum salmon CPUE on chum salmon lipid content. Stomach content analysis of 283 chum salmon indicated non-crustacean zooplankton (appendicularian, chaetognath, cnidarian, ctenophore, polychaete, and pteropod) was higher under conditions of high pink salmon CPUE. Increased consumption of non-crustacean zooplankton containing a low lipid level could lower the lipid content of chum salmon. Thus, chum salmon lipid content could be affected directly by their shift in prey items and indirectly by interspecific competition with pink salmon.","container-title":"Marine Ecology Progress Series","DOI":"10.3354/meps10179","ISSN":"0171-8630, 1616-1599","journalAbbreviation":"Mar. Ecol. Prog. Ser.","language":"en","page":"211-221","source":"DOI.org (Crossref)","title":"Lipid content of chum salmon Oncorhynchus keta affected by pink salmon O. gorbuscha abundance in the central Bering Sea","volume":"478","author":[{"family":"Kaga","given":"T"},{"family":"Sato","given":"S"},{"family":"Azumaya","given":"T"},{"family":"Davis","given":"Nd"},{"family":"Fukuwaka","given":"M"}],"issued":{"date-parts":[["2013",3,25]]}}},{"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665430">
        <w:rPr>
          <w:sz w:val="24"/>
          <w:szCs w:val="24"/>
        </w:rPr>
        <w:fldChar w:fldCharType="separate"/>
      </w:r>
      <w:r w:rsidR="00665430">
        <w:rPr>
          <w:noProof/>
          <w:sz w:val="24"/>
          <w:szCs w:val="24"/>
        </w:rPr>
        <w:t>(Kaga et al. 2013, Farley et al. 2024)</w:t>
      </w:r>
      <w:r w:rsidR="00665430">
        <w:rPr>
          <w:sz w:val="24"/>
          <w:szCs w:val="24"/>
        </w:rPr>
        <w:fldChar w:fldCharType="end"/>
      </w:r>
      <w:r w:rsidR="00665430">
        <w:rPr>
          <w:sz w:val="24"/>
          <w:szCs w:val="24"/>
        </w:rPr>
        <w:t xml:space="preserve">. </w:t>
      </w:r>
      <w:r w:rsidR="007F4B3D">
        <w:rPr>
          <w:sz w:val="24"/>
          <w:szCs w:val="24"/>
        </w:rPr>
        <w:t>W</w:t>
      </w:r>
      <w:r w:rsidR="006B7EB9">
        <w:rPr>
          <w:sz w:val="24"/>
          <w:szCs w:val="24"/>
        </w:rPr>
        <w:t>e</w:t>
      </w:r>
      <w:r w:rsidR="009C5AD7" w:rsidRPr="009C5AD7">
        <w:rPr>
          <w:sz w:val="24"/>
          <w:szCs w:val="24"/>
        </w:rPr>
        <w:t xml:space="preserve"> used SFI as a proxy for </w:t>
      </w:r>
      <w:r w:rsidR="00830DCE">
        <w:rPr>
          <w:sz w:val="24"/>
          <w:szCs w:val="24"/>
        </w:rPr>
        <w:t xml:space="preserve">the </w:t>
      </w:r>
      <w:r w:rsidR="009C5AD7" w:rsidRPr="009C5AD7">
        <w:rPr>
          <w:sz w:val="24"/>
          <w:szCs w:val="24"/>
        </w:rPr>
        <w:t xml:space="preserve">marine </w:t>
      </w:r>
      <w:r w:rsidR="00830DCE">
        <w:rPr>
          <w:sz w:val="24"/>
          <w:szCs w:val="24"/>
        </w:rPr>
        <w:t>foraging experience</w:t>
      </w:r>
      <w:r w:rsidR="007F4B3D">
        <w:rPr>
          <w:sz w:val="24"/>
          <w:szCs w:val="24"/>
        </w:rPr>
        <w:t xml:space="preserve"> due to the length of the timeseries that captured brood years used in this study. However,</w:t>
      </w:r>
      <w:r w:rsidR="009C5AD7" w:rsidRPr="009C5AD7">
        <w:rPr>
          <w:sz w:val="24"/>
          <w:szCs w:val="24"/>
        </w:rPr>
        <w:t xml:space="preserve"> </w:t>
      </w:r>
      <w:r w:rsidR="00830DCE">
        <w:rPr>
          <w:sz w:val="24"/>
          <w:szCs w:val="24"/>
        </w:rPr>
        <w:t xml:space="preserve">a </w:t>
      </w:r>
      <w:r w:rsidR="009C5AD7" w:rsidRPr="00343D1F">
        <w:rPr>
          <w:sz w:val="24"/>
          <w:szCs w:val="24"/>
        </w:rPr>
        <w:t xml:space="preserve">more </w:t>
      </w:r>
      <w:r w:rsidR="00830DCE">
        <w:rPr>
          <w:sz w:val="24"/>
          <w:szCs w:val="24"/>
        </w:rPr>
        <w:t>direct proxy for condition such</w:t>
      </w:r>
      <w:r w:rsidR="009C5AD7" w:rsidRPr="00343D1F">
        <w:rPr>
          <w:sz w:val="24"/>
          <w:szCs w:val="24"/>
        </w:rPr>
        <w:t xml:space="preserve"> </w:t>
      </w:r>
      <w:r w:rsidR="00830DCE">
        <w:rPr>
          <w:sz w:val="24"/>
          <w:szCs w:val="24"/>
        </w:rPr>
        <w:t>as</w:t>
      </w:r>
      <w:r w:rsidR="009C5AD7" w:rsidRPr="009C5AD7">
        <w:rPr>
          <w:sz w:val="24"/>
          <w:szCs w:val="24"/>
        </w:rPr>
        <w:t xml:space="preserve"> </w:t>
      </w:r>
      <w:r w:rsidR="005A3A53">
        <w:rPr>
          <w:sz w:val="24"/>
          <w:szCs w:val="24"/>
        </w:rPr>
        <w:t>Chum</w:t>
      </w:r>
      <w:r w:rsidR="009C5AD7">
        <w:rPr>
          <w:sz w:val="24"/>
          <w:szCs w:val="24"/>
        </w:rPr>
        <w:t xml:space="preserve"> </w:t>
      </w:r>
      <w:r w:rsidR="009C5AD7" w:rsidRPr="009C5AD7">
        <w:rPr>
          <w:sz w:val="24"/>
          <w:szCs w:val="24"/>
        </w:rPr>
        <w:t>energy density</w:t>
      </w:r>
      <w:r w:rsidR="007F4B3D">
        <w:rPr>
          <w:sz w:val="24"/>
          <w:szCs w:val="24"/>
        </w:rPr>
        <w:t xml:space="preserve"> </w:t>
      </w:r>
      <w:r w:rsidR="009C5AD7" w:rsidRPr="009C5AD7">
        <w:rPr>
          <w:sz w:val="24"/>
          <w:szCs w:val="24"/>
        </w:rPr>
        <w:t>may better capture the relationship between ecosystem conditions and fish condition.</w:t>
      </w:r>
    </w:p>
    <w:p w14:paraId="1AD72640" w14:textId="4805E0CF" w:rsidR="0020019D" w:rsidRDefault="00C12B65" w:rsidP="003820DD">
      <w:pPr>
        <w:pStyle w:val="CommentText"/>
        <w:ind w:firstLine="720"/>
        <w:rPr>
          <w:sz w:val="24"/>
          <w:szCs w:val="24"/>
        </w:rPr>
      </w:pPr>
      <w:r>
        <w:rPr>
          <w:sz w:val="24"/>
          <w:szCs w:val="24"/>
        </w:rPr>
        <w:t xml:space="preserve">Regional SST is </w:t>
      </w:r>
      <w:r w:rsidR="00C10606">
        <w:rPr>
          <w:sz w:val="24"/>
          <w:szCs w:val="24"/>
        </w:rPr>
        <w:t xml:space="preserve">often </w:t>
      </w:r>
      <w:r>
        <w:rPr>
          <w:sz w:val="24"/>
          <w:szCs w:val="24"/>
        </w:rPr>
        <w:t xml:space="preserve">correlated with Pacific salmon productivity and survival across their </w:t>
      </w:r>
      <w:r w:rsidR="00C10606">
        <w:rPr>
          <w:sz w:val="24"/>
          <w:szCs w:val="24"/>
        </w:rPr>
        <w:t>range;</w:t>
      </w:r>
      <w:r>
        <w:rPr>
          <w:sz w:val="24"/>
          <w:szCs w:val="24"/>
        </w:rPr>
        <w:t xml:space="preserve"> </w:t>
      </w:r>
      <w:r w:rsidR="00C10606">
        <w:rPr>
          <w:sz w:val="24"/>
          <w:szCs w:val="24"/>
        </w:rPr>
        <w:t>however,</w:t>
      </w:r>
      <w:r>
        <w:rPr>
          <w:sz w:val="24"/>
          <w:szCs w:val="24"/>
        </w:rPr>
        <w:t xml:space="preserve"> the strength and direction of the relationship depend on species, region and life stage</w:t>
      </w:r>
      <w:r w:rsidR="00425EF4">
        <w:rPr>
          <w:sz w:val="24"/>
          <w:szCs w:val="24"/>
        </w:rPr>
        <w:t xml:space="preserve"> </w:t>
      </w:r>
      <w:r w:rsidR="00425EF4">
        <w:rPr>
          <w:sz w:val="24"/>
          <w:szCs w:val="24"/>
        </w:rPr>
        <w:fldChar w:fldCharType="begin"/>
      </w:r>
      <w:r w:rsidR="00425EF4">
        <w:rPr>
          <w:sz w:val="24"/>
          <w:szCs w:val="24"/>
        </w:rPr>
        <w:instrText xml:space="preserve"> ADDIN ZOTERO_ITEM CSL_CITATION {"citationID":"ZIWmoWHD","properties":{"formattedCitation":"(Pyper et al. 2002, Mueter et al. 2005, Litzow et al. 2018)","plainCitation":"(Pyper et al. 2002, Mueter et al. 2005, Litzow et al. 2018)","noteIndex":0},"citationItems":[{"id":4715,"uris":["http://zotero.org/groups/5547008/items/XDUI349J"],"itemData":{"id":4715,"type":"article-journal","abstract":"Using indices of survival rate (residuals from stock-recruitment relationships) across four decades, we examined the spatial patterns of covariation among 40 wild and 27 hatchery stocks of chum salmon Oncorhynchus keta from 15 geographical regions in Washington, British Columbia, and Alaska. We found strong evidence of positive covariation among spawner-to-recruit survival rates of wild stocks within regions and between certain adjacent regions (e.g., correlations from 0.3 to 0.7) but little evidence of covariation between stocks of distant regions (e.g., separated by 1,000 km or more). Similarly, for hatchery stocks from Washington, British Columbia, and southeast Alaska, positive covariation in the indices of fry-to-recruit survival rate occurred only within regions and between certain adjacent regions. These patterns suggest that important environmental processes affecting interannual variation in spawner-to-recruit survival rates of chum salmon operate at local or regional spatial scales rather than at the larger, ocean-basin scale. These results are similar to our previous findings for sockeye salmon O. nerka and pink salmon O. gorbuscha and help identify the spatial characteristics of environmental variables required to improve forecasting models and better understand the effects of climatic changes on salmon productivity. Our finding that local or regional-scale processes primarily affect productivity differs from that of other studies, which suggest that large, ocean-basin-scale processes predominate. However, the latter studies were mostly based on time series of aggregate catch data, which provide limited spatial resolution and are potentially confounded by several factors.","container-title":"Transactions of the American Fisheries Society","DOI":"10.1577/1548-8659(2002)131&lt;0343:SCISRO&gt;2.0.CO;2","ISSN":"1548-8659","issue":"3","language":"en","license":"© 2002 American Fisheries Society","note":"_eprint: https://onlinelibrary.wiley.com/doi/pdf/10.1577/1548-8659%282002%29131%3C0343%3ASCISRO%3E2.0.CO%3B2","page":"343-363","source":"Wiley Online Library","title":"Spatial Covariation in Survival Rates of Northeast Pacific Chum Salmon","volume":"131","author":[{"family":"Pyper","given":"Brian J."},{"family":"Mueter","given":"Franz J."},{"family":"Peterman","given":"Randall M."},{"family":"Blackbourn","given":"David J."},{"family":"Wood","given":"Chris C."}],"issued":{"date-parts":[["2002"]]}}},{"id":3119,"uris":["http://zotero.org/users/8784224/items/8MTT9EYG"],"itemData":{"id":3119,"type":"article-journal","abstract":"We tested the hypothesis that survival rates from spawners to recruits in Pacific salmon Oncorhynchus spp. are primarily related to coastal ocean conditions during migration to the sea and soon after. We correlated measures of survival rate in units of loge(recruits/spawner) for 110 stocks of pink salmon O. gorbuscha, chum salmon O. keta, and sockeye salmon O. nerka with regional-scale indices of coastal sea surface temperature, sea surface salinity, and upwelling as well as with a large-scale index of ocean climate. We examined correlations by month and at multiple lags spanning the periods of spawning, freshwater residence, and early ocean residence of salmon. Survival rates of all three salmon species were related to ocean temperatures just prior to, during, and after out-migration, which are indicative of the early marine conditions experienced by juvenile salmon. This is consistent with the hypothesis that the early marine period is critical to the survival of juvenile salmon. However, survival rates of sockeye salmon were most strongly correlated with coastal sea surface temperature during freshwater residency (i.e., the winter and spring prior to out-migration). Survival rates of pink salmon were also related to sea surface salinity conditions prior to out-migration. There was no evidence for any relationship between the survival rates of salmon and coastal upwelling conditions. As in previous studies, we found that correlations between the survival rates of pink or sockeye salmon in Alaska and sea surface temperature have opposite signs from correlations for stocks in British Columbia and Washington at most lags and at both regional and large (basinwide) spatial scales. In general, however, the measures of coastal ocean conditions that we examined explain a relatively small proportion of the environmentally induced variability in salmon survival rates.","container-title":"Transactions of the American Fisheries Society","DOI":"10.1577/T-04-033.1","ISSN":"1548-8659","issue":"1","language":"en","license":"© 2005 American Fisheries Society","note":"_eprint: https://onlinelibrary.wiley.com/doi/pdf/10.1577/T-04-033.1","page":"105-119","source":"Wiley Online Library","title":"Relationships between Coastal Ocean Conditions and Survival Rates of Northeast Pacific Salmon at Multiple Lags","volume":"134","author":[{"family":"Mueter","given":"Franz J."},{"family":"Pyper","given":"Brian J."},{"family":"Peterman","given":"Randall M."}],"issued":{"date-parts":[["2005"]]}}},{"id":123,"uris":["http://zotero.org/users/8784224/items/BL442GFF"],"itemData":{"id":123,"type":"article-journal","abstract":"Studies of climate effects on ecology often account for non-stationarity in individual physical and biological variables, but rarely allow for non-stationary relationships among variables. Here, we show that non-stationary relationships among physical and biological variables are central to understanding climate effects on salmon (\n              Onchorynchus\n              spp.) in the Gulf of Alaska during 1965–2012. The relative importance of two leading patterns in North Pacific climate, the Pacific Decadal Oscillation (PDO) and North Pacific Gyre Oscillation (NPGO), changed around 1988/1989 as reflected by changing correlations with leading axes of sea surface temperature variability. Simultaneously, relationships between the PDO and Gulf of Alaska environmental variables weakened, and long-standing temperature–salmon and PDO–salmon covariance declined to zero. We propose a mechanistic explanation for changing climate–salmon relationships in terms of non-stationary atmosphere–ocean interactions coinciding with changing PDO–NPGO relative importance. We also show that regression models assuming stationary climate–salmon relationships are inappropriate over the multidecadal time scale we consider. Relaxing assumptions of stationary relationships markedly improved modelling of climate effects on salmon catches and productivity. Attempts to understand the implications of changing climate patterns in other ecosystems might also be aided by the application of models that allow associations among environmental and biological variables to change over time.","container-title":"Proceedings of the Royal Society B: Biological Sciences","DOI":"10.1098/rspb.2018.1855","ISSN":"0962-8452, 1471-2954","issue":"1890","journalAbbreviation":"Proc. R. Soc. B.","language":"en","page":"20181855","source":"DOI.org (Crossref)","title":"Non-stationary climate–salmon relationships in the Gulf of Alaska","volume":"285","author":[{"family":"Litzow","given":"Michael A."},{"family":"Ciannelli","given":"Lorenzo"},{"family":"Puerta","given":"Patricia"},{"family":"Wettstein","given":"Justin J."},{"family":"Rykaczewski","given":"Ryan R."},{"family":"Opiekun","given":"Michael"}],"issued":{"date-parts":[["2018",11,7]]}}}],"schema":"https://github.com/citation-style-language/schema/raw/master/csl-citation.json"} </w:instrText>
      </w:r>
      <w:r w:rsidR="00425EF4">
        <w:rPr>
          <w:sz w:val="24"/>
          <w:szCs w:val="24"/>
        </w:rPr>
        <w:fldChar w:fldCharType="separate"/>
      </w:r>
      <w:r w:rsidR="00425EF4">
        <w:rPr>
          <w:noProof/>
          <w:sz w:val="24"/>
          <w:szCs w:val="24"/>
        </w:rPr>
        <w:t>(Pyper et al. 2002, Mueter et al. 2005, Litzow et al. 2018)</w:t>
      </w:r>
      <w:r w:rsidR="00425EF4">
        <w:rPr>
          <w:sz w:val="24"/>
          <w:szCs w:val="24"/>
        </w:rPr>
        <w:fldChar w:fldCharType="end"/>
      </w:r>
      <w:r>
        <w:rPr>
          <w:sz w:val="24"/>
          <w:szCs w:val="24"/>
        </w:rPr>
        <w:t xml:space="preserve">. </w:t>
      </w:r>
      <w:r w:rsidR="0020019D">
        <w:rPr>
          <w:sz w:val="24"/>
          <w:szCs w:val="24"/>
        </w:rPr>
        <w:t>In this work, we included SST as an indicator of direct (metabolic) and indirect (changes to prey base) processes in both the juvenile and marine stages.</w:t>
      </w:r>
      <w:r w:rsidR="0020019D" w:rsidRPr="0020019D">
        <w:rPr>
          <w:sz w:val="24"/>
          <w:szCs w:val="24"/>
        </w:rPr>
        <w:t xml:space="preserve"> </w:t>
      </w:r>
      <w:r w:rsidR="0020019D">
        <w:rPr>
          <w:sz w:val="24"/>
          <w:szCs w:val="24"/>
        </w:rPr>
        <w:t xml:space="preserve">During the juvenile stage, we hypothesized a positive relationship between NBS CDD and juvenile survival, however we did not find evidence to support this hypothesis (Figure 4) </w:t>
      </w:r>
      <w:r w:rsidR="0020019D">
        <w:rPr>
          <w:sz w:val="24"/>
          <w:szCs w:val="24"/>
        </w:rPr>
        <w:fldChar w:fldCharType="begin"/>
      </w:r>
      <w:r w:rsidR="0020019D">
        <w:rPr>
          <w:sz w:val="24"/>
          <w:szCs w:val="24"/>
        </w:rPr>
        <w:instrText xml:space="preserve"> ADDIN ZOTERO_ITEM CSL_CITATION {"citationID":"Xqu1vIo5","properties":{"formattedCitation":"(Mueter et al. 2005, Iino et al. 2022, Farley et al. 2024)","plainCitation":"(Mueter et al. 2005, Iino et al. 2022, Farley et al. 2024)","noteIndex":0},"citationItems":[{"id":3119,"uris":["http://zotero.org/users/8784224/items/8MTT9EYG"],"itemData":{"id":3119,"type":"article-journal","abstract":"We tested the hypothesis that survival rates from spawners to recruits in Pacific salmon Oncorhynchus spp. are primarily related to coastal ocean conditions during migration to the sea and soon after. We correlated measures of survival rate in units of loge(recruits/spawner) for 110 stocks of pink salmon O. gorbuscha, chum salmon O. keta, and sockeye salmon O. nerka with regional-scale indices of coastal sea surface temperature, sea surface salinity, and upwelling as well as with a large-scale index of ocean climate. We examined correlations by month and at multiple lags spanning the periods of spawning, freshwater residence, and early ocean residence of salmon. Survival rates of all three salmon species were related to ocean temperatures just prior to, during, and after out-migration, which are indicative of the early marine conditions experienced by juvenile salmon. This is consistent with the hypothesis that the early marine period is critical to the survival of juvenile salmon. However, survival rates of sockeye salmon were most strongly correlated with coastal sea surface temperature during freshwater residency (i.e., the winter and spring prior to out-migration). Survival rates of pink salmon were also related to sea surface salinity conditions prior to out-migration. There was no evidence for any relationship between the survival rates of salmon and coastal upwelling conditions. As in previous studies, we found that correlations between the survival rates of pink or sockeye salmon in Alaska and sea surface temperature have opposite signs from correlations for stocks in British Columbia and Washington at most lags and at both regional and large (basinwide) spatial scales. In general, however, the measures of coastal ocean conditions that we examined explain a relatively small proportion of the environmentally induced variability in salmon survival rates.","container-title":"Transactions of the American Fisheries Society","DOI":"10.1577/T-04-033.1","ISSN":"1548-8659","issue":"1","language":"en","license":"© 2005 American Fisheries Society","note":"_eprint: https://onlinelibrary.wiley.com/doi/pdf/10.1577/T-04-033.1","page":"105-119","source":"Wiley Online Library","title":"Relationships between Coastal Ocean Conditions and Survival Rates of Northeast Pacific Salmon at Multiple Lags","volume":"134","author":[{"family":"Mueter","given":"Franz J."},{"family":"Pyper","given":"Brian J."},{"family":"Peterman","given":"Randall M."}],"issued":{"date-parts":[["2005"]]}}},{"id":5017,"uris":["http://zotero.org/users/8784224/items/EGY9ZXJH"],"itemData":{"id":5017,"type":"article-journal","abstract":"Offshore migration of Pacific salmon Oncorhynchus spp. is partly triggered by increasing body size and high motility in the early stages of life. The survival of juvenile salmon may depend on their growth rate during the first few months in the sea, and this factor partly regulates the dynamics of adult populations. Here, we assessed the effects of water temperature and food availability on the growth of juvenile chum salmon O. keta. In addition, by combining the measurements of metabolic performance for growth and activity (Absolute Aerobic Scope: AAS) with a bioenergetics model, we estimated the energy allocation for different activities in the juveniles. Under high temperatures (14 °C), juveniles reared at low food levels (1% body weight) allocated less than half their energy for growth than those reared at high food levels (4% body weight). These findings suggest that high temperature and low food level constrain the growth of juveniles, providing an insight into the effect of the recent increase in warm and low-nutrient water masses on survival of juveniles and catches of adult chum salmon on the Pacific side of Honshu Island, Japan.","container-title":"Fisheries Science","DOI":"10.1007/s12562-022-01599-w","ISSN":"1444-2906","issue":"3","journalAbbreviation":"Fish Sci","language":"en","page":"397-409","source":"Springer Link","title":"Effect of food amount and temperature on growth rate and aerobic scope of juvenile chum salmon","volume":"88","author":[{"family":"Iino","given":"Yuki"},{"family":"Kitagawa","given":"Takashi"},{"family":"Abe","given":"Takaaki K."},{"family":"Nagasaka","given":"Tsuyoshi"},{"family":"Shimizu","given":"Yuichi"},{"family":"Ota","given":"Katsuhiko"},{"family":"Kawashima","given":"Takuya"},{"family":"Kawamura","given":"Tomohiko"}],"issued":{"date-parts":[["2022",5,1]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20019D">
        <w:rPr>
          <w:sz w:val="24"/>
          <w:szCs w:val="24"/>
        </w:rPr>
        <w:fldChar w:fldCharType="separate"/>
      </w:r>
      <w:r w:rsidR="0020019D">
        <w:rPr>
          <w:noProof/>
          <w:sz w:val="24"/>
          <w:szCs w:val="24"/>
        </w:rPr>
        <w:t>(Mueter et al. 2005, Iino et al. 2022, Farley et al. 2024)</w:t>
      </w:r>
      <w:r w:rsidR="0020019D">
        <w:rPr>
          <w:sz w:val="24"/>
          <w:szCs w:val="24"/>
        </w:rPr>
        <w:fldChar w:fldCharType="end"/>
      </w:r>
      <w:r w:rsidR="0020019D">
        <w:rPr>
          <w:sz w:val="24"/>
          <w:szCs w:val="24"/>
        </w:rPr>
        <w:t xml:space="preserve">. Observed correlations between SST and Chum salmon marine survival likely represent latent effects of other ecosystem processes that drive the observed SST productivity relationships. SST is often used </w:t>
      </w:r>
      <w:r w:rsidR="003820DD">
        <w:rPr>
          <w:sz w:val="24"/>
          <w:szCs w:val="24"/>
        </w:rPr>
        <w:t xml:space="preserve">as a covariate </w:t>
      </w:r>
      <w:r w:rsidR="0020019D" w:rsidRPr="00CE629D">
        <w:rPr>
          <w:sz w:val="24"/>
          <w:szCs w:val="24"/>
        </w:rPr>
        <w:t xml:space="preserve">because </w:t>
      </w:r>
      <w:r w:rsidR="003820DD" w:rsidRPr="00CE629D">
        <w:rPr>
          <w:sz w:val="24"/>
          <w:szCs w:val="24"/>
        </w:rPr>
        <w:t>of the accessibility of these</w:t>
      </w:r>
      <w:r w:rsidR="0020019D" w:rsidRPr="00CE629D">
        <w:rPr>
          <w:sz w:val="24"/>
          <w:szCs w:val="24"/>
        </w:rPr>
        <w:t xml:space="preserve"> spatiotemporal dataset</w:t>
      </w:r>
      <w:r w:rsidR="003820DD" w:rsidRPr="00CE629D">
        <w:rPr>
          <w:sz w:val="24"/>
          <w:szCs w:val="24"/>
        </w:rPr>
        <w:t>s</w:t>
      </w:r>
      <w:r w:rsidR="0020019D" w:rsidRPr="00CE629D">
        <w:rPr>
          <w:sz w:val="24"/>
          <w:szCs w:val="24"/>
        </w:rPr>
        <w:t xml:space="preserve">. </w:t>
      </w:r>
      <w:r w:rsidR="003820DD" w:rsidRPr="00CE629D">
        <w:rPr>
          <w:sz w:val="24"/>
          <w:szCs w:val="24"/>
        </w:rPr>
        <w:t>We did find</w:t>
      </w:r>
      <w:r w:rsidR="0020019D" w:rsidRPr="00CE629D">
        <w:rPr>
          <w:sz w:val="24"/>
          <w:szCs w:val="24"/>
        </w:rPr>
        <w:t xml:space="preserve"> a negative relationship between Aleutian CDD and marine productivity, where increases in marine temperature relate are correlated with </w:t>
      </w:r>
      <w:r w:rsidR="0020019D" w:rsidRPr="00CE629D">
        <w:rPr>
          <w:sz w:val="24"/>
          <w:szCs w:val="24"/>
          <w:highlight w:val="yellow"/>
        </w:rPr>
        <w:t>a 13%</w:t>
      </w:r>
      <w:r w:rsidR="0020019D" w:rsidRPr="00CE629D">
        <w:rPr>
          <w:sz w:val="24"/>
          <w:szCs w:val="24"/>
        </w:rPr>
        <w:t xml:space="preserve"> decrease in Chum productivity </w:t>
      </w:r>
      <w:r w:rsidR="0020019D" w:rsidRPr="00526F5D">
        <w:rPr>
          <w:sz w:val="24"/>
          <w:szCs w:val="24"/>
          <w:highlight w:val="yellow"/>
        </w:rPr>
        <w:t>(95% CI: -0.31, -0.02)</w:t>
      </w:r>
      <w:r w:rsidR="0020019D" w:rsidRPr="00CE629D">
        <w:rPr>
          <w:sz w:val="24"/>
          <w:szCs w:val="24"/>
        </w:rPr>
        <w:t xml:space="preserve"> (Figure 4). Mechanistically, increases to marine temperatures could impact prey quality and alter the distribution</w:t>
      </w:r>
      <w:r w:rsidR="0020019D" w:rsidRPr="00C01805">
        <w:rPr>
          <w:sz w:val="24"/>
          <w:szCs w:val="24"/>
        </w:rPr>
        <w:t xml:space="preserve"> of the prey base while simultaneously increasing  metabolic demands of immature salmon </w:t>
      </w:r>
      <w:r w:rsidR="0020019D" w:rsidRPr="00C01805">
        <w:rPr>
          <w:sz w:val="24"/>
          <w:szCs w:val="24"/>
        </w:rPr>
        <w:fldChar w:fldCharType="begin"/>
      </w:r>
      <w:r w:rsidR="0020019D">
        <w:rPr>
          <w:sz w:val="24"/>
          <w:szCs w:val="24"/>
        </w:rPr>
        <w:instrText xml:space="preserve"> ADDIN ZOTERO_ITEM CSL_CITATION {"citationID":"NbNPeTlA","properties":{"formattedCitation":"(Farley et al. 2024)","plainCitation":"(Farley et al. 2024)","noteIndex":0},"citationItems":[{"id":3657,"uris":["http://zotero.org/users/8784224/items/FLH9GM3V"],"itemData":{"id":3657,"type":"article-journal","abstract":"Recent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20019D" w:rsidRPr="00C01805">
        <w:rPr>
          <w:sz w:val="24"/>
          <w:szCs w:val="24"/>
        </w:rPr>
        <w:fldChar w:fldCharType="separate"/>
      </w:r>
      <w:r w:rsidR="0020019D" w:rsidRPr="00C01805">
        <w:rPr>
          <w:noProof/>
          <w:sz w:val="24"/>
          <w:szCs w:val="24"/>
        </w:rPr>
        <w:t>(Farley et al. 2024)</w:t>
      </w:r>
      <w:r w:rsidR="0020019D" w:rsidRPr="00C01805">
        <w:rPr>
          <w:sz w:val="24"/>
          <w:szCs w:val="24"/>
        </w:rPr>
        <w:fldChar w:fldCharType="end"/>
      </w:r>
      <w:r w:rsidR="0020019D" w:rsidRPr="00C01805">
        <w:rPr>
          <w:sz w:val="24"/>
          <w:szCs w:val="24"/>
        </w:rPr>
        <w:t>.</w:t>
      </w:r>
      <w:r w:rsidR="0020019D">
        <w:rPr>
          <w:sz w:val="24"/>
          <w:szCs w:val="24"/>
        </w:rPr>
        <w:t xml:space="preserve">Warming temperatures in the Bering Sea, and North Pacific more broadly, are associated with reduced prey availability and reduced prey nutritional content for salmonids </w:t>
      </w:r>
      <w:r w:rsidR="0020019D">
        <w:rPr>
          <w:sz w:val="24"/>
          <w:szCs w:val="24"/>
        </w:rPr>
        <w:fldChar w:fldCharType="begin"/>
      </w:r>
      <w:r w:rsidR="0020019D">
        <w:rPr>
          <w:sz w:val="24"/>
          <w:szCs w:val="24"/>
        </w:rPr>
        <w:instrText xml:space="preserve"> ADDIN ZOTERO_ITEM CSL_CITATION {"citationID":"pB8pmJCH","properties":{"formattedCitation":"(Mackas et al. 2007, Garzke et al. 2023, Farley et al. 2024)","plainCitation":"(Mackas et al. 2007, Garzke et al. 2023, Farley et al. 2024)","noteIndex":0},"citationItems":[{"id":3687,"uris":["http://zotero.org/users/8784224/items/GGFFBC8Z"],"itemData":{"id":3687,"type":"article-journal","abstract":"The consequences for pelagic communities of warming trends in mid and high latitude ocean regions could be substantial, but their magnitude and trajectory are not yet known. Environmental changes predicted by climate models (and beginning to be confirmed by observations) include warming and freshening of the upper ocean and reduction in the extent and duration of ice cover. One way to evaluate response scenarios is by comparing how “similar” zooplankton communities have differed among years and/or locations with differing temperature. The subarctic Pacific is a strong candidate for such comparisons, because the same mix of zooplankton species dominates over a wide range of temperature climatologies, and observations have spanned substantial temperature variability at interannual-to-decadal time scales. In this paper, we review and extend copepod abundance and phenology time series from net tow and Continuous Plankton Recorder surveys in the subarctic Northeast Pacific. The two strongest responses we have observed are latitudinal shifts in centers of abundance of many species (poleward under warm conditions), and changes in the life cycle timing of Neocalanus plumchrus in both oceanic and coastal regions (earlier by several weeks in warm years and at warmer locations). These zooplankton data, plus indices of higher trophic level responses such as reproduction, growth and survival of pelagic fish and seabirds, are all moderately-to-strongly intercorrelated (</w:instrText>
      </w:r>
      <w:r w:rsidR="0020019D">
        <w:rPr>
          <w:rFonts w:ascii="Cambria Math" w:hAnsi="Cambria Math" w:cs="Cambria Math"/>
          <w:sz w:val="24"/>
          <w:szCs w:val="24"/>
        </w:rPr>
        <w:instrText>∣</w:instrText>
      </w:r>
      <w:r w:rsidR="0020019D">
        <w:rPr>
          <w:sz w:val="24"/>
          <w:szCs w:val="24"/>
        </w:rPr>
        <w:instrText>r</w:instrText>
      </w:r>
      <w:r w:rsidR="0020019D">
        <w:rPr>
          <w:rFonts w:ascii="Cambria Math" w:hAnsi="Cambria Math" w:cs="Cambria Math"/>
          <w:sz w:val="24"/>
          <w:szCs w:val="24"/>
        </w:rPr>
        <w:instrText>∣</w:instrText>
      </w:r>
      <w:r w:rsidR="0020019D">
        <w:rPr>
          <w:sz w:val="24"/>
          <w:szCs w:val="24"/>
        </w:rPr>
        <w:instrText xml:space="preserve">=0.25–0.8) with indices of local and basin-scale temperature anomalies. A principal components analysis of the normalized anomaly time series from 1979 to 2004 shows that a single “warm-and-low-productivity” vs. “cool-and-high-productivity” component axis accounts for over half of the variance/covariance. Prior to 1990, the scores for this component were negative (“cool” and “productive”) or near zero except positive in the El Niño years 1983 and 1987. The scores were strongly and increasingly positive (“warm” and “low productivity”) from 1992 to 1998; negative from 1999 to 2002; and again increasingly positive from 2003-present. We suggest that, in strongly seasonal environments, anomalously high temperature may provide misleading environmental cues that contribute to timing mismatch between life history events and the more-nearly-fixed seasonality of insolation, stratification, and food supply.","collection-title":"Time Series of the Northeast Pacific","container-title":"Progress in Oceanography","DOI":"10.1016/j.pocean.2007.08.010","ISSN":"0079-6611","issue":"2","journalAbbreviation":"Progress in Oceanography","page":"223-252","source":"ScienceDirect","title":"Effects on zooplankton of a warmer ocean: Recent evidence from the Northeast Pacific","title-short":"Effects on zooplankton of a warmer ocean","volume":"75","author":[{"family":"Mackas","given":"David L."},{"family":"Batten","given":"Sonia"},{"family":"Trudel","given":"Marc"}],"issued":{"date-parts":[["2007",10,1]]}}},{"id":3994,"uris":["http://zotero.org/users/8784224/items/5VRMP2NQ"],"itemData":{"id":3994,"type":"article-journal","abstract":"Global climate change is projected to raise global temperatures by 3.3–5.7 °C by 2100, resulting in changes in species composition, abundance, and nutritional quality of organisms at the base of the marine food web. Predicted increases in prey availability and reductions in prey nutritional quality under climate warming in certain marine systems are expected to impact higher trophic levels, such as fish and humans. There is limited knowledge of the interplay between food quantity and quality under warming, specifically when food availability is high, but quality is low. Here, we conducted an experiment assessing the effects of food quality (fatty acid composition and ratios) on juvenile Chinook salmon's (Oncorhynchus tshawytscha) body and nutritional condition, specifically focusing on RNA:DNA ratio, Fulton's K, growth, mortality and their fatty acid composition. Experimental diets represented three different climate change scenarios with 1) a present-day diet (Euphausia pacifica), 2) a control diet (commercial aquaculture diet), and 3) a predicted Intergovernmental Panel on Climate Change (IPCC) worst-case scenario diet with low essential fatty acid concentrations (IPCC SSP5-8.5). We tested how growth rates, RNA:DNA ratio, Fulton's K index, fatty acid composition and mortality rates in juvenile Chinook salmon compared across diet treatments. Fatty acids were incorporated into the salmon muscle at varying rates but, on average, reflected dietary concentrations. High dietary concentrations of DHA, EPA and high DHA:EPA ratios, under the control and present-day diets, increased fish growth and condition. In contrast, low concentrations of DHA and EPA and low DHA:EPA ratios in the diets under climate change scenario were not compensated for by increased food quantity. This result highlights the importance of considering food quality when assessing fish response to changing ocean conditions.","container-title":"Marine Environmental Research","DOI":"10.1016/j.marenvres.2023.106171","ISSN":"0141-1136","journalAbbreviation":"Marine Environmental Research","page":"106171","source":"ScienceDirect","title":"Future climate change-related decreases in food quality may affect juvenile Chinook salmon growth and survival","volume":"191","author":[{"family":"Garzke","given":"Jessica"},{"family":"Forster","given":"Ian"},{"family":"Graham","given":"Caroline"},{"family":"Costalago","given":"David"},{"family":"Hunt","given":"Brian P. V."}],"issued":{"date-parts":[["2023",10,1]]}}},{"id":3657,"uris":["http://zotero.org/users/8784224/items/FLH9GM3V"],"itemData":{"id":3657,"type":"article-journal","abstract":"Recent precipitous declines in western Alaska chum salmon Oncorhynchus keta returns followed unprecedented warming in the northern Bering Sea ecosystem. To better understand the role of anomalous events on the early marine ecology of juvenile chum salmon in the northern Bering Sea, we utilized time-series observations over a 17 yr period (2003–2019) of sea surface temperature (SST) and juvenile chum salmon size (length and weight), diet, energy density, and relative abundance. Particular attention was paid to more recent (2014–2019) years in which there was unprecedented loss of sea ice in the northern Being Sea in comparison to previous warm (2003–2005) and cold (2006–2013) periods. Our findings indicate significant correlations between SST and juvenile chum salmon relative biomass (positive) and energy density (negative). We found that juvenile chum salmon were larger during warm periods than during cold periods; however, there was no significant difference in their length and weight between the warm periods. Juvenile chum salmon fed on lower quality prey during warm periods than during cold periods, with an increase in the proportion of lower quality prey during the recent warm period. Consequently, the energy density of juvenile chum salmon was also lower during warm periods than during cold periods, with the lowest values occurring during the recent warm period (2014–2019). These results identify a shift in energy allocation and/or prey quality of juvenile chum salmon with temperature and illustrate how marine ecosystems have altered the nutritional condition of juvenile chum salmon prior to winter, when energy reserves are considered critical to survival.","container-title":"Marine Ecology Progress Series","DOI":"10.3354/meps14491","ISSN":"0171-8630, 1616-1599","journalAbbreviation":"Mar. Ecol. Prog. Ser.","language":"en","page":"149-160","source":"DOI.org (Crossref)","title":"Critical periods in the marine life history of juvenile western Alaska chum salmon in a changing climate","volume":"726","author":[{"family":"Farley","given":"Ev"},{"family":"Yasumiishi","given":"Em"},{"family":"Murphy","given":"Jm"},{"family":"Strasburger","given":"W"},{"family":"Sewall","given":"F"},{"family":"Howard","given":"K"},{"family":"Garcia","given":"S"},{"family":"Moss","given":"Jh"}],"issued":{"date-parts":[["2024",1,11]]}}}],"schema":"https://github.com/citation-style-language/schema/raw/master/csl-citation.json"} </w:instrText>
      </w:r>
      <w:r w:rsidR="0020019D">
        <w:rPr>
          <w:sz w:val="24"/>
          <w:szCs w:val="24"/>
        </w:rPr>
        <w:fldChar w:fldCharType="separate"/>
      </w:r>
      <w:r w:rsidR="0020019D">
        <w:rPr>
          <w:noProof/>
          <w:sz w:val="24"/>
          <w:szCs w:val="24"/>
        </w:rPr>
        <w:t>(Mackas et al. 2007, Garzke et al. 2023, Farley et al. 2024)</w:t>
      </w:r>
      <w:r w:rsidR="0020019D">
        <w:rPr>
          <w:sz w:val="24"/>
          <w:szCs w:val="24"/>
        </w:rPr>
        <w:fldChar w:fldCharType="end"/>
      </w:r>
      <w:r w:rsidR="0020019D">
        <w:rPr>
          <w:sz w:val="24"/>
          <w:szCs w:val="24"/>
        </w:rPr>
        <w:t>.</w:t>
      </w:r>
    </w:p>
    <w:p w14:paraId="3A325D3A" w14:textId="64036FE8" w:rsidR="00791ED3" w:rsidRPr="00A70FCA" w:rsidRDefault="00F2728D" w:rsidP="00F30517">
      <w:pPr>
        <w:pStyle w:val="CommentText"/>
        <w:ind w:firstLine="720"/>
        <w:rPr>
          <w:sz w:val="24"/>
          <w:szCs w:val="24"/>
        </w:rPr>
      </w:pPr>
      <w:r w:rsidRPr="00343D1F">
        <w:rPr>
          <w:sz w:val="24"/>
          <w:szCs w:val="24"/>
        </w:rPr>
        <w:t xml:space="preserve">Increased competition in the marine environment has been associated with changes in survival and productivity for </w:t>
      </w:r>
      <w:r w:rsidR="00424878">
        <w:rPr>
          <w:sz w:val="24"/>
          <w:szCs w:val="24"/>
        </w:rPr>
        <w:t>many</w:t>
      </w:r>
      <w:r w:rsidRPr="00343D1F">
        <w:rPr>
          <w:sz w:val="24"/>
          <w:szCs w:val="24"/>
        </w:rPr>
        <w:t xml:space="preserve"> Pacific Salmon stocks, </w:t>
      </w:r>
      <w:r w:rsidR="00516445">
        <w:rPr>
          <w:sz w:val="24"/>
          <w:szCs w:val="24"/>
        </w:rPr>
        <w:t>including</w:t>
      </w:r>
      <w:r w:rsidRPr="00343D1F">
        <w:rPr>
          <w:sz w:val="24"/>
          <w:szCs w:val="24"/>
        </w:rPr>
        <w:t xml:space="preserve"> Yukon River Chinook salmon, </w:t>
      </w:r>
      <w:r w:rsidRPr="00FB7612">
        <w:rPr>
          <w:sz w:val="24"/>
          <w:szCs w:val="24"/>
        </w:rPr>
        <w:t xml:space="preserve">Norton Sound </w:t>
      </w:r>
      <w:r w:rsidR="005A3A53" w:rsidRPr="00FB7612">
        <w:rPr>
          <w:sz w:val="24"/>
          <w:szCs w:val="24"/>
        </w:rPr>
        <w:t>Chum</w:t>
      </w:r>
      <w:r w:rsidRPr="00FB7612">
        <w:rPr>
          <w:sz w:val="24"/>
          <w:szCs w:val="24"/>
        </w:rPr>
        <w:t xml:space="preserve"> salmon, and Bristol </w:t>
      </w:r>
      <w:r w:rsidR="0083749F" w:rsidRPr="00FB7612">
        <w:rPr>
          <w:sz w:val="24"/>
          <w:szCs w:val="24"/>
        </w:rPr>
        <w:t>B</w:t>
      </w:r>
      <w:r w:rsidRPr="00FB7612">
        <w:rPr>
          <w:sz w:val="24"/>
          <w:szCs w:val="24"/>
        </w:rPr>
        <w:t>ay sockeye</w:t>
      </w:r>
      <w:r w:rsidR="0083749F" w:rsidRPr="00FB7612">
        <w:rPr>
          <w:sz w:val="24"/>
          <w:szCs w:val="24"/>
        </w:rPr>
        <w:t xml:space="preserve"> salmon</w:t>
      </w:r>
      <w:r w:rsidRPr="00FB7612">
        <w:rPr>
          <w:sz w:val="24"/>
          <w:szCs w:val="24"/>
        </w:rPr>
        <w:t xml:space="preserve"> </w:t>
      </w:r>
      <w:r w:rsidRPr="00FB7612">
        <w:rPr>
          <w:sz w:val="24"/>
          <w:szCs w:val="24"/>
        </w:rPr>
        <w:fldChar w:fldCharType="begin"/>
      </w:r>
      <w:r w:rsidRPr="00FB7612">
        <w:rPr>
          <w:sz w:val="24"/>
          <w:szCs w:val="24"/>
        </w:rPr>
        <w:instrText xml:space="preserve"> ADDIN ZOTERO_ITEM CSL_CITATION {"citationID":"DWUTz0lK","properties":{"formattedCitation":"(Ruggerone et al. 2012, Cunningham et al. 2018, Ohlberger et al. 2023, Feddern et al. 2024)","plainCitation":"(Ruggerone et al. 2012, Cunningham et al. 2018, Ohlberger et al. 2023, Feddern et al. 2024)","noteIndex":0},"citationItems":[{"id":1028,"uris":["http://zotero.org/users/8784224/items/K66BCRGW"],"itemData":{"id":1028,"type":"article-journal","abstract":"Increasing production of hatchery salmon over the past four decades has led to concerns about possible density-dependent effects on wild Pacific salmon populations in the North Pacific Ocean. The concern arises because salmon from distant regions overlap in the ocean, and wild salmon populations having low productivity may compete for food with abundant hatchery populations. We tested the hypothesis that adult length-at-age, age-at-maturation, productivity, and abundance of a Norton Sound, Alaska, chum salmon population were influenced by Asian hatchery chum salmon, which have become exceptionally abundant and surpassed the abundance of wild chum salmon in the North Pacific beginning in the early 1980s. We found that smaller adult length-at-age, delayed age-at-maturation, and reduced productivity and abundance of the Norton Sound salmon population were associated with greater production of Asian hatchery chum salmon since 1965. Modeling of the density-dependent relationship, while controlling for other influential variables, indicated that an increase in adult hatchery chum salmon abundance from 10 million to 80 million adult fish led to a 72% reduction in the abundance of the wild chum salmon population. These findings indicate that competition with hatchery chum salmon contributed to the low productivity and abundance of Norton Sound chum salmon, which includes several stocks that are classified as Stocks of Concern by the State of Alaska. This study provides new evidence indicating that large-scale hatchery production may influence body size, age-at-maturation, productivity and abundance of a distant wild salmon population.","container-title":"Environmental Biology of Fishes","DOI":"10.1007/s10641-011-9856-5","ISSN":"1573-5133","issue":"1","journalAbbreviation":"Environ Biol Fish","language":"en","page":"149-163","source":"Springer Link","title":"Evidence for competition at sea between Norton Sound chum salmon and Asian hatchery chum salmon","volume":"94","author":[{"family":"Ruggerone","given":"Gregory T."},{"family":"Agler","given":"Beverly A."},{"family":"Nielsen","given":"Jennifer L."}],"issued":{"date-parts":[["2012",5,1]]}}},{"id":20,"uris":["http://zotero.org/users/8784224/items/8VYRU22J"],"itemData":{"id":20,"type":"article-journal","abstract":"Understanding how species might respond to climate change involves disentangling the influence of co-occurring environmental factors on population dynamics, and is especially problematic for migratory species like Pacific salmon that move between ecosystems. To date, debate surrounding the causes of recent declines in Yukon River Chinook salmon (Oncorhynchus tshawytscha) abundance has centered on whether factors in freshwater or marine environments control variation in survival, and how these populations at the northern extremity of the species range will respond to climate change. To estimate the effect of factors in marine and freshwater environments on Chinook salmon survival, we constructed a stage-structured assessment model that incorporates the best available data, estimates incidental marine bycatch mortality in trawl fisheries, and uses Bayesian model selection methods to quantify support for alternative hypotheses. Models fitted to two index populations of Yukon River Chinook salmon indicate that processes in the nearshore and marine environments are the most important determinants of survival. Specifically, survival declines when ice leaves the Yukon River later in the spring, increases with wintertime temperature in the Bering Sea, and declines with the abundance of globally enhanced salmon species consistent with competition at sea. In addition, we found support for density-dependent survival limitations in freshwater but not marine portions of the life cycle, increasing average survival with ocean age, and age-specific selectivity of bycatch mortality in the Bering Sea. This study underscores the utility of flexible estimation models capable of fitting multiple data types and evaluating mortality from both natural and anthropogenic sources in multiple habitats. Overall, these analyses suggest that mortality at sea is the primary driver of population dynamics, yet under warming climate Chinook salmon populations at the northern extent of the species’ range may be expected to fare better than southern populations, but are influenced by foreign salmon production.","container-title":"Global Change Biology","DOI":"10.1111/gcb.14315","ISSN":"1365-2486","issue":"9","language":"en","note":"_eprint: https://onlinelibrary.wiley.com/doi/pdf/10.1111/gcb.14315","page":"4399-4416","source":"Wiley Online Library","title":"Signals of large scale climate drivers, hatchery enhancement, and marine factors in Yukon River Chinook salmon survival revealed with a Bayesian life history model","volume":"24","author":[{"family":"Cunningham","given":"Curry J."},{"family":"Westley","given":"Peter A. H."},{"family":"Adkison","given":"Milo D."}],"issued":{"date-parts":[["2018"]]}}},{"id":1352,"uris":["http://zotero.org/users/8784224/items/I7MLBAH2"],"itemData":{"id":1352,"type":"article-journal","abstract":"Declining body sizes have been documented for several species of Pacific salmon; however, whether size declines are caused mainly by ocean warming or other ecological factors, and whether they result primarily from trends in age at maturation or changing growth rates remain poorly understood. We quantified changes in mean body size and contributions from shifting size-at-age and age structure of mature sockeye salmon returning to Bristol Bay, Alaska, over the past 60 years. Mean length declined by 3%, corresponding to a 10% decline in mean body mass, since the early 1960s, though much of this decline occurred since the early 2000s. Changes in size-at-age were the dominant cause of body size declines and were more consistent than trends in age structure among the major rivers that flow into Bristol Bay. Annual variation in size-at-age was largely explained by competition among Bristol Bay sockeye salmon and interspecific competition with other salmon in the North Pacific Ocean. Warm winters were associated with better growth of sockeye salmon, whereas warm summers were associated with reduced growth. Our findings point to competition at sea as the main driver of sockeye salmon size declines, and emphasize the trade-off between fish abundance and body size.","container-title":"Proceedings of the Royal Society B: Biological Sciences","DOI":"10.1098/rspb.2022.2248","ISSN":"0962-8452, 1471-2954","issue":"1992","journalAbbreviation":"Proc. R. Soc. B.","language":"en","page":"20222248","source":"DOI.org (Crossref)","title":"Declines in body size of sockeye salmon associated with increased competition in the ocean","volume":"290","author":[{"family":"Ohlberger","given":"Jan"},{"family":"Cline","given":"Timothy J."},{"family":"Schindler","given":"Daniel E."},{"family":"Lewis","given":"Bert"}],"issued":{"date-parts":[["2023",2,8]]}}},{"id":4585,"uris":["http://zotero.org/users/8784224/items/XCIUF3BH"],"itemData":{"id":4585,"type":"article-journal","abstract":"Disentangling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Pr="00FB7612">
        <w:rPr>
          <w:sz w:val="24"/>
          <w:szCs w:val="24"/>
        </w:rPr>
        <w:fldChar w:fldCharType="separate"/>
      </w:r>
      <w:r w:rsidRPr="00FB7612">
        <w:rPr>
          <w:noProof/>
          <w:sz w:val="24"/>
          <w:szCs w:val="24"/>
        </w:rPr>
        <w:t>(Ruggerone et al. 2012, Cunningham et al. 2018, Ohlberger et al. 2023, Feddern et al. 2024)</w:t>
      </w:r>
      <w:r w:rsidRPr="00FB7612">
        <w:rPr>
          <w:sz w:val="24"/>
          <w:szCs w:val="24"/>
        </w:rPr>
        <w:fldChar w:fldCharType="end"/>
      </w:r>
      <w:r w:rsidRPr="00FB7612">
        <w:rPr>
          <w:sz w:val="24"/>
          <w:szCs w:val="24"/>
        </w:rPr>
        <w:t xml:space="preserve">. </w:t>
      </w:r>
      <w:r w:rsidR="006979BD" w:rsidRPr="00FB7612">
        <w:rPr>
          <w:sz w:val="24"/>
          <w:szCs w:val="24"/>
        </w:rPr>
        <w:t>G</w:t>
      </w:r>
      <w:r w:rsidR="0001098A" w:rsidRPr="00FB7612">
        <w:rPr>
          <w:sz w:val="24"/>
          <w:szCs w:val="24"/>
        </w:rPr>
        <w:t xml:space="preserve">rowth </w:t>
      </w:r>
      <w:r w:rsidR="0083749F" w:rsidRPr="00FB7612">
        <w:rPr>
          <w:sz w:val="24"/>
          <w:szCs w:val="24"/>
        </w:rPr>
        <w:t>of</w:t>
      </w:r>
      <w:r w:rsidR="0001098A" w:rsidRPr="00FB7612">
        <w:rPr>
          <w:sz w:val="24"/>
          <w:szCs w:val="24"/>
        </w:rPr>
        <w:t xml:space="preserve"> Kuskokwim River </w:t>
      </w:r>
      <w:r w:rsidR="005A3A53" w:rsidRPr="00FB7612">
        <w:rPr>
          <w:sz w:val="24"/>
          <w:szCs w:val="24"/>
        </w:rPr>
        <w:t>Chum</w:t>
      </w:r>
      <w:r w:rsidR="0001098A" w:rsidRPr="00FB7612">
        <w:rPr>
          <w:sz w:val="24"/>
          <w:szCs w:val="24"/>
        </w:rPr>
        <w:t xml:space="preserve"> salmon has </w:t>
      </w:r>
      <w:r w:rsidR="0083749F" w:rsidRPr="00FB7612">
        <w:rPr>
          <w:sz w:val="24"/>
          <w:szCs w:val="24"/>
        </w:rPr>
        <w:t>previously been shown to negatively correlate with</w:t>
      </w:r>
      <w:r w:rsidR="0001098A" w:rsidRPr="00FB7612">
        <w:rPr>
          <w:sz w:val="24"/>
          <w:szCs w:val="24"/>
        </w:rPr>
        <w:t xml:space="preserve"> Japanese hatchery </w:t>
      </w:r>
      <w:r w:rsidR="005A3A53" w:rsidRPr="00FB7612">
        <w:rPr>
          <w:sz w:val="24"/>
          <w:szCs w:val="24"/>
        </w:rPr>
        <w:t>Chum</w:t>
      </w:r>
      <w:r w:rsidR="0083749F" w:rsidRPr="00FB7612">
        <w:rPr>
          <w:sz w:val="24"/>
          <w:szCs w:val="24"/>
        </w:rPr>
        <w:t xml:space="preserve"> </w:t>
      </w:r>
      <w:r w:rsidR="00FB7612" w:rsidRPr="00FB7612">
        <w:rPr>
          <w:sz w:val="24"/>
          <w:szCs w:val="24"/>
        </w:rPr>
        <w:t>salmon</w:t>
      </w:r>
      <w:r w:rsidR="0083749F" w:rsidRPr="00FB7612">
        <w:rPr>
          <w:sz w:val="24"/>
          <w:szCs w:val="24"/>
        </w:rPr>
        <w:t xml:space="preserve"> </w:t>
      </w:r>
      <w:r w:rsidR="00FB7612" w:rsidRPr="00FB7612">
        <w:rPr>
          <w:sz w:val="24"/>
          <w:szCs w:val="24"/>
        </w:rPr>
        <w:t>r</w:t>
      </w:r>
      <w:r w:rsidR="0083749F" w:rsidRPr="00FB7612">
        <w:rPr>
          <w:sz w:val="24"/>
          <w:szCs w:val="24"/>
        </w:rPr>
        <w:t>eleases</w:t>
      </w:r>
      <w:r w:rsidR="0001098A" w:rsidRPr="00FB7612">
        <w:rPr>
          <w:sz w:val="24"/>
          <w:szCs w:val="24"/>
        </w:rPr>
        <w:t xml:space="preserve"> </w:t>
      </w:r>
      <w:r w:rsidR="0001098A" w:rsidRPr="00FB7612">
        <w:rPr>
          <w:sz w:val="24"/>
          <w:szCs w:val="24"/>
        </w:rPr>
        <w:fldChar w:fldCharType="begin"/>
      </w:r>
      <w:r w:rsidR="0001098A" w:rsidRPr="00FB7612">
        <w:rPr>
          <w:sz w:val="24"/>
          <w:szCs w:val="24"/>
        </w:rPr>
        <w:instrText xml:space="preserve"> ADDIN ZOTERO_ITEM CSL_CITATION {"citationID":"OOTA4Yml","properties":{"formattedCitation":"(Frost et al. 2021)","plainCitation":"(Frost et al. 2021)","noteIndex":0},"citationItems":[{"id":5207,"uris":["http://zotero.org/users/8784224/items/6REZFENQ"],"itemData":{"id":5207,"type":"article-journal","abstract":"Hatcheries release &gt;4.5 billion juvenile Pacific salmon (Oncorhynchus spp.) into the North Pacific Ocean annually, raising concerns about competition with wild salmon populations. We used retrospective scale analysis to investigate how the growth of chum salmon (O. keta) from western Alaska is affected by the abundance of chum salmon from Japanese hatcheries and wild pink salmon (O. gorbuscha) from the Russian Far East. Over nearly five decades, the growth of Kuskokwim River chum salmon was negatively correlated with the abundance of Japanese hatchery chum salmon after accounting for the effects of sex and spring/summer sea-surface temperature in the Bering Sea. An effect of wild eastern Kamchatka pink salmon abundance on the growth of Kuskokwim River salmon was detectable but modest compared to the intraspecific competitive effect. A decrease in Japanese hatchery chum salmon releases in 2011–2013 was not associated with increased growth of Bering Sea chum salmon. However, the abundance of wild chum salmon from the Russian Far East increased during that time, possibly obscuring reduced competition with hatchery chum salmon. Our results support previous evidence that chum salmon are affected by intraspecific competition, and to a lesser extent interspecific competition, in the North Pacific, underscoring that the effects of salmon hatchery production transcend national boundaries.","container-title":"Fisheries Oceanography","DOI":"10.1111/fog.12505","ISSN":"1365-2419","issue":"1","language":"en","license":"© 2020 John Wiley &amp; Sons Ltd","note":"_eprint: https://onlinelibrary.wiley.com/doi/pdf/10.1111/fog.12505","page":"99-109","source":"Wiley Online Library","title":"Density-dependent effects of eastern Kamchatka pink salmon (Oncorhynchus gorbuscha) and Japanese chum salmon (O. keta) on age-specific growth of western Alaska chum salmon","volume":"30","author":[{"family":"Frost","given":"Tessa J."},{"family":"Yasumiishi","given":"Ellen M."},{"family":"Agler","given":"Beverly A."},{"family":"Adkison","given":"Milo D."},{"family":"McPhee","given":"Megan V."}],"issued":{"date-parts":[["2021"]]}}}],"schema":"https://github.com/citation-style-language/schema/raw/master/csl-citation.json"} </w:instrText>
      </w:r>
      <w:r w:rsidR="0001098A" w:rsidRPr="00FB7612">
        <w:rPr>
          <w:sz w:val="24"/>
          <w:szCs w:val="24"/>
        </w:rPr>
        <w:fldChar w:fldCharType="separate"/>
      </w:r>
      <w:r w:rsidR="0001098A" w:rsidRPr="00FB7612">
        <w:rPr>
          <w:noProof/>
          <w:sz w:val="24"/>
          <w:szCs w:val="24"/>
        </w:rPr>
        <w:t>(Frost et al. 2021)</w:t>
      </w:r>
      <w:r w:rsidR="0001098A" w:rsidRPr="00FB7612">
        <w:rPr>
          <w:sz w:val="24"/>
          <w:szCs w:val="24"/>
        </w:rPr>
        <w:fldChar w:fldCharType="end"/>
      </w:r>
      <w:r w:rsidR="0001098A" w:rsidRPr="00FB7612">
        <w:rPr>
          <w:sz w:val="24"/>
          <w:szCs w:val="24"/>
        </w:rPr>
        <w:t xml:space="preserve">. </w:t>
      </w:r>
      <w:r w:rsidR="006D07F9" w:rsidRPr="00FB7612">
        <w:rPr>
          <w:sz w:val="24"/>
          <w:szCs w:val="24"/>
        </w:rPr>
        <w:t>We found weak support for the hypothesis that increas</w:t>
      </w:r>
      <w:r w:rsidR="0083749F" w:rsidRPr="00FB7612">
        <w:rPr>
          <w:sz w:val="24"/>
          <w:szCs w:val="24"/>
        </w:rPr>
        <w:t>es</w:t>
      </w:r>
      <w:r w:rsidR="006D07F9" w:rsidRPr="00FB7612">
        <w:rPr>
          <w:sz w:val="24"/>
          <w:szCs w:val="24"/>
        </w:rPr>
        <w:t xml:space="preserve"> in</w:t>
      </w:r>
      <w:r w:rsidR="0083749F" w:rsidRPr="00FB7612">
        <w:rPr>
          <w:sz w:val="24"/>
          <w:szCs w:val="24"/>
        </w:rPr>
        <w:t xml:space="preserve"> aggregate North Pacific scale</w:t>
      </w:r>
      <w:r w:rsidR="006D07F9" w:rsidRPr="00D72510">
        <w:rPr>
          <w:sz w:val="24"/>
          <w:szCs w:val="24"/>
        </w:rPr>
        <w:t xml:space="preserve"> </w:t>
      </w:r>
      <w:r w:rsidR="005A3A53">
        <w:rPr>
          <w:sz w:val="24"/>
          <w:szCs w:val="24"/>
        </w:rPr>
        <w:t>Chum</w:t>
      </w:r>
      <w:r w:rsidR="0083749F">
        <w:rPr>
          <w:sz w:val="24"/>
          <w:szCs w:val="24"/>
        </w:rPr>
        <w:t xml:space="preserve"> salmon </w:t>
      </w:r>
      <w:r w:rsidR="006D07F9" w:rsidRPr="00D72510">
        <w:rPr>
          <w:sz w:val="24"/>
          <w:szCs w:val="24"/>
        </w:rPr>
        <w:t>hatchery release</w:t>
      </w:r>
      <w:r w:rsidR="0083749F">
        <w:rPr>
          <w:sz w:val="24"/>
          <w:szCs w:val="24"/>
        </w:rPr>
        <w:t xml:space="preserve">s are associated with </w:t>
      </w:r>
      <w:r w:rsidR="006D07F9" w:rsidRPr="00D72510">
        <w:rPr>
          <w:sz w:val="24"/>
          <w:szCs w:val="24"/>
        </w:rPr>
        <w:t xml:space="preserve">a </w:t>
      </w:r>
      <w:r w:rsidR="00D72510" w:rsidRPr="00B87A54">
        <w:rPr>
          <w:sz w:val="24"/>
          <w:szCs w:val="24"/>
          <w:highlight w:val="yellow"/>
        </w:rPr>
        <w:t>12</w:t>
      </w:r>
      <w:r w:rsidR="006D07F9" w:rsidRPr="00B87A54">
        <w:rPr>
          <w:sz w:val="24"/>
          <w:szCs w:val="24"/>
          <w:highlight w:val="yellow"/>
        </w:rPr>
        <w:t>% (</w:t>
      </w:r>
      <w:r w:rsidR="00D72510" w:rsidRPr="00B87A54">
        <w:rPr>
          <w:sz w:val="24"/>
          <w:szCs w:val="24"/>
          <w:highlight w:val="yellow"/>
        </w:rPr>
        <w:t>-95% CI: 0.30, 0.01</w:t>
      </w:r>
      <w:r w:rsidR="006D07F9" w:rsidRPr="00D72510">
        <w:rPr>
          <w:sz w:val="24"/>
          <w:szCs w:val="24"/>
        </w:rPr>
        <w:t>) decrease</w:t>
      </w:r>
      <w:r w:rsidR="006D07F9">
        <w:rPr>
          <w:sz w:val="24"/>
          <w:szCs w:val="24"/>
        </w:rPr>
        <w:t xml:space="preserve"> in Yukon River </w:t>
      </w:r>
      <w:r w:rsidR="008831F2">
        <w:rPr>
          <w:sz w:val="24"/>
          <w:szCs w:val="24"/>
        </w:rPr>
        <w:t>f</w:t>
      </w:r>
      <w:r w:rsidR="006D07F9">
        <w:rPr>
          <w:sz w:val="24"/>
          <w:szCs w:val="24"/>
        </w:rPr>
        <w:t xml:space="preserve">all </w:t>
      </w:r>
      <w:r w:rsidR="005A3A53">
        <w:rPr>
          <w:sz w:val="24"/>
          <w:szCs w:val="24"/>
        </w:rPr>
        <w:t>Chum</w:t>
      </w:r>
      <w:r w:rsidR="006D07F9">
        <w:rPr>
          <w:sz w:val="24"/>
          <w:szCs w:val="24"/>
        </w:rPr>
        <w:t xml:space="preserve"> salmon </w:t>
      </w:r>
      <w:r w:rsidR="00E65BF4">
        <w:rPr>
          <w:sz w:val="24"/>
          <w:szCs w:val="24"/>
        </w:rPr>
        <w:t>survival</w:t>
      </w:r>
      <w:r w:rsidR="006D07F9">
        <w:rPr>
          <w:sz w:val="24"/>
          <w:szCs w:val="24"/>
        </w:rPr>
        <w:t xml:space="preserve">. </w:t>
      </w:r>
      <w:r w:rsidR="001D6C5A">
        <w:rPr>
          <w:sz w:val="24"/>
          <w:szCs w:val="24"/>
        </w:rPr>
        <w:t>Negative impacts of increased competition at sea</w:t>
      </w:r>
      <w:r w:rsidR="004F4BAB">
        <w:rPr>
          <w:sz w:val="24"/>
          <w:szCs w:val="24"/>
        </w:rPr>
        <w:t xml:space="preserve"> for Alaskan salmon</w:t>
      </w:r>
      <w:r w:rsidR="001D6C5A">
        <w:rPr>
          <w:sz w:val="24"/>
          <w:szCs w:val="24"/>
        </w:rPr>
        <w:t xml:space="preserve"> have been highlighted recently in the literature, </w:t>
      </w:r>
      <w:r w:rsidR="001D6C5A" w:rsidRPr="00B87A54">
        <w:rPr>
          <w:sz w:val="24"/>
          <w:szCs w:val="24"/>
        </w:rPr>
        <w:t xml:space="preserve">and linked to decreased salmon body sizes </w:t>
      </w:r>
      <w:r w:rsidR="00127A5F" w:rsidRPr="00B87A54">
        <w:rPr>
          <w:sz w:val="24"/>
          <w:szCs w:val="24"/>
        </w:rPr>
        <w:fldChar w:fldCharType="begin"/>
      </w:r>
      <w:r w:rsidR="00127A5F" w:rsidRPr="00B87A54">
        <w:rPr>
          <w:sz w:val="24"/>
          <w:szCs w:val="24"/>
        </w:rPr>
        <w:instrText xml:space="preserve"> ADDIN ZOTERO_ITEM CSL_CITATION {"citationID":"zHVlvCUH","properties":{"formattedCitation":"(Oke et al. 2020)","plainCitation":"(Oke et al. 2020)","noteIndex":0},"citationItems":[{"id":11,"uris":["http://zotero.org/users/8784224/items/39BSNKKE"],"itemData":{"id":11,"type":"article-journal","abstract":"Declines in animal body sizes are widely reported and likely impact ecological interactions and ecosystem services. For harvested species subject to multiple stressors, limited understanding of the causes and consequences of size declines impedes prediction, prevention, and mitigation. We highlight widespread declines in Pacific salmon size based on 60 years of measurements from 12.5 million fish across Alaska, the last largely pristine North American salmon-producing region. Declines in salmon size, primarily resulting from shifting age structure, are associated with climate and competition at sea. Compared to salmon maturing before 1990, the reduced size of adult salmon after 2010 has potentially resulted in substantial losses to ecosystems and people; for Chinook salmon we estimated average per-fish reductions in egg production (−16%), nutrient transport (−28%), fisheries value (−21%), and meals for rural people (−26%). Downsizing of organisms is a global concern, and current trends may pose substantial risks for nature and people.","container-title":"Nature Communications","DOI":"10.1038/s41467-020-17726-z","ISSN":"2041-1723","issue":"1","journalAbbreviation":"Nat Commun","language":"en","license":"2020 The Author(s)","note":"Bandiera_abtest: a\nCc_license_type: cc_by\nCg_type: Nature Research Journals\nnumber: 1\nPrimary_atype: Research\npublisher: Nature Publishing Group\nSubject_term: Climate-change ecology;Conservation biology;Ecosystem services;Evolutionary ecology\nSubject_term_id: climate-change-ecology;conservation;ecosystem-services;evolutionary-ecology","page":"4155","source":"www.nature.com","title":"Recent declines in salmon body size impact ecosystems and fisheries","volume":"11","author":[{"family":"Oke","given":"K. B."},{"family":"Cunningham","given":"C. J."},{"family":"Westley","given":"P. a. H."},{"family":"Baskett","given":"M. L."},{"family":"Carlson","given":"S. M."},{"family":"Clark","given":"J."},{"family":"Hendry","given":"A. P."},{"family":"Karatayev","given":"V. A."},{"family":"Kendall","given":"N. W."},{"family":"Kibele","given":"J."},{"family":"Kindsvater","given":"H. K."},{"family":"Kobayashi","given":"K. M."},{"family":"Lewis","given":"B."},{"family":"Munch","given":"S."},{"family":"Reynolds","given":"J. D."},{"family":"Vick","given":"G. K."},{"family":"Palkovacs","given":"E. P."}],"issued":{"date-parts":[["2020",8,19]]}}}],"schema":"https://github.com/citation-style-language/schema/raw/master/csl-citation.json"} </w:instrText>
      </w:r>
      <w:r w:rsidR="00127A5F" w:rsidRPr="00B87A54">
        <w:rPr>
          <w:sz w:val="24"/>
          <w:szCs w:val="24"/>
        </w:rPr>
        <w:fldChar w:fldCharType="separate"/>
      </w:r>
      <w:r w:rsidR="00127A5F" w:rsidRPr="00B87A54">
        <w:rPr>
          <w:noProof/>
          <w:sz w:val="24"/>
          <w:szCs w:val="24"/>
        </w:rPr>
        <w:t>(Oke et al. 2020)</w:t>
      </w:r>
      <w:r w:rsidR="00127A5F" w:rsidRPr="00B87A54">
        <w:rPr>
          <w:sz w:val="24"/>
          <w:szCs w:val="24"/>
        </w:rPr>
        <w:fldChar w:fldCharType="end"/>
      </w:r>
      <w:r w:rsidR="00127A5F" w:rsidRPr="00B87A54">
        <w:rPr>
          <w:sz w:val="24"/>
          <w:szCs w:val="24"/>
        </w:rPr>
        <w:t xml:space="preserve"> </w:t>
      </w:r>
      <w:r w:rsidR="001D6C5A" w:rsidRPr="00B87A54">
        <w:rPr>
          <w:sz w:val="24"/>
          <w:szCs w:val="24"/>
        </w:rPr>
        <w:t xml:space="preserve">and decreases in </w:t>
      </w:r>
      <w:r w:rsidR="004F4BAB" w:rsidRPr="00B87A54">
        <w:rPr>
          <w:sz w:val="24"/>
          <w:szCs w:val="24"/>
        </w:rPr>
        <w:t xml:space="preserve">population </w:t>
      </w:r>
      <w:r w:rsidR="001D6C5A" w:rsidRPr="00B87A54">
        <w:rPr>
          <w:sz w:val="24"/>
          <w:szCs w:val="24"/>
        </w:rPr>
        <w:t>productivity</w:t>
      </w:r>
      <w:r w:rsidR="00594DC0" w:rsidRPr="00B87A54">
        <w:rPr>
          <w:sz w:val="24"/>
          <w:szCs w:val="24"/>
        </w:rPr>
        <w:t xml:space="preserve"> </w:t>
      </w:r>
      <w:r w:rsidR="00594DC0" w:rsidRPr="00B87A54">
        <w:rPr>
          <w:sz w:val="24"/>
          <w:szCs w:val="24"/>
        </w:rPr>
        <w:fldChar w:fldCharType="begin"/>
      </w:r>
      <w:r w:rsidR="00127A5F" w:rsidRPr="00B87A54">
        <w:rPr>
          <w:sz w:val="24"/>
          <w:szCs w:val="24"/>
        </w:rPr>
        <w:instrText xml:space="preserve"> ADDIN ZOTERO_ITEM CSL_CITATION {"citationID":"22wfyVaM","properties":{"formattedCitation":"(Feddern et al. 2024)","plainCitation":"(Feddern et al. 2024)","noteIndex":0},"citationItems":[{"id":4585,"uris":["http://zotero.org/users/8784224/items/XCIUF3BH"],"itemData":{"id":4585,"type":"article-journal","abstract":"Disentangling the influences of climate change from other stressors affecting the population dynamics of aquatic species is particularly pressing for northern latitude ecosystems, where climate-­driven warming is occurring faster than the global average. Chinook salmon (Oncorhynchus tshawytscha) in the Yukon-­Kuskokwim (YK) region occupy the northern extent of their species' range and are experiencing prolonged declines in abundance resulting in fisheries closures and impacts to the well-­being of Indigenous people and local communities. These declines have been associated with physical (e.g., temperature, streamflow) and biological (e.g., body size, competition) conditions, but uncertainty remains about the relative influence of these drivers on productivity across populations and how salmon–environment relationships vary across watersheds. To fill these knowledge gaps, we estimated the effects of marine and freshwater environmental indicators, body size, and indices of competition, on the productivity (adult returns-­per-­spawner) of 26 Chinook salmon populations in the YK region using a Bayesian hierarchical stock-­recruitment model. Across most populations, productivity declined with smaller spawner body size and sea surface temperatures that were colder in the winter and warmer in the summer during the first year at sea. Decreased productivity was also associated with above average fall maximum daily streamflow, increased sea ice cover prior to juvenile outmigration, and abundance of marine competitors, but the strength of these effects varied among populations. Maximum daily stream temperature during spawning migration had a nonlinear relationship with productivity, with reduced productivity in years when temperatures exceeded thresholds in main stem rivers. These results demonstrate for the first time that well-­documented declines in body size of YK Chinook salmon were associated with declining population productivity, while taking climate into account.","container-title":"Global Change Biology","DOI":"10.1111/gcb.17508","ISSN":"1354-1013, 1365-2486","issue":"10","journalAbbreviation":"Global Change Biology","language":"en","page":"e17508","source":"DOI.org (Crossref)","title":"Body size and early marine conditions drive changes in Chinook salmon productivity across northern latitude ecosystems","volume":"30","author":[{"family":"Feddern","given":"Megan L."},{"family":"Shaftel","given":"Rebecca"},{"family":"Schoen","given":"Erik R."},{"family":"Cunningham","given":"Curry J."},{"family":"Connors","given":"Brendan M."},{"family":"Staton","given":"Benjamin A."},{"family":"Von Finster","given":"Al"},{"family":"Liller","given":"Zachary"},{"family":"Von Biela","given":"Vanessa R."},{"family":"Howard","given":"Katherine G."}],"issued":{"date-parts":[["2024",10]]}}}],"schema":"https://github.com/citation-style-language/schema/raw/master/csl-citation.json"} </w:instrText>
      </w:r>
      <w:r w:rsidR="00594DC0" w:rsidRPr="00B87A54">
        <w:rPr>
          <w:sz w:val="24"/>
          <w:szCs w:val="24"/>
        </w:rPr>
        <w:fldChar w:fldCharType="separate"/>
      </w:r>
      <w:r w:rsidR="00127A5F" w:rsidRPr="00B87A54">
        <w:rPr>
          <w:noProof/>
          <w:sz w:val="24"/>
          <w:szCs w:val="24"/>
        </w:rPr>
        <w:t>(Feddern et al. 2024)</w:t>
      </w:r>
      <w:r w:rsidR="00594DC0" w:rsidRPr="00B87A54">
        <w:rPr>
          <w:sz w:val="24"/>
          <w:szCs w:val="24"/>
        </w:rPr>
        <w:fldChar w:fldCharType="end"/>
      </w:r>
      <w:r w:rsidR="001D6C5A" w:rsidRPr="00B87A54">
        <w:rPr>
          <w:sz w:val="24"/>
          <w:szCs w:val="24"/>
        </w:rPr>
        <w:t>.</w:t>
      </w:r>
      <w:r w:rsidR="00E55642" w:rsidRPr="00B87A54">
        <w:rPr>
          <w:sz w:val="24"/>
          <w:szCs w:val="24"/>
        </w:rPr>
        <w:t xml:space="preserve"> </w:t>
      </w:r>
      <w:r w:rsidR="00B87A54">
        <w:rPr>
          <w:sz w:val="24"/>
          <w:szCs w:val="24"/>
        </w:rPr>
        <w:t>A negative relationship between hatchery Chum and Yukon River chum</w:t>
      </w:r>
      <w:r w:rsidR="00E55642" w:rsidRPr="00B87A54">
        <w:rPr>
          <w:sz w:val="24"/>
          <w:szCs w:val="24"/>
        </w:rPr>
        <w:t xml:space="preserve"> could result from</w:t>
      </w:r>
      <w:r w:rsidR="00B87A54" w:rsidRPr="00B87A54">
        <w:rPr>
          <w:sz w:val="24"/>
          <w:szCs w:val="24"/>
        </w:rPr>
        <w:t xml:space="preserve"> </w:t>
      </w:r>
      <w:r w:rsidR="00B87A54" w:rsidRPr="00B87A54">
        <w:rPr>
          <w:rFonts w:eastAsiaTheme="minorHAnsi"/>
          <w:color w:val="000000"/>
          <w:sz w:val="24"/>
          <w:szCs w:val="24"/>
        </w:rPr>
        <w:t>intraspecific competition, interspecific competition for the same prey, or trophic cascades</w:t>
      </w:r>
      <w:r w:rsidR="00B87A54">
        <w:rPr>
          <w:rFonts w:eastAsiaTheme="minorHAnsi"/>
          <w:color w:val="000000"/>
          <w:sz w:val="24"/>
          <w:szCs w:val="24"/>
        </w:rPr>
        <w:t xml:space="preserve"> </w:t>
      </w:r>
      <w:r w:rsidR="00526F5D">
        <w:rPr>
          <w:rFonts w:eastAsiaTheme="minorHAnsi"/>
          <w:color w:val="000000"/>
          <w:sz w:val="24"/>
          <w:szCs w:val="24"/>
        </w:rPr>
        <w:fldChar w:fldCharType="begin"/>
      </w:r>
      <w:r w:rsidR="00526F5D">
        <w:rPr>
          <w:rFonts w:eastAsiaTheme="minorHAnsi"/>
          <w:color w:val="000000"/>
          <w:sz w:val="24"/>
          <w:szCs w:val="24"/>
        </w:rPr>
        <w:instrText xml:space="preserve"> ADDIN ZOTERO_ITEM CSL_CITATION {"citationID":"M5YRF1QC","properties":{"formattedCitation":"(Connors et al. 2025)","plainCitation":"(Connors et al. 2025)","noteIndex":0},"citationItems":[{"id":5239,"uris":["http://zotero.org/users/8784224/items/DJ4S5NFS"],"itemData":{"id":5239,"type":"article-journal","abstract":"The North Pacific Ocean is warming and overall Pacific salmon abundance is higher now than at any other time in the past century. This increase in abundance is in large part due to warming-related changes in marine ecosystems at northern latitudes that primarily benefit pink salmon, and industrial-scale hatchery production to support commercial fisheries. A large body of evidence indicates that increasing and more variable ocean temperatures, as well as competition among salmon at sea, are associated with shifts in salmon productivity, body size, and age at maturation. However, these relationships vary by species, location, and time, resulting in increased harvest opportunities in some regions and exacerbated conservation concerns in others. The weight-of-evidence suggests North Pacific salmon nations should, as a minimum, limit further increases in hatchery salmon production until there is a better scientific understanding of hatchery and wild salmon distribution at sea, how they interact, and how the consequences of these interactions are influenced by broader climate and ecosystem conditions. Coordinated research to overcome knowledge gaps and develop strategies to reduce unintended interactions between hatchery and wild salmon could be funded (in part) by a tax placed on industrial-scale hatchery salmon releases. A tax would formalize recognition that there are finite prey resources to support salmon in the ocean and that both prey and wild salmon represent a “common property” whose use should not be without cost to those that seek to benefit from them. We highlight additional approaches salmon nations can take to adapt to changing conditions and suggest that improved communication and collaboration among North Pacific salmon research and management agencies will be key to balancing the benefits and risks of a warming and more crowded ocean.","container-title":"ICES Journal of Marine Science","DOI":"10.1093/icesjms/fsae135","ISSN":"1054-3139, 1095-9289","issue":"1","language":"en","license":"https://creativecommons.org/licenses/by/4.0/","page":"fsae135","source":"DOI.org (Crossref)","title":"Adapting management of Pacific salmon to a warming and more crowded ocean","volume":"82","author":[{"family":"Connors","given":"Brendan"},{"family":"Ruggerone","given":"Gregory T"},{"family":"Irvine","given":"James R"}],"editor":[{"family":"Browman","given":"Howard"}],"issued":{"date-parts":[["2025",1,22]]}}}],"schema":"https://github.com/citation-style-language/schema/raw/master/csl-citation.json"} </w:instrText>
      </w:r>
      <w:r w:rsidR="00526F5D">
        <w:rPr>
          <w:rFonts w:eastAsiaTheme="minorHAnsi"/>
          <w:color w:val="000000"/>
          <w:sz w:val="24"/>
          <w:szCs w:val="24"/>
        </w:rPr>
        <w:fldChar w:fldCharType="separate"/>
      </w:r>
      <w:r w:rsidR="00526F5D">
        <w:rPr>
          <w:rFonts w:eastAsiaTheme="minorHAnsi"/>
          <w:noProof/>
          <w:color w:val="000000"/>
          <w:sz w:val="24"/>
          <w:szCs w:val="24"/>
        </w:rPr>
        <w:t>(Connors et al. 2025)</w:t>
      </w:r>
      <w:r w:rsidR="00526F5D">
        <w:rPr>
          <w:rFonts w:eastAsiaTheme="minorHAnsi"/>
          <w:color w:val="000000"/>
          <w:sz w:val="24"/>
          <w:szCs w:val="24"/>
        </w:rPr>
        <w:fldChar w:fldCharType="end"/>
      </w:r>
      <w:r w:rsidR="00B87A54" w:rsidRPr="00B87A54">
        <w:rPr>
          <w:rFonts w:eastAsiaTheme="minorHAnsi"/>
          <w:color w:val="000000"/>
          <w:sz w:val="24"/>
          <w:szCs w:val="24"/>
        </w:rPr>
        <w:t>.</w:t>
      </w:r>
      <w:r w:rsidR="00E55642" w:rsidRPr="00B87A54">
        <w:rPr>
          <w:sz w:val="24"/>
          <w:szCs w:val="24"/>
        </w:rPr>
        <w:t xml:space="preserve"> </w:t>
      </w:r>
      <w:r w:rsidR="00424878" w:rsidRPr="00B87A54">
        <w:rPr>
          <w:sz w:val="24"/>
          <w:szCs w:val="24"/>
        </w:rPr>
        <w:t xml:space="preserve">Increasing evidence supporting negative impacts of crowded seas resulting from increased hatchery releases on wild salmon populations has led to calls for more coordinated international hatchery management </w:t>
      </w:r>
      <w:r w:rsidR="00424878" w:rsidRPr="00B87A54">
        <w:rPr>
          <w:sz w:val="24"/>
          <w:szCs w:val="24"/>
        </w:rPr>
        <w:fldChar w:fldCharType="begin"/>
      </w:r>
      <w:r w:rsidR="00424878" w:rsidRPr="00B87A54">
        <w:rPr>
          <w:sz w:val="24"/>
          <w:szCs w:val="24"/>
        </w:rPr>
        <w:instrText xml:space="preserve"> ADDIN ZOTERO_ITEM CSL_CITATION {"citationID":"VC4a5F9O","properties":{"formattedCitation":"(Connors et al. 2025)","plainCitation":"(Connors et al. 2025)","noteIndex":0},"citationItems":[{"id":5239,"uris":["http://zotero.org/users/8784224/items/DJ4S5NFS"],"itemData":{"id":5239,"type":"article-journal","abstract":"The North Pacific Ocean is warming and overall Pacific salmon abundance is higher now than at any other time in the past century. This increase in abundance is in large part due to warming-related changes in marine ecosystems at northern latitudes that primarily benefit pink salmon, and industrial-scale hatchery production to support commercial fisheries. A large body of evidence indicates that increasing and more variable ocean temperatures, as well as competition among salmon at sea, are associated with shifts in salmon productivity, body size, and age at maturation. However, these relationships vary by species, location, and time, resulting in increased harvest opportunities in some regions and exacerbated conservation concerns in others. The weight-of-evidence suggests North Pacific salmon nations should, as a minimum, limit further increases in hatchery salmon production until there is a better scientific understanding of hatchery and wild salmon distribution at sea, how they interact, and how the consequences of these interactions are influenced by broader climate and ecosystem conditions. Coordinated research to overcome knowledge gaps and develop strategies to reduce unintended interactions between hatchery and wild salmon could be funded (in part) by a tax placed on industrial-scale hatchery salmon releases. A tax would formalize recognition that there are finite prey resources to support salmon in the ocean and that both prey and wild salmon represent a “common property” whose use should not be without cost to those that seek to benefit from them. We highlight additional approaches salmon nations can take to adapt to changing conditions and suggest that improved communication and collaboration among North Pacific salmon research and management agencies will be key to balancing the benefits and risks of a warming and more crowded ocean.","container-title":"ICES Journal of Marine Science","DOI":"10.1093/icesjms/fsae135","ISSN":"1054-3139, 1095-9289","issue":"1","language":"en","license":"https://creativecommons.org/licenses/by/4.0/","page":"fsae135","source":"DOI.org (Crossref)","title":"Adapting management of Pacific salmon to a warming and more crowded ocean","volume":"82","author":[{"family":"Connors","given":"Brendan"},{"family":"Ruggerone","given":"Gregory T"},{"family":"Irvine","given":"James R"}],"editor":[{"family":"Browman","given":"Howard"}],"issued":{"date-parts":[["2025",1,22]]}}}],"schema":"https://github.com/citation-style-language/schema/raw/master/csl-citation.json"} </w:instrText>
      </w:r>
      <w:r w:rsidR="00424878" w:rsidRPr="00B87A54">
        <w:rPr>
          <w:sz w:val="24"/>
          <w:szCs w:val="24"/>
        </w:rPr>
        <w:fldChar w:fldCharType="separate"/>
      </w:r>
      <w:r w:rsidR="00424878" w:rsidRPr="00B87A54">
        <w:rPr>
          <w:noProof/>
          <w:sz w:val="24"/>
          <w:szCs w:val="24"/>
        </w:rPr>
        <w:t>(Connors et al. 2025)</w:t>
      </w:r>
      <w:r w:rsidR="00424878" w:rsidRPr="00B87A54">
        <w:rPr>
          <w:sz w:val="24"/>
          <w:szCs w:val="24"/>
        </w:rPr>
        <w:fldChar w:fldCharType="end"/>
      </w:r>
      <w:r w:rsidR="00424878" w:rsidRPr="00B87A54">
        <w:rPr>
          <w:sz w:val="24"/>
          <w:szCs w:val="24"/>
        </w:rPr>
        <w:t xml:space="preserve">. </w:t>
      </w:r>
      <w:r w:rsidR="00791ED3" w:rsidRPr="00B87A54">
        <w:rPr>
          <w:sz w:val="24"/>
          <w:szCs w:val="24"/>
        </w:rPr>
        <w:t xml:space="preserve">Such coordination would require cooperation across jurisdictional boundaries but could represent a critical </w:t>
      </w:r>
      <w:r w:rsidR="00791ED3" w:rsidRPr="00A70FCA">
        <w:rPr>
          <w:sz w:val="24"/>
          <w:szCs w:val="24"/>
        </w:rPr>
        <w:t xml:space="preserve">step toward </w:t>
      </w:r>
      <w:r w:rsidR="00127A5F" w:rsidRPr="00A70FCA">
        <w:rPr>
          <w:sz w:val="24"/>
          <w:szCs w:val="24"/>
        </w:rPr>
        <w:t>coordinated adaptive</w:t>
      </w:r>
      <w:r w:rsidR="00791ED3" w:rsidRPr="00A70FCA">
        <w:rPr>
          <w:sz w:val="24"/>
          <w:szCs w:val="24"/>
        </w:rPr>
        <w:t xml:space="preserve"> management in an era of climate change and increasing resource competition.</w:t>
      </w:r>
    </w:p>
    <w:p w14:paraId="04E2767A" w14:textId="0C22D6F4" w:rsidR="00040C13" w:rsidRPr="00343D1F" w:rsidRDefault="00A70FCA" w:rsidP="00F30517">
      <w:pPr>
        <w:pStyle w:val="CommentText"/>
        <w:ind w:firstLine="720"/>
        <w:rPr>
          <w:sz w:val="24"/>
          <w:szCs w:val="24"/>
        </w:rPr>
      </w:pPr>
      <w:r>
        <w:rPr>
          <w:sz w:val="24"/>
          <w:szCs w:val="24"/>
        </w:rPr>
        <w:t>While we did find strong relationships with covariates</w:t>
      </w:r>
      <w:r w:rsidRPr="00A70FCA">
        <w:rPr>
          <w:sz w:val="24"/>
          <w:szCs w:val="24"/>
        </w:rPr>
        <w:t xml:space="preserve">, </w:t>
      </w:r>
      <w:r>
        <w:rPr>
          <w:sz w:val="24"/>
          <w:szCs w:val="24"/>
        </w:rPr>
        <w:t xml:space="preserve">there are </w:t>
      </w:r>
      <w:r w:rsidRPr="00A70FCA">
        <w:rPr>
          <w:sz w:val="24"/>
          <w:szCs w:val="24"/>
        </w:rPr>
        <w:t>limitations</w:t>
      </w:r>
      <w:r>
        <w:rPr>
          <w:sz w:val="24"/>
          <w:szCs w:val="24"/>
        </w:rPr>
        <w:t xml:space="preserve"> in our analytical approach that</w:t>
      </w:r>
      <w:r w:rsidRPr="00A70FCA">
        <w:rPr>
          <w:sz w:val="24"/>
          <w:szCs w:val="24"/>
        </w:rPr>
        <w:t xml:space="preserve"> constrain </w:t>
      </w:r>
      <w:r>
        <w:rPr>
          <w:sz w:val="24"/>
          <w:szCs w:val="24"/>
        </w:rPr>
        <w:t xml:space="preserve">our inference </w:t>
      </w:r>
      <w:r w:rsidRPr="00A70FCA">
        <w:rPr>
          <w:sz w:val="24"/>
          <w:szCs w:val="24"/>
        </w:rPr>
        <w:t xml:space="preserve">Yukon River fall Chum salmon population </w:t>
      </w:r>
      <w:r w:rsidRPr="00A70FCA">
        <w:rPr>
          <w:sz w:val="24"/>
          <w:szCs w:val="24"/>
        </w:rPr>
        <w:lastRenderedPageBreak/>
        <w:t>dynamics</w:t>
      </w:r>
      <w:r>
        <w:rPr>
          <w:sz w:val="24"/>
          <w:szCs w:val="24"/>
        </w:rPr>
        <w:t xml:space="preserve">. </w:t>
      </w:r>
      <w:r w:rsidR="00E871FA" w:rsidRPr="00A70FCA">
        <w:rPr>
          <w:sz w:val="24"/>
          <w:szCs w:val="24"/>
        </w:rPr>
        <w:t xml:space="preserve">The broad spatial distribution of Yukon River fall </w:t>
      </w:r>
      <w:r w:rsidR="005A3A53" w:rsidRPr="00A70FCA">
        <w:rPr>
          <w:sz w:val="24"/>
          <w:szCs w:val="24"/>
        </w:rPr>
        <w:t>Chum</w:t>
      </w:r>
      <w:r w:rsidR="00E871FA" w:rsidRPr="00A70FCA">
        <w:rPr>
          <w:sz w:val="24"/>
          <w:szCs w:val="24"/>
        </w:rPr>
        <w:t xml:space="preserve"> salmon across Interior Alaska and Canada presents challenges for detecting relationships</w:t>
      </w:r>
      <w:r w:rsidR="005D2EC2" w:rsidRPr="00A70FCA">
        <w:rPr>
          <w:sz w:val="24"/>
          <w:szCs w:val="24"/>
        </w:rPr>
        <w:t xml:space="preserve"> with biotic or abiotic environmental processes</w:t>
      </w:r>
      <w:r w:rsidR="00E871FA" w:rsidRPr="00A70FCA">
        <w:rPr>
          <w:sz w:val="24"/>
          <w:szCs w:val="24"/>
        </w:rPr>
        <w:t xml:space="preserve">. Most covariates in our analysis serve as regional indicators that may </w:t>
      </w:r>
      <w:r w:rsidR="005D2EC2" w:rsidRPr="00A70FCA">
        <w:rPr>
          <w:sz w:val="24"/>
          <w:szCs w:val="24"/>
        </w:rPr>
        <w:t xml:space="preserve">obscure </w:t>
      </w:r>
      <w:r w:rsidR="00E871FA" w:rsidRPr="00A70FCA">
        <w:rPr>
          <w:sz w:val="24"/>
          <w:szCs w:val="24"/>
        </w:rPr>
        <w:t xml:space="preserve">local effects. </w:t>
      </w:r>
      <w:r w:rsidR="00791ED3" w:rsidRPr="00A70FCA">
        <w:rPr>
          <w:sz w:val="24"/>
          <w:szCs w:val="24"/>
        </w:rPr>
        <w:t xml:space="preserve">This scale mismatch represents a persistent challenge in large river salmon ecology, where management units often encompass multiple </w:t>
      </w:r>
      <w:r w:rsidRPr="00A70FCA">
        <w:rPr>
          <w:sz w:val="24"/>
          <w:szCs w:val="24"/>
        </w:rPr>
        <w:t>spawning</w:t>
      </w:r>
      <w:r w:rsidR="00791ED3" w:rsidRPr="00A70FCA">
        <w:rPr>
          <w:sz w:val="24"/>
          <w:szCs w:val="24"/>
        </w:rPr>
        <w:t xml:space="preserve"> populations experiencing heterogeneous environmental conditions </w:t>
      </w:r>
      <w:r w:rsidRPr="00A70FCA">
        <w:rPr>
          <w:sz w:val="24"/>
          <w:szCs w:val="24"/>
        </w:rPr>
        <w:fldChar w:fldCharType="begin"/>
      </w:r>
      <w:r w:rsidRPr="00A70FCA">
        <w:rPr>
          <w:sz w:val="24"/>
          <w:szCs w:val="24"/>
        </w:rPr>
        <w:instrText xml:space="preserve"> ADDIN ZOTERO_ITEM CSL_CITATION {"citationID":"HFRUEif1","properties":{"formattedCitation":"(Hutchinson 2008)","plainCitation":"(Hutchinson 2008)","noteIndex":0},"citationItems":[{"id":5471,"uris":["http://zotero.org/users/8784224/items/KBHK9KBD"],"itemData":{"id":5471,"type":"article-journal","abstract":"The plight of the marine fisheries is attracting increasing attention as unsustainably high exploitation levels, exacerbated by more extreme climatic conditions, are driving stocks to the point of collapse. The North Atlantic cod (Gadus morhua), a species which until recently formed a major component of the demersal fisheries, has undergone significant declines across its range. The North Sea stock is typical of many, with a spawning stock biomass that has remained below the safe biological limit since 2000 and recruitment levels near the lowest on record. Cod within the North Sea are currently managed as a single stock, and yet mounting empirical evidence supports the existence of a metapopulation of regionally variable, genetically distinct, sub-stocks. Applying the same management strategies to multiple stocks that differ in their resilience to exploitation inevitably results in the overfishing and likely collapse of the weaker components. Indeed, recent studies have identified two North Sea spawning stocks that have undergone disproportionally large collapses with very substantial reductions in egg production. Similarly affected cod stocks in the northwest Atlantic have shown little evidence of recovery, despite fishery closures. The possible implications of ignoring sub-structuring within management units for biocomplexity, local adaptation and ecosystem stability are considered.","container-title":"Biology Letters","DOI":"10.1098/rsbl.2008.0443","ISSN":"1744-9561","issue":"6","journalAbbreviation":"Biol Lett","note":"PMID: 18782730\nPMCID: PMC2614176","page":"693-695","source":"PubMed Central","title":"The dangers of ignoring stock complexity in fishery management: the case of the North Sea cod","title-short":"The dangers of ignoring stock complexity in fishery management","volume":"4","author":[{"family":"Hutchinson","given":"William F"}],"issued":{"date-parts":[["2008",12,23]]}}}],"schema":"https://github.com/citation-style-language/schema/raw/master/csl-citation.json"} </w:instrText>
      </w:r>
      <w:r w:rsidRPr="00A70FCA">
        <w:rPr>
          <w:sz w:val="24"/>
          <w:szCs w:val="24"/>
        </w:rPr>
        <w:fldChar w:fldCharType="separate"/>
      </w:r>
      <w:r w:rsidRPr="00A70FCA">
        <w:rPr>
          <w:noProof/>
          <w:sz w:val="24"/>
          <w:szCs w:val="24"/>
        </w:rPr>
        <w:t>(Hutchinson 2008)</w:t>
      </w:r>
      <w:r w:rsidRPr="00A70FCA">
        <w:rPr>
          <w:sz w:val="24"/>
          <w:szCs w:val="24"/>
        </w:rPr>
        <w:fldChar w:fldCharType="end"/>
      </w:r>
      <w:r w:rsidRPr="00A70FCA">
        <w:rPr>
          <w:sz w:val="24"/>
          <w:szCs w:val="24"/>
        </w:rPr>
        <w:t>.</w:t>
      </w:r>
      <w:r w:rsidR="00791ED3" w:rsidRPr="00A70FCA">
        <w:rPr>
          <w:sz w:val="24"/>
          <w:szCs w:val="24"/>
        </w:rPr>
        <w:t xml:space="preserve"> </w:t>
      </w:r>
      <w:r w:rsidR="00E871FA" w:rsidRPr="00A70FCA">
        <w:rPr>
          <w:sz w:val="24"/>
          <w:szCs w:val="24"/>
        </w:rPr>
        <w:t>The strongest</w:t>
      </w:r>
      <w:r w:rsidR="00E871FA" w:rsidRPr="00E871FA">
        <w:rPr>
          <w:sz w:val="24"/>
          <w:szCs w:val="24"/>
        </w:rPr>
        <w:t xml:space="preserve"> relationship we found was with the SFI, which derives from direct measurements of the fish rather than ecosystem-level indicators. This suggests that our broad-scale environmental metrics may be detecting only weak signals of potentially stronger underlying relationships </w:t>
      </w:r>
      <w:r w:rsidR="00E871FA" w:rsidRPr="00E871FA">
        <w:rPr>
          <w:color w:val="000000" w:themeColor="text1"/>
          <w:sz w:val="24"/>
          <w:szCs w:val="24"/>
        </w:rPr>
        <w:t>and highlights the d</w:t>
      </w:r>
      <w:r w:rsidR="00E871FA" w:rsidRPr="00E871FA">
        <w:rPr>
          <w:rFonts w:eastAsiaTheme="minorHAnsi"/>
          <w:color w:val="000000" w:themeColor="text1"/>
          <w:sz w:val="24"/>
          <w:szCs w:val="24"/>
        </w:rPr>
        <w:t>ifficulty in lifecycle modeling with a broad population that traverses remote areas</w:t>
      </w:r>
      <w:r w:rsidR="00E871FA" w:rsidRPr="00E871FA">
        <w:rPr>
          <w:sz w:val="24"/>
          <w:szCs w:val="24"/>
        </w:rPr>
        <w:t xml:space="preserve">. While our model's informed priors help avoid spurious correlations, additional unmeasured mechanisms could be contributing to population declines. Our ability to test alternative hypotheses was constrained by </w:t>
      </w:r>
      <w:r w:rsidR="00DB5FF6">
        <w:rPr>
          <w:sz w:val="24"/>
          <w:szCs w:val="24"/>
        </w:rPr>
        <w:t>the</w:t>
      </w:r>
      <w:r w:rsidR="00DB5FF6" w:rsidRPr="00E871FA">
        <w:rPr>
          <w:sz w:val="24"/>
          <w:szCs w:val="24"/>
        </w:rPr>
        <w:t xml:space="preserve"> </w:t>
      </w:r>
      <w:r w:rsidR="00E871FA" w:rsidRPr="00E871FA">
        <w:rPr>
          <w:sz w:val="24"/>
          <w:szCs w:val="24"/>
        </w:rPr>
        <w:t>covariate data matching our time series, particularly for freshwater life stages, with most available data focused on the marine phase of the life cycle.</w:t>
      </w:r>
      <w:r w:rsidR="008B246F">
        <w:rPr>
          <w:sz w:val="24"/>
          <w:szCs w:val="24"/>
        </w:rPr>
        <w:t xml:space="preserve"> </w:t>
      </w:r>
    </w:p>
    <w:p w14:paraId="63697797" w14:textId="3C19BD76" w:rsidR="002F6207" w:rsidRDefault="005D2EC2" w:rsidP="001C726B">
      <w:pPr>
        <w:pStyle w:val="CommentText"/>
        <w:ind w:firstLine="720"/>
        <w:rPr>
          <w:sz w:val="24"/>
          <w:szCs w:val="24"/>
        </w:rPr>
      </w:pPr>
      <w:r>
        <w:rPr>
          <w:sz w:val="24"/>
          <w:szCs w:val="24"/>
        </w:rPr>
        <w:t xml:space="preserve">Overall, </w:t>
      </w:r>
      <w:r w:rsidR="00DB5FF6">
        <w:rPr>
          <w:sz w:val="24"/>
          <w:szCs w:val="24"/>
        </w:rPr>
        <w:t>our</w:t>
      </w:r>
      <w:r w:rsidR="00A178BE" w:rsidRPr="00343D1F">
        <w:rPr>
          <w:sz w:val="24"/>
          <w:szCs w:val="24"/>
        </w:rPr>
        <w:t xml:space="preserve"> analysis revealed that </w:t>
      </w:r>
      <w:r w:rsidR="00157128">
        <w:rPr>
          <w:sz w:val="24"/>
          <w:szCs w:val="24"/>
        </w:rPr>
        <w:t xml:space="preserve">changes in </w:t>
      </w:r>
      <w:r w:rsidR="00CF1294" w:rsidRPr="00343D1F">
        <w:rPr>
          <w:sz w:val="24"/>
          <w:szCs w:val="24"/>
        </w:rPr>
        <w:t xml:space="preserve">Yukon River </w:t>
      </w:r>
      <w:r w:rsidR="008831F2">
        <w:rPr>
          <w:sz w:val="24"/>
          <w:szCs w:val="24"/>
        </w:rPr>
        <w:t>f</w:t>
      </w:r>
      <w:r w:rsidR="00CF1294" w:rsidRPr="00343D1F">
        <w:rPr>
          <w:sz w:val="24"/>
          <w:szCs w:val="24"/>
        </w:rPr>
        <w:t xml:space="preserve">all </w:t>
      </w:r>
      <w:r w:rsidR="005A3A53">
        <w:rPr>
          <w:sz w:val="24"/>
          <w:szCs w:val="24"/>
        </w:rPr>
        <w:t>Chum</w:t>
      </w:r>
      <w:r w:rsidR="00CF1294" w:rsidRPr="00343D1F">
        <w:rPr>
          <w:sz w:val="24"/>
          <w:szCs w:val="24"/>
        </w:rPr>
        <w:t xml:space="preserve"> </w:t>
      </w:r>
      <w:r w:rsidR="00CF1294" w:rsidRPr="004E36E9">
        <w:rPr>
          <w:sz w:val="24"/>
          <w:szCs w:val="24"/>
        </w:rPr>
        <w:t xml:space="preserve">salmon </w:t>
      </w:r>
      <w:r w:rsidR="004E36E9" w:rsidRPr="004E36E9">
        <w:rPr>
          <w:rFonts w:eastAsiaTheme="minorHAnsi"/>
          <w:color w:val="000000"/>
          <w:sz w:val="24"/>
          <w:szCs w:val="24"/>
        </w:rPr>
        <w:t>stage-specific survival</w:t>
      </w:r>
      <w:r w:rsidR="004E36E9">
        <w:rPr>
          <w:rFonts w:eastAsiaTheme="minorHAnsi"/>
          <w:color w:val="000000"/>
          <w:sz w:val="24"/>
          <w:szCs w:val="24"/>
        </w:rPr>
        <w:t xml:space="preserve"> </w:t>
      </w:r>
      <w:r w:rsidR="00157128" w:rsidRPr="004E36E9">
        <w:rPr>
          <w:sz w:val="24"/>
          <w:szCs w:val="24"/>
        </w:rPr>
        <w:t xml:space="preserve">have occurred across freshwater and marine ecosystems </w:t>
      </w:r>
      <w:r w:rsidR="006E31CC" w:rsidRPr="004E36E9">
        <w:rPr>
          <w:sz w:val="24"/>
          <w:szCs w:val="24"/>
        </w:rPr>
        <w:t>and</w:t>
      </w:r>
      <w:r w:rsidR="00157128" w:rsidRPr="004E36E9">
        <w:rPr>
          <w:sz w:val="24"/>
          <w:szCs w:val="24"/>
        </w:rPr>
        <w:t xml:space="preserve"> </w:t>
      </w:r>
      <w:r w:rsidR="006E31CC" w:rsidRPr="004E36E9">
        <w:rPr>
          <w:sz w:val="24"/>
          <w:szCs w:val="24"/>
        </w:rPr>
        <w:t>the</w:t>
      </w:r>
      <w:r w:rsidR="006E31CC">
        <w:rPr>
          <w:sz w:val="24"/>
          <w:szCs w:val="24"/>
        </w:rPr>
        <w:t>se changes have</w:t>
      </w:r>
      <w:r w:rsidR="00157128">
        <w:rPr>
          <w:sz w:val="24"/>
          <w:szCs w:val="24"/>
        </w:rPr>
        <w:t xml:space="preserve"> contributed to </w:t>
      </w:r>
      <w:r w:rsidR="00CF1294">
        <w:rPr>
          <w:sz w:val="24"/>
          <w:szCs w:val="24"/>
        </w:rPr>
        <w:t xml:space="preserve">population </w:t>
      </w:r>
      <w:r w:rsidR="006E31CC">
        <w:rPr>
          <w:sz w:val="24"/>
          <w:szCs w:val="24"/>
        </w:rPr>
        <w:t>temporal variability and recent declines</w:t>
      </w:r>
      <w:r w:rsidR="00157128">
        <w:rPr>
          <w:sz w:val="24"/>
          <w:szCs w:val="24"/>
        </w:rPr>
        <w:t xml:space="preserve">. </w:t>
      </w:r>
      <w:r w:rsidR="00E87BC6">
        <w:rPr>
          <w:sz w:val="24"/>
          <w:szCs w:val="24"/>
        </w:rPr>
        <w:t>M</w:t>
      </w:r>
      <w:r w:rsidR="00A178BE" w:rsidRPr="00343D1F">
        <w:rPr>
          <w:sz w:val="24"/>
          <w:szCs w:val="24"/>
        </w:rPr>
        <w:t>ultiple interacting factors</w:t>
      </w:r>
      <w:r w:rsidR="00157128">
        <w:rPr>
          <w:sz w:val="24"/>
          <w:szCs w:val="24"/>
        </w:rPr>
        <w:t xml:space="preserve"> </w:t>
      </w:r>
      <w:r w:rsidR="00DB5FF6">
        <w:rPr>
          <w:sz w:val="24"/>
          <w:szCs w:val="24"/>
        </w:rPr>
        <w:t xml:space="preserve">appear to </w:t>
      </w:r>
      <w:r w:rsidR="00157128">
        <w:rPr>
          <w:sz w:val="24"/>
          <w:szCs w:val="24"/>
        </w:rPr>
        <w:t xml:space="preserve">contribute to changes in marine </w:t>
      </w:r>
      <w:r w:rsidR="00DB5FF6">
        <w:rPr>
          <w:sz w:val="24"/>
          <w:szCs w:val="24"/>
        </w:rPr>
        <w:t>survival</w:t>
      </w:r>
      <w:r w:rsidR="00A178BE" w:rsidRPr="00343D1F">
        <w:rPr>
          <w:sz w:val="24"/>
          <w:szCs w:val="24"/>
        </w:rPr>
        <w:t>, including changing ocean conditions that impact stomach fullness</w:t>
      </w:r>
      <w:r w:rsidR="006E31CC">
        <w:rPr>
          <w:sz w:val="24"/>
          <w:szCs w:val="24"/>
        </w:rPr>
        <w:t xml:space="preserve"> and </w:t>
      </w:r>
      <w:r w:rsidR="00A178BE" w:rsidRPr="00343D1F">
        <w:rPr>
          <w:sz w:val="24"/>
          <w:szCs w:val="24"/>
        </w:rPr>
        <w:t xml:space="preserve">increased competition from hatchery-origin </w:t>
      </w:r>
      <w:r w:rsidR="005A3A53">
        <w:rPr>
          <w:sz w:val="24"/>
          <w:szCs w:val="24"/>
        </w:rPr>
        <w:t>Chum</w:t>
      </w:r>
      <w:r w:rsidR="00A178BE" w:rsidRPr="00343D1F">
        <w:rPr>
          <w:sz w:val="24"/>
          <w:szCs w:val="24"/>
        </w:rPr>
        <w:t xml:space="preserve"> salmon</w:t>
      </w:r>
      <w:r w:rsidR="00DB5FF6">
        <w:rPr>
          <w:sz w:val="24"/>
          <w:szCs w:val="24"/>
        </w:rPr>
        <w:t xml:space="preserve">. Together with the estimated negative association between marine survival and overwinter temperatures suggest that a bioenergetic interaction between foraging conditions and temperature may play an important role in regulating the survival of Yukon River fall </w:t>
      </w:r>
      <w:r w:rsidR="005A3A53">
        <w:rPr>
          <w:sz w:val="24"/>
          <w:szCs w:val="24"/>
        </w:rPr>
        <w:t>Chum</w:t>
      </w:r>
      <w:r w:rsidR="00DB5FF6">
        <w:rPr>
          <w:sz w:val="24"/>
          <w:szCs w:val="24"/>
        </w:rPr>
        <w:t xml:space="preserve"> salmon cohorts.</w:t>
      </w:r>
      <w:r w:rsidR="006E31CC">
        <w:rPr>
          <w:sz w:val="24"/>
          <w:szCs w:val="24"/>
        </w:rPr>
        <w:t xml:space="preserve"> </w:t>
      </w:r>
      <w:r w:rsidR="00A178BE" w:rsidRPr="00343D1F">
        <w:rPr>
          <w:sz w:val="24"/>
          <w:szCs w:val="24"/>
        </w:rPr>
        <w:t xml:space="preserve">These findings align with broader patterns of climate-induced changes in Pacific salmon populations, where marine ecosystem </w:t>
      </w:r>
      <w:r w:rsidR="003927A4" w:rsidRPr="00343D1F">
        <w:rPr>
          <w:sz w:val="24"/>
          <w:szCs w:val="24"/>
        </w:rPr>
        <w:t>change,</w:t>
      </w:r>
      <w:r w:rsidR="00A178BE" w:rsidRPr="00343D1F">
        <w:rPr>
          <w:sz w:val="24"/>
          <w:szCs w:val="24"/>
        </w:rPr>
        <w:t xml:space="preserve"> and increased competition are increasingly linked to reduced survival and productivity.</w:t>
      </w:r>
      <w:r w:rsidR="00E87BC6">
        <w:rPr>
          <w:sz w:val="24"/>
          <w:szCs w:val="24"/>
        </w:rPr>
        <w:t xml:space="preserve"> </w:t>
      </w:r>
      <w:r w:rsidR="00A178BE" w:rsidRPr="00E87BC6">
        <w:rPr>
          <w:sz w:val="24"/>
          <w:szCs w:val="24"/>
        </w:rPr>
        <w:t>Our results highlight the complexity of managing anadromous fish populations under rapid environmental change</w:t>
      </w:r>
      <w:r w:rsidR="001C726B">
        <w:rPr>
          <w:sz w:val="24"/>
          <w:szCs w:val="24"/>
        </w:rPr>
        <w:t xml:space="preserve">.  </w:t>
      </w:r>
    </w:p>
    <w:p w14:paraId="01751C4B" w14:textId="77777777" w:rsidR="001C726B" w:rsidRDefault="001C726B" w:rsidP="001C726B">
      <w:pPr>
        <w:pStyle w:val="CommentText"/>
        <w:ind w:firstLine="720"/>
        <w:rPr>
          <w:sz w:val="24"/>
          <w:szCs w:val="24"/>
        </w:rPr>
      </w:pPr>
    </w:p>
    <w:p w14:paraId="1BDF489A" w14:textId="47E46D0A" w:rsidR="00F7115C" w:rsidRDefault="00F7115C" w:rsidP="00CC5B2A">
      <w:pPr>
        <w:pStyle w:val="Heading3"/>
      </w:pPr>
      <w:r>
        <w:t xml:space="preserve">Acknowledgements: </w:t>
      </w:r>
    </w:p>
    <w:p w14:paraId="0531FB87" w14:textId="2F4DC4B2" w:rsidR="004E36E9" w:rsidRPr="004E36E9" w:rsidRDefault="00027BFA" w:rsidP="00194CF6">
      <w:pPr>
        <w:pStyle w:val="CommentText"/>
        <w:rPr>
          <w:color w:val="222222"/>
          <w:sz w:val="24"/>
          <w:szCs w:val="24"/>
          <w:shd w:val="clear" w:color="auto" w:fill="FFFFFF"/>
        </w:rPr>
      </w:pPr>
      <w:r w:rsidRPr="004E36E9">
        <w:rPr>
          <w:sz w:val="24"/>
          <w:szCs w:val="24"/>
        </w:rPr>
        <w:t xml:space="preserve">We would like to acknowledge the </w:t>
      </w:r>
      <w:r w:rsidR="00F7115C" w:rsidRPr="004E36E9">
        <w:rPr>
          <w:sz w:val="24"/>
          <w:szCs w:val="24"/>
        </w:rPr>
        <w:t>NMFS</w:t>
      </w:r>
      <w:r w:rsidRPr="004E36E9">
        <w:rPr>
          <w:sz w:val="24"/>
          <w:szCs w:val="24"/>
        </w:rPr>
        <w:t xml:space="preserve"> Sea Grant</w:t>
      </w:r>
      <w:r w:rsidR="00F7115C" w:rsidRPr="004E36E9">
        <w:rPr>
          <w:sz w:val="24"/>
          <w:szCs w:val="24"/>
        </w:rPr>
        <w:t xml:space="preserve"> Population Dynamics Fellowship</w:t>
      </w:r>
      <w:r w:rsidRPr="004E36E9">
        <w:rPr>
          <w:sz w:val="24"/>
          <w:szCs w:val="24"/>
        </w:rPr>
        <w:t xml:space="preserve"> for </w:t>
      </w:r>
      <w:r w:rsidR="00754A3F">
        <w:rPr>
          <w:sz w:val="24"/>
          <w:szCs w:val="24"/>
        </w:rPr>
        <w:t>funding</w:t>
      </w:r>
      <w:r w:rsidRPr="004E36E9">
        <w:rPr>
          <w:sz w:val="24"/>
          <w:szCs w:val="24"/>
        </w:rPr>
        <w:t xml:space="preserve"> this work. </w:t>
      </w:r>
      <w:r w:rsidR="00754A3F">
        <w:rPr>
          <w:sz w:val="24"/>
          <w:szCs w:val="24"/>
        </w:rPr>
        <w:t xml:space="preserve">This work would not have been possible if not for generous sharing of data and knowledge, in addition to collaborative research efforts across agencies and institutions. </w:t>
      </w:r>
      <w:r w:rsidR="00194CF6">
        <w:rPr>
          <w:color w:val="222222"/>
          <w:sz w:val="24"/>
          <w:szCs w:val="24"/>
          <w:shd w:val="clear" w:color="auto" w:fill="FFFFFF"/>
        </w:rPr>
        <w:t>W</w:t>
      </w:r>
      <w:r w:rsidR="00754A3F">
        <w:rPr>
          <w:color w:val="222222"/>
          <w:sz w:val="24"/>
          <w:szCs w:val="24"/>
          <w:shd w:val="clear" w:color="auto" w:fill="FFFFFF"/>
        </w:rPr>
        <w:t>e</w:t>
      </w:r>
      <w:r w:rsidR="004E36E9" w:rsidRPr="004E36E9">
        <w:rPr>
          <w:color w:val="222222"/>
          <w:sz w:val="24"/>
          <w:szCs w:val="24"/>
          <w:shd w:val="clear" w:color="auto" w:fill="FFFFFF"/>
        </w:rPr>
        <w:t xml:space="preserve"> thank the Alaska Department of Fish and Game </w:t>
      </w:r>
      <w:r w:rsidR="00754A3F">
        <w:rPr>
          <w:color w:val="222222"/>
          <w:sz w:val="24"/>
          <w:szCs w:val="24"/>
          <w:shd w:val="clear" w:color="auto" w:fill="FFFFFF"/>
        </w:rPr>
        <w:t xml:space="preserve">for providing guidance and </w:t>
      </w:r>
      <w:r w:rsidR="00194CF6">
        <w:rPr>
          <w:color w:val="222222"/>
          <w:sz w:val="24"/>
          <w:szCs w:val="24"/>
          <w:shd w:val="clear" w:color="auto" w:fill="FFFFFF"/>
        </w:rPr>
        <w:t>salmon abundance estimates for adult life stages. Specifically, w</w:t>
      </w:r>
      <w:r w:rsidR="004E36E9" w:rsidRPr="004E36E9">
        <w:rPr>
          <w:color w:val="222222"/>
          <w:sz w:val="24"/>
          <w:szCs w:val="24"/>
          <w:shd w:val="clear" w:color="auto" w:fill="FFFFFF"/>
        </w:rPr>
        <w:t>e would like to thank Fred West</w:t>
      </w:r>
      <w:r w:rsidR="004E36E9">
        <w:rPr>
          <w:color w:val="222222"/>
          <w:sz w:val="24"/>
          <w:szCs w:val="24"/>
          <w:shd w:val="clear" w:color="auto" w:fill="FFFFFF"/>
        </w:rPr>
        <w:t xml:space="preserve">, </w:t>
      </w:r>
      <w:r w:rsidR="004E36E9" w:rsidRPr="004E36E9">
        <w:rPr>
          <w:color w:val="222222"/>
          <w:sz w:val="24"/>
          <w:szCs w:val="24"/>
          <w:shd w:val="clear" w:color="auto" w:fill="FFFFFF"/>
        </w:rPr>
        <w:t>Zach Liller</w:t>
      </w:r>
      <w:r w:rsidR="004E36E9">
        <w:rPr>
          <w:color w:val="222222"/>
          <w:sz w:val="24"/>
          <w:szCs w:val="24"/>
          <w:shd w:val="clear" w:color="auto" w:fill="FFFFFF"/>
        </w:rPr>
        <w:t xml:space="preserve">, </w:t>
      </w:r>
      <w:r w:rsidR="004E36E9" w:rsidRPr="004E36E9">
        <w:rPr>
          <w:color w:val="222222"/>
          <w:sz w:val="24"/>
          <w:szCs w:val="24"/>
          <w:shd w:val="clear" w:color="auto" w:fill="FFFFFF"/>
        </w:rPr>
        <w:t>Sean Larson</w:t>
      </w:r>
      <w:r w:rsidR="004E36E9">
        <w:rPr>
          <w:color w:val="222222"/>
          <w:sz w:val="24"/>
          <w:szCs w:val="24"/>
          <w:shd w:val="clear" w:color="auto" w:fill="FFFFFF"/>
        </w:rPr>
        <w:t xml:space="preserve"> and </w:t>
      </w:r>
      <w:proofErr w:type="spellStart"/>
      <w:r w:rsidR="004E36E9" w:rsidRPr="004E36E9">
        <w:rPr>
          <w:color w:val="222222"/>
          <w:sz w:val="24"/>
          <w:szCs w:val="24"/>
          <w:shd w:val="clear" w:color="auto" w:fill="FFFFFF"/>
        </w:rPr>
        <w:t>Hamachan</w:t>
      </w:r>
      <w:proofErr w:type="spellEnd"/>
      <w:r w:rsidR="004E36E9" w:rsidRPr="004E36E9">
        <w:rPr>
          <w:color w:val="222222"/>
          <w:sz w:val="24"/>
          <w:szCs w:val="24"/>
          <w:shd w:val="clear" w:color="auto" w:fill="FFFFFF"/>
        </w:rPr>
        <w:t xml:space="preserve"> Hamazaki from ADF&amp;G for </w:t>
      </w:r>
      <w:r w:rsidR="00754A3F">
        <w:rPr>
          <w:color w:val="222222"/>
          <w:sz w:val="24"/>
          <w:szCs w:val="24"/>
          <w:shd w:val="clear" w:color="auto" w:fill="FFFFFF"/>
        </w:rPr>
        <w:t xml:space="preserve">sharing knowledge, </w:t>
      </w:r>
      <w:r w:rsidR="004E36E9" w:rsidRPr="004E36E9">
        <w:rPr>
          <w:color w:val="222222"/>
          <w:sz w:val="24"/>
          <w:szCs w:val="24"/>
          <w:shd w:val="clear" w:color="auto" w:fill="FFFFFF"/>
        </w:rPr>
        <w:t xml:space="preserve">data and </w:t>
      </w:r>
      <w:r w:rsidR="00754A3F">
        <w:rPr>
          <w:color w:val="222222"/>
          <w:sz w:val="24"/>
          <w:szCs w:val="24"/>
          <w:shd w:val="clear" w:color="auto" w:fill="FFFFFF"/>
        </w:rPr>
        <w:t xml:space="preserve">providing </w:t>
      </w:r>
      <w:r w:rsidR="004E36E9" w:rsidRPr="004E36E9">
        <w:rPr>
          <w:color w:val="222222"/>
          <w:sz w:val="24"/>
          <w:szCs w:val="24"/>
          <w:shd w:val="clear" w:color="auto" w:fill="FFFFFF"/>
        </w:rPr>
        <w:t xml:space="preserve">conceptual support. </w:t>
      </w:r>
      <w:r w:rsidR="00194CF6">
        <w:rPr>
          <w:color w:val="222222"/>
          <w:sz w:val="24"/>
          <w:szCs w:val="24"/>
          <w:shd w:val="clear" w:color="auto" w:fill="FFFFFF"/>
        </w:rPr>
        <w:t xml:space="preserve">We thank </w:t>
      </w:r>
      <w:r w:rsidR="00194CF6" w:rsidRPr="004E36E9">
        <w:rPr>
          <w:color w:val="222222"/>
          <w:sz w:val="24"/>
          <w:szCs w:val="24"/>
          <w:shd w:val="clear" w:color="auto" w:fill="FFFFFF"/>
        </w:rPr>
        <w:t xml:space="preserve">NOAA Alaska Fishery Science Center Auke Bay Labs </w:t>
      </w:r>
      <w:r w:rsidR="00194CF6">
        <w:rPr>
          <w:color w:val="222222"/>
          <w:sz w:val="24"/>
          <w:szCs w:val="24"/>
          <w:shd w:val="clear" w:color="auto" w:fill="FFFFFF"/>
        </w:rPr>
        <w:t xml:space="preserve">and </w:t>
      </w:r>
      <w:r w:rsidR="00194CF6" w:rsidRPr="004E36E9">
        <w:rPr>
          <w:color w:val="222222"/>
          <w:sz w:val="24"/>
          <w:szCs w:val="24"/>
          <w:shd w:val="clear" w:color="auto" w:fill="FFFFFF"/>
        </w:rPr>
        <w:t xml:space="preserve">ADF&amp;G for providing </w:t>
      </w:r>
      <w:r w:rsidR="00194CF6">
        <w:rPr>
          <w:color w:val="222222"/>
          <w:sz w:val="24"/>
          <w:szCs w:val="24"/>
          <w:shd w:val="clear" w:color="auto" w:fill="FFFFFF"/>
        </w:rPr>
        <w:t xml:space="preserve">the juvenile </w:t>
      </w:r>
      <w:r w:rsidR="00194CF6" w:rsidRPr="004E36E9">
        <w:rPr>
          <w:color w:val="222222"/>
          <w:sz w:val="24"/>
          <w:szCs w:val="24"/>
          <w:shd w:val="clear" w:color="auto" w:fill="FFFFFF"/>
        </w:rPr>
        <w:t xml:space="preserve">salmon </w:t>
      </w:r>
      <w:r w:rsidR="00194CF6">
        <w:rPr>
          <w:color w:val="222222"/>
          <w:sz w:val="24"/>
          <w:szCs w:val="24"/>
          <w:shd w:val="clear" w:color="auto" w:fill="FFFFFF"/>
        </w:rPr>
        <w:t>abundance, conducting and sharing genetic stock identification</w:t>
      </w:r>
      <w:r w:rsidR="00194CF6" w:rsidRPr="004E36E9">
        <w:rPr>
          <w:color w:val="222222"/>
          <w:sz w:val="24"/>
          <w:szCs w:val="24"/>
          <w:shd w:val="clear" w:color="auto" w:fill="FFFFFF"/>
        </w:rPr>
        <w:t xml:space="preserve"> data</w:t>
      </w:r>
      <w:r w:rsidR="00194CF6">
        <w:rPr>
          <w:color w:val="222222"/>
          <w:sz w:val="24"/>
          <w:szCs w:val="24"/>
          <w:shd w:val="clear" w:color="auto" w:fill="FFFFFF"/>
        </w:rPr>
        <w:t xml:space="preserve"> and stomach fullness data</w:t>
      </w:r>
      <w:r w:rsidR="00194CF6" w:rsidRPr="004E36E9">
        <w:rPr>
          <w:color w:val="222222"/>
          <w:sz w:val="24"/>
          <w:szCs w:val="24"/>
          <w:shd w:val="clear" w:color="auto" w:fill="FFFFFF"/>
        </w:rPr>
        <w:t xml:space="preserve"> necessary to complete this analysis. </w:t>
      </w:r>
      <w:r w:rsidR="00194CF6">
        <w:rPr>
          <w:color w:val="222222"/>
          <w:sz w:val="24"/>
          <w:szCs w:val="24"/>
          <w:shd w:val="clear" w:color="auto" w:fill="FFFFFF"/>
        </w:rPr>
        <w:t xml:space="preserve">Specifically, </w:t>
      </w:r>
      <w:r w:rsidR="004E36E9" w:rsidRPr="004E36E9">
        <w:rPr>
          <w:color w:val="222222"/>
          <w:sz w:val="24"/>
          <w:szCs w:val="24"/>
          <w:shd w:val="clear" w:color="auto" w:fill="FFFFFF"/>
        </w:rPr>
        <w:t xml:space="preserve">we would like to thank </w:t>
      </w:r>
      <w:r w:rsidR="00194CF6">
        <w:rPr>
          <w:color w:val="222222"/>
          <w:sz w:val="24"/>
          <w:szCs w:val="24"/>
          <w:shd w:val="clear" w:color="auto" w:fill="FFFFFF"/>
        </w:rPr>
        <w:t xml:space="preserve">Liz Lee (ADF&amp;G), </w:t>
      </w:r>
      <w:r w:rsidR="004E36E9" w:rsidRPr="004E36E9">
        <w:rPr>
          <w:color w:val="222222"/>
          <w:sz w:val="24"/>
          <w:szCs w:val="24"/>
          <w:shd w:val="clear" w:color="auto" w:fill="FFFFFF"/>
        </w:rPr>
        <w:t>Ed Farley</w:t>
      </w:r>
      <w:r w:rsidR="00754A3F">
        <w:rPr>
          <w:color w:val="222222"/>
          <w:sz w:val="24"/>
          <w:szCs w:val="24"/>
          <w:shd w:val="clear" w:color="auto" w:fill="FFFFFF"/>
        </w:rPr>
        <w:t xml:space="preserve">, </w:t>
      </w:r>
      <w:r w:rsidR="004E36E9" w:rsidRPr="004E36E9">
        <w:rPr>
          <w:color w:val="222222"/>
          <w:sz w:val="24"/>
          <w:szCs w:val="24"/>
          <w:shd w:val="clear" w:color="auto" w:fill="FFFFFF"/>
        </w:rPr>
        <w:t>Jim Murphy</w:t>
      </w:r>
      <w:r w:rsidR="00526F5D">
        <w:rPr>
          <w:color w:val="222222"/>
          <w:sz w:val="24"/>
          <w:szCs w:val="24"/>
          <w:shd w:val="clear" w:color="auto" w:fill="FFFFFF"/>
        </w:rPr>
        <w:t xml:space="preserve"> </w:t>
      </w:r>
      <w:r w:rsidR="00754A3F">
        <w:rPr>
          <w:color w:val="222222"/>
          <w:sz w:val="24"/>
          <w:szCs w:val="24"/>
          <w:shd w:val="clear" w:color="auto" w:fill="FFFFFF"/>
        </w:rPr>
        <w:t xml:space="preserve">and Wes </w:t>
      </w:r>
      <w:proofErr w:type="spellStart"/>
      <w:r w:rsidR="00754A3F">
        <w:rPr>
          <w:color w:val="222222"/>
          <w:sz w:val="24"/>
          <w:szCs w:val="24"/>
          <w:shd w:val="clear" w:color="auto" w:fill="FFFFFF"/>
        </w:rPr>
        <w:t>Strausberger</w:t>
      </w:r>
      <w:proofErr w:type="spellEnd"/>
      <w:r w:rsidR="004E36E9">
        <w:rPr>
          <w:color w:val="222222"/>
          <w:sz w:val="24"/>
          <w:szCs w:val="24"/>
          <w:shd w:val="clear" w:color="auto" w:fill="FFFFFF"/>
        </w:rPr>
        <w:t xml:space="preserve"> </w:t>
      </w:r>
      <w:r w:rsidR="00194CF6">
        <w:rPr>
          <w:color w:val="222222"/>
          <w:sz w:val="24"/>
          <w:szCs w:val="24"/>
          <w:shd w:val="clear" w:color="auto" w:fill="FFFFFF"/>
        </w:rPr>
        <w:t>(</w:t>
      </w:r>
      <w:r w:rsidR="004E36E9">
        <w:rPr>
          <w:color w:val="222222"/>
          <w:sz w:val="24"/>
          <w:szCs w:val="24"/>
          <w:shd w:val="clear" w:color="auto" w:fill="FFFFFF"/>
        </w:rPr>
        <w:t xml:space="preserve">NOAA </w:t>
      </w:r>
      <w:r w:rsidR="00754A3F">
        <w:rPr>
          <w:color w:val="222222"/>
          <w:sz w:val="24"/>
          <w:szCs w:val="24"/>
          <w:shd w:val="clear" w:color="auto" w:fill="FFFFFF"/>
        </w:rPr>
        <w:t>Ecosystem Monitoring and Analysis</w:t>
      </w:r>
      <w:r w:rsidR="00194CF6">
        <w:rPr>
          <w:color w:val="222222"/>
          <w:sz w:val="24"/>
          <w:szCs w:val="24"/>
          <w:shd w:val="clear" w:color="auto" w:fill="FFFFFF"/>
        </w:rPr>
        <w:t xml:space="preserve">). </w:t>
      </w:r>
      <w:r w:rsidR="00526F5D">
        <w:rPr>
          <w:color w:val="222222"/>
          <w:sz w:val="24"/>
          <w:szCs w:val="24"/>
          <w:shd w:val="clear" w:color="auto" w:fill="FFFFFF"/>
        </w:rPr>
        <w:t>Finally, w</w:t>
      </w:r>
      <w:r w:rsidR="004E36E9">
        <w:rPr>
          <w:color w:val="222222"/>
          <w:sz w:val="24"/>
          <w:szCs w:val="24"/>
          <w:shd w:val="clear" w:color="auto" w:fill="FFFFFF"/>
        </w:rPr>
        <w:t>e</w:t>
      </w:r>
      <w:r w:rsidR="00526F5D">
        <w:rPr>
          <w:color w:val="222222"/>
          <w:sz w:val="24"/>
          <w:szCs w:val="24"/>
          <w:shd w:val="clear" w:color="auto" w:fill="FFFFFF"/>
        </w:rPr>
        <w:t xml:space="preserve"> would like to</w:t>
      </w:r>
      <w:r w:rsidR="004E36E9">
        <w:rPr>
          <w:color w:val="222222"/>
          <w:sz w:val="24"/>
          <w:szCs w:val="24"/>
          <w:shd w:val="clear" w:color="auto" w:fill="FFFFFF"/>
        </w:rPr>
        <w:t xml:space="preserve"> thank Franz </w:t>
      </w:r>
      <w:proofErr w:type="spellStart"/>
      <w:r w:rsidR="004E36E9">
        <w:rPr>
          <w:color w:val="222222"/>
          <w:sz w:val="24"/>
          <w:szCs w:val="24"/>
          <w:shd w:val="clear" w:color="auto" w:fill="FFFFFF"/>
        </w:rPr>
        <w:t>Mueter</w:t>
      </w:r>
      <w:proofErr w:type="spellEnd"/>
      <w:r w:rsidR="00526F5D">
        <w:rPr>
          <w:color w:val="222222"/>
          <w:sz w:val="24"/>
          <w:szCs w:val="24"/>
          <w:shd w:val="clear" w:color="auto" w:fill="FFFFFF"/>
        </w:rPr>
        <w:t xml:space="preserve">, </w:t>
      </w:r>
      <w:r w:rsidR="004E36E9">
        <w:rPr>
          <w:color w:val="222222"/>
          <w:sz w:val="24"/>
          <w:szCs w:val="24"/>
          <w:shd w:val="clear" w:color="auto" w:fill="FFFFFF"/>
        </w:rPr>
        <w:t>Dave Kimmel</w:t>
      </w:r>
      <w:r w:rsidR="00526F5D">
        <w:rPr>
          <w:color w:val="222222"/>
          <w:sz w:val="24"/>
          <w:szCs w:val="24"/>
          <w:shd w:val="clear" w:color="auto" w:fill="FFFFFF"/>
        </w:rPr>
        <w:t xml:space="preserve">, </w:t>
      </w:r>
      <w:proofErr w:type="spellStart"/>
      <w:r w:rsidR="00526F5D">
        <w:rPr>
          <w:color w:val="222222"/>
          <w:sz w:val="24"/>
          <w:szCs w:val="24"/>
          <w:shd w:val="clear" w:color="auto" w:fill="FFFFFF"/>
        </w:rPr>
        <w:t>Matt Chen</w:t>
      </w:r>
      <w:proofErr w:type="spellEnd"/>
      <w:r w:rsidR="00526F5D">
        <w:rPr>
          <w:color w:val="222222"/>
          <w:sz w:val="24"/>
          <w:szCs w:val="24"/>
          <w:shd w:val="clear" w:color="auto" w:fill="FFFFFF"/>
        </w:rPr>
        <w:t>g</w:t>
      </w:r>
      <w:r w:rsidR="004E36E9">
        <w:rPr>
          <w:color w:val="222222"/>
          <w:sz w:val="24"/>
          <w:szCs w:val="24"/>
          <w:shd w:val="clear" w:color="auto" w:fill="FFFFFF"/>
        </w:rPr>
        <w:t xml:space="preserve"> for conceptual support and </w:t>
      </w:r>
      <w:r w:rsidR="00194CF6">
        <w:rPr>
          <w:color w:val="222222"/>
          <w:sz w:val="24"/>
          <w:szCs w:val="24"/>
          <w:shd w:val="clear" w:color="auto" w:fill="FFFFFF"/>
        </w:rPr>
        <w:t>for</w:t>
      </w:r>
      <w:r w:rsidR="00754A3F">
        <w:rPr>
          <w:color w:val="222222"/>
          <w:sz w:val="24"/>
          <w:szCs w:val="24"/>
          <w:shd w:val="clear" w:color="auto" w:fill="FFFFFF"/>
        </w:rPr>
        <w:t xml:space="preserve"> </w:t>
      </w:r>
      <w:r w:rsidR="004E36E9">
        <w:rPr>
          <w:color w:val="222222"/>
          <w:sz w:val="24"/>
          <w:szCs w:val="24"/>
          <w:shd w:val="clear" w:color="auto" w:fill="FFFFFF"/>
        </w:rPr>
        <w:t xml:space="preserve">providing project feedback </w:t>
      </w:r>
      <w:r w:rsidR="00754A3F">
        <w:rPr>
          <w:color w:val="222222"/>
          <w:sz w:val="24"/>
          <w:szCs w:val="24"/>
          <w:shd w:val="clear" w:color="auto" w:fill="FFFFFF"/>
        </w:rPr>
        <w:t xml:space="preserve">on previous drafts </w:t>
      </w:r>
      <w:r w:rsidR="004E36E9">
        <w:rPr>
          <w:color w:val="222222"/>
          <w:sz w:val="24"/>
          <w:szCs w:val="24"/>
          <w:shd w:val="clear" w:color="auto" w:fill="FFFFFF"/>
        </w:rPr>
        <w:t>that improved the quality of the research</w:t>
      </w:r>
      <w:r w:rsidR="00194CF6">
        <w:rPr>
          <w:color w:val="222222"/>
          <w:sz w:val="24"/>
          <w:szCs w:val="24"/>
          <w:shd w:val="clear" w:color="auto" w:fill="FFFFFF"/>
        </w:rPr>
        <w:t xml:space="preserve"> and manuscript</w:t>
      </w:r>
      <w:r w:rsidR="004E36E9">
        <w:rPr>
          <w:color w:val="222222"/>
          <w:sz w:val="24"/>
          <w:szCs w:val="24"/>
          <w:shd w:val="clear" w:color="auto" w:fill="FFFFFF"/>
        </w:rPr>
        <w:t xml:space="preserve">. </w:t>
      </w:r>
    </w:p>
    <w:p w14:paraId="793E6A8F" w14:textId="544F6D80" w:rsidR="00F7115C" w:rsidRPr="004E36E9" w:rsidRDefault="00F7115C" w:rsidP="004E36E9">
      <w:pPr>
        <w:pStyle w:val="CommentText"/>
        <w:rPr>
          <w:sz w:val="24"/>
          <w:szCs w:val="24"/>
        </w:rPr>
      </w:pPr>
    </w:p>
    <w:p w14:paraId="4AC6A56C" w14:textId="77777777" w:rsidR="00EA4645" w:rsidRDefault="00EA4645" w:rsidP="00EA4645">
      <w:pPr>
        <w:pStyle w:val="Heading4"/>
      </w:pPr>
      <w:r>
        <w:lastRenderedPageBreak/>
        <w:t>Supplemental Text:</w:t>
      </w:r>
    </w:p>
    <w:p w14:paraId="41C50CCE" w14:textId="77777777" w:rsidR="00EA4645" w:rsidRDefault="00EA4645" w:rsidP="00EA4645">
      <w:pPr>
        <w:pStyle w:val="Heading5"/>
        <w:numPr>
          <w:ilvl w:val="1"/>
          <w:numId w:val="2"/>
        </w:numPr>
      </w:pPr>
      <w:r>
        <w:t>Dynamic Factor Analysis for Spawner Size</w:t>
      </w:r>
    </w:p>
    <w:p w14:paraId="3F891C3E" w14:textId="5D9F5239" w:rsidR="00EA4645" w:rsidRPr="00A04B2B" w:rsidRDefault="00EA4645" w:rsidP="00EA4645">
      <w:pPr>
        <w:ind w:firstLine="380"/>
      </w:pPr>
      <w:r w:rsidRPr="00A04B2B">
        <w:t xml:space="preserve">To </w:t>
      </w:r>
      <w:r>
        <w:t xml:space="preserve">estimate a </w:t>
      </w:r>
      <w:r w:rsidRPr="00A04B2B">
        <w:t>temporal trend</w:t>
      </w:r>
      <w:r>
        <w:t xml:space="preserve"> for</w:t>
      </w:r>
      <w:r w:rsidRPr="00A04B2B">
        <w:t xml:space="preserve"> </w:t>
      </w:r>
      <w:r>
        <w:t xml:space="preserve">Yukon River </w:t>
      </w:r>
      <w:r w:rsidR="008831F2">
        <w:t xml:space="preserve">fall </w:t>
      </w:r>
      <w:r w:rsidR="005A3A53">
        <w:t>Chum</w:t>
      </w:r>
      <w:r w:rsidRPr="00A04B2B">
        <w:t xml:space="preserve"> </w:t>
      </w:r>
      <w:proofErr w:type="gramStart"/>
      <w:r w:rsidRPr="00A04B2B">
        <w:t>salmon</w:t>
      </w:r>
      <w:proofErr w:type="gramEnd"/>
      <w:r>
        <w:t xml:space="preserve"> mean size-at-age,</w:t>
      </w:r>
      <w:r w:rsidRPr="00A04B2B">
        <w:t xml:space="preserve"> we conducted a dynamic factor analysis (DFA) using data from the Yukon </w:t>
      </w:r>
      <w:r>
        <w:t>River</w:t>
      </w:r>
      <w:r w:rsidRPr="00A04B2B">
        <w:t xml:space="preserve"> collected between </w:t>
      </w:r>
      <w:r w:rsidRPr="004802C8">
        <w:t>2000-2021</w:t>
      </w:r>
      <w:r>
        <w:t xml:space="preserve">. Data from 2000 to 2016 was collated by </w:t>
      </w:r>
      <w:proofErr w:type="spellStart"/>
      <w:r>
        <w:t>Oke</w:t>
      </w:r>
      <w:proofErr w:type="spellEnd"/>
      <w:r>
        <w:t xml:space="preserve"> et al. (2020), and more recent years were downloaded from the ADF&amp;G Age Sex Length Database </w:t>
      </w:r>
      <w:r>
        <w:fldChar w:fldCharType="begin"/>
      </w:r>
      <w:r>
        <w:instrText xml:space="preserve"> ADDIN ZOTERO_ITEM CSL_CITATION {"citationID":"afLRHttH","properties":{"formattedCitation":"(Alaska Department of Fish and Game 2024)","plainCitation":"(Alaska Department of Fish and Game 2024)","noteIndex":0},"citationItems":[{"id":5164,"uris":["http://zotero.org/users/8784224/items/IYL9Y9R3"],"itemData":{"id":5164,"type":"dataset","title":"ASL - Age Sex Length Database","URL":"https://www.adfg.alaska.gov/CF_R3/external/sites/aykdbms_website/datatypes/asl.aspx","author":[{"family":"Alaska Department of Fish and Game","given":""}],"issued":{"date-parts":[["2024"]]}}}],"schema":"https://github.com/citation-style-language/schema/raw/master/csl-citation.json"} </w:instrText>
      </w:r>
      <w:r>
        <w:fldChar w:fldCharType="separate"/>
      </w:r>
      <w:r>
        <w:rPr>
          <w:noProof/>
        </w:rPr>
        <w:t>(Alaska Department of Fish and Game 2024)</w:t>
      </w:r>
      <w:r>
        <w:fldChar w:fldCharType="end"/>
      </w:r>
      <w:r>
        <w:t xml:space="preserve"> for all escapement projects with data through 2021 (Table S1). </w:t>
      </w:r>
      <w:r w:rsidRPr="00A04B2B">
        <w:t xml:space="preserve">We </w:t>
      </w:r>
      <w:r w:rsidR="0081320A">
        <w:t>used</w:t>
      </w:r>
      <w:r w:rsidRPr="00A04B2B">
        <w:t xml:space="preserve"> </w:t>
      </w:r>
      <w:r>
        <w:t xml:space="preserve">age and lengths </w:t>
      </w:r>
      <w:r w:rsidR="0081320A">
        <w:t xml:space="preserve">data </w:t>
      </w:r>
      <w:r>
        <w:t xml:space="preserve">from </w:t>
      </w:r>
      <w:r w:rsidR="0081320A">
        <w:t>fish whose total</w:t>
      </w:r>
      <w:r w:rsidRPr="00A04B2B">
        <w:t xml:space="preserve"> </w:t>
      </w:r>
      <w:r w:rsidR="0081320A">
        <w:t>ages ranged</w:t>
      </w:r>
      <w:r w:rsidRPr="00A04B2B">
        <w:t xml:space="preserve"> from </w:t>
      </w:r>
      <w:r>
        <w:t>3</w:t>
      </w:r>
      <w:r w:rsidRPr="00A04B2B">
        <w:t>-</w:t>
      </w:r>
      <w:r>
        <w:t>6</w:t>
      </w:r>
      <w:r w:rsidRPr="00A04B2B">
        <w:t xml:space="preserve"> years. Prior to analysis, length measurements were standardized within each </w:t>
      </w:r>
      <w:r>
        <w:t>marine</w:t>
      </w:r>
      <w:r w:rsidRPr="00A04B2B">
        <w:t xml:space="preserve"> age group to have a mean of 0 and standard deviation of 1.</w:t>
      </w:r>
    </w:p>
    <w:p w14:paraId="0A0D5576" w14:textId="77777777" w:rsidR="00EA4645" w:rsidRPr="00A04B2B" w:rsidRDefault="00EA4645" w:rsidP="00EA4645">
      <w:pPr>
        <w:ind w:firstLine="380"/>
      </w:pPr>
      <w:r w:rsidRPr="00A04B2B">
        <w:t>The DFA was implemented using the MARSS package in R</w:t>
      </w:r>
      <w:r>
        <w:t xml:space="preserve"> t</w:t>
      </w:r>
      <w:r w:rsidRPr="00A04B2B">
        <w:t>o identify common trends in body size across different ocean residence times</w:t>
      </w:r>
      <w:r>
        <w:t xml:space="preserve"> </w:t>
      </w:r>
      <w:r>
        <w:fldChar w:fldCharType="begin"/>
      </w:r>
      <w:r>
        <w:instrText xml:space="preserve"> ADDIN ZOTERO_ITEM CSL_CITATION {"citationID":"O3GMgg59","properties":{"formattedCitation":"(Holmes et al. 2024)","plainCitation":"(Holmes et al. 2024)","noteIndex":0},"citationItems":[{"id":5161,"uris":["http://zotero.org/users/8784224/items/ZGT9IPJD"],"itemData":{"id":5161,"type":"software","medium":"R package","title":"Holmes EE, Ward EJ, Scheuerell MD, Wills K (2024). MARSS: Multivariate Autoregressive State-Space Modeling.","URL":"https://CRAN.R-project.org/package=MARSS.","version":"3.11.9","author":[{"family":"Holmes","given":"Eli E."},{"family":"Ward","given":"Eric J"},{"family":"Scheuerell","given":"Mark D."},{"family":"Wills","given":"K"}],"issued":{"date-parts":[["2024"]]}}}],"schema":"https://github.com/citation-style-language/schema/raw/master/csl-citation.json"} </w:instrText>
      </w:r>
      <w:r>
        <w:fldChar w:fldCharType="separate"/>
      </w:r>
      <w:r>
        <w:rPr>
          <w:noProof/>
        </w:rPr>
        <w:t>(Holmes et al. 2024)</w:t>
      </w:r>
      <w:r>
        <w:fldChar w:fldCharType="end"/>
      </w:r>
      <w:r w:rsidRPr="00A04B2B">
        <w:t>. Our model treated the standardized lengths as linear combinations of latent trends</w:t>
      </w:r>
      <w:r>
        <w:t xml:space="preserve"> and relates the observed data to overall estimated length trend. This was </w:t>
      </w:r>
      <w:r w:rsidRPr="00A04B2B">
        <w:t xml:space="preserve">expressed </w:t>
      </w:r>
      <w:r>
        <w:t>in our observation model as</w:t>
      </w:r>
      <w:r w:rsidRPr="00A04B2B">
        <w:t>:</w:t>
      </w:r>
    </w:p>
    <w:p w14:paraId="3C9448AA" w14:textId="77777777" w:rsidR="00EA4645" w:rsidRDefault="00EA4645" w:rsidP="00EA4645"/>
    <w:p w14:paraId="1FB46F76" w14:textId="77777777" w:rsidR="00EA4645" w:rsidRDefault="00000000" w:rsidP="00EA4645">
      <m:oMathPara>
        <m:oMath>
          <m:sSub>
            <m:sSubPr>
              <m:ctrlPr>
                <w:rPr>
                  <w:rFonts w:ascii="Cambria Math" w:hAnsi="Cambria Math"/>
                  <w:i/>
                </w:rPr>
              </m:ctrlPr>
            </m:sSubPr>
            <m:e>
              <m:r>
                <w:rPr>
                  <w:rFonts w:ascii="Cambria Math" w:hAnsi="Cambria Math"/>
                </w:rPr>
                <m:t>γ</m:t>
              </m:r>
            </m:e>
            <m:sub>
              <m:r>
                <w:rPr>
                  <w:rFonts w:ascii="Cambria Math" w:hAnsi="Cambria Math"/>
                </w:rPr>
                <m:t>y</m:t>
              </m:r>
            </m:sub>
          </m:sSub>
          <m:r>
            <w:rPr>
              <w:rFonts w:ascii="Cambria Math" w:hAnsi="Cambria Math"/>
            </w:rPr>
            <m:t>=Z</m:t>
          </m:r>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υ</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υ</m:t>
              </m:r>
            </m:e>
            <m:sub>
              <m:r>
                <w:rPr>
                  <w:rFonts w:ascii="Cambria Math" w:hAnsi="Cambria Math"/>
                </w:rPr>
                <m:t>y</m:t>
              </m:r>
            </m:sub>
          </m:sSub>
          <m:r>
            <w:rPr>
              <w:rFonts w:ascii="Cambria Math" w:hAnsi="Cambria Math"/>
            </w:rPr>
            <m:t xml:space="preserve"> ~ MVN(0,R)</m:t>
          </m:r>
        </m:oMath>
      </m:oMathPara>
    </w:p>
    <w:p w14:paraId="6824C334" w14:textId="77777777" w:rsidR="00EA4645" w:rsidRPr="00A04B2B" w:rsidRDefault="00EA4645" w:rsidP="00EA4645"/>
    <w:p w14:paraId="65618AB7" w14:textId="77777777" w:rsidR="00EA4645" w:rsidRPr="00A04B2B" w:rsidRDefault="00EA4645" w:rsidP="00EA4645">
      <w:r w:rsidRPr="00A04B2B">
        <w:t xml:space="preserve">where </w:t>
      </w:r>
      <m:oMath>
        <m:sSub>
          <m:sSubPr>
            <m:ctrlPr>
              <w:rPr>
                <w:rFonts w:ascii="Cambria Math" w:hAnsi="Cambria Math"/>
                <w:i/>
              </w:rPr>
            </m:ctrlPr>
          </m:sSubPr>
          <m:e>
            <m:r>
              <w:rPr>
                <w:rFonts w:ascii="Cambria Math" w:hAnsi="Cambria Math"/>
              </w:rPr>
              <m:t>γ</m:t>
            </m:r>
          </m:e>
          <m:sub>
            <m:r>
              <w:rPr>
                <w:rFonts w:ascii="Cambria Math" w:hAnsi="Cambria Math"/>
              </w:rPr>
              <m:t>y</m:t>
            </m:r>
          </m:sub>
        </m:sSub>
      </m:oMath>
      <w:r w:rsidRPr="00A04B2B">
        <w:t xml:space="preserve"> represents </w:t>
      </w:r>
      <w:r>
        <w:t>the</w:t>
      </w:r>
      <w:r w:rsidRPr="00A04B2B">
        <w:t xml:space="preserve"> observed data (with </w:t>
      </w:r>
      <w:r>
        <w:t xml:space="preserve">marine </w:t>
      </w:r>
      <w:r w:rsidRPr="00A04B2B">
        <w:t xml:space="preserve">ages as rows and years as columns), </w:t>
      </w:r>
      <w:r w:rsidRPr="009B4DE7">
        <w:rPr>
          <w:b/>
          <w:bCs/>
        </w:rPr>
        <w:t>Z</w:t>
      </w:r>
      <w:r w:rsidRPr="00A04B2B">
        <w:t xml:space="preserve"> is a matrix of factor loadings </w:t>
      </w:r>
      <w:r>
        <w:t xml:space="preserve">(0,1) </w:t>
      </w:r>
      <w:r w:rsidRPr="00A04B2B">
        <w:t xml:space="preserve">on the latent trends </w:t>
      </w:r>
      <w:r>
        <w:t>that determines how observations relate to the estimated trends</w:t>
      </w:r>
      <w:r w:rsidRPr="00A04B2B">
        <w:t xml:space="preserve"> and </w:t>
      </w:r>
      <m:oMath>
        <m:sSub>
          <m:sSubPr>
            <m:ctrlPr>
              <w:rPr>
                <w:rFonts w:ascii="Cambria Math" w:hAnsi="Cambria Math"/>
                <w:i/>
              </w:rPr>
            </m:ctrlPr>
          </m:sSubPr>
          <m:e>
            <m:r>
              <w:rPr>
                <w:rFonts w:ascii="Cambria Math" w:hAnsi="Cambria Math"/>
              </w:rPr>
              <m:t>υ</m:t>
            </m:r>
          </m:e>
          <m:sub>
            <m:r>
              <w:rPr>
                <w:rFonts w:ascii="Cambria Math" w:hAnsi="Cambria Math"/>
              </w:rPr>
              <m:t>y</m:t>
            </m:r>
          </m:sub>
        </m:sSub>
      </m:oMath>
      <w:r>
        <w:t xml:space="preserve"> </w:t>
      </w:r>
      <w:r w:rsidRPr="00A04B2B">
        <w:t xml:space="preserve">represents observation errors. The observation errors were assumed to be multivariate normal with mean zero and variance-covariance matrix </w:t>
      </w:r>
      <w:r w:rsidRPr="00527F71">
        <w:rPr>
          <w:b/>
          <w:bCs/>
        </w:rPr>
        <w:t>R</w:t>
      </w:r>
      <w:r w:rsidRPr="00A04B2B">
        <w:t>.</w:t>
      </w:r>
    </w:p>
    <w:p w14:paraId="6A136CBD" w14:textId="77777777" w:rsidR="00EA4645" w:rsidRDefault="00EA4645" w:rsidP="00EA4645"/>
    <w:p w14:paraId="063F7BD6" w14:textId="77777777" w:rsidR="00EA4645" w:rsidRPr="00A04B2B" w:rsidRDefault="00EA4645" w:rsidP="00EA4645">
      <w:r w:rsidRPr="00A04B2B">
        <w:t xml:space="preserve">The </w:t>
      </w:r>
      <w:r>
        <w:t xml:space="preserve">process model estimates the </w:t>
      </w:r>
      <w:r w:rsidRPr="00A04B2B">
        <w:t>latent trend</w:t>
      </w:r>
      <w:r>
        <w:t xml:space="preserve"> in spawner size across ages as</w:t>
      </w:r>
      <w:r w:rsidRPr="00A04B2B">
        <w:t xml:space="preserve"> a random walk with process error:</w:t>
      </w:r>
    </w:p>
    <w:p w14:paraId="4C7E66CE" w14:textId="77777777" w:rsidR="00EA4645" w:rsidRDefault="00EA4645" w:rsidP="00EA4645"/>
    <w:p w14:paraId="283AD12B" w14:textId="77777777" w:rsidR="00EA4645" w:rsidRDefault="00000000" w:rsidP="00EA4645">
      <m:oMathPara>
        <m:oMath>
          <m:sSub>
            <m:sSubPr>
              <m:ctrlPr>
                <w:rPr>
                  <w:rFonts w:ascii="Cambria Math" w:hAnsi="Cambria Math"/>
                  <w:i/>
                </w:rPr>
              </m:ctrlPr>
            </m:sSubPr>
            <m:e>
              <m:r>
                <w:rPr>
                  <w:rFonts w:ascii="Cambria Math" w:hAnsi="Cambria Math"/>
                </w:rPr>
                <m:t>x</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w</m:t>
              </m:r>
            </m:e>
            <m:sub>
              <m:r>
                <w:rPr>
                  <w:rFonts w:ascii="Cambria Math" w:hAnsi="Cambria Math"/>
                </w:rPr>
                <m:t>y</m:t>
              </m:r>
            </m:sub>
          </m:sSub>
          <m:r>
            <w:rPr>
              <w:rFonts w:ascii="Cambria Math" w:hAnsi="Cambria Math"/>
            </w:rPr>
            <m:t xml:space="preserve"> ~ MVN(0,Q)</m:t>
          </m:r>
        </m:oMath>
      </m:oMathPara>
    </w:p>
    <w:p w14:paraId="73771A69" w14:textId="77777777" w:rsidR="00EA4645" w:rsidRDefault="00EA4645" w:rsidP="00EA4645"/>
    <w:p w14:paraId="3B3D2C66" w14:textId="77777777" w:rsidR="00EA4645" w:rsidRPr="0038279E" w:rsidRDefault="00EA4645" w:rsidP="00EA4645">
      <w:r w:rsidRPr="00A04B2B">
        <w:t>where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y</m:t>
            </m:r>
          </m:sub>
        </m:sSub>
      </m:oMath>
      <w:r>
        <w:t xml:space="preserve"> is the state, or the spawner length trend, for each calendar year,</w:t>
      </w:r>
      <w:r w:rsidRPr="006E673B">
        <w:t xml:space="preserve"> </w:t>
      </w:r>
      <w:r>
        <w:t xml:space="preserve">y, and </w:t>
      </w:r>
      <m:oMath>
        <m:sSub>
          <m:sSubPr>
            <m:ctrlPr>
              <w:rPr>
                <w:rFonts w:ascii="Cambria Math" w:hAnsi="Cambria Math"/>
                <w:i/>
              </w:rPr>
            </m:ctrlPr>
          </m:sSubPr>
          <m:e>
            <m:r>
              <w:rPr>
                <w:rFonts w:ascii="Cambria Math" w:hAnsi="Cambria Math"/>
              </w:rPr>
              <m:t>w</m:t>
            </m:r>
          </m:e>
          <m:sub>
            <m:r>
              <w:rPr>
                <w:rFonts w:ascii="Cambria Math" w:hAnsi="Cambria Math"/>
              </w:rPr>
              <m:t>y</m:t>
            </m:r>
          </m:sub>
        </m:sSub>
      </m:oMath>
      <w:r>
        <w:t xml:space="preserve"> </w:t>
      </w:r>
      <w:r w:rsidRPr="00A04B2B">
        <w:t>represents process errors assumed to be multivariate normal with mean zero and variance-covariance matrix</w:t>
      </w:r>
      <w:r w:rsidRPr="00527F71">
        <w:rPr>
          <w:b/>
          <w:bCs/>
        </w:rPr>
        <w:t xml:space="preserve"> Q</w:t>
      </w:r>
      <w:r w:rsidRPr="00A04B2B">
        <w:t>.</w:t>
      </w:r>
      <w:r w:rsidRPr="0038279E">
        <w:t xml:space="preserve"> Model parameters and states were estimated using maximum likelihood via the MARSS package with model convergence set to a maximum of 1000 iterations.</w:t>
      </w:r>
    </w:p>
    <w:p w14:paraId="483FE7C7" w14:textId="77777777" w:rsidR="0038279E" w:rsidRPr="00343D1F" w:rsidRDefault="0038279E" w:rsidP="00A04B2B"/>
    <w:p w14:paraId="60D4E1C3" w14:textId="7219275C" w:rsidR="0046012A" w:rsidRPr="00343D1F" w:rsidRDefault="0046012A" w:rsidP="004802C8">
      <w:pPr>
        <w:pStyle w:val="Heading4"/>
        <w:rPr>
          <w:rFonts w:ascii="Times New Roman" w:hAnsi="Times New Roman" w:cs="Times New Roman"/>
        </w:rPr>
      </w:pPr>
      <w:r w:rsidRPr="00343D1F">
        <w:rPr>
          <w:rFonts w:ascii="Times New Roman" w:hAnsi="Times New Roman" w:cs="Times New Roman"/>
        </w:rPr>
        <w:t>References:</w:t>
      </w:r>
    </w:p>
    <w:p w14:paraId="2F604362" w14:textId="5D88B6AD" w:rsidR="009A08FE" w:rsidRPr="00343D1F" w:rsidRDefault="0046012A" w:rsidP="0046012A">
      <w:pPr>
        <w:pStyle w:val="CommentText"/>
        <w:rPr>
          <w:sz w:val="24"/>
          <w:szCs w:val="24"/>
        </w:rPr>
      </w:pPr>
      <w:r w:rsidRPr="00343D1F">
        <w:rPr>
          <w:sz w:val="24"/>
          <w:szCs w:val="24"/>
        </w:rPr>
        <w:t xml:space="preserve"> </w:t>
      </w:r>
    </w:p>
    <w:p w14:paraId="5151DF31" w14:textId="77777777" w:rsidR="00526F5D" w:rsidRPr="00526F5D" w:rsidRDefault="00AC2C20" w:rsidP="00526F5D">
      <w:pPr>
        <w:pStyle w:val="Bibliography"/>
      </w:pPr>
      <w:r w:rsidRPr="00343D1F">
        <w:fldChar w:fldCharType="begin"/>
      </w:r>
      <w:r w:rsidR="00E02DE2">
        <w:instrText xml:space="preserve"> ADDIN ZOTERO_BIBL {"uncited":[],"omitted":[],"custom":[]} CSL_BIBLIOGRAPHY </w:instrText>
      </w:r>
      <w:r w:rsidRPr="00343D1F">
        <w:fldChar w:fldCharType="separate"/>
      </w:r>
      <w:r w:rsidR="00526F5D" w:rsidRPr="00526F5D">
        <w:t>Alaska Department of Fish and Game (2024) ASL - Age Sex Length Database.</w:t>
      </w:r>
    </w:p>
    <w:p w14:paraId="4CEC2A26" w14:textId="77777777" w:rsidR="00526F5D" w:rsidRPr="00526F5D" w:rsidRDefault="00526F5D" w:rsidP="00526F5D">
      <w:pPr>
        <w:pStyle w:val="Bibliography"/>
      </w:pPr>
      <w:r w:rsidRPr="00526F5D">
        <w:t>Alliance for a Just Society, Council of Athabascan Tribal Governments (2013) Survival Denied.</w:t>
      </w:r>
    </w:p>
    <w:p w14:paraId="1B19DB5C" w14:textId="77777777" w:rsidR="00526F5D" w:rsidRPr="00526F5D" w:rsidRDefault="00526F5D" w:rsidP="00526F5D">
      <w:pPr>
        <w:pStyle w:val="Bibliography"/>
      </w:pPr>
      <w:r w:rsidRPr="00526F5D">
        <w:t xml:space="preserve">Beacham TD, Murray CB, </w:t>
      </w:r>
      <w:proofErr w:type="spellStart"/>
      <w:r w:rsidRPr="00526F5D">
        <w:t>Withler</w:t>
      </w:r>
      <w:proofErr w:type="spellEnd"/>
      <w:r w:rsidRPr="00526F5D">
        <w:t xml:space="preserve"> RE (1988) Age, morphology, developmental biology, and biochemical genetic variation of Yukon River fall chum salmon, Oncorhynchus keta, and comparisons with British Columbia populations. Fishery Bulletin.</w:t>
      </w:r>
    </w:p>
    <w:p w14:paraId="4A010CF2" w14:textId="77777777" w:rsidR="00526F5D" w:rsidRPr="00526F5D" w:rsidRDefault="00526F5D" w:rsidP="00526F5D">
      <w:pPr>
        <w:pStyle w:val="Bibliography"/>
      </w:pPr>
      <w:r w:rsidRPr="00526F5D">
        <w:t>Beamish RJ (2018) The Ocean Ecology of Pacific Salmon and Trout. American Fisheries Society, Bethesda Maryland.</w:t>
      </w:r>
    </w:p>
    <w:p w14:paraId="255A866B" w14:textId="77777777" w:rsidR="00526F5D" w:rsidRPr="00526F5D" w:rsidRDefault="00526F5D" w:rsidP="00526F5D">
      <w:pPr>
        <w:pStyle w:val="Bibliography"/>
      </w:pPr>
      <w:r w:rsidRPr="00526F5D">
        <w:t>Beamish RJ, Mahnken C (2001) A critical size and period hypothesis to explain natural regulation of salmon abundance and the linkage to climate and climate change. Progress in Oceanography 49:423–437.</w:t>
      </w:r>
    </w:p>
    <w:p w14:paraId="1CE37CEE" w14:textId="77777777" w:rsidR="00526F5D" w:rsidRPr="00526F5D" w:rsidRDefault="00526F5D" w:rsidP="00526F5D">
      <w:pPr>
        <w:pStyle w:val="Bibliography"/>
      </w:pPr>
      <w:proofErr w:type="spellStart"/>
      <w:r w:rsidRPr="00526F5D">
        <w:lastRenderedPageBreak/>
        <w:t>Besbeas</w:t>
      </w:r>
      <w:proofErr w:type="spellEnd"/>
      <w:r w:rsidRPr="00526F5D">
        <w:t xml:space="preserve"> P, Freeman SN, Morgan BJT, Catchpole EA (2002) Integrating Mark–Recapture–Recovery and Census Data to Estimate Animal Abundance and Demographic Parameters. Biometrics 58:540–547.</w:t>
      </w:r>
    </w:p>
    <w:p w14:paraId="5E3C89EE" w14:textId="77777777" w:rsidR="00526F5D" w:rsidRPr="00526F5D" w:rsidRDefault="00526F5D" w:rsidP="00526F5D">
      <w:pPr>
        <w:pStyle w:val="Bibliography"/>
      </w:pPr>
      <w:r w:rsidRPr="00526F5D">
        <w:t>Brooks SP, Gelman A (1998) General Methods for Monitoring Convergence of Iterative Simulations. Journal of Computational and Graphical Statistics 7:434–455.</w:t>
      </w:r>
    </w:p>
    <w:p w14:paraId="538456A3" w14:textId="77777777" w:rsidR="00526F5D" w:rsidRPr="00526F5D" w:rsidRDefault="00526F5D" w:rsidP="00526F5D">
      <w:pPr>
        <w:pStyle w:val="Bibliography"/>
      </w:pPr>
      <w:r w:rsidRPr="00526F5D">
        <w:t>Burril SE, Zimmerman CE, Finn JE (2010) Characteristics of fall chum salmon spawning habitat on a mainstem river in Interior Alaska. U.S. Geological Survey.</w:t>
      </w:r>
    </w:p>
    <w:p w14:paraId="16FC89A1" w14:textId="77777777" w:rsidR="00526F5D" w:rsidRPr="00526F5D" w:rsidRDefault="00526F5D" w:rsidP="00526F5D">
      <w:pPr>
        <w:pStyle w:val="Bibliography"/>
      </w:pPr>
      <w:r w:rsidRPr="00526F5D">
        <w:t xml:space="preserve">Carpenter B, Gelman A, Hoffman MD, Lee D, Goodrich B, Betancourt M, Brubaker MA, Guo J, Li P, Riddell A (2017) Stan: A Probabilistic Programming Language. J Stat </w:t>
      </w:r>
      <w:proofErr w:type="spellStart"/>
      <w:r w:rsidRPr="00526F5D">
        <w:t>Softw</w:t>
      </w:r>
      <w:proofErr w:type="spellEnd"/>
      <w:r w:rsidRPr="00526F5D">
        <w:t xml:space="preserve"> 76:1.</w:t>
      </w:r>
    </w:p>
    <w:p w14:paraId="713893DE" w14:textId="77777777" w:rsidR="00526F5D" w:rsidRPr="00526F5D" w:rsidRDefault="00526F5D" w:rsidP="00526F5D">
      <w:pPr>
        <w:pStyle w:val="Bibliography"/>
      </w:pPr>
      <w:r w:rsidRPr="00526F5D">
        <w:t xml:space="preserve">Connors B, </w:t>
      </w:r>
      <w:proofErr w:type="spellStart"/>
      <w:r w:rsidRPr="00526F5D">
        <w:t>Ruggerone</w:t>
      </w:r>
      <w:proofErr w:type="spellEnd"/>
      <w:r w:rsidRPr="00526F5D">
        <w:t xml:space="preserve"> GT, Irvine JR (2025) Adapting management of Pacific salmon to a warming and more crowded ocean. ICES Journal of Marine Science 82:fsae135.</w:t>
      </w:r>
    </w:p>
    <w:p w14:paraId="228D9633" w14:textId="77777777" w:rsidR="00526F5D" w:rsidRPr="00526F5D" w:rsidRDefault="00526F5D" w:rsidP="00526F5D">
      <w:pPr>
        <w:pStyle w:val="Bibliography"/>
      </w:pPr>
      <w:r w:rsidRPr="00526F5D">
        <w:t>Crozier LG, Burke BJ, Chasco BE, Widener DL, Zabel RW (2021) Climate change threatens Chinook salmon throughout their life cycle. Commun Biol 4:1–14.</w:t>
      </w:r>
    </w:p>
    <w:p w14:paraId="2CC7E13E" w14:textId="77777777" w:rsidR="00526F5D" w:rsidRPr="00526F5D" w:rsidRDefault="00526F5D" w:rsidP="00526F5D">
      <w:pPr>
        <w:pStyle w:val="Bibliography"/>
      </w:pPr>
      <w:r w:rsidRPr="00526F5D">
        <w:t xml:space="preserve">Cunningham CJ, Westley PAH, Adkison MD (2018) Signals of </w:t>
      </w:r>
      <w:proofErr w:type="gramStart"/>
      <w:r w:rsidRPr="00526F5D">
        <w:t>large scale</w:t>
      </w:r>
      <w:proofErr w:type="gramEnd"/>
      <w:r w:rsidRPr="00526F5D">
        <w:t xml:space="preserve"> climate drivers, hatchery enhancement, and marine factors in Yukon River Chinook salmon survival revealed with a Bayesian life history model. Global Change Biology 24:4399–4416.</w:t>
      </w:r>
    </w:p>
    <w:p w14:paraId="0B18E2A4" w14:textId="77777777" w:rsidR="00526F5D" w:rsidRPr="00526F5D" w:rsidRDefault="00526F5D" w:rsidP="00526F5D">
      <w:pPr>
        <w:pStyle w:val="Bibliography"/>
      </w:pPr>
      <w:r w:rsidRPr="00526F5D">
        <w:t xml:space="preserve">DeFilippo LB, </w:t>
      </w:r>
      <w:proofErr w:type="spellStart"/>
      <w:r w:rsidRPr="00526F5D">
        <w:t>Buehrens</w:t>
      </w:r>
      <w:proofErr w:type="spellEnd"/>
      <w:r w:rsidRPr="00526F5D">
        <w:t xml:space="preserve"> TW, Scheuerell M, Kendall NW, Schindler DE (2021) Improving short-term recruitment forecasts for coho salmon using a spatiotemporal integrated population model. Fisheries Research 242:106014.</w:t>
      </w:r>
    </w:p>
    <w:p w14:paraId="54BB5C42" w14:textId="77777777" w:rsidR="00526F5D" w:rsidRPr="00526F5D" w:rsidRDefault="00526F5D" w:rsidP="00526F5D">
      <w:pPr>
        <w:pStyle w:val="Bibliography"/>
      </w:pPr>
      <w:r w:rsidRPr="00526F5D">
        <w:t xml:space="preserve">Farley E, </w:t>
      </w:r>
      <w:proofErr w:type="spellStart"/>
      <w:r w:rsidRPr="00526F5D">
        <w:t>Yasumiishi</w:t>
      </w:r>
      <w:proofErr w:type="spellEnd"/>
      <w:r w:rsidRPr="00526F5D">
        <w:t xml:space="preserve"> E, Murphy J, Strasburger W, Sewall F, Howard K, Garcia S, Moss J (2024) Critical periods in the marine life history of juvenile western Alaska chum salmon in a changing climate. Mar </w:t>
      </w:r>
      <w:proofErr w:type="spellStart"/>
      <w:r w:rsidRPr="00526F5D">
        <w:t>Ecol</w:t>
      </w:r>
      <w:proofErr w:type="spellEnd"/>
      <w:r w:rsidRPr="00526F5D">
        <w:t xml:space="preserve"> Prog Ser 726:149–160.</w:t>
      </w:r>
    </w:p>
    <w:p w14:paraId="32CF3009" w14:textId="77777777" w:rsidR="00526F5D" w:rsidRPr="00526F5D" w:rsidRDefault="00526F5D" w:rsidP="00526F5D">
      <w:pPr>
        <w:pStyle w:val="Bibliography"/>
      </w:pPr>
      <w:r w:rsidRPr="00526F5D">
        <w:t>Farley EV, Moss JH (2009) Growth Rate Potential of Juvenile Chum Salmon on the Eastern Bering Sea Shelf: an Assessment of Salmon Carrying Capacity.</w:t>
      </w:r>
    </w:p>
    <w:p w14:paraId="51729DDD" w14:textId="77777777" w:rsidR="00526F5D" w:rsidRPr="00526F5D" w:rsidRDefault="00526F5D" w:rsidP="00526F5D">
      <w:pPr>
        <w:pStyle w:val="Bibliography"/>
      </w:pPr>
      <w:r w:rsidRPr="00526F5D">
        <w:t>Farley Jr EV, Moss JH, Beamish RJ (2007) A review of the critical size, critical period hypothesis for juvenile Pacific salmon. North Pacific Anadromous Fish Commission Bulletin 4:pp.311-317.</w:t>
      </w:r>
    </w:p>
    <w:p w14:paraId="351F03E6" w14:textId="77777777" w:rsidR="00526F5D" w:rsidRPr="00526F5D" w:rsidRDefault="00526F5D" w:rsidP="00526F5D">
      <w:pPr>
        <w:pStyle w:val="Bibliography"/>
      </w:pPr>
      <w:r w:rsidRPr="00526F5D">
        <w:t xml:space="preserve">Feddern ML, </w:t>
      </w:r>
      <w:proofErr w:type="spellStart"/>
      <w:r w:rsidRPr="00526F5D">
        <w:t>Shaftel</w:t>
      </w:r>
      <w:proofErr w:type="spellEnd"/>
      <w:r w:rsidRPr="00526F5D">
        <w:t xml:space="preserve"> R, Schoen ER, Cunningham CJ, Connors BM, Staton BA, Von Finster A, Liller Z, Von Biela VR, Howard KG (2024) Body size and early marine conditions drive changes in Chinook salmon productivity across northern latitude ecosystems. Global Change Biology 30:e17508.</w:t>
      </w:r>
    </w:p>
    <w:p w14:paraId="01E55584" w14:textId="77777777" w:rsidR="00526F5D" w:rsidRPr="00526F5D" w:rsidRDefault="00526F5D" w:rsidP="00526F5D">
      <w:pPr>
        <w:pStyle w:val="Bibliography"/>
      </w:pPr>
      <w:r w:rsidRPr="00526F5D">
        <w:t>Fleischman SJ, Borba BM (2009) Escapement estimation, spawner-recruit analysis, and escapement goal recommendation for fall chum salmon in the Yukon River drainage. Alaska Department of Fish and Game, Fishery Manuscript Series 09–08.</w:t>
      </w:r>
    </w:p>
    <w:p w14:paraId="560E5CF4" w14:textId="77777777" w:rsidR="00526F5D" w:rsidRPr="00526F5D" w:rsidRDefault="00526F5D" w:rsidP="00526F5D">
      <w:pPr>
        <w:pStyle w:val="Bibliography"/>
      </w:pPr>
      <w:r w:rsidRPr="00526F5D">
        <w:t xml:space="preserve">Freshwater C, Duguid WDP, Juanes F, McKinnell S (2023) A century long time series </w:t>
      </w:r>
      <w:proofErr w:type="gramStart"/>
      <w:r w:rsidRPr="00526F5D">
        <w:t>reveals</w:t>
      </w:r>
      <w:proofErr w:type="gramEnd"/>
      <w:r w:rsidRPr="00526F5D">
        <w:t xml:space="preserve"> large declines and greater synchrony in Nass River sockeye salmon size-at-age. Can J Fish </w:t>
      </w:r>
      <w:proofErr w:type="spellStart"/>
      <w:r w:rsidRPr="00526F5D">
        <w:t>Aquat</w:t>
      </w:r>
      <w:proofErr w:type="spellEnd"/>
      <w:r w:rsidRPr="00526F5D">
        <w:t xml:space="preserve"> Sci.</w:t>
      </w:r>
    </w:p>
    <w:p w14:paraId="0010D8BC" w14:textId="77777777" w:rsidR="00526F5D" w:rsidRPr="00526F5D" w:rsidRDefault="00526F5D" w:rsidP="00526F5D">
      <w:pPr>
        <w:pStyle w:val="Bibliography"/>
      </w:pPr>
      <w:r w:rsidRPr="00526F5D">
        <w:t xml:space="preserve">Frost TJ, </w:t>
      </w:r>
      <w:proofErr w:type="spellStart"/>
      <w:r w:rsidRPr="00526F5D">
        <w:t>Yasumiishi</w:t>
      </w:r>
      <w:proofErr w:type="spellEnd"/>
      <w:r w:rsidRPr="00526F5D">
        <w:t xml:space="preserve"> EM, Agler BA, Adkison MD, McPhee MV (2021) Density-dependent effects of eastern Kamchatka pink salmon (Oncorhynchus </w:t>
      </w:r>
      <w:proofErr w:type="spellStart"/>
      <w:r w:rsidRPr="00526F5D">
        <w:t>gorbuscha</w:t>
      </w:r>
      <w:proofErr w:type="spellEnd"/>
      <w:r w:rsidRPr="00526F5D">
        <w:t>) and Japanese chum salmon (O. keta) on age-specific growth of western Alaska chum salmon. Fisheries Oceanography 30:99–109.</w:t>
      </w:r>
    </w:p>
    <w:p w14:paraId="2157517B" w14:textId="77777777" w:rsidR="00526F5D" w:rsidRPr="00526F5D" w:rsidRDefault="00526F5D" w:rsidP="00526F5D">
      <w:pPr>
        <w:pStyle w:val="Bibliography"/>
      </w:pPr>
      <w:proofErr w:type="spellStart"/>
      <w:r w:rsidRPr="00526F5D">
        <w:t>Garzke</w:t>
      </w:r>
      <w:proofErr w:type="spellEnd"/>
      <w:r w:rsidRPr="00526F5D">
        <w:t xml:space="preserve"> J, Forster I, Graham C, </w:t>
      </w:r>
      <w:proofErr w:type="spellStart"/>
      <w:r w:rsidRPr="00526F5D">
        <w:t>Costalago</w:t>
      </w:r>
      <w:proofErr w:type="spellEnd"/>
      <w:r w:rsidRPr="00526F5D">
        <w:t xml:space="preserve"> D, Hunt BPV (2023) Future climate change-related decreases in food quality may affect juvenile Chinook salmon growth and survival. Marine Environmental Research 191:106171.</w:t>
      </w:r>
    </w:p>
    <w:p w14:paraId="2DDDA378" w14:textId="77777777" w:rsidR="00526F5D" w:rsidRPr="00526F5D" w:rsidRDefault="00526F5D" w:rsidP="00526F5D">
      <w:pPr>
        <w:pStyle w:val="Bibliography"/>
      </w:pPr>
      <w:r w:rsidRPr="00526F5D">
        <w:lastRenderedPageBreak/>
        <w:t>Gilk SE, Molyneaux DB, Hamazaki T, Pawluk JA, Templin WD (2009) Biological and Genetic Characteristics of Fall and Summer Chum Salmon in the Kuskokwim River, Alaska. 70:161–179.</w:t>
      </w:r>
    </w:p>
    <w:p w14:paraId="2AD4F428" w14:textId="77777777" w:rsidR="00526F5D" w:rsidRPr="00526F5D" w:rsidRDefault="00526F5D" w:rsidP="00526F5D">
      <w:pPr>
        <w:pStyle w:val="Bibliography"/>
      </w:pPr>
      <w:r w:rsidRPr="00526F5D">
        <w:t xml:space="preserve">Hollowed AB, </w:t>
      </w:r>
      <w:proofErr w:type="spellStart"/>
      <w:r w:rsidRPr="00526F5D">
        <w:t>Barbeaux</w:t>
      </w:r>
      <w:proofErr w:type="spellEnd"/>
      <w:r w:rsidRPr="00526F5D">
        <w:t xml:space="preserve"> SJ, </w:t>
      </w:r>
      <w:proofErr w:type="spellStart"/>
      <w:r w:rsidRPr="00526F5D">
        <w:t>Cokelet</w:t>
      </w:r>
      <w:proofErr w:type="spellEnd"/>
      <w:r w:rsidRPr="00526F5D">
        <w:t xml:space="preserve"> ED, Farley E, Kotwicki S, Ressler PH, Spital C, Wilson CD (2012) Effects of climate variations on pelagic ocean habitats and their role in structuring forage fish distributions in the Bering Sea. Deep Sea Research Part II: Topical Studies in Oceanography 65–70:230–250.</w:t>
      </w:r>
    </w:p>
    <w:p w14:paraId="46A779E6" w14:textId="77777777" w:rsidR="00526F5D" w:rsidRPr="00526F5D" w:rsidRDefault="00526F5D" w:rsidP="00526F5D">
      <w:pPr>
        <w:pStyle w:val="Bibliography"/>
      </w:pPr>
      <w:r w:rsidRPr="00526F5D">
        <w:t>Holmes EE, Ward EJ, Scheuerell MD, Wills K (2024) Holmes EE, Ward EJ, Scheuerell MD, Wills K (2024). MARSS: Multivariate Autoregressive State-Space Modeling.</w:t>
      </w:r>
    </w:p>
    <w:p w14:paraId="21FC3E74" w14:textId="77777777" w:rsidR="00526F5D" w:rsidRPr="00526F5D" w:rsidRDefault="00526F5D" w:rsidP="00526F5D">
      <w:pPr>
        <w:pStyle w:val="Bibliography"/>
      </w:pPr>
      <w:r w:rsidRPr="00526F5D">
        <w:t>Howard KG, von Biela V (2023) Adult spawners: A critical period for subarctic Chinook salmon in a changing climate. Global Change Biology 29:1759–1773.</w:t>
      </w:r>
    </w:p>
    <w:p w14:paraId="64F4B012" w14:textId="77777777" w:rsidR="00526F5D" w:rsidRPr="00526F5D" w:rsidRDefault="00526F5D" w:rsidP="00526F5D">
      <w:pPr>
        <w:pStyle w:val="Bibliography"/>
      </w:pPr>
      <w:r w:rsidRPr="00526F5D">
        <w:t>Hutchinson WF (2008) The dangers of ignoring stock complexity in fishery management: the case of the North Sea cod. Biol Lett 4:693–695.</w:t>
      </w:r>
    </w:p>
    <w:p w14:paraId="1A138AC4" w14:textId="77777777" w:rsidR="00526F5D" w:rsidRPr="00526F5D" w:rsidRDefault="00526F5D" w:rsidP="00526F5D">
      <w:pPr>
        <w:pStyle w:val="Bibliography"/>
      </w:pPr>
      <w:r w:rsidRPr="00526F5D">
        <w:t xml:space="preserve">Ianelli J, </w:t>
      </w:r>
      <w:proofErr w:type="spellStart"/>
      <w:r w:rsidRPr="00526F5D">
        <w:t>Honkalehto</w:t>
      </w:r>
      <w:proofErr w:type="spellEnd"/>
      <w:r w:rsidRPr="00526F5D">
        <w:t xml:space="preserve"> T, Wassermann S, Lauffenburger N, </w:t>
      </w:r>
      <w:proofErr w:type="spellStart"/>
      <w:r w:rsidRPr="00526F5D">
        <w:t>McGilliard</w:t>
      </w:r>
      <w:proofErr w:type="spellEnd"/>
      <w:r w:rsidRPr="00526F5D">
        <w:t xml:space="preserve"> C, Siddon E (2023) Stock assessment for eastern Bering Sea walleye pollock. North Pacific Fishery Management Council, Anchorage, AK.</w:t>
      </w:r>
    </w:p>
    <w:p w14:paraId="7ABF4E14" w14:textId="77777777" w:rsidR="00526F5D" w:rsidRPr="00526F5D" w:rsidRDefault="00526F5D" w:rsidP="00526F5D">
      <w:pPr>
        <w:pStyle w:val="Bibliography"/>
      </w:pPr>
      <w:r w:rsidRPr="00526F5D">
        <w:t>Iino Y, Kitagawa T, Abe TK, Nagasaka T, Shimizu Y, Ota K, Kawashima T, Kawamura T (2022) Effect of food amount and temperature on growth rate and aerobic scope of juvenile chum salmon. Fish Sci 88:397–409.</w:t>
      </w:r>
    </w:p>
    <w:p w14:paraId="18233D0B" w14:textId="77777777" w:rsidR="00526F5D" w:rsidRPr="00526F5D" w:rsidRDefault="00526F5D" w:rsidP="00526F5D">
      <w:pPr>
        <w:pStyle w:val="Bibliography"/>
      </w:pPr>
      <w:r w:rsidRPr="00526F5D">
        <w:t>IPCC (2023) The Sixth Assessment Report of the Intergovernmental Panel on Climate Change, 1st ed. Cambridge University Press.</w:t>
      </w:r>
    </w:p>
    <w:p w14:paraId="1AE99881" w14:textId="77777777" w:rsidR="00526F5D" w:rsidRPr="00526F5D" w:rsidRDefault="00526F5D" w:rsidP="00526F5D">
      <w:pPr>
        <w:pStyle w:val="Bibliography"/>
      </w:pPr>
      <w:r w:rsidRPr="00526F5D">
        <w:t>Jallen DM, Gleason CM, Borba BM, West FW, Decker SKS (2022) Yukon River salmon stock status and salmon fisheries, 2022: A report to the Alaska Board of Fisheries, January 2023. Alaska Department of Fish and Game, Special Publication Anchorage No. 22-20.</w:t>
      </w:r>
    </w:p>
    <w:p w14:paraId="0E8C479C" w14:textId="77777777" w:rsidR="00526F5D" w:rsidRPr="00526F5D" w:rsidRDefault="00526F5D" w:rsidP="00526F5D">
      <w:pPr>
        <w:pStyle w:val="Bibliography"/>
      </w:pPr>
      <w:r w:rsidRPr="00526F5D">
        <w:t xml:space="preserve">Jones LA, Schoen ER, </w:t>
      </w:r>
      <w:proofErr w:type="spellStart"/>
      <w:r w:rsidRPr="00526F5D">
        <w:t>Shaftel</w:t>
      </w:r>
      <w:proofErr w:type="spellEnd"/>
      <w:r w:rsidRPr="00526F5D">
        <w:t xml:space="preserve"> R, Cunningham CJ, Mauger S, Rinella DJ, St. </w:t>
      </w:r>
      <w:proofErr w:type="spellStart"/>
      <w:r w:rsidRPr="00526F5D">
        <w:t>Saviour</w:t>
      </w:r>
      <w:proofErr w:type="spellEnd"/>
      <w:r w:rsidRPr="00526F5D">
        <w:t xml:space="preserve"> A (2020) Watershed-scale climate influences productivity of Chinook salmon populations across southcentral Alaska. Global Change Biology 26:4919–4936.</w:t>
      </w:r>
    </w:p>
    <w:p w14:paraId="36A3EEBC" w14:textId="77777777" w:rsidR="00526F5D" w:rsidRPr="00526F5D" w:rsidRDefault="00526F5D" w:rsidP="00526F5D">
      <w:pPr>
        <w:pStyle w:val="Bibliography"/>
      </w:pPr>
      <w:r w:rsidRPr="00526F5D">
        <w:t xml:space="preserve">Kaga T, Sato S, </w:t>
      </w:r>
      <w:proofErr w:type="spellStart"/>
      <w:r w:rsidRPr="00526F5D">
        <w:t>Azumaya</w:t>
      </w:r>
      <w:proofErr w:type="spellEnd"/>
      <w:r w:rsidRPr="00526F5D">
        <w:t xml:space="preserve"> T, Davis N, </w:t>
      </w:r>
      <w:proofErr w:type="spellStart"/>
      <w:r w:rsidRPr="00526F5D">
        <w:t>Fukuwaka</w:t>
      </w:r>
      <w:proofErr w:type="spellEnd"/>
      <w:r w:rsidRPr="00526F5D">
        <w:t xml:space="preserve"> M (2013) Lipid content of chum salmon Oncorhynchus keta affected by pink salmon O. </w:t>
      </w:r>
      <w:proofErr w:type="spellStart"/>
      <w:r w:rsidRPr="00526F5D">
        <w:t>gorbuscha</w:t>
      </w:r>
      <w:proofErr w:type="spellEnd"/>
      <w:r w:rsidRPr="00526F5D">
        <w:t xml:space="preserve"> abundance in the central Bering Sea. Mar </w:t>
      </w:r>
      <w:proofErr w:type="spellStart"/>
      <w:r w:rsidRPr="00526F5D">
        <w:t>Ecol</w:t>
      </w:r>
      <w:proofErr w:type="spellEnd"/>
      <w:r w:rsidRPr="00526F5D">
        <w:t xml:space="preserve"> Prog Ser 478:211–221.</w:t>
      </w:r>
    </w:p>
    <w:p w14:paraId="4A0A6B94" w14:textId="77777777" w:rsidR="00526F5D" w:rsidRPr="00526F5D" w:rsidRDefault="00526F5D" w:rsidP="00526F5D">
      <w:pPr>
        <w:pStyle w:val="Bibliography"/>
      </w:pPr>
      <w:proofErr w:type="spellStart"/>
      <w:r w:rsidRPr="00526F5D">
        <w:t>Kallioinen</w:t>
      </w:r>
      <w:proofErr w:type="spellEnd"/>
      <w:r w:rsidRPr="00526F5D">
        <w:t xml:space="preserve"> N, Paananen T, </w:t>
      </w:r>
      <w:proofErr w:type="spellStart"/>
      <w:r w:rsidRPr="00526F5D">
        <w:t>Bürkner</w:t>
      </w:r>
      <w:proofErr w:type="spellEnd"/>
      <w:r w:rsidRPr="00526F5D">
        <w:t xml:space="preserve"> P, </w:t>
      </w:r>
      <w:proofErr w:type="spellStart"/>
      <w:r w:rsidRPr="00526F5D">
        <w:t>Vehtari</w:t>
      </w:r>
      <w:proofErr w:type="spellEnd"/>
      <w:r w:rsidRPr="00526F5D">
        <w:t xml:space="preserve"> A (2023) Detecting and diagnosing prior and likelihood sensitivity with power-scaling. Statistics and Computing 34.</w:t>
      </w:r>
    </w:p>
    <w:p w14:paraId="0CCDD8F9" w14:textId="77777777" w:rsidR="00526F5D" w:rsidRPr="00526F5D" w:rsidRDefault="00526F5D" w:rsidP="00526F5D">
      <w:pPr>
        <w:pStyle w:val="Bibliography"/>
      </w:pPr>
      <w:r w:rsidRPr="00526F5D">
        <w:t>Krueger CC, Zimmerman CE, American Fisheries Society (eds) (2009) Pacific salmon: ecology and management of western Alaska’s populations. American Fisheries Society, Bethesda, MD.</w:t>
      </w:r>
    </w:p>
    <w:p w14:paraId="50097184" w14:textId="77777777" w:rsidR="00526F5D" w:rsidRPr="00526F5D" w:rsidRDefault="00526F5D" w:rsidP="00526F5D">
      <w:pPr>
        <w:pStyle w:val="Bibliography"/>
      </w:pPr>
      <w:r w:rsidRPr="00526F5D">
        <w:t xml:space="preserve">Litzow MA, </w:t>
      </w:r>
      <w:proofErr w:type="spellStart"/>
      <w:r w:rsidRPr="00526F5D">
        <w:t>Ciannelli</w:t>
      </w:r>
      <w:proofErr w:type="spellEnd"/>
      <w:r w:rsidRPr="00526F5D">
        <w:t xml:space="preserve"> L, Puerta P, Wettstein JJ, Rykaczewski RR, </w:t>
      </w:r>
      <w:proofErr w:type="spellStart"/>
      <w:r w:rsidRPr="00526F5D">
        <w:t>Opiekun</w:t>
      </w:r>
      <w:proofErr w:type="spellEnd"/>
      <w:r w:rsidRPr="00526F5D">
        <w:t xml:space="preserve"> M (2018) Non-stationary climate–salmon relationships in the Gulf of Alaska. Proc R Soc B 285:20181855.</w:t>
      </w:r>
    </w:p>
    <w:p w14:paraId="1554C37A" w14:textId="77777777" w:rsidR="00526F5D" w:rsidRPr="00526F5D" w:rsidRDefault="00526F5D" w:rsidP="00526F5D">
      <w:pPr>
        <w:pStyle w:val="Bibliography"/>
      </w:pPr>
      <w:proofErr w:type="spellStart"/>
      <w:r w:rsidRPr="00526F5D">
        <w:t>Mackas</w:t>
      </w:r>
      <w:proofErr w:type="spellEnd"/>
      <w:r w:rsidRPr="00526F5D">
        <w:t xml:space="preserve"> DL, Batten S, Trudel M (2007) Effects on zooplankton of a warmer ocean: Recent evidence from the Northeast Pacific. Progress in Oceanography 75:223–252.</w:t>
      </w:r>
    </w:p>
    <w:p w14:paraId="6FDBCFB9" w14:textId="77777777" w:rsidR="00526F5D" w:rsidRPr="00526F5D" w:rsidRDefault="00526F5D" w:rsidP="00526F5D">
      <w:pPr>
        <w:pStyle w:val="Bibliography"/>
      </w:pPr>
      <w:r w:rsidRPr="00526F5D">
        <w:t>Miller KB, Weiss CM (2023) Disentangling Population Level Differences in Juvenile Migration Phenology for Three Species of Salmon on the Yukon River. JMSE 11:589.</w:t>
      </w:r>
    </w:p>
    <w:p w14:paraId="5EBCD315" w14:textId="77777777" w:rsidR="00526F5D" w:rsidRPr="00526F5D" w:rsidRDefault="00526F5D" w:rsidP="00526F5D">
      <w:pPr>
        <w:pStyle w:val="Bibliography"/>
      </w:pPr>
      <w:r w:rsidRPr="00526F5D">
        <w:t>Moss JH, Murphy JM, Farley EV, Eisner LB, Andrews AG (2009) Juvenile Pink and Chum Salmon Distribution, Diet, and Growth in the Northern Bering and Chukchi Seas. North Pacific Anadromous Fish Commission.</w:t>
      </w:r>
    </w:p>
    <w:p w14:paraId="0CFAB59B" w14:textId="77777777" w:rsidR="00526F5D" w:rsidRPr="00526F5D" w:rsidRDefault="00526F5D" w:rsidP="00526F5D">
      <w:pPr>
        <w:pStyle w:val="Bibliography"/>
      </w:pPr>
      <w:r w:rsidRPr="00526F5D">
        <w:lastRenderedPageBreak/>
        <w:t xml:space="preserve">Moussalli E, Hilborn R (1986) Optimal Stock Size and Harvest Rate in Multistage Life History Models. Can J Fish </w:t>
      </w:r>
      <w:proofErr w:type="spellStart"/>
      <w:r w:rsidRPr="00526F5D">
        <w:t>Aquat</w:t>
      </w:r>
      <w:proofErr w:type="spellEnd"/>
      <w:r w:rsidRPr="00526F5D">
        <w:t xml:space="preserve"> Sci 43:135–141.</w:t>
      </w:r>
    </w:p>
    <w:p w14:paraId="0915C125" w14:textId="77777777" w:rsidR="00526F5D" w:rsidRPr="00526F5D" w:rsidRDefault="00526F5D" w:rsidP="00526F5D">
      <w:pPr>
        <w:pStyle w:val="Bibliography"/>
      </w:pPr>
      <w:proofErr w:type="spellStart"/>
      <w:r w:rsidRPr="00526F5D">
        <w:t>Mueter</w:t>
      </w:r>
      <w:proofErr w:type="spellEnd"/>
      <w:r w:rsidRPr="00526F5D">
        <w:t xml:space="preserve"> FJ, Pyper BJ, Peterman RM (2005) Relationships between Coastal Ocean Conditions and Survival Rates of Northeast Pacific Salmon at Multiple Lags. Transactions of the American Fisheries Society 134:105–119.</w:t>
      </w:r>
    </w:p>
    <w:p w14:paraId="229F6702" w14:textId="77777777" w:rsidR="00526F5D" w:rsidRPr="00526F5D" w:rsidRDefault="00526F5D" w:rsidP="00526F5D">
      <w:pPr>
        <w:pStyle w:val="Bibliography"/>
      </w:pPr>
      <w:r w:rsidRPr="00526F5D">
        <w:t xml:space="preserve">Murphy J, Dimond A, Cooper D, Garcia S, Lee L, Clark J, Pinchuk A, Reedy T, Miller K, Howard K, Ferguson J, Strasburger W, Labunski E, Farley E (2021) Northern Bering Sea ecosystem and surface trawl cruise </w:t>
      </w:r>
      <w:proofErr w:type="gramStart"/>
      <w:r w:rsidRPr="00526F5D">
        <w:t>report,.</w:t>
      </w:r>
      <w:proofErr w:type="gramEnd"/>
      <w:r w:rsidRPr="00526F5D">
        <w:t xml:space="preserve"> US Department of Commerce; NOAA Tech. Memo.</w:t>
      </w:r>
    </w:p>
    <w:p w14:paraId="583F84E7" w14:textId="77777777" w:rsidR="00526F5D" w:rsidRPr="00526F5D" w:rsidRDefault="00526F5D" w:rsidP="00526F5D">
      <w:pPr>
        <w:pStyle w:val="Bibliography"/>
      </w:pPr>
      <w:r w:rsidRPr="00526F5D">
        <w:t xml:space="preserve">Myers KW, Walker RV, Davis ND, Armstrong JL, </w:t>
      </w:r>
      <w:proofErr w:type="spellStart"/>
      <w:r w:rsidRPr="00526F5D">
        <w:t>Kaeriyama</w:t>
      </w:r>
      <w:proofErr w:type="spellEnd"/>
      <w:r w:rsidRPr="00526F5D">
        <w:t xml:space="preserve"> M (2009) High Seas Distribution, Biology, and Ecology of Arctic-Yukon-Kuskokwim Salmon: Direct Information from High Seas Tagging Experiments, 1954–2006. American Fisheries Society Symposium 70:201–239.</w:t>
      </w:r>
    </w:p>
    <w:p w14:paraId="17DA6F35" w14:textId="77777777" w:rsidR="00526F5D" w:rsidRPr="00526F5D" w:rsidRDefault="00526F5D" w:rsidP="00526F5D">
      <w:pPr>
        <w:pStyle w:val="Bibliography"/>
      </w:pPr>
      <w:r w:rsidRPr="00526F5D">
        <w:t>National Marine Fisheries Service, Alaska Region (2024) Bering Sea Chum Salmon Bycatch Management Environmental Impact Statement. National Oceanic Atmospheric Administration, Alaska Region.</w:t>
      </w:r>
    </w:p>
    <w:p w14:paraId="31E8FD33" w14:textId="77777777" w:rsidR="00526F5D" w:rsidRPr="00526F5D" w:rsidRDefault="00526F5D" w:rsidP="00526F5D">
      <w:pPr>
        <w:pStyle w:val="Bibliography"/>
      </w:pPr>
      <w:proofErr w:type="spellStart"/>
      <w:r w:rsidRPr="00526F5D">
        <w:t>Neuswanger</w:t>
      </w:r>
      <w:proofErr w:type="spellEnd"/>
      <w:r w:rsidRPr="00526F5D">
        <w:t xml:space="preserve"> JR, Wipfli MS, Evenson MJ, Hughes NF, Rosenberger AE (2015) Low productivity of Chinook salmon strongly correlates with high summer stream discharge in two Alaskan rivers in the Yukon drainage. Can J Fish </w:t>
      </w:r>
      <w:proofErr w:type="spellStart"/>
      <w:r w:rsidRPr="00526F5D">
        <w:t>Aquat</w:t>
      </w:r>
      <w:proofErr w:type="spellEnd"/>
      <w:r w:rsidRPr="00526F5D">
        <w:t xml:space="preserve"> Sci 72:1125–1137.</w:t>
      </w:r>
    </w:p>
    <w:p w14:paraId="5246692A" w14:textId="77777777" w:rsidR="00526F5D" w:rsidRPr="00526F5D" w:rsidRDefault="00526F5D" w:rsidP="00526F5D">
      <w:pPr>
        <w:pStyle w:val="Bibliography"/>
      </w:pPr>
      <w:proofErr w:type="spellStart"/>
      <w:r w:rsidRPr="00526F5D">
        <w:t>Ohlberger</w:t>
      </w:r>
      <w:proofErr w:type="spellEnd"/>
      <w:r w:rsidRPr="00526F5D">
        <w:t xml:space="preserve"> J, Cline TJ, Schindler DE, Lewis B (2023) Declines in body size of sockeye salmon associated with increased competition in the ocean. Proc R Soc B 290:20222248.</w:t>
      </w:r>
    </w:p>
    <w:p w14:paraId="723D4FB7" w14:textId="77777777" w:rsidR="00526F5D" w:rsidRPr="00526F5D" w:rsidRDefault="00526F5D" w:rsidP="00526F5D">
      <w:pPr>
        <w:pStyle w:val="Bibliography"/>
      </w:pPr>
      <w:proofErr w:type="spellStart"/>
      <w:r w:rsidRPr="00526F5D">
        <w:t>Ohlberger</w:t>
      </w:r>
      <w:proofErr w:type="spellEnd"/>
      <w:r w:rsidRPr="00526F5D">
        <w:t xml:space="preserve"> J, Schindler DE, Brown RJ, Harding JMS, Adkison MD, Munro AR, Horstmann L, Spaeder J (2020) The reproductive value of large females: consequences of shifts in demographic structure for population reproductive potential in Chinook salmon. Can J Fish </w:t>
      </w:r>
      <w:proofErr w:type="spellStart"/>
      <w:r w:rsidRPr="00526F5D">
        <w:t>Aquat</w:t>
      </w:r>
      <w:proofErr w:type="spellEnd"/>
      <w:r w:rsidRPr="00526F5D">
        <w:t xml:space="preserve"> Sci 77:1292–1301.</w:t>
      </w:r>
    </w:p>
    <w:p w14:paraId="3528090E" w14:textId="77777777" w:rsidR="00526F5D" w:rsidRPr="00526F5D" w:rsidRDefault="00526F5D" w:rsidP="00526F5D">
      <w:pPr>
        <w:pStyle w:val="Bibliography"/>
      </w:pPr>
      <w:proofErr w:type="spellStart"/>
      <w:r w:rsidRPr="00526F5D">
        <w:t>Oke</w:t>
      </w:r>
      <w:proofErr w:type="spellEnd"/>
      <w:r w:rsidRPr="00526F5D">
        <w:t xml:space="preserve"> KB, Cunningham CJ, Westley P a. H, Baskett ML, Carlson SM, Clark J, Hendry AP, </w:t>
      </w:r>
      <w:proofErr w:type="spellStart"/>
      <w:r w:rsidRPr="00526F5D">
        <w:t>Karatayev</w:t>
      </w:r>
      <w:proofErr w:type="spellEnd"/>
      <w:r w:rsidRPr="00526F5D">
        <w:t xml:space="preserve"> VA, Kendall NW, </w:t>
      </w:r>
      <w:proofErr w:type="spellStart"/>
      <w:r w:rsidRPr="00526F5D">
        <w:t>Kibele</w:t>
      </w:r>
      <w:proofErr w:type="spellEnd"/>
      <w:r w:rsidRPr="00526F5D">
        <w:t xml:space="preserve"> J, Kindsvater HK, Kobayashi KM, Lewis B, Munch S, Reynolds JD, Vick GK, </w:t>
      </w:r>
      <w:proofErr w:type="spellStart"/>
      <w:r w:rsidRPr="00526F5D">
        <w:t>Palkovacs</w:t>
      </w:r>
      <w:proofErr w:type="spellEnd"/>
      <w:r w:rsidRPr="00526F5D">
        <w:t xml:space="preserve"> EP (2020) Recent declines in salmon body size impact ecosystems and fisheries. Nat Commun 11:4155.</w:t>
      </w:r>
    </w:p>
    <w:p w14:paraId="5BF03560" w14:textId="77777777" w:rsidR="00526F5D" w:rsidRPr="00526F5D" w:rsidRDefault="00526F5D" w:rsidP="00526F5D">
      <w:pPr>
        <w:pStyle w:val="Bibliography"/>
      </w:pPr>
      <w:r w:rsidRPr="00526F5D">
        <w:t xml:space="preserve">Pyper BJ, </w:t>
      </w:r>
      <w:proofErr w:type="spellStart"/>
      <w:r w:rsidRPr="00526F5D">
        <w:t>Mueter</w:t>
      </w:r>
      <w:proofErr w:type="spellEnd"/>
      <w:r w:rsidRPr="00526F5D">
        <w:t xml:space="preserve"> FJ, Peterman RM, Blackbourn DJ, Wood CC (2002) Spatial Covariation in Survival Rates of Northeast Pacific Chum Salmon. Transactions of the American Fisheries Society 131:343–363.</w:t>
      </w:r>
    </w:p>
    <w:p w14:paraId="293C952B" w14:textId="77777777" w:rsidR="00526F5D" w:rsidRPr="00526F5D" w:rsidRDefault="00526F5D" w:rsidP="00526F5D">
      <w:pPr>
        <w:pStyle w:val="Bibliography"/>
      </w:pPr>
      <w:r w:rsidRPr="00526F5D">
        <w:t>R Core Team (2021) R: A language and environment for statistical computing. R version 4.1.2.</w:t>
      </w:r>
    </w:p>
    <w:p w14:paraId="14335EAD" w14:textId="77777777" w:rsidR="00526F5D" w:rsidRPr="00526F5D" w:rsidRDefault="00526F5D" w:rsidP="00526F5D">
      <w:pPr>
        <w:pStyle w:val="Bibliography"/>
      </w:pPr>
      <w:r w:rsidRPr="00526F5D">
        <w:t>Raymond-Yakoubian J (2009) Climate-Ocean Effects on Chinook Salmon: Local Traditional Knowledge Component. AYK SSI.</w:t>
      </w:r>
    </w:p>
    <w:p w14:paraId="11C3D457" w14:textId="77777777" w:rsidR="00526F5D" w:rsidRPr="00526F5D" w:rsidRDefault="00526F5D" w:rsidP="00526F5D">
      <w:pPr>
        <w:pStyle w:val="Bibliography"/>
      </w:pPr>
      <w:r w:rsidRPr="00526F5D">
        <w:t>Regehr EV, Hostetter NJ, Wilson RR, Rode KD, Martin MS, Converse SJ (2018) Integrated Population Modeling Provides the First Empirical Estimates of Vital Rates and Abundance for Polar Bears in the Chukchi Sea. Sci Rep 8:16780.</w:t>
      </w:r>
    </w:p>
    <w:p w14:paraId="20B5B7A4" w14:textId="77777777" w:rsidR="00526F5D" w:rsidRPr="00526F5D" w:rsidRDefault="00526F5D" w:rsidP="00526F5D">
      <w:pPr>
        <w:pStyle w:val="Bibliography"/>
      </w:pPr>
      <w:proofErr w:type="spellStart"/>
      <w:r w:rsidRPr="00526F5D">
        <w:t>Ruggerone</w:t>
      </w:r>
      <w:proofErr w:type="spellEnd"/>
      <w:r w:rsidRPr="00526F5D">
        <w:t xml:space="preserve"> GT, Agler BA, Nielsen JL (2012) Evidence for competition at sea between Norton Sound chum salmon and Asian hatchery chum salmon. Environ Biol Fish 94:149–163.</w:t>
      </w:r>
    </w:p>
    <w:p w14:paraId="7652E498" w14:textId="77777777" w:rsidR="00526F5D" w:rsidRPr="00526F5D" w:rsidRDefault="00526F5D" w:rsidP="00526F5D">
      <w:pPr>
        <w:pStyle w:val="Bibliography"/>
      </w:pPr>
      <w:proofErr w:type="spellStart"/>
      <w:r w:rsidRPr="00526F5D">
        <w:t>Ruggerone</w:t>
      </w:r>
      <w:proofErr w:type="spellEnd"/>
      <w:r w:rsidRPr="00526F5D">
        <w:t xml:space="preserve"> GT, Zimmermann M, Myers KW, Nielsen JL, Rogers DE (2003) Competition between Asian pink salmon (Oncorhynchus </w:t>
      </w:r>
      <w:proofErr w:type="spellStart"/>
      <w:r w:rsidRPr="00526F5D">
        <w:t>gorbuscha</w:t>
      </w:r>
      <w:proofErr w:type="spellEnd"/>
      <w:r w:rsidRPr="00526F5D">
        <w:t>) and Alaskan sockeye salmon (O. nerka) in the North Pacific Ocean. Fisheries Oceanography 12:209–219.</w:t>
      </w:r>
    </w:p>
    <w:p w14:paraId="65188923" w14:textId="77777777" w:rsidR="00526F5D" w:rsidRPr="00526F5D" w:rsidRDefault="00526F5D" w:rsidP="00526F5D">
      <w:pPr>
        <w:pStyle w:val="Bibliography"/>
      </w:pPr>
      <w:r w:rsidRPr="00526F5D">
        <w:t xml:space="preserve">Schaub M, Abadi F (2011) Integrated population models: a novel analysis framework for deeper insights into population dynamics. J </w:t>
      </w:r>
      <w:proofErr w:type="spellStart"/>
      <w:r w:rsidRPr="00526F5D">
        <w:t>Ornithol</w:t>
      </w:r>
      <w:proofErr w:type="spellEnd"/>
      <w:r w:rsidRPr="00526F5D">
        <w:t xml:space="preserve"> 152:227–237.</w:t>
      </w:r>
    </w:p>
    <w:p w14:paraId="7951EF89" w14:textId="77777777" w:rsidR="00526F5D" w:rsidRPr="00526F5D" w:rsidRDefault="00526F5D" w:rsidP="00526F5D">
      <w:pPr>
        <w:pStyle w:val="Bibliography"/>
      </w:pPr>
      <w:r w:rsidRPr="00526F5D">
        <w:lastRenderedPageBreak/>
        <w:t>Scheuerell M, Ruff C, Anderson J, Beamer E (2020) An integrated population model for estimating the relative effects of natural and anthropogenic factors on a threatened population of steelhead trout. Journal of Applied Ecology 58.</w:t>
      </w:r>
    </w:p>
    <w:p w14:paraId="575F4338" w14:textId="77777777" w:rsidR="00526F5D" w:rsidRPr="00526F5D" w:rsidRDefault="00526F5D" w:rsidP="00526F5D">
      <w:pPr>
        <w:pStyle w:val="Bibliography"/>
      </w:pPr>
      <w:r w:rsidRPr="00526F5D">
        <w:t xml:space="preserve">Stan Development Team (2024) </w:t>
      </w:r>
      <w:proofErr w:type="spellStart"/>
      <w:r w:rsidRPr="00526F5D">
        <w:t>RStan</w:t>
      </w:r>
      <w:proofErr w:type="spellEnd"/>
      <w:r w:rsidRPr="00526F5D">
        <w:t>: the R interface to Stan. R package version 2.26.24.</w:t>
      </w:r>
    </w:p>
    <w:p w14:paraId="7CA29D1F" w14:textId="77777777" w:rsidR="00526F5D" w:rsidRPr="00526F5D" w:rsidRDefault="00526F5D" w:rsidP="00526F5D">
      <w:pPr>
        <w:pStyle w:val="Bibliography"/>
      </w:pPr>
      <w:r w:rsidRPr="00526F5D">
        <w:t xml:space="preserve">Thorson JT (2019) Guidance for decisions using the Vector Autoregressive </w:t>
      </w:r>
      <w:proofErr w:type="spellStart"/>
      <w:r w:rsidRPr="00526F5D">
        <w:t>Spatio</w:t>
      </w:r>
      <w:proofErr w:type="spellEnd"/>
      <w:r w:rsidRPr="00526F5D">
        <w:t>-Temporal (VAST) package in stock, ecosystem, habitat and climate assessments. Fisheries Research 210:143–161.</w:t>
      </w:r>
    </w:p>
    <w:p w14:paraId="0572B00B" w14:textId="77777777" w:rsidR="00526F5D" w:rsidRPr="00526F5D" w:rsidRDefault="00526F5D" w:rsidP="00526F5D">
      <w:pPr>
        <w:pStyle w:val="Bibliography"/>
      </w:pPr>
      <w:r w:rsidRPr="00526F5D">
        <w:t>United States and Canada Joint Technical Committee (2024) Yukon River Salmon 2023 Season Summary and 2024 Season Outlook.</w:t>
      </w:r>
    </w:p>
    <w:p w14:paraId="657F9934" w14:textId="5CEC5A35" w:rsidR="00A16908" w:rsidRPr="00343D1F" w:rsidRDefault="00AC2C20">
      <w:r w:rsidRPr="00343D1F">
        <w:fldChar w:fldCharType="end"/>
      </w:r>
    </w:p>
    <w:sectPr w:rsidR="00A16908" w:rsidRPr="00343D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3F41AD"/>
    <w:multiLevelType w:val="multilevel"/>
    <w:tmpl w:val="B258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7B1743"/>
    <w:multiLevelType w:val="multilevel"/>
    <w:tmpl w:val="122C9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1A5A7A"/>
    <w:multiLevelType w:val="multilevel"/>
    <w:tmpl w:val="6C6A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05610D"/>
    <w:multiLevelType w:val="multilevel"/>
    <w:tmpl w:val="E45C576A"/>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0B3A79"/>
    <w:multiLevelType w:val="multilevel"/>
    <w:tmpl w:val="F30CA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7E7247"/>
    <w:multiLevelType w:val="multilevel"/>
    <w:tmpl w:val="A21C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25009A"/>
    <w:multiLevelType w:val="hybridMultilevel"/>
    <w:tmpl w:val="AFE21F0A"/>
    <w:lvl w:ilvl="0" w:tplc="3EF22966">
      <w:start w:val="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677B51"/>
    <w:multiLevelType w:val="hybridMultilevel"/>
    <w:tmpl w:val="859409A8"/>
    <w:lvl w:ilvl="0" w:tplc="51B4F64C">
      <w:start w:val="1"/>
      <w:numFmt w:val="bullet"/>
      <w:lvlText w:val="-"/>
      <w:lvlJc w:val="left"/>
      <w:pPr>
        <w:ind w:left="720" w:hanging="360"/>
      </w:pPr>
      <w:rPr>
        <w:rFonts w:ascii="Arial" w:eastAsia="Times New Roman" w:hAnsi="Arial" w:cs="Arial" w:hint="default"/>
        <w:color w:val="000000"/>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FA77D8"/>
    <w:multiLevelType w:val="hybridMultilevel"/>
    <w:tmpl w:val="62F60530"/>
    <w:lvl w:ilvl="0" w:tplc="C836631A">
      <w:start w:val="3"/>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3E93FB7"/>
    <w:multiLevelType w:val="multilevel"/>
    <w:tmpl w:val="16204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50294E"/>
    <w:multiLevelType w:val="hybridMultilevel"/>
    <w:tmpl w:val="434AD534"/>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B64D41"/>
    <w:multiLevelType w:val="multilevel"/>
    <w:tmpl w:val="F02EDD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1559F2"/>
    <w:multiLevelType w:val="multilevel"/>
    <w:tmpl w:val="DC60D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EA19B6"/>
    <w:multiLevelType w:val="multilevel"/>
    <w:tmpl w:val="0AFC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6E0D9A"/>
    <w:multiLevelType w:val="hybridMultilevel"/>
    <w:tmpl w:val="0AD6F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BF4850"/>
    <w:multiLevelType w:val="hybridMultilevel"/>
    <w:tmpl w:val="13D4099C"/>
    <w:lvl w:ilvl="0" w:tplc="520852C0">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9856797">
    <w:abstractNumId w:val="15"/>
  </w:num>
  <w:num w:numId="2" w16cid:durableId="2105219401">
    <w:abstractNumId w:val="3"/>
  </w:num>
  <w:num w:numId="3" w16cid:durableId="2138326831">
    <w:abstractNumId w:val="13"/>
  </w:num>
  <w:num w:numId="4" w16cid:durableId="2109500812">
    <w:abstractNumId w:val="8"/>
  </w:num>
  <w:num w:numId="5" w16cid:durableId="1763335152">
    <w:abstractNumId w:val="11"/>
  </w:num>
  <w:num w:numId="6" w16cid:durableId="822816768">
    <w:abstractNumId w:val="7"/>
  </w:num>
  <w:num w:numId="7" w16cid:durableId="119226341">
    <w:abstractNumId w:val="14"/>
  </w:num>
  <w:num w:numId="8" w16cid:durableId="1353066246">
    <w:abstractNumId w:val="4"/>
  </w:num>
  <w:num w:numId="9" w16cid:durableId="1739092086">
    <w:abstractNumId w:val="12"/>
  </w:num>
  <w:num w:numId="10" w16cid:durableId="213320357">
    <w:abstractNumId w:val="5"/>
  </w:num>
  <w:num w:numId="11" w16cid:durableId="1693994220">
    <w:abstractNumId w:val="2"/>
  </w:num>
  <w:num w:numId="12" w16cid:durableId="288096632">
    <w:abstractNumId w:val="0"/>
  </w:num>
  <w:num w:numId="13" w16cid:durableId="19430729">
    <w:abstractNumId w:val="1"/>
  </w:num>
  <w:num w:numId="14" w16cid:durableId="823350776">
    <w:abstractNumId w:val="9"/>
  </w:num>
  <w:num w:numId="15" w16cid:durableId="1257208513">
    <w:abstractNumId w:val="10"/>
  </w:num>
  <w:num w:numId="16" w16cid:durableId="21354119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urry Cunningham">
    <w15:presenceInfo w15:providerId="AD" w15:userId="S::cjcunningham@alaska.edu::bdd84c50-efbe-48a2-917a-e556a6a702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A62"/>
    <w:rsid w:val="00007657"/>
    <w:rsid w:val="0001098A"/>
    <w:rsid w:val="00013EE3"/>
    <w:rsid w:val="00015D1F"/>
    <w:rsid w:val="000170A9"/>
    <w:rsid w:val="00020B06"/>
    <w:rsid w:val="00020CA6"/>
    <w:rsid w:val="0002509A"/>
    <w:rsid w:val="00026A48"/>
    <w:rsid w:val="00027BFA"/>
    <w:rsid w:val="000303B0"/>
    <w:rsid w:val="00030642"/>
    <w:rsid w:val="000400A0"/>
    <w:rsid w:val="00040BCA"/>
    <w:rsid w:val="00040C13"/>
    <w:rsid w:val="00044F05"/>
    <w:rsid w:val="00056FF6"/>
    <w:rsid w:val="0005752E"/>
    <w:rsid w:val="00063EE3"/>
    <w:rsid w:val="00065521"/>
    <w:rsid w:val="000659EB"/>
    <w:rsid w:val="00066E44"/>
    <w:rsid w:val="00075B72"/>
    <w:rsid w:val="00076CD3"/>
    <w:rsid w:val="00081562"/>
    <w:rsid w:val="000836D7"/>
    <w:rsid w:val="00084B70"/>
    <w:rsid w:val="00085D11"/>
    <w:rsid w:val="00086AE1"/>
    <w:rsid w:val="00093146"/>
    <w:rsid w:val="000975C4"/>
    <w:rsid w:val="00097D9B"/>
    <w:rsid w:val="000A512E"/>
    <w:rsid w:val="000A6500"/>
    <w:rsid w:val="000B059D"/>
    <w:rsid w:val="000B081F"/>
    <w:rsid w:val="000B13D6"/>
    <w:rsid w:val="000B1F2A"/>
    <w:rsid w:val="000B5C5D"/>
    <w:rsid w:val="000B71A6"/>
    <w:rsid w:val="000C0559"/>
    <w:rsid w:val="000C2B9E"/>
    <w:rsid w:val="000D2233"/>
    <w:rsid w:val="000D22DB"/>
    <w:rsid w:val="000D5716"/>
    <w:rsid w:val="000D676B"/>
    <w:rsid w:val="000E007F"/>
    <w:rsid w:val="000E2DB7"/>
    <w:rsid w:val="000E6805"/>
    <w:rsid w:val="000F1E55"/>
    <w:rsid w:val="000F4830"/>
    <w:rsid w:val="000F663B"/>
    <w:rsid w:val="000F6DEF"/>
    <w:rsid w:val="00107E21"/>
    <w:rsid w:val="0011400E"/>
    <w:rsid w:val="00115BA4"/>
    <w:rsid w:val="00121945"/>
    <w:rsid w:val="00122635"/>
    <w:rsid w:val="00122C1F"/>
    <w:rsid w:val="0012454B"/>
    <w:rsid w:val="00125CB4"/>
    <w:rsid w:val="00127A5F"/>
    <w:rsid w:val="001310C7"/>
    <w:rsid w:val="00132EC8"/>
    <w:rsid w:val="0014771D"/>
    <w:rsid w:val="0015305E"/>
    <w:rsid w:val="00156022"/>
    <w:rsid w:val="00157128"/>
    <w:rsid w:val="00160A37"/>
    <w:rsid w:val="00160DF7"/>
    <w:rsid w:val="00170B26"/>
    <w:rsid w:val="00171A54"/>
    <w:rsid w:val="00172D37"/>
    <w:rsid w:val="00173A9C"/>
    <w:rsid w:val="00173C6B"/>
    <w:rsid w:val="00177B2F"/>
    <w:rsid w:val="0018449A"/>
    <w:rsid w:val="00186EF6"/>
    <w:rsid w:val="001918E7"/>
    <w:rsid w:val="00194CF6"/>
    <w:rsid w:val="00195882"/>
    <w:rsid w:val="001971FB"/>
    <w:rsid w:val="001979C4"/>
    <w:rsid w:val="001A1252"/>
    <w:rsid w:val="001A20B5"/>
    <w:rsid w:val="001A3C64"/>
    <w:rsid w:val="001B0AD2"/>
    <w:rsid w:val="001B155D"/>
    <w:rsid w:val="001C3032"/>
    <w:rsid w:val="001C726B"/>
    <w:rsid w:val="001D2879"/>
    <w:rsid w:val="001D2C1A"/>
    <w:rsid w:val="001D6C5A"/>
    <w:rsid w:val="001E04BC"/>
    <w:rsid w:val="001E11C7"/>
    <w:rsid w:val="001E4808"/>
    <w:rsid w:val="001E791E"/>
    <w:rsid w:val="001F7BBD"/>
    <w:rsid w:val="0020019D"/>
    <w:rsid w:val="00202E26"/>
    <w:rsid w:val="00212C5F"/>
    <w:rsid w:val="00213D47"/>
    <w:rsid w:val="00214492"/>
    <w:rsid w:val="002174C3"/>
    <w:rsid w:val="002205F1"/>
    <w:rsid w:val="002222F6"/>
    <w:rsid w:val="00224EDA"/>
    <w:rsid w:val="00230037"/>
    <w:rsid w:val="00231FF0"/>
    <w:rsid w:val="00233417"/>
    <w:rsid w:val="00240AE4"/>
    <w:rsid w:val="002424E3"/>
    <w:rsid w:val="002439B3"/>
    <w:rsid w:val="002446DF"/>
    <w:rsid w:val="002473E7"/>
    <w:rsid w:val="002476C1"/>
    <w:rsid w:val="00247C95"/>
    <w:rsid w:val="0025051E"/>
    <w:rsid w:val="002511C2"/>
    <w:rsid w:val="00251C9A"/>
    <w:rsid w:val="002525CA"/>
    <w:rsid w:val="002566F2"/>
    <w:rsid w:val="002569D5"/>
    <w:rsid w:val="00257ACD"/>
    <w:rsid w:val="00262131"/>
    <w:rsid w:val="00262415"/>
    <w:rsid w:val="00263F3B"/>
    <w:rsid w:val="0027093F"/>
    <w:rsid w:val="002761EE"/>
    <w:rsid w:val="00286587"/>
    <w:rsid w:val="0029518D"/>
    <w:rsid w:val="00296632"/>
    <w:rsid w:val="002A165C"/>
    <w:rsid w:val="002A359C"/>
    <w:rsid w:val="002A570C"/>
    <w:rsid w:val="002A663C"/>
    <w:rsid w:val="002B0978"/>
    <w:rsid w:val="002B3CD2"/>
    <w:rsid w:val="002B497A"/>
    <w:rsid w:val="002C3A62"/>
    <w:rsid w:val="002C4E3D"/>
    <w:rsid w:val="002C695A"/>
    <w:rsid w:val="002D085C"/>
    <w:rsid w:val="002D2452"/>
    <w:rsid w:val="002D73EA"/>
    <w:rsid w:val="002D7659"/>
    <w:rsid w:val="002E2AEE"/>
    <w:rsid w:val="002E5979"/>
    <w:rsid w:val="002F6207"/>
    <w:rsid w:val="002F6D81"/>
    <w:rsid w:val="003000AC"/>
    <w:rsid w:val="00302955"/>
    <w:rsid w:val="00313648"/>
    <w:rsid w:val="00314A1E"/>
    <w:rsid w:val="00316CF2"/>
    <w:rsid w:val="00321F5A"/>
    <w:rsid w:val="0032401E"/>
    <w:rsid w:val="00327309"/>
    <w:rsid w:val="0033134A"/>
    <w:rsid w:val="00333BAC"/>
    <w:rsid w:val="00343398"/>
    <w:rsid w:val="00343D1F"/>
    <w:rsid w:val="00345AEA"/>
    <w:rsid w:val="00351DDC"/>
    <w:rsid w:val="00354D85"/>
    <w:rsid w:val="00355FE5"/>
    <w:rsid w:val="003564E4"/>
    <w:rsid w:val="003567ED"/>
    <w:rsid w:val="00356E89"/>
    <w:rsid w:val="00361875"/>
    <w:rsid w:val="00362C50"/>
    <w:rsid w:val="00366365"/>
    <w:rsid w:val="003820DD"/>
    <w:rsid w:val="0038243B"/>
    <w:rsid w:val="0038279E"/>
    <w:rsid w:val="00382AE1"/>
    <w:rsid w:val="00382C08"/>
    <w:rsid w:val="00383770"/>
    <w:rsid w:val="00384418"/>
    <w:rsid w:val="00384D79"/>
    <w:rsid w:val="003860E6"/>
    <w:rsid w:val="00391200"/>
    <w:rsid w:val="00391CBD"/>
    <w:rsid w:val="003927A4"/>
    <w:rsid w:val="00395A14"/>
    <w:rsid w:val="00397371"/>
    <w:rsid w:val="003979CC"/>
    <w:rsid w:val="003A0A9C"/>
    <w:rsid w:val="003A11BE"/>
    <w:rsid w:val="003A136E"/>
    <w:rsid w:val="003A28C6"/>
    <w:rsid w:val="003B03EA"/>
    <w:rsid w:val="003B2192"/>
    <w:rsid w:val="003B2855"/>
    <w:rsid w:val="003B54AF"/>
    <w:rsid w:val="003B65AB"/>
    <w:rsid w:val="003B708B"/>
    <w:rsid w:val="003C26FA"/>
    <w:rsid w:val="003C426C"/>
    <w:rsid w:val="003C439E"/>
    <w:rsid w:val="003C5330"/>
    <w:rsid w:val="003C5728"/>
    <w:rsid w:val="003C7670"/>
    <w:rsid w:val="003D4E2E"/>
    <w:rsid w:val="003E1EB4"/>
    <w:rsid w:val="003E30EB"/>
    <w:rsid w:val="003E55AE"/>
    <w:rsid w:val="003F1961"/>
    <w:rsid w:val="00401925"/>
    <w:rsid w:val="0040582A"/>
    <w:rsid w:val="0040697C"/>
    <w:rsid w:val="00411072"/>
    <w:rsid w:val="004111F4"/>
    <w:rsid w:val="00414F30"/>
    <w:rsid w:val="00416249"/>
    <w:rsid w:val="00416CDC"/>
    <w:rsid w:val="00421525"/>
    <w:rsid w:val="00421E2B"/>
    <w:rsid w:val="004224FD"/>
    <w:rsid w:val="00424878"/>
    <w:rsid w:val="00425829"/>
    <w:rsid w:val="00425EF4"/>
    <w:rsid w:val="00430714"/>
    <w:rsid w:val="00434BB7"/>
    <w:rsid w:val="00436392"/>
    <w:rsid w:val="00443D23"/>
    <w:rsid w:val="004468E1"/>
    <w:rsid w:val="00451A3B"/>
    <w:rsid w:val="00451F16"/>
    <w:rsid w:val="004527B9"/>
    <w:rsid w:val="00454F59"/>
    <w:rsid w:val="00455AAF"/>
    <w:rsid w:val="004566AE"/>
    <w:rsid w:val="0046012A"/>
    <w:rsid w:val="00460448"/>
    <w:rsid w:val="004701F0"/>
    <w:rsid w:val="00472BBA"/>
    <w:rsid w:val="00473A44"/>
    <w:rsid w:val="004741AC"/>
    <w:rsid w:val="00474305"/>
    <w:rsid w:val="00474852"/>
    <w:rsid w:val="00474E2B"/>
    <w:rsid w:val="004802C8"/>
    <w:rsid w:val="00481E5A"/>
    <w:rsid w:val="004831D0"/>
    <w:rsid w:val="00486122"/>
    <w:rsid w:val="00492DDA"/>
    <w:rsid w:val="00495D79"/>
    <w:rsid w:val="00496AC5"/>
    <w:rsid w:val="004A4A3B"/>
    <w:rsid w:val="004B0011"/>
    <w:rsid w:val="004B4BED"/>
    <w:rsid w:val="004C081E"/>
    <w:rsid w:val="004C2627"/>
    <w:rsid w:val="004D30D4"/>
    <w:rsid w:val="004D36A2"/>
    <w:rsid w:val="004D3CDC"/>
    <w:rsid w:val="004D4DBE"/>
    <w:rsid w:val="004E01CD"/>
    <w:rsid w:val="004E31EA"/>
    <w:rsid w:val="004E36E9"/>
    <w:rsid w:val="004E54A7"/>
    <w:rsid w:val="004F0DE5"/>
    <w:rsid w:val="004F1B6D"/>
    <w:rsid w:val="004F1FB4"/>
    <w:rsid w:val="004F4BAB"/>
    <w:rsid w:val="004F527E"/>
    <w:rsid w:val="004F7AB1"/>
    <w:rsid w:val="00501AAD"/>
    <w:rsid w:val="005044C4"/>
    <w:rsid w:val="00511D8D"/>
    <w:rsid w:val="00516445"/>
    <w:rsid w:val="00526F5D"/>
    <w:rsid w:val="00527EA6"/>
    <w:rsid w:val="00527F71"/>
    <w:rsid w:val="00543783"/>
    <w:rsid w:val="00544ABE"/>
    <w:rsid w:val="005506DF"/>
    <w:rsid w:val="005524AD"/>
    <w:rsid w:val="00552875"/>
    <w:rsid w:val="00552E6E"/>
    <w:rsid w:val="00553AC2"/>
    <w:rsid w:val="00555408"/>
    <w:rsid w:val="0055735C"/>
    <w:rsid w:val="005577D9"/>
    <w:rsid w:val="005615E2"/>
    <w:rsid w:val="0056228D"/>
    <w:rsid w:val="00563890"/>
    <w:rsid w:val="0056414B"/>
    <w:rsid w:val="00564D28"/>
    <w:rsid w:val="00566A4D"/>
    <w:rsid w:val="00567F94"/>
    <w:rsid w:val="005708DB"/>
    <w:rsid w:val="005733E0"/>
    <w:rsid w:val="00575B6A"/>
    <w:rsid w:val="0058118C"/>
    <w:rsid w:val="00591373"/>
    <w:rsid w:val="00592CA8"/>
    <w:rsid w:val="00594DC0"/>
    <w:rsid w:val="00595317"/>
    <w:rsid w:val="005A2EDB"/>
    <w:rsid w:val="005A3A53"/>
    <w:rsid w:val="005A41BE"/>
    <w:rsid w:val="005A4EBD"/>
    <w:rsid w:val="005B281B"/>
    <w:rsid w:val="005B507B"/>
    <w:rsid w:val="005C3335"/>
    <w:rsid w:val="005C5F75"/>
    <w:rsid w:val="005C76D6"/>
    <w:rsid w:val="005D2EC2"/>
    <w:rsid w:val="005D30CC"/>
    <w:rsid w:val="005D4B2D"/>
    <w:rsid w:val="005E3D59"/>
    <w:rsid w:val="005F4ADA"/>
    <w:rsid w:val="005F74FB"/>
    <w:rsid w:val="00607CF9"/>
    <w:rsid w:val="00610157"/>
    <w:rsid w:val="00610203"/>
    <w:rsid w:val="0061027D"/>
    <w:rsid w:val="00611CE6"/>
    <w:rsid w:val="00611EFE"/>
    <w:rsid w:val="00611FE0"/>
    <w:rsid w:val="00614BAD"/>
    <w:rsid w:val="00616590"/>
    <w:rsid w:val="00616F3B"/>
    <w:rsid w:val="006177AA"/>
    <w:rsid w:val="00617924"/>
    <w:rsid w:val="006223FC"/>
    <w:rsid w:val="006331AC"/>
    <w:rsid w:val="0063453E"/>
    <w:rsid w:val="00642880"/>
    <w:rsid w:val="00644052"/>
    <w:rsid w:val="0065585C"/>
    <w:rsid w:val="00656FA0"/>
    <w:rsid w:val="00665430"/>
    <w:rsid w:val="00666846"/>
    <w:rsid w:val="006752E7"/>
    <w:rsid w:val="00675D7A"/>
    <w:rsid w:val="006760C9"/>
    <w:rsid w:val="0068152C"/>
    <w:rsid w:val="00684ACE"/>
    <w:rsid w:val="00685C0F"/>
    <w:rsid w:val="00692452"/>
    <w:rsid w:val="00694679"/>
    <w:rsid w:val="00695CD8"/>
    <w:rsid w:val="006979BD"/>
    <w:rsid w:val="006A5EA3"/>
    <w:rsid w:val="006B1636"/>
    <w:rsid w:val="006B367F"/>
    <w:rsid w:val="006B6AF1"/>
    <w:rsid w:val="006B7301"/>
    <w:rsid w:val="006B7EB9"/>
    <w:rsid w:val="006C0AE9"/>
    <w:rsid w:val="006D07F9"/>
    <w:rsid w:val="006D59F5"/>
    <w:rsid w:val="006D5A52"/>
    <w:rsid w:val="006E0F8B"/>
    <w:rsid w:val="006E1DC1"/>
    <w:rsid w:val="006E31CC"/>
    <w:rsid w:val="006E4980"/>
    <w:rsid w:val="006E673B"/>
    <w:rsid w:val="006E741F"/>
    <w:rsid w:val="006E7501"/>
    <w:rsid w:val="006F0A9D"/>
    <w:rsid w:val="006F0B1A"/>
    <w:rsid w:val="006F1374"/>
    <w:rsid w:val="006F4632"/>
    <w:rsid w:val="006F6AE6"/>
    <w:rsid w:val="00700136"/>
    <w:rsid w:val="0070147F"/>
    <w:rsid w:val="00702D2C"/>
    <w:rsid w:val="00703833"/>
    <w:rsid w:val="0070480A"/>
    <w:rsid w:val="00707574"/>
    <w:rsid w:val="00713B67"/>
    <w:rsid w:val="00720522"/>
    <w:rsid w:val="00720B2A"/>
    <w:rsid w:val="0072113E"/>
    <w:rsid w:val="0072270B"/>
    <w:rsid w:val="00722CB1"/>
    <w:rsid w:val="00727CBE"/>
    <w:rsid w:val="00730124"/>
    <w:rsid w:val="00731C00"/>
    <w:rsid w:val="007362E2"/>
    <w:rsid w:val="0074673B"/>
    <w:rsid w:val="007501AB"/>
    <w:rsid w:val="00754A3F"/>
    <w:rsid w:val="00756434"/>
    <w:rsid w:val="007577FA"/>
    <w:rsid w:val="0076194C"/>
    <w:rsid w:val="00765F20"/>
    <w:rsid w:val="00771015"/>
    <w:rsid w:val="00771106"/>
    <w:rsid w:val="00771BCC"/>
    <w:rsid w:val="00774313"/>
    <w:rsid w:val="00776A7E"/>
    <w:rsid w:val="00780699"/>
    <w:rsid w:val="0078533F"/>
    <w:rsid w:val="00791424"/>
    <w:rsid w:val="00791ED3"/>
    <w:rsid w:val="007979D4"/>
    <w:rsid w:val="007A4C86"/>
    <w:rsid w:val="007A4DF9"/>
    <w:rsid w:val="007A5FD1"/>
    <w:rsid w:val="007A6B6A"/>
    <w:rsid w:val="007B4332"/>
    <w:rsid w:val="007B5C82"/>
    <w:rsid w:val="007B7DBF"/>
    <w:rsid w:val="007C0CB3"/>
    <w:rsid w:val="007C2881"/>
    <w:rsid w:val="007C2F23"/>
    <w:rsid w:val="007D0998"/>
    <w:rsid w:val="007D35C8"/>
    <w:rsid w:val="007D3E20"/>
    <w:rsid w:val="007D7E87"/>
    <w:rsid w:val="007E0BFC"/>
    <w:rsid w:val="007E47F5"/>
    <w:rsid w:val="007F1400"/>
    <w:rsid w:val="007F32E1"/>
    <w:rsid w:val="007F4B3D"/>
    <w:rsid w:val="00800666"/>
    <w:rsid w:val="008027BE"/>
    <w:rsid w:val="0080497D"/>
    <w:rsid w:val="00806439"/>
    <w:rsid w:val="00811DC9"/>
    <w:rsid w:val="0081320A"/>
    <w:rsid w:val="00815178"/>
    <w:rsid w:val="0081674D"/>
    <w:rsid w:val="00817395"/>
    <w:rsid w:val="008202C2"/>
    <w:rsid w:val="008219BE"/>
    <w:rsid w:val="00830DCE"/>
    <w:rsid w:val="0083170A"/>
    <w:rsid w:val="00833AD9"/>
    <w:rsid w:val="008341AE"/>
    <w:rsid w:val="0083749F"/>
    <w:rsid w:val="00837665"/>
    <w:rsid w:val="008432BC"/>
    <w:rsid w:val="00853711"/>
    <w:rsid w:val="00855916"/>
    <w:rsid w:val="008638C6"/>
    <w:rsid w:val="00866988"/>
    <w:rsid w:val="00871901"/>
    <w:rsid w:val="0087369C"/>
    <w:rsid w:val="0087430F"/>
    <w:rsid w:val="008759C5"/>
    <w:rsid w:val="008831F2"/>
    <w:rsid w:val="00883862"/>
    <w:rsid w:val="00885339"/>
    <w:rsid w:val="008854EA"/>
    <w:rsid w:val="00891245"/>
    <w:rsid w:val="00892B26"/>
    <w:rsid w:val="008950B4"/>
    <w:rsid w:val="008A2CB7"/>
    <w:rsid w:val="008B246F"/>
    <w:rsid w:val="008B3857"/>
    <w:rsid w:val="008B68D8"/>
    <w:rsid w:val="008B7517"/>
    <w:rsid w:val="008C2A84"/>
    <w:rsid w:val="008D18D8"/>
    <w:rsid w:val="008D3D26"/>
    <w:rsid w:val="008D50E3"/>
    <w:rsid w:val="008D6F40"/>
    <w:rsid w:val="008D7E36"/>
    <w:rsid w:val="008E0CA3"/>
    <w:rsid w:val="008E5BE2"/>
    <w:rsid w:val="008F54A5"/>
    <w:rsid w:val="008F591D"/>
    <w:rsid w:val="00901D5E"/>
    <w:rsid w:val="00903408"/>
    <w:rsid w:val="00905818"/>
    <w:rsid w:val="00906669"/>
    <w:rsid w:val="00906AAA"/>
    <w:rsid w:val="00913AB7"/>
    <w:rsid w:val="009168D7"/>
    <w:rsid w:val="00916C0C"/>
    <w:rsid w:val="00923851"/>
    <w:rsid w:val="0092445E"/>
    <w:rsid w:val="00932085"/>
    <w:rsid w:val="00934177"/>
    <w:rsid w:val="00941D1E"/>
    <w:rsid w:val="00942BE1"/>
    <w:rsid w:val="0094469E"/>
    <w:rsid w:val="009506B5"/>
    <w:rsid w:val="00951918"/>
    <w:rsid w:val="00952A2D"/>
    <w:rsid w:val="009553FC"/>
    <w:rsid w:val="00956EA7"/>
    <w:rsid w:val="00957C4C"/>
    <w:rsid w:val="00960AC1"/>
    <w:rsid w:val="00960CCB"/>
    <w:rsid w:val="0096149F"/>
    <w:rsid w:val="00971C02"/>
    <w:rsid w:val="00973375"/>
    <w:rsid w:val="00975CB3"/>
    <w:rsid w:val="009822DC"/>
    <w:rsid w:val="00990089"/>
    <w:rsid w:val="00997244"/>
    <w:rsid w:val="00997EF9"/>
    <w:rsid w:val="009A08FE"/>
    <w:rsid w:val="009A255C"/>
    <w:rsid w:val="009A380A"/>
    <w:rsid w:val="009A440C"/>
    <w:rsid w:val="009B277F"/>
    <w:rsid w:val="009B419E"/>
    <w:rsid w:val="009B4C20"/>
    <w:rsid w:val="009B4DE7"/>
    <w:rsid w:val="009B6646"/>
    <w:rsid w:val="009B76F9"/>
    <w:rsid w:val="009C117D"/>
    <w:rsid w:val="009C3D37"/>
    <w:rsid w:val="009C436A"/>
    <w:rsid w:val="009C5AD7"/>
    <w:rsid w:val="009C6721"/>
    <w:rsid w:val="009D0AFF"/>
    <w:rsid w:val="009D19E4"/>
    <w:rsid w:val="009D1BCE"/>
    <w:rsid w:val="009D4873"/>
    <w:rsid w:val="009D4DBB"/>
    <w:rsid w:val="009D6107"/>
    <w:rsid w:val="009D6753"/>
    <w:rsid w:val="009E3C96"/>
    <w:rsid w:val="009F1D34"/>
    <w:rsid w:val="009F2C2D"/>
    <w:rsid w:val="009F5D64"/>
    <w:rsid w:val="009F6D6C"/>
    <w:rsid w:val="00A04B2B"/>
    <w:rsid w:val="00A07071"/>
    <w:rsid w:val="00A118C2"/>
    <w:rsid w:val="00A1278F"/>
    <w:rsid w:val="00A148FE"/>
    <w:rsid w:val="00A16908"/>
    <w:rsid w:val="00A17390"/>
    <w:rsid w:val="00A178BE"/>
    <w:rsid w:val="00A17CD6"/>
    <w:rsid w:val="00A23A47"/>
    <w:rsid w:val="00A374BB"/>
    <w:rsid w:val="00A37912"/>
    <w:rsid w:val="00A40711"/>
    <w:rsid w:val="00A4279E"/>
    <w:rsid w:val="00A427B2"/>
    <w:rsid w:val="00A42BE1"/>
    <w:rsid w:val="00A45494"/>
    <w:rsid w:val="00A4700F"/>
    <w:rsid w:val="00A4720E"/>
    <w:rsid w:val="00A47644"/>
    <w:rsid w:val="00A52601"/>
    <w:rsid w:val="00A546F0"/>
    <w:rsid w:val="00A70FCA"/>
    <w:rsid w:val="00A71B1B"/>
    <w:rsid w:val="00A76D65"/>
    <w:rsid w:val="00A84F11"/>
    <w:rsid w:val="00A8688C"/>
    <w:rsid w:val="00A90A94"/>
    <w:rsid w:val="00A94124"/>
    <w:rsid w:val="00A96760"/>
    <w:rsid w:val="00A97CBC"/>
    <w:rsid w:val="00AA76EB"/>
    <w:rsid w:val="00AB0C80"/>
    <w:rsid w:val="00AB490F"/>
    <w:rsid w:val="00AC089D"/>
    <w:rsid w:val="00AC1474"/>
    <w:rsid w:val="00AC2C20"/>
    <w:rsid w:val="00AC2D60"/>
    <w:rsid w:val="00AC6F45"/>
    <w:rsid w:val="00AD69D4"/>
    <w:rsid w:val="00AD7D2B"/>
    <w:rsid w:val="00AF3D67"/>
    <w:rsid w:val="00AF3E7F"/>
    <w:rsid w:val="00AF3F1B"/>
    <w:rsid w:val="00AF3F85"/>
    <w:rsid w:val="00AF456F"/>
    <w:rsid w:val="00AF4D96"/>
    <w:rsid w:val="00AF63FE"/>
    <w:rsid w:val="00AF6768"/>
    <w:rsid w:val="00B01843"/>
    <w:rsid w:val="00B04F8F"/>
    <w:rsid w:val="00B050BA"/>
    <w:rsid w:val="00B142F6"/>
    <w:rsid w:val="00B14CC9"/>
    <w:rsid w:val="00B179DE"/>
    <w:rsid w:val="00B24208"/>
    <w:rsid w:val="00B314EE"/>
    <w:rsid w:val="00B32220"/>
    <w:rsid w:val="00B36988"/>
    <w:rsid w:val="00B42B01"/>
    <w:rsid w:val="00B42E77"/>
    <w:rsid w:val="00B44C7B"/>
    <w:rsid w:val="00B471E3"/>
    <w:rsid w:val="00B53371"/>
    <w:rsid w:val="00B6073C"/>
    <w:rsid w:val="00B61A6E"/>
    <w:rsid w:val="00B63B58"/>
    <w:rsid w:val="00B83A9C"/>
    <w:rsid w:val="00B85F75"/>
    <w:rsid w:val="00B87A54"/>
    <w:rsid w:val="00B91050"/>
    <w:rsid w:val="00B92A01"/>
    <w:rsid w:val="00B9454F"/>
    <w:rsid w:val="00B946A1"/>
    <w:rsid w:val="00B952AE"/>
    <w:rsid w:val="00BA4315"/>
    <w:rsid w:val="00BA4383"/>
    <w:rsid w:val="00BA496D"/>
    <w:rsid w:val="00BA7A49"/>
    <w:rsid w:val="00BB0DBB"/>
    <w:rsid w:val="00BB1E7D"/>
    <w:rsid w:val="00BB3403"/>
    <w:rsid w:val="00BB6EC1"/>
    <w:rsid w:val="00BC135B"/>
    <w:rsid w:val="00BC3349"/>
    <w:rsid w:val="00BC4A95"/>
    <w:rsid w:val="00BC5615"/>
    <w:rsid w:val="00BC7018"/>
    <w:rsid w:val="00BD3B85"/>
    <w:rsid w:val="00BD4666"/>
    <w:rsid w:val="00BD4B09"/>
    <w:rsid w:val="00BD5A05"/>
    <w:rsid w:val="00BD6CEE"/>
    <w:rsid w:val="00BD6F38"/>
    <w:rsid w:val="00C01109"/>
    <w:rsid w:val="00C01659"/>
    <w:rsid w:val="00C01805"/>
    <w:rsid w:val="00C029E5"/>
    <w:rsid w:val="00C1013F"/>
    <w:rsid w:val="00C10606"/>
    <w:rsid w:val="00C12B65"/>
    <w:rsid w:val="00C149D1"/>
    <w:rsid w:val="00C2204C"/>
    <w:rsid w:val="00C23FC2"/>
    <w:rsid w:val="00C26929"/>
    <w:rsid w:val="00C41379"/>
    <w:rsid w:val="00C43A4F"/>
    <w:rsid w:val="00C44569"/>
    <w:rsid w:val="00C458A2"/>
    <w:rsid w:val="00C52150"/>
    <w:rsid w:val="00C549B1"/>
    <w:rsid w:val="00C5582D"/>
    <w:rsid w:val="00C60D42"/>
    <w:rsid w:val="00C65D69"/>
    <w:rsid w:val="00C7079F"/>
    <w:rsid w:val="00C72462"/>
    <w:rsid w:val="00C73B9E"/>
    <w:rsid w:val="00C958E2"/>
    <w:rsid w:val="00C96501"/>
    <w:rsid w:val="00CB50FD"/>
    <w:rsid w:val="00CB64AA"/>
    <w:rsid w:val="00CC0EDB"/>
    <w:rsid w:val="00CC3660"/>
    <w:rsid w:val="00CC5B2A"/>
    <w:rsid w:val="00CC5BB1"/>
    <w:rsid w:val="00CC5C61"/>
    <w:rsid w:val="00CD1343"/>
    <w:rsid w:val="00CD6C74"/>
    <w:rsid w:val="00CD7C93"/>
    <w:rsid w:val="00CE158E"/>
    <w:rsid w:val="00CE629D"/>
    <w:rsid w:val="00CF1294"/>
    <w:rsid w:val="00CF4E5F"/>
    <w:rsid w:val="00D02B3A"/>
    <w:rsid w:val="00D07FA6"/>
    <w:rsid w:val="00D17EDE"/>
    <w:rsid w:val="00D20A78"/>
    <w:rsid w:val="00D24714"/>
    <w:rsid w:val="00D247ED"/>
    <w:rsid w:val="00D26F63"/>
    <w:rsid w:val="00D336F6"/>
    <w:rsid w:val="00D35F3C"/>
    <w:rsid w:val="00D40CA9"/>
    <w:rsid w:val="00D43723"/>
    <w:rsid w:val="00D472F7"/>
    <w:rsid w:val="00D500AC"/>
    <w:rsid w:val="00D50C03"/>
    <w:rsid w:val="00D55FB5"/>
    <w:rsid w:val="00D66303"/>
    <w:rsid w:val="00D6724C"/>
    <w:rsid w:val="00D67F2B"/>
    <w:rsid w:val="00D71A1B"/>
    <w:rsid w:val="00D72510"/>
    <w:rsid w:val="00D72C9A"/>
    <w:rsid w:val="00D73DFB"/>
    <w:rsid w:val="00D7515D"/>
    <w:rsid w:val="00D752D1"/>
    <w:rsid w:val="00D762EC"/>
    <w:rsid w:val="00D81F3F"/>
    <w:rsid w:val="00D83B93"/>
    <w:rsid w:val="00D83D6B"/>
    <w:rsid w:val="00D84E57"/>
    <w:rsid w:val="00D90B83"/>
    <w:rsid w:val="00D92B6B"/>
    <w:rsid w:val="00DA1099"/>
    <w:rsid w:val="00DA3779"/>
    <w:rsid w:val="00DA60CA"/>
    <w:rsid w:val="00DB5FF6"/>
    <w:rsid w:val="00DB627F"/>
    <w:rsid w:val="00DC0A9B"/>
    <w:rsid w:val="00DC1D9C"/>
    <w:rsid w:val="00DC210A"/>
    <w:rsid w:val="00DC424A"/>
    <w:rsid w:val="00DC5459"/>
    <w:rsid w:val="00DD31B0"/>
    <w:rsid w:val="00DD3235"/>
    <w:rsid w:val="00DD3DE8"/>
    <w:rsid w:val="00DD499B"/>
    <w:rsid w:val="00DD597F"/>
    <w:rsid w:val="00DD6B0C"/>
    <w:rsid w:val="00DE0436"/>
    <w:rsid w:val="00DE14F3"/>
    <w:rsid w:val="00DE1838"/>
    <w:rsid w:val="00DE31A8"/>
    <w:rsid w:val="00DE4DB7"/>
    <w:rsid w:val="00DE6633"/>
    <w:rsid w:val="00DE7359"/>
    <w:rsid w:val="00DF538F"/>
    <w:rsid w:val="00E02DE2"/>
    <w:rsid w:val="00E034C4"/>
    <w:rsid w:val="00E10D9D"/>
    <w:rsid w:val="00E20FFC"/>
    <w:rsid w:val="00E32294"/>
    <w:rsid w:val="00E3386B"/>
    <w:rsid w:val="00E36A4F"/>
    <w:rsid w:val="00E4342D"/>
    <w:rsid w:val="00E439CF"/>
    <w:rsid w:val="00E4758E"/>
    <w:rsid w:val="00E52285"/>
    <w:rsid w:val="00E5359E"/>
    <w:rsid w:val="00E53D60"/>
    <w:rsid w:val="00E53ECE"/>
    <w:rsid w:val="00E54449"/>
    <w:rsid w:val="00E54B26"/>
    <w:rsid w:val="00E552CA"/>
    <w:rsid w:val="00E55642"/>
    <w:rsid w:val="00E561F0"/>
    <w:rsid w:val="00E6218F"/>
    <w:rsid w:val="00E65BF4"/>
    <w:rsid w:val="00E67343"/>
    <w:rsid w:val="00E72AE2"/>
    <w:rsid w:val="00E72D7C"/>
    <w:rsid w:val="00E80D90"/>
    <w:rsid w:val="00E82157"/>
    <w:rsid w:val="00E839DA"/>
    <w:rsid w:val="00E83FFC"/>
    <w:rsid w:val="00E86CC5"/>
    <w:rsid w:val="00E871FA"/>
    <w:rsid w:val="00E87BC6"/>
    <w:rsid w:val="00E91BE7"/>
    <w:rsid w:val="00E92379"/>
    <w:rsid w:val="00E9677D"/>
    <w:rsid w:val="00EA0212"/>
    <w:rsid w:val="00EA1254"/>
    <w:rsid w:val="00EA213F"/>
    <w:rsid w:val="00EA4244"/>
    <w:rsid w:val="00EA4645"/>
    <w:rsid w:val="00EB7052"/>
    <w:rsid w:val="00EC00FA"/>
    <w:rsid w:val="00EC4430"/>
    <w:rsid w:val="00EC55C5"/>
    <w:rsid w:val="00EC7AE3"/>
    <w:rsid w:val="00EC7F15"/>
    <w:rsid w:val="00ED1C8F"/>
    <w:rsid w:val="00ED715D"/>
    <w:rsid w:val="00EF1AF3"/>
    <w:rsid w:val="00EF2A52"/>
    <w:rsid w:val="00EF536D"/>
    <w:rsid w:val="00EF72BA"/>
    <w:rsid w:val="00F00A1B"/>
    <w:rsid w:val="00F0231F"/>
    <w:rsid w:val="00F10D6D"/>
    <w:rsid w:val="00F15EB5"/>
    <w:rsid w:val="00F1601A"/>
    <w:rsid w:val="00F23860"/>
    <w:rsid w:val="00F2423C"/>
    <w:rsid w:val="00F26750"/>
    <w:rsid w:val="00F2728D"/>
    <w:rsid w:val="00F30517"/>
    <w:rsid w:val="00F33C69"/>
    <w:rsid w:val="00F40940"/>
    <w:rsid w:val="00F4146C"/>
    <w:rsid w:val="00F41728"/>
    <w:rsid w:val="00F4357D"/>
    <w:rsid w:val="00F43B6C"/>
    <w:rsid w:val="00F45B64"/>
    <w:rsid w:val="00F50272"/>
    <w:rsid w:val="00F511E4"/>
    <w:rsid w:val="00F52474"/>
    <w:rsid w:val="00F527BC"/>
    <w:rsid w:val="00F527C8"/>
    <w:rsid w:val="00F55916"/>
    <w:rsid w:val="00F60676"/>
    <w:rsid w:val="00F60938"/>
    <w:rsid w:val="00F6363C"/>
    <w:rsid w:val="00F65CC5"/>
    <w:rsid w:val="00F668A4"/>
    <w:rsid w:val="00F67A0F"/>
    <w:rsid w:val="00F7115C"/>
    <w:rsid w:val="00F74A1C"/>
    <w:rsid w:val="00F762C1"/>
    <w:rsid w:val="00F817E7"/>
    <w:rsid w:val="00F82939"/>
    <w:rsid w:val="00F83E77"/>
    <w:rsid w:val="00F8419C"/>
    <w:rsid w:val="00F8475C"/>
    <w:rsid w:val="00F908AF"/>
    <w:rsid w:val="00F921CE"/>
    <w:rsid w:val="00F93840"/>
    <w:rsid w:val="00F96890"/>
    <w:rsid w:val="00FA43BA"/>
    <w:rsid w:val="00FB32D7"/>
    <w:rsid w:val="00FB3475"/>
    <w:rsid w:val="00FB4FDA"/>
    <w:rsid w:val="00FB6D23"/>
    <w:rsid w:val="00FB7612"/>
    <w:rsid w:val="00FC3BB3"/>
    <w:rsid w:val="00FC4D68"/>
    <w:rsid w:val="00FC77D0"/>
    <w:rsid w:val="00FD0E5B"/>
    <w:rsid w:val="00FD215A"/>
    <w:rsid w:val="00FD30F7"/>
    <w:rsid w:val="00FD6295"/>
    <w:rsid w:val="00FE0092"/>
    <w:rsid w:val="00FE272C"/>
    <w:rsid w:val="00FF0DBC"/>
    <w:rsid w:val="00FF30C4"/>
    <w:rsid w:val="00FF4257"/>
    <w:rsid w:val="00FF4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32423"/>
  <w15:chartTrackingRefBased/>
  <w15:docId w15:val="{7DCFB3DD-2FDB-4347-84C5-DB45718E1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8FE"/>
    <w:rPr>
      <w:rFonts w:ascii="Times New Roman" w:eastAsia="Times New Roman" w:hAnsi="Times New Roman" w:cs="Times New Roman"/>
    </w:rPr>
  </w:style>
  <w:style w:type="paragraph" w:styleId="Heading1">
    <w:name w:val="heading 1"/>
    <w:basedOn w:val="Normal"/>
    <w:next w:val="Normal"/>
    <w:link w:val="Heading1Char"/>
    <w:uiPriority w:val="9"/>
    <w:qFormat/>
    <w:rsid w:val="002C3A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3A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3A6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3A6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unhideWhenUsed/>
    <w:qFormat/>
    <w:rsid w:val="002C3A6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3A6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3A6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3A6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3A6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3A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C3A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C3A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3A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C3A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3A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3A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3A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3A62"/>
    <w:rPr>
      <w:rFonts w:eastAsiaTheme="majorEastAsia" w:cstheme="majorBidi"/>
      <w:color w:val="272727" w:themeColor="text1" w:themeTint="D8"/>
    </w:rPr>
  </w:style>
  <w:style w:type="paragraph" w:styleId="Title">
    <w:name w:val="Title"/>
    <w:basedOn w:val="Normal"/>
    <w:next w:val="Normal"/>
    <w:link w:val="TitleChar"/>
    <w:uiPriority w:val="10"/>
    <w:qFormat/>
    <w:rsid w:val="002C3A6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A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3A6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3A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3A62"/>
    <w:pPr>
      <w:spacing w:before="160" w:after="160"/>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2C3A62"/>
    <w:rPr>
      <w:i/>
      <w:iCs/>
      <w:color w:val="404040" w:themeColor="text1" w:themeTint="BF"/>
    </w:rPr>
  </w:style>
  <w:style w:type="paragraph" w:styleId="ListParagraph">
    <w:name w:val="List Paragraph"/>
    <w:basedOn w:val="Normal"/>
    <w:uiPriority w:val="34"/>
    <w:qFormat/>
    <w:rsid w:val="002C3A62"/>
    <w:pPr>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2C3A62"/>
    <w:rPr>
      <w:i/>
      <w:iCs/>
      <w:color w:val="0F4761" w:themeColor="accent1" w:themeShade="BF"/>
    </w:rPr>
  </w:style>
  <w:style w:type="paragraph" w:styleId="IntenseQuote">
    <w:name w:val="Intense Quote"/>
    <w:basedOn w:val="Normal"/>
    <w:next w:val="Normal"/>
    <w:link w:val="IntenseQuoteChar"/>
    <w:uiPriority w:val="30"/>
    <w:qFormat/>
    <w:rsid w:val="002C3A6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2C3A62"/>
    <w:rPr>
      <w:i/>
      <w:iCs/>
      <w:color w:val="0F4761" w:themeColor="accent1" w:themeShade="BF"/>
    </w:rPr>
  </w:style>
  <w:style w:type="character" w:styleId="IntenseReference">
    <w:name w:val="Intense Reference"/>
    <w:basedOn w:val="DefaultParagraphFont"/>
    <w:uiPriority w:val="32"/>
    <w:qFormat/>
    <w:rsid w:val="002C3A62"/>
    <w:rPr>
      <w:b/>
      <w:bCs/>
      <w:smallCaps/>
      <w:color w:val="0F4761" w:themeColor="accent1" w:themeShade="BF"/>
      <w:spacing w:val="5"/>
    </w:rPr>
  </w:style>
  <w:style w:type="paragraph" w:styleId="NormalWeb">
    <w:name w:val="Normal (Web)"/>
    <w:basedOn w:val="Normal"/>
    <w:uiPriority w:val="99"/>
    <w:unhideWhenUsed/>
    <w:rsid w:val="009A08FE"/>
    <w:pPr>
      <w:spacing w:before="100" w:beforeAutospacing="1" w:after="100" w:afterAutospacing="1"/>
    </w:pPr>
  </w:style>
  <w:style w:type="character" w:styleId="CommentReference">
    <w:name w:val="annotation reference"/>
    <w:basedOn w:val="DefaultParagraphFont"/>
    <w:uiPriority w:val="99"/>
    <w:semiHidden/>
    <w:unhideWhenUsed/>
    <w:rsid w:val="009A08FE"/>
    <w:rPr>
      <w:sz w:val="16"/>
      <w:szCs w:val="16"/>
    </w:rPr>
  </w:style>
  <w:style w:type="paragraph" w:styleId="CommentText">
    <w:name w:val="annotation text"/>
    <w:basedOn w:val="Normal"/>
    <w:link w:val="CommentTextChar"/>
    <w:uiPriority w:val="99"/>
    <w:unhideWhenUsed/>
    <w:rsid w:val="009A08FE"/>
    <w:rPr>
      <w:sz w:val="20"/>
      <w:szCs w:val="20"/>
    </w:rPr>
  </w:style>
  <w:style w:type="character" w:customStyle="1" w:styleId="CommentTextChar">
    <w:name w:val="Comment Text Char"/>
    <w:basedOn w:val="DefaultParagraphFont"/>
    <w:link w:val="CommentText"/>
    <w:uiPriority w:val="99"/>
    <w:rsid w:val="009A08F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B32D7"/>
    <w:rPr>
      <w:b/>
      <w:bCs/>
    </w:rPr>
  </w:style>
  <w:style w:type="character" w:customStyle="1" w:styleId="CommentSubjectChar">
    <w:name w:val="Comment Subject Char"/>
    <w:basedOn w:val="CommentTextChar"/>
    <w:link w:val="CommentSubject"/>
    <w:uiPriority w:val="99"/>
    <w:semiHidden/>
    <w:rsid w:val="00FB32D7"/>
    <w:rPr>
      <w:rFonts w:ascii="Times New Roman" w:eastAsia="Times New Roman" w:hAnsi="Times New Roman" w:cs="Times New Roman"/>
      <w:b/>
      <w:bCs/>
      <w:sz w:val="20"/>
      <w:szCs w:val="20"/>
    </w:rPr>
  </w:style>
  <w:style w:type="paragraph" w:styleId="Bibliography">
    <w:name w:val="Bibliography"/>
    <w:basedOn w:val="Normal"/>
    <w:next w:val="Normal"/>
    <w:uiPriority w:val="37"/>
    <w:unhideWhenUsed/>
    <w:rsid w:val="00AC2C20"/>
    <w:pPr>
      <w:ind w:left="720" w:hanging="720"/>
    </w:pPr>
  </w:style>
  <w:style w:type="character" w:styleId="PlaceholderText">
    <w:name w:val="Placeholder Text"/>
    <w:basedOn w:val="DefaultParagraphFont"/>
    <w:uiPriority w:val="99"/>
    <w:semiHidden/>
    <w:rsid w:val="004F527E"/>
    <w:rPr>
      <w:color w:val="666666"/>
    </w:rPr>
  </w:style>
  <w:style w:type="character" w:styleId="Hyperlink">
    <w:name w:val="Hyperlink"/>
    <w:basedOn w:val="DefaultParagraphFont"/>
    <w:uiPriority w:val="99"/>
    <w:unhideWhenUsed/>
    <w:rsid w:val="004802C8"/>
    <w:rPr>
      <w:color w:val="467886" w:themeColor="hyperlink"/>
      <w:u w:val="single"/>
    </w:rPr>
  </w:style>
  <w:style w:type="paragraph" w:styleId="Revision">
    <w:name w:val="Revision"/>
    <w:hidden/>
    <w:uiPriority w:val="99"/>
    <w:semiHidden/>
    <w:rsid w:val="00AF3F1B"/>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9008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0089"/>
    <w:rPr>
      <w:rFonts w:ascii="Segoe UI" w:eastAsia="Times New Roman" w:hAnsi="Segoe UI" w:cs="Segoe UI"/>
      <w:sz w:val="18"/>
      <w:szCs w:val="18"/>
    </w:rPr>
  </w:style>
  <w:style w:type="paragraph" w:customStyle="1" w:styleId="whitespace-normal">
    <w:name w:val="whitespace-normal"/>
    <w:basedOn w:val="Normal"/>
    <w:rsid w:val="001918E7"/>
    <w:pPr>
      <w:spacing w:before="100" w:beforeAutospacing="1" w:after="100" w:afterAutospacing="1"/>
    </w:pPr>
  </w:style>
  <w:style w:type="paragraph" w:customStyle="1" w:styleId="whitespace-pre-wrap">
    <w:name w:val="whitespace-pre-wrap"/>
    <w:basedOn w:val="Normal"/>
    <w:rsid w:val="001918E7"/>
    <w:pPr>
      <w:spacing w:before="100" w:beforeAutospacing="1" w:after="100" w:afterAutospacing="1"/>
    </w:pPr>
  </w:style>
  <w:style w:type="paragraph" w:customStyle="1" w:styleId="is-empty">
    <w:name w:val="is-empty"/>
    <w:basedOn w:val="Normal"/>
    <w:rsid w:val="006F6AE6"/>
    <w:pPr>
      <w:spacing w:before="100" w:beforeAutospacing="1" w:after="100" w:afterAutospacing="1"/>
    </w:pPr>
  </w:style>
  <w:style w:type="character" w:customStyle="1" w:styleId="flex-1">
    <w:name w:val="flex-1"/>
    <w:basedOn w:val="DefaultParagraphFont"/>
    <w:rsid w:val="006F6AE6"/>
  </w:style>
  <w:style w:type="character" w:styleId="UnresolvedMention">
    <w:name w:val="Unresolved Mention"/>
    <w:basedOn w:val="DefaultParagraphFont"/>
    <w:uiPriority w:val="99"/>
    <w:semiHidden/>
    <w:unhideWhenUsed/>
    <w:rsid w:val="00EA46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569032">
      <w:bodyDiv w:val="1"/>
      <w:marLeft w:val="0"/>
      <w:marRight w:val="0"/>
      <w:marTop w:val="0"/>
      <w:marBottom w:val="0"/>
      <w:divBdr>
        <w:top w:val="none" w:sz="0" w:space="0" w:color="auto"/>
        <w:left w:val="none" w:sz="0" w:space="0" w:color="auto"/>
        <w:bottom w:val="none" w:sz="0" w:space="0" w:color="auto"/>
        <w:right w:val="none" w:sz="0" w:space="0" w:color="auto"/>
      </w:divBdr>
    </w:div>
    <w:div w:id="119030436">
      <w:bodyDiv w:val="1"/>
      <w:marLeft w:val="0"/>
      <w:marRight w:val="0"/>
      <w:marTop w:val="0"/>
      <w:marBottom w:val="0"/>
      <w:divBdr>
        <w:top w:val="none" w:sz="0" w:space="0" w:color="auto"/>
        <w:left w:val="none" w:sz="0" w:space="0" w:color="auto"/>
        <w:bottom w:val="none" w:sz="0" w:space="0" w:color="auto"/>
        <w:right w:val="none" w:sz="0" w:space="0" w:color="auto"/>
      </w:divBdr>
    </w:div>
    <w:div w:id="348337719">
      <w:bodyDiv w:val="1"/>
      <w:marLeft w:val="0"/>
      <w:marRight w:val="0"/>
      <w:marTop w:val="0"/>
      <w:marBottom w:val="0"/>
      <w:divBdr>
        <w:top w:val="none" w:sz="0" w:space="0" w:color="auto"/>
        <w:left w:val="none" w:sz="0" w:space="0" w:color="auto"/>
        <w:bottom w:val="none" w:sz="0" w:space="0" w:color="auto"/>
        <w:right w:val="none" w:sz="0" w:space="0" w:color="auto"/>
      </w:divBdr>
    </w:div>
    <w:div w:id="566769176">
      <w:bodyDiv w:val="1"/>
      <w:marLeft w:val="0"/>
      <w:marRight w:val="0"/>
      <w:marTop w:val="0"/>
      <w:marBottom w:val="0"/>
      <w:divBdr>
        <w:top w:val="none" w:sz="0" w:space="0" w:color="auto"/>
        <w:left w:val="none" w:sz="0" w:space="0" w:color="auto"/>
        <w:bottom w:val="none" w:sz="0" w:space="0" w:color="auto"/>
        <w:right w:val="none" w:sz="0" w:space="0" w:color="auto"/>
      </w:divBdr>
    </w:div>
    <w:div w:id="627131940">
      <w:bodyDiv w:val="1"/>
      <w:marLeft w:val="0"/>
      <w:marRight w:val="0"/>
      <w:marTop w:val="0"/>
      <w:marBottom w:val="0"/>
      <w:divBdr>
        <w:top w:val="none" w:sz="0" w:space="0" w:color="auto"/>
        <w:left w:val="none" w:sz="0" w:space="0" w:color="auto"/>
        <w:bottom w:val="none" w:sz="0" w:space="0" w:color="auto"/>
        <w:right w:val="none" w:sz="0" w:space="0" w:color="auto"/>
      </w:divBdr>
    </w:div>
    <w:div w:id="655381551">
      <w:bodyDiv w:val="1"/>
      <w:marLeft w:val="0"/>
      <w:marRight w:val="0"/>
      <w:marTop w:val="0"/>
      <w:marBottom w:val="0"/>
      <w:divBdr>
        <w:top w:val="none" w:sz="0" w:space="0" w:color="auto"/>
        <w:left w:val="none" w:sz="0" w:space="0" w:color="auto"/>
        <w:bottom w:val="none" w:sz="0" w:space="0" w:color="auto"/>
        <w:right w:val="none" w:sz="0" w:space="0" w:color="auto"/>
      </w:divBdr>
    </w:div>
    <w:div w:id="725104931">
      <w:bodyDiv w:val="1"/>
      <w:marLeft w:val="0"/>
      <w:marRight w:val="0"/>
      <w:marTop w:val="0"/>
      <w:marBottom w:val="0"/>
      <w:divBdr>
        <w:top w:val="none" w:sz="0" w:space="0" w:color="auto"/>
        <w:left w:val="none" w:sz="0" w:space="0" w:color="auto"/>
        <w:bottom w:val="none" w:sz="0" w:space="0" w:color="auto"/>
        <w:right w:val="none" w:sz="0" w:space="0" w:color="auto"/>
      </w:divBdr>
    </w:div>
    <w:div w:id="1041319162">
      <w:bodyDiv w:val="1"/>
      <w:marLeft w:val="0"/>
      <w:marRight w:val="0"/>
      <w:marTop w:val="0"/>
      <w:marBottom w:val="0"/>
      <w:divBdr>
        <w:top w:val="none" w:sz="0" w:space="0" w:color="auto"/>
        <w:left w:val="none" w:sz="0" w:space="0" w:color="auto"/>
        <w:bottom w:val="none" w:sz="0" w:space="0" w:color="auto"/>
        <w:right w:val="none" w:sz="0" w:space="0" w:color="auto"/>
      </w:divBdr>
    </w:div>
    <w:div w:id="1046417252">
      <w:bodyDiv w:val="1"/>
      <w:marLeft w:val="0"/>
      <w:marRight w:val="0"/>
      <w:marTop w:val="0"/>
      <w:marBottom w:val="0"/>
      <w:divBdr>
        <w:top w:val="none" w:sz="0" w:space="0" w:color="auto"/>
        <w:left w:val="none" w:sz="0" w:space="0" w:color="auto"/>
        <w:bottom w:val="none" w:sz="0" w:space="0" w:color="auto"/>
        <w:right w:val="none" w:sz="0" w:space="0" w:color="auto"/>
      </w:divBdr>
    </w:div>
    <w:div w:id="1326320349">
      <w:bodyDiv w:val="1"/>
      <w:marLeft w:val="0"/>
      <w:marRight w:val="0"/>
      <w:marTop w:val="0"/>
      <w:marBottom w:val="0"/>
      <w:divBdr>
        <w:top w:val="none" w:sz="0" w:space="0" w:color="auto"/>
        <w:left w:val="none" w:sz="0" w:space="0" w:color="auto"/>
        <w:bottom w:val="none" w:sz="0" w:space="0" w:color="auto"/>
        <w:right w:val="none" w:sz="0" w:space="0" w:color="auto"/>
      </w:divBdr>
    </w:div>
    <w:div w:id="1345546232">
      <w:bodyDiv w:val="1"/>
      <w:marLeft w:val="0"/>
      <w:marRight w:val="0"/>
      <w:marTop w:val="0"/>
      <w:marBottom w:val="0"/>
      <w:divBdr>
        <w:top w:val="none" w:sz="0" w:space="0" w:color="auto"/>
        <w:left w:val="none" w:sz="0" w:space="0" w:color="auto"/>
        <w:bottom w:val="none" w:sz="0" w:space="0" w:color="auto"/>
        <w:right w:val="none" w:sz="0" w:space="0" w:color="auto"/>
      </w:divBdr>
    </w:div>
    <w:div w:id="1376662950">
      <w:bodyDiv w:val="1"/>
      <w:marLeft w:val="0"/>
      <w:marRight w:val="0"/>
      <w:marTop w:val="0"/>
      <w:marBottom w:val="0"/>
      <w:divBdr>
        <w:top w:val="none" w:sz="0" w:space="0" w:color="auto"/>
        <w:left w:val="none" w:sz="0" w:space="0" w:color="auto"/>
        <w:bottom w:val="none" w:sz="0" w:space="0" w:color="auto"/>
        <w:right w:val="none" w:sz="0" w:space="0" w:color="auto"/>
      </w:divBdr>
      <w:divsChild>
        <w:div w:id="1707679285">
          <w:marLeft w:val="0"/>
          <w:marRight w:val="0"/>
          <w:marTop w:val="0"/>
          <w:marBottom w:val="0"/>
          <w:divBdr>
            <w:top w:val="none" w:sz="0" w:space="0" w:color="auto"/>
            <w:left w:val="none" w:sz="0" w:space="0" w:color="auto"/>
            <w:bottom w:val="none" w:sz="0" w:space="0" w:color="auto"/>
            <w:right w:val="none" w:sz="0" w:space="0" w:color="auto"/>
          </w:divBdr>
          <w:divsChild>
            <w:div w:id="720205350">
              <w:marLeft w:val="0"/>
              <w:marRight w:val="0"/>
              <w:marTop w:val="0"/>
              <w:marBottom w:val="0"/>
              <w:divBdr>
                <w:top w:val="none" w:sz="0" w:space="0" w:color="auto"/>
                <w:left w:val="none" w:sz="0" w:space="0" w:color="auto"/>
                <w:bottom w:val="none" w:sz="0" w:space="0" w:color="auto"/>
                <w:right w:val="none" w:sz="0" w:space="0" w:color="auto"/>
              </w:divBdr>
              <w:divsChild>
                <w:div w:id="669871840">
                  <w:marLeft w:val="0"/>
                  <w:marRight w:val="0"/>
                  <w:marTop w:val="0"/>
                  <w:marBottom w:val="0"/>
                  <w:divBdr>
                    <w:top w:val="none" w:sz="0" w:space="0" w:color="auto"/>
                    <w:left w:val="none" w:sz="0" w:space="0" w:color="auto"/>
                    <w:bottom w:val="none" w:sz="0" w:space="0" w:color="auto"/>
                    <w:right w:val="none" w:sz="0" w:space="0" w:color="auto"/>
                  </w:divBdr>
                  <w:divsChild>
                    <w:div w:id="1388794967">
                      <w:marLeft w:val="0"/>
                      <w:marRight w:val="0"/>
                      <w:marTop w:val="0"/>
                      <w:marBottom w:val="0"/>
                      <w:divBdr>
                        <w:top w:val="none" w:sz="0" w:space="0" w:color="auto"/>
                        <w:left w:val="none" w:sz="0" w:space="0" w:color="auto"/>
                        <w:bottom w:val="none" w:sz="0" w:space="0" w:color="auto"/>
                        <w:right w:val="none" w:sz="0" w:space="0" w:color="auto"/>
                      </w:divBdr>
                      <w:divsChild>
                        <w:div w:id="324283866">
                          <w:marLeft w:val="0"/>
                          <w:marRight w:val="0"/>
                          <w:marTop w:val="0"/>
                          <w:marBottom w:val="0"/>
                          <w:divBdr>
                            <w:top w:val="none" w:sz="0" w:space="0" w:color="auto"/>
                            <w:left w:val="none" w:sz="0" w:space="0" w:color="auto"/>
                            <w:bottom w:val="none" w:sz="0" w:space="0" w:color="auto"/>
                            <w:right w:val="none" w:sz="0" w:space="0" w:color="auto"/>
                          </w:divBdr>
                          <w:divsChild>
                            <w:div w:id="1309551596">
                              <w:marLeft w:val="0"/>
                              <w:marRight w:val="0"/>
                              <w:marTop w:val="0"/>
                              <w:marBottom w:val="0"/>
                              <w:divBdr>
                                <w:top w:val="none" w:sz="0" w:space="0" w:color="auto"/>
                                <w:left w:val="none" w:sz="0" w:space="0" w:color="auto"/>
                                <w:bottom w:val="none" w:sz="0" w:space="0" w:color="auto"/>
                                <w:right w:val="none" w:sz="0" w:space="0" w:color="auto"/>
                              </w:divBdr>
                              <w:divsChild>
                                <w:div w:id="214492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406084">
                          <w:marLeft w:val="0"/>
                          <w:marRight w:val="0"/>
                          <w:marTop w:val="0"/>
                          <w:marBottom w:val="0"/>
                          <w:divBdr>
                            <w:top w:val="none" w:sz="0" w:space="0" w:color="auto"/>
                            <w:left w:val="none" w:sz="0" w:space="0" w:color="auto"/>
                            <w:bottom w:val="none" w:sz="0" w:space="0" w:color="auto"/>
                            <w:right w:val="none" w:sz="0" w:space="0" w:color="auto"/>
                          </w:divBdr>
                          <w:divsChild>
                            <w:div w:id="521356757">
                              <w:marLeft w:val="0"/>
                              <w:marRight w:val="0"/>
                              <w:marTop w:val="0"/>
                              <w:marBottom w:val="0"/>
                              <w:divBdr>
                                <w:top w:val="none" w:sz="0" w:space="0" w:color="auto"/>
                                <w:left w:val="none" w:sz="0" w:space="0" w:color="auto"/>
                                <w:bottom w:val="none" w:sz="0" w:space="0" w:color="auto"/>
                                <w:right w:val="none" w:sz="0" w:space="0" w:color="auto"/>
                              </w:divBdr>
                              <w:divsChild>
                                <w:div w:id="372924674">
                                  <w:marLeft w:val="0"/>
                                  <w:marRight w:val="0"/>
                                  <w:marTop w:val="0"/>
                                  <w:marBottom w:val="0"/>
                                  <w:divBdr>
                                    <w:top w:val="none" w:sz="0" w:space="0" w:color="auto"/>
                                    <w:left w:val="none" w:sz="0" w:space="0" w:color="auto"/>
                                    <w:bottom w:val="none" w:sz="0" w:space="0" w:color="auto"/>
                                    <w:right w:val="none" w:sz="0" w:space="0" w:color="auto"/>
                                  </w:divBdr>
                                  <w:divsChild>
                                    <w:div w:id="5344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887587">
              <w:marLeft w:val="0"/>
              <w:marRight w:val="0"/>
              <w:marTop w:val="0"/>
              <w:marBottom w:val="0"/>
              <w:divBdr>
                <w:top w:val="none" w:sz="0" w:space="0" w:color="auto"/>
                <w:left w:val="none" w:sz="0" w:space="0" w:color="auto"/>
                <w:bottom w:val="none" w:sz="0" w:space="0" w:color="auto"/>
                <w:right w:val="none" w:sz="0" w:space="0" w:color="auto"/>
              </w:divBdr>
              <w:divsChild>
                <w:div w:id="871266029">
                  <w:marLeft w:val="0"/>
                  <w:marRight w:val="0"/>
                  <w:marTop w:val="0"/>
                  <w:marBottom w:val="0"/>
                  <w:divBdr>
                    <w:top w:val="none" w:sz="0" w:space="0" w:color="auto"/>
                    <w:left w:val="none" w:sz="0" w:space="0" w:color="auto"/>
                    <w:bottom w:val="none" w:sz="0" w:space="0" w:color="auto"/>
                    <w:right w:val="none" w:sz="0" w:space="0" w:color="auto"/>
                  </w:divBdr>
                  <w:divsChild>
                    <w:div w:id="81711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366256">
          <w:marLeft w:val="0"/>
          <w:marRight w:val="0"/>
          <w:marTop w:val="0"/>
          <w:marBottom w:val="0"/>
          <w:divBdr>
            <w:top w:val="none" w:sz="0" w:space="0" w:color="auto"/>
            <w:left w:val="none" w:sz="0" w:space="0" w:color="auto"/>
            <w:bottom w:val="none" w:sz="0" w:space="0" w:color="auto"/>
            <w:right w:val="none" w:sz="0" w:space="0" w:color="auto"/>
          </w:divBdr>
          <w:divsChild>
            <w:div w:id="695277088">
              <w:marLeft w:val="0"/>
              <w:marRight w:val="0"/>
              <w:marTop w:val="0"/>
              <w:marBottom w:val="0"/>
              <w:divBdr>
                <w:top w:val="none" w:sz="0" w:space="0" w:color="auto"/>
                <w:left w:val="none" w:sz="0" w:space="0" w:color="auto"/>
                <w:bottom w:val="none" w:sz="0" w:space="0" w:color="auto"/>
                <w:right w:val="none" w:sz="0" w:space="0" w:color="auto"/>
              </w:divBdr>
              <w:divsChild>
                <w:div w:id="176120103">
                  <w:marLeft w:val="0"/>
                  <w:marRight w:val="0"/>
                  <w:marTop w:val="0"/>
                  <w:marBottom w:val="0"/>
                  <w:divBdr>
                    <w:top w:val="none" w:sz="0" w:space="0" w:color="auto"/>
                    <w:left w:val="none" w:sz="0" w:space="0" w:color="auto"/>
                    <w:bottom w:val="none" w:sz="0" w:space="0" w:color="auto"/>
                    <w:right w:val="none" w:sz="0" w:space="0" w:color="auto"/>
                  </w:divBdr>
                  <w:divsChild>
                    <w:div w:id="1422407432">
                      <w:marLeft w:val="0"/>
                      <w:marRight w:val="0"/>
                      <w:marTop w:val="0"/>
                      <w:marBottom w:val="0"/>
                      <w:divBdr>
                        <w:top w:val="none" w:sz="0" w:space="0" w:color="auto"/>
                        <w:left w:val="none" w:sz="0" w:space="0" w:color="auto"/>
                        <w:bottom w:val="none" w:sz="0" w:space="0" w:color="auto"/>
                        <w:right w:val="none" w:sz="0" w:space="0" w:color="auto"/>
                      </w:divBdr>
                      <w:divsChild>
                        <w:div w:id="393044741">
                          <w:marLeft w:val="0"/>
                          <w:marRight w:val="0"/>
                          <w:marTop w:val="0"/>
                          <w:marBottom w:val="0"/>
                          <w:divBdr>
                            <w:top w:val="none" w:sz="0" w:space="0" w:color="auto"/>
                            <w:left w:val="none" w:sz="0" w:space="0" w:color="auto"/>
                            <w:bottom w:val="none" w:sz="0" w:space="0" w:color="auto"/>
                            <w:right w:val="none" w:sz="0" w:space="0" w:color="auto"/>
                          </w:divBdr>
                          <w:divsChild>
                            <w:div w:id="158695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240319">
                      <w:marLeft w:val="0"/>
                      <w:marRight w:val="0"/>
                      <w:marTop w:val="0"/>
                      <w:marBottom w:val="0"/>
                      <w:divBdr>
                        <w:top w:val="none" w:sz="0" w:space="0" w:color="auto"/>
                        <w:left w:val="none" w:sz="0" w:space="0" w:color="auto"/>
                        <w:bottom w:val="none" w:sz="0" w:space="0" w:color="auto"/>
                        <w:right w:val="none" w:sz="0" w:space="0" w:color="auto"/>
                      </w:divBdr>
                      <w:divsChild>
                        <w:div w:id="1060590546">
                          <w:marLeft w:val="0"/>
                          <w:marRight w:val="0"/>
                          <w:marTop w:val="0"/>
                          <w:marBottom w:val="0"/>
                          <w:divBdr>
                            <w:top w:val="none" w:sz="0" w:space="0" w:color="auto"/>
                            <w:left w:val="none" w:sz="0" w:space="0" w:color="auto"/>
                            <w:bottom w:val="none" w:sz="0" w:space="0" w:color="auto"/>
                            <w:right w:val="none" w:sz="0" w:space="0" w:color="auto"/>
                          </w:divBdr>
                          <w:divsChild>
                            <w:div w:id="648553489">
                              <w:marLeft w:val="0"/>
                              <w:marRight w:val="0"/>
                              <w:marTop w:val="0"/>
                              <w:marBottom w:val="0"/>
                              <w:divBdr>
                                <w:top w:val="none" w:sz="0" w:space="0" w:color="auto"/>
                                <w:left w:val="none" w:sz="0" w:space="0" w:color="auto"/>
                                <w:bottom w:val="none" w:sz="0" w:space="0" w:color="auto"/>
                                <w:right w:val="none" w:sz="0" w:space="0" w:color="auto"/>
                              </w:divBdr>
                              <w:divsChild>
                                <w:div w:id="1747799520">
                                  <w:marLeft w:val="0"/>
                                  <w:marRight w:val="0"/>
                                  <w:marTop w:val="0"/>
                                  <w:marBottom w:val="0"/>
                                  <w:divBdr>
                                    <w:top w:val="none" w:sz="0" w:space="0" w:color="auto"/>
                                    <w:left w:val="none" w:sz="0" w:space="0" w:color="auto"/>
                                    <w:bottom w:val="none" w:sz="0" w:space="0" w:color="auto"/>
                                    <w:right w:val="none" w:sz="0" w:space="0" w:color="auto"/>
                                  </w:divBdr>
                                  <w:divsChild>
                                    <w:div w:id="1375887303">
                                      <w:marLeft w:val="0"/>
                                      <w:marRight w:val="0"/>
                                      <w:marTop w:val="0"/>
                                      <w:marBottom w:val="0"/>
                                      <w:divBdr>
                                        <w:top w:val="none" w:sz="0" w:space="0" w:color="auto"/>
                                        <w:left w:val="none" w:sz="0" w:space="0" w:color="auto"/>
                                        <w:bottom w:val="none" w:sz="0" w:space="0" w:color="auto"/>
                                        <w:right w:val="none" w:sz="0" w:space="0" w:color="auto"/>
                                      </w:divBdr>
                                    </w:div>
                                  </w:divsChild>
                                </w:div>
                                <w:div w:id="82189285">
                                  <w:marLeft w:val="0"/>
                                  <w:marRight w:val="0"/>
                                  <w:marTop w:val="0"/>
                                  <w:marBottom w:val="0"/>
                                  <w:divBdr>
                                    <w:top w:val="none" w:sz="0" w:space="0" w:color="auto"/>
                                    <w:left w:val="none" w:sz="0" w:space="0" w:color="auto"/>
                                    <w:bottom w:val="none" w:sz="0" w:space="0" w:color="auto"/>
                                    <w:right w:val="none" w:sz="0" w:space="0" w:color="auto"/>
                                  </w:divBdr>
                                  <w:divsChild>
                                    <w:div w:id="1051225126">
                                      <w:marLeft w:val="0"/>
                                      <w:marRight w:val="0"/>
                                      <w:marTop w:val="0"/>
                                      <w:marBottom w:val="0"/>
                                      <w:divBdr>
                                        <w:top w:val="none" w:sz="0" w:space="0" w:color="auto"/>
                                        <w:left w:val="none" w:sz="0" w:space="0" w:color="auto"/>
                                        <w:bottom w:val="none" w:sz="0" w:space="0" w:color="auto"/>
                                        <w:right w:val="none" w:sz="0" w:space="0" w:color="auto"/>
                                      </w:divBdr>
                                      <w:divsChild>
                                        <w:div w:id="49469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7413105">
      <w:bodyDiv w:val="1"/>
      <w:marLeft w:val="0"/>
      <w:marRight w:val="0"/>
      <w:marTop w:val="0"/>
      <w:marBottom w:val="0"/>
      <w:divBdr>
        <w:top w:val="none" w:sz="0" w:space="0" w:color="auto"/>
        <w:left w:val="none" w:sz="0" w:space="0" w:color="auto"/>
        <w:bottom w:val="none" w:sz="0" w:space="0" w:color="auto"/>
        <w:right w:val="none" w:sz="0" w:space="0" w:color="auto"/>
      </w:divBdr>
    </w:div>
    <w:div w:id="1550146797">
      <w:bodyDiv w:val="1"/>
      <w:marLeft w:val="0"/>
      <w:marRight w:val="0"/>
      <w:marTop w:val="0"/>
      <w:marBottom w:val="0"/>
      <w:divBdr>
        <w:top w:val="none" w:sz="0" w:space="0" w:color="auto"/>
        <w:left w:val="none" w:sz="0" w:space="0" w:color="auto"/>
        <w:bottom w:val="none" w:sz="0" w:space="0" w:color="auto"/>
        <w:right w:val="none" w:sz="0" w:space="0" w:color="auto"/>
      </w:divBdr>
      <w:divsChild>
        <w:div w:id="1672028881">
          <w:marLeft w:val="0"/>
          <w:marRight w:val="0"/>
          <w:marTop w:val="0"/>
          <w:marBottom w:val="0"/>
          <w:divBdr>
            <w:top w:val="none" w:sz="0" w:space="0" w:color="auto"/>
            <w:left w:val="none" w:sz="0" w:space="0" w:color="auto"/>
            <w:bottom w:val="none" w:sz="0" w:space="0" w:color="auto"/>
            <w:right w:val="none" w:sz="0" w:space="0" w:color="auto"/>
          </w:divBdr>
          <w:divsChild>
            <w:div w:id="1591621413">
              <w:marLeft w:val="0"/>
              <w:marRight w:val="0"/>
              <w:marTop w:val="0"/>
              <w:marBottom w:val="0"/>
              <w:divBdr>
                <w:top w:val="none" w:sz="0" w:space="0" w:color="auto"/>
                <w:left w:val="none" w:sz="0" w:space="0" w:color="auto"/>
                <w:bottom w:val="none" w:sz="0" w:space="0" w:color="auto"/>
                <w:right w:val="none" w:sz="0" w:space="0" w:color="auto"/>
              </w:divBdr>
              <w:divsChild>
                <w:div w:id="1500075363">
                  <w:marLeft w:val="0"/>
                  <w:marRight w:val="0"/>
                  <w:marTop w:val="0"/>
                  <w:marBottom w:val="0"/>
                  <w:divBdr>
                    <w:top w:val="none" w:sz="0" w:space="0" w:color="auto"/>
                    <w:left w:val="none" w:sz="0" w:space="0" w:color="auto"/>
                    <w:bottom w:val="none" w:sz="0" w:space="0" w:color="auto"/>
                    <w:right w:val="none" w:sz="0" w:space="0" w:color="auto"/>
                  </w:divBdr>
                  <w:divsChild>
                    <w:div w:id="918371431">
                      <w:marLeft w:val="0"/>
                      <w:marRight w:val="0"/>
                      <w:marTop w:val="0"/>
                      <w:marBottom w:val="0"/>
                      <w:divBdr>
                        <w:top w:val="none" w:sz="0" w:space="0" w:color="auto"/>
                        <w:left w:val="none" w:sz="0" w:space="0" w:color="auto"/>
                        <w:bottom w:val="none" w:sz="0" w:space="0" w:color="auto"/>
                        <w:right w:val="none" w:sz="0" w:space="0" w:color="auto"/>
                      </w:divBdr>
                      <w:divsChild>
                        <w:div w:id="1319309696">
                          <w:marLeft w:val="0"/>
                          <w:marRight w:val="0"/>
                          <w:marTop w:val="0"/>
                          <w:marBottom w:val="0"/>
                          <w:divBdr>
                            <w:top w:val="none" w:sz="0" w:space="0" w:color="auto"/>
                            <w:left w:val="none" w:sz="0" w:space="0" w:color="auto"/>
                            <w:bottom w:val="none" w:sz="0" w:space="0" w:color="auto"/>
                            <w:right w:val="none" w:sz="0" w:space="0" w:color="auto"/>
                          </w:divBdr>
                          <w:divsChild>
                            <w:div w:id="1932811262">
                              <w:marLeft w:val="0"/>
                              <w:marRight w:val="0"/>
                              <w:marTop w:val="0"/>
                              <w:marBottom w:val="0"/>
                              <w:divBdr>
                                <w:top w:val="none" w:sz="0" w:space="0" w:color="auto"/>
                                <w:left w:val="none" w:sz="0" w:space="0" w:color="auto"/>
                                <w:bottom w:val="none" w:sz="0" w:space="0" w:color="auto"/>
                                <w:right w:val="none" w:sz="0" w:space="0" w:color="auto"/>
                              </w:divBdr>
                              <w:divsChild>
                                <w:div w:id="113247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2468">
                          <w:marLeft w:val="0"/>
                          <w:marRight w:val="0"/>
                          <w:marTop w:val="0"/>
                          <w:marBottom w:val="0"/>
                          <w:divBdr>
                            <w:top w:val="none" w:sz="0" w:space="0" w:color="auto"/>
                            <w:left w:val="none" w:sz="0" w:space="0" w:color="auto"/>
                            <w:bottom w:val="none" w:sz="0" w:space="0" w:color="auto"/>
                            <w:right w:val="none" w:sz="0" w:space="0" w:color="auto"/>
                          </w:divBdr>
                          <w:divsChild>
                            <w:div w:id="373775520">
                              <w:marLeft w:val="0"/>
                              <w:marRight w:val="0"/>
                              <w:marTop w:val="0"/>
                              <w:marBottom w:val="0"/>
                              <w:divBdr>
                                <w:top w:val="none" w:sz="0" w:space="0" w:color="auto"/>
                                <w:left w:val="none" w:sz="0" w:space="0" w:color="auto"/>
                                <w:bottom w:val="none" w:sz="0" w:space="0" w:color="auto"/>
                                <w:right w:val="none" w:sz="0" w:space="0" w:color="auto"/>
                              </w:divBdr>
                              <w:divsChild>
                                <w:div w:id="1087774716">
                                  <w:marLeft w:val="0"/>
                                  <w:marRight w:val="0"/>
                                  <w:marTop w:val="0"/>
                                  <w:marBottom w:val="0"/>
                                  <w:divBdr>
                                    <w:top w:val="none" w:sz="0" w:space="0" w:color="auto"/>
                                    <w:left w:val="none" w:sz="0" w:space="0" w:color="auto"/>
                                    <w:bottom w:val="none" w:sz="0" w:space="0" w:color="auto"/>
                                    <w:right w:val="none" w:sz="0" w:space="0" w:color="auto"/>
                                  </w:divBdr>
                                  <w:divsChild>
                                    <w:div w:id="191307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3280596">
              <w:marLeft w:val="0"/>
              <w:marRight w:val="0"/>
              <w:marTop w:val="0"/>
              <w:marBottom w:val="0"/>
              <w:divBdr>
                <w:top w:val="none" w:sz="0" w:space="0" w:color="auto"/>
                <w:left w:val="none" w:sz="0" w:space="0" w:color="auto"/>
                <w:bottom w:val="none" w:sz="0" w:space="0" w:color="auto"/>
                <w:right w:val="none" w:sz="0" w:space="0" w:color="auto"/>
              </w:divBdr>
              <w:divsChild>
                <w:div w:id="1129668296">
                  <w:marLeft w:val="0"/>
                  <w:marRight w:val="0"/>
                  <w:marTop w:val="0"/>
                  <w:marBottom w:val="0"/>
                  <w:divBdr>
                    <w:top w:val="none" w:sz="0" w:space="0" w:color="auto"/>
                    <w:left w:val="none" w:sz="0" w:space="0" w:color="auto"/>
                    <w:bottom w:val="none" w:sz="0" w:space="0" w:color="auto"/>
                    <w:right w:val="none" w:sz="0" w:space="0" w:color="auto"/>
                  </w:divBdr>
                  <w:divsChild>
                    <w:div w:id="47418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982012">
          <w:marLeft w:val="0"/>
          <w:marRight w:val="0"/>
          <w:marTop w:val="0"/>
          <w:marBottom w:val="0"/>
          <w:divBdr>
            <w:top w:val="none" w:sz="0" w:space="0" w:color="auto"/>
            <w:left w:val="none" w:sz="0" w:space="0" w:color="auto"/>
            <w:bottom w:val="none" w:sz="0" w:space="0" w:color="auto"/>
            <w:right w:val="none" w:sz="0" w:space="0" w:color="auto"/>
          </w:divBdr>
          <w:divsChild>
            <w:div w:id="2064787252">
              <w:marLeft w:val="0"/>
              <w:marRight w:val="0"/>
              <w:marTop w:val="0"/>
              <w:marBottom w:val="0"/>
              <w:divBdr>
                <w:top w:val="none" w:sz="0" w:space="0" w:color="auto"/>
                <w:left w:val="none" w:sz="0" w:space="0" w:color="auto"/>
                <w:bottom w:val="none" w:sz="0" w:space="0" w:color="auto"/>
                <w:right w:val="none" w:sz="0" w:space="0" w:color="auto"/>
              </w:divBdr>
              <w:divsChild>
                <w:div w:id="623730498">
                  <w:marLeft w:val="0"/>
                  <w:marRight w:val="0"/>
                  <w:marTop w:val="0"/>
                  <w:marBottom w:val="0"/>
                  <w:divBdr>
                    <w:top w:val="none" w:sz="0" w:space="0" w:color="auto"/>
                    <w:left w:val="none" w:sz="0" w:space="0" w:color="auto"/>
                    <w:bottom w:val="none" w:sz="0" w:space="0" w:color="auto"/>
                    <w:right w:val="none" w:sz="0" w:space="0" w:color="auto"/>
                  </w:divBdr>
                  <w:divsChild>
                    <w:div w:id="49304857">
                      <w:marLeft w:val="0"/>
                      <w:marRight w:val="0"/>
                      <w:marTop w:val="0"/>
                      <w:marBottom w:val="0"/>
                      <w:divBdr>
                        <w:top w:val="none" w:sz="0" w:space="0" w:color="auto"/>
                        <w:left w:val="none" w:sz="0" w:space="0" w:color="auto"/>
                        <w:bottom w:val="none" w:sz="0" w:space="0" w:color="auto"/>
                        <w:right w:val="none" w:sz="0" w:space="0" w:color="auto"/>
                      </w:divBdr>
                      <w:divsChild>
                        <w:div w:id="1462267244">
                          <w:marLeft w:val="0"/>
                          <w:marRight w:val="0"/>
                          <w:marTop w:val="0"/>
                          <w:marBottom w:val="0"/>
                          <w:divBdr>
                            <w:top w:val="none" w:sz="0" w:space="0" w:color="auto"/>
                            <w:left w:val="none" w:sz="0" w:space="0" w:color="auto"/>
                            <w:bottom w:val="none" w:sz="0" w:space="0" w:color="auto"/>
                            <w:right w:val="none" w:sz="0" w:space="0" w:color="auto"/>
                          </w:divBdr>
                          <w:divsChild>
                            <w:div w:id="124021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4320">
                      <w:marLeft w:val="0"/>
                      <w:marRight w:val="0"/>
                      <w:marTop w:val="0"/>
                      <w:marBottom w:val="0"/>
                      <w:divBdr>
                        <w:top w:val="none" w:sz="0" w:space="0" w:color="auto"/>
                        <w:left w:val="none" w:sz="0" w:space="0" w:color="auto"/>
                        <w:bottom w:val="none" w:sz="0" w:space="0" w:color="auto"/>
                        <w:right w:val="none" w:sz="0" w:space="0" w:color="auto"/>
                      </w:divBdr>
                      <w:divsChild>
                        <w:div w:id="1122919855">
                          <w:marLeft w:val="0"/>
                          <w:marRight w:val="0"/>
                          <w:marTop w:val="0"/>
                          <w:marBottom w:val="0"/>
                          <w:divBdr>
                            <w:top w:val="none" w:sz="0" w:space="0" w:color="auto"/>
                            <w:left w:val="none" w:sz="0" w:space="0" w:color="auto"/>
                            <w:bottom w:val="none" w:sz="0" w:space="0" w:color="auto"/>
                            <w:right w:val="none" w:sz="0" w:space="0" w:color="auto"/>
                          </w:divBdr>
                          <w:divsChild>
                            <w:div w:id="823592745">
                              <w:marLeft w:val="0"/>
                              <w:marRight w:val="0"/>
                              <w:marTop w:val="0"/>
                              <w:marBottom w:val="0"/>
                              <w:divBdr>
                                <w:top w:val="none" w:sz="0" w:space="0" w:color="auto"/>
                                <w:left w:val="none" w:sz="0" w:space="0" w:color="auto"/>
                                <w:bottom w:val="none" w:sz="0" w:space="0" w:color="auto"/>
                                <w:right w:val="none" w:sz="0" w:space="0" w:color="auto"/>
                              </w:divBdr>
                              <w:divsChild>
                                <w:div w:id="1725568851">
                                  <w:marLeft w:val="0"/>
                                  <w:marRight w:val="0"/>
                                  <w:marTop w:val="0"/>
                                  <w:marBottom w:val="0"/>
                                  <w:divBdr>
                                    <w:top w:val="none" w:sz="0" w:space="0" w:color="auto"/>
                                    <w:left w:val="none" w:sz="0" w:space="0" w:color="auto"/>
                                    <w:bottom w:val="none" w:sz="0" w:space="0" w:color="auto"/>
                                    <w:right w:val="none" w:sz="0" w:space="0" w:color="auto"/>
                                  </w:divBdr>
                                  <w:divsChild>
                                    <w:div w:id="1055928466">
                                      <w:marLeft w:val="0"/>
                                      <w:marRight w:val="0"/>
                                      <w:marTop w:val="0"/>
                                      <w:marBottom w:val="0"/>
                                      <w:divBdr>
                                        <w:top w:val="none" w:sz="0" w:space="0" w:color="auto"/>
                                        <w:left w:val="none" w:sz="0" w:space="0" w:color="auto"/>
                                        <w:bottom w:val="none" w:sz="0" w:space="0" w:color="auto"/>
                                        <w:right w:val="none" w:sz="0" w:space="0" w:color="auto"/>
                                      </w:divBdr>
                                    </w:div>
                                  </w:divsChild>
                                </w:div>
                                <w:div w:id="458885869">
                                  <w:marLeft w:val="0"/>
                                  <w:marRight w:val="0"/>
                                  <w:marTop w:val="0"/>
                                  <w:marBottom w:val="0"/>
                                  <w:divBdr>
                                    <w:top w:val="none" w:sz="0" w:space="0" w:color="auto"/>
                                    <w:left w:val="none" w:sz="0" w:space="0" w:color="auto"/>
                                    <w:bottom w:val="none" w:sz="0" w:space="0" w:color="auto"/>
                                    <w:right w:val="none" w:sz="0" w:space="0" w:color="auto"/>
                                  </w:divBdr>
                                  <w:divsChild>
                                    <w:div w:id="159122506">
                                      <w:marLeft w:val="0"/>
                                      <w:marRight w:val="0"/>
                                      <w:marTop w:val="0"/>
                                      <w:marBottom w:val="0"/>
                                      <w:divBdr>
                                        <w:top w:val="none" w:sz="0" w:space="0" w:color="auto"/>
                                        <w:left w:val="none" w:sz="0" w:space="0" w:color="auto"/>
                                        <w:bottom w:val="none" w:sz="0" w:space="0" w:color="auto"/>
                                        <w:right w:val="none" w:sz="0" w:space="0" w:color="auto"/>
                                      </w:divBdr>
                                      <w:divsChild>
                                        <w:div w:id="133159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1478598">
      <w:bodyDiv w:val="1"/>
      <w:marLeft w:val="0"/>
      <w:marRight w:val="0"/>
      <w:marTop w:val="0"/>
      <w:marBottom w:val="0"/>
      <w:divBdr>
        <w:top w:val="none" w:sz="0" w:space="0" w:color="auto"/>
        <w:left w:val="none" w:sz="0" w:space="0" w:color="auto"/>
        <w:bottom w:val="none" w:sz="0" w:space="0" w:color="auto"/>
        <w:right w:val="none" w:sz="0" w:space="0" w:color="auto"/>
      </w:divBdr>
    </w:div>
    <w:div w:id="1625623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sullaway@alaska.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39AD72-50ED-44E3-8F65-CDD97DBC2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19</Pages>
  <Words>41276</Words>
  <Characters>235276</Characters>
  <Application>Microsoft Office Word</Application>
  <DocSecurity>0</DocSecurity>
  <Lines>1960</Lines>
  <Paragraphs>551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genoa</dc:creator>
  <cp:keywords/>
  <dc:description/>
  <cp:lastModifiedBy>genoa</cp:lastModifiedBy>
  <cp:revision>81</cp:revision>
  <dcterms:created xsi:type="dcterms:W3CDTF">2025-03-12T17:10:00Z</dcterms:created>
  <dcterms:modified xsi:type="dcterms:W3CDTF">2025-05-12T22:13:00Z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id="EhxjvELK"/&gt;&lt;style id="http://www.zotero.org/styles/marine-ecology-progress-series" hasBibliography="1" bibliographyStyleHasBeenSet="1"/&gt;&lt;prefs&gt;&lt;pref name="fieldType" value="Field"/&gt;&lt;/prefs&gt;&lt;/data</vt:lpwstr>
  </property>
  <property fmtid="{D5CDD505-2E9C-101B-9397-08002B2CF9AE}" pid="3" name="ZOTERO_PREF_2">
    <vt:lpwstr>&gt;</vt:lpwstr>
  </property>
</Properties>
</file>