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60389" w14:textId="77777777" w:rsidR="00482A06" w:rsidRPr="004802C8" w:rsidRDefault="00482A06" w:rsidP="00482A06">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54C2A15E" w14:textId="77777777" w:rsidR="00482A06" w:rsidRPr="004802C8" w:rsidRDefault="00482A06" w:rsidP="00482A06">
      <w:pPr>
        <w:pStyle w:val="Heading3"/>
        <w:rPr>
          <w:rFonts w:cs="Times New Roman"/>
        </w:rPr>
      </w:pPr>
      <w:r w:rsidRPr="004802C8">
        <w:rPr>
          <w:rFonts w:cs="Times New Roman"/>
        </w:rPr>
        <w:t xml:space="preserve">Authors: </w:t>
      </w:r>
    </w:p>
    <w:p w14:paraId="49B58411" w14:textId="77777777" w:rsidR="00482A06" w:rsidRDefault="00482A06" w:rsidP="00482A06">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Lauren Rogers</w:t>
      </w:r>
      <w:r>
        <w:rPr>
          <w:color w:val="000000" w:themeColor="text1"/>
          <w:vertAlign w:val="superscript"/>
        </w:rPr>
        <w:t>2</w:t>
      </w:r>
      <w:r>
        <w:rPr>
          <w:color w:val="000000" w:themeColor="text1"/>
        </w:rPr>
        <w:t xml:space="preserve">, </w:t>
      </w:r>
      <w:r w:rsidRPr="004802C8">
        <w:rPr>
          <w:color w:val="000000" w:themeColor="text1"/>
        </w:rPr>
        <w:t>Sabrina Garcia</w:t>
      </w:r>
      <w:r>
        <w:rPr>
          <w:color w:val="000000" w:themeColor="text1"/>
          <w:vertAlign w:val="superscript"/>
        </w:rPr>
        <w:t>3</w:t>
      </w:r>
      <w:r>
        <w:rPr>
          <w:color w:val="000000" w:themeColor="text1"/>
        </w:rPr>
        <w:t xml:space="preserve"> </w:t>
      </w:r>
    </w:p>
    <w:p w14:paraId="53984FC0" w14:textId="77777777" w:rsidR="00482A06" w:rsidRPr="004802C8" w:rsidRDefault="00482A06" w:rsidP="00482A06">
      <w:pPr>
        <w:rPr>
          <w:color w:val="000000" w:themeColor="text1"/>
        </w:rPr>
      </w:pPr>
    </w:p>
    <w:p w14:paraId="15384ED8" w14:textId="4E79274B" w:rsidR="00482A06" w:rsidRDefault="00482A06" w:rsidP="00482A06">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r>
        <w:rPr>
          <w:color w:val="000000" w:themeColor="text1"/>
        </w:rPr>
        <w:t xml:space="preserve"> </w:t>
      </w:r>
      <w:r>
        <w:rPr>
          <w:color w:val="000000" w:themeColor="text1"/>
          <w:vertAlign w:val="superscript"/>
        </w:rPr>
        <w:t xml:space="preserve">3 </w:t>
      </w:r>
      <w:commentRangeStart w:id="1"/>
      <w:r>
        <w:rPr>
          <w:color w:val="000000" w:themeColor="text1"/>
          <w:shd w:val="clear" w:color="auto" w:fill="FFFFFF"/>
        </w:rPr>
        <w:t>Alaska Department of Fish and Game</w:t>
      </w:r>
      <w:commentRangeEnd w:id="1"/>
      <w:r w:rsidR="00D357CF">
        <w:rPr>
          <w:rStyle w:val="CommentReference"/>
        </w:rPr>
        <w:commentReference w:id="1"/>
      </w:r>
      <w:ins w:id="2" w:author="Garcia, Sabrina (DFG)" w:date="2025-01-21T13:59:00Z" w16du:dateUtc="2025-01-21T22:59:00Z">
        <w:r w:rsidR="007A5905">
          <w:rPr>
            <w:color w:val="000000" w:themeColor="text1"/>
            <w:shd w:val="clear" w:color="auto" w:fill="FFFFFF"/>
          </w:rPr>
          <w:t>, Division of Commercial Fish</w:t>
        </w:r>
      </w:ins>
      <w:ins w:id="3" w:author="Garcia, Sabrina (DFG)" w:date="2025-01-21T14:00:00Z" w16du:dateUtc="2025-01-21T23:00:00Z">
        <w:r w:rsidR="007A5905">
          <w:rPr>
            <w:color w:val="000000" w:themeColor="text1"/>
            <w:shd w:val="clear" w:color="auto" w:fill="FFFFFF"/>
          </w:rPr>
          <w:t>eries, 333 Raspberry Road, Anchorage, AK 99518</w:t>
        </w:r>
      </w:ins>
      <w:r>
        <w:rPr>
          <w:color w:val="000000" w:themeColor="text1"/>
          <w:shd w:val="clear" w:color="auto" w:fill="FFFFFF"/>
        </w:rPr>
        <w:t xml:space="preserve"> </w:t>
      </w:r>
    </w:p>
    <w:p w14:paraId="2C3582FF" w14:textId="77777777" w:rsidR="00482A06" w:rsidRPr="00316CF2" w:rsidRDefault="00482A06" w:rsidP="00482A06">
      <w:pPr>
        <w:rPr>
          <w:color w:val="000000" w:themeColor="text1"/>
          <w:shd w:val="clear" w:color="auto" w:fill="FFFFFF"/>
        </w:rPr>
      </w:pPr>
    </w:p>
    <w:p w14:paraId="1BEF31E7" w14:textId="77777777" w:rsidR="00482A06" w:rsidRPr="004802C8" w:rsidRDefault="00482A06" w:rsidP="00482A06">
      <w:pPr>
        <w:rPr>
          <w:color w:val="000000" w:themeColor="text1"/>
        </w:rPr>
      </w:pPr>
      <w:r w:rsidRPr="004802C8">
        <w:rPr>
          <w:color w:val="000000" w:themeColor="text1"/>
        </w:rPr>
        <w:t>* Corresponding Author</w:t>
      </w:r>
    </w:p>
    <w:p w14:paraId="425A2669" w14:textId="77777777" w:rsidR="00482A06" w:rsidRPr="004802C8" w:rsidRDefault="00482A06" w:rsidP="00482A06">
      <w:pPr>
        <w:rPr>
          <w:color w:val="000000" w:themeColor="text1"/>
        </w:rPr>
      </w:pPr>
    </w:p>
    <w:p w14:paraId="17806C87" w14:textId="77777777" w:rsidR="00482A06" w:rsidRPr="004802C8" w:rsidRDefault="00482A06" w:rsidP="00482A06">
      <w:pPr>
        <w:rPr>
          <w:color w:val="000000" w:themeColor="text1"/>
        </w:rPr>
      </w:pPr>
      <w:r w:rsidRPr="004802C8">
        <w:rPr>
          <w:rStyle w:val="Heading3Char"/>
          <w:rFonts w:cs="Times New Roman"/>
        </w:rPr>
        <w:t>Contact Information:</w:t>
      </w:r>
      <w:r w:rsidRPr="004802C8">
        <w:rPr>
          <w:color w:val="000000" w:themeColor="text1"/>
        </w:rPr>
        <w:t xml:space="preserve"> </w:t>
      </w:r>
      <w:hyperlink r:id="rId9" w:history="1">
        <w:r w:rsidRPr="004802C8">
          <w:rPr>
            <w:rStyle w:val="Hyperlink"/>
            <w:color w:val="000000" w:themeColor="text1"/>
          </w:rPr>
          <w:t>gsullaway@alaska.edu</w:t>
        </w:r>
      </w:hyperlink>
    </w:p>
    <w:p w14:paraId="34D03D7A" w14:textId="77777777" w:rsidR="00482A06" w:rsidRPr="004802C8" w:rsidRDefault="00482A06" w:rsidP="00482A06">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33D34145" w14:textId="77777777" w:rsidR="00482A06" w:rsidRPr="004802C8" w:rsidRDefault="00482A06" w:rsidP="00482A06">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A7BC6A3" w14:textId="77777777" w:rsidR="00482A06" w:rsidRPr="004802C8" w:rsidRDefault="00482A06" w:rsidP="00482A06">
      <w:pPr>
        <w:rPr>
          <w:rFonts w:eastAsiaTheme="minorHAnsi"/>
          <w:color w:val="000000" w:themeColor="text1"/>
        </w:rPr>
      </w:pPr>
    </w:p>
    <w:p w14:paraId="09803B80" w14:textId="77777777" w:rsidR="00482A06" w:rsidRPr="004802C8" w:rsidRDefault="00482A06" w:rsidP="00482A06">
      <w:pPr>
        <w:pStyle w:val="Heading3"/>
        <w:rPr>
          <w:rFonts w:cs="Times New Roman"/>
        </w:rPr>
      </w:pPr>
      <w:r w:rsidRPr="004802C8">
        <w:rPr>
          <w:rFonts w:cs="Times New Roman"/>
        </w:rPr>
        <w:t>2. Methods</w:t>
      </w:r>
      <w:bookmarkEnd w:id="0"/>
    </w:p>
    <w:p w14:paraId="177760A3" w14:textId="77777777" w:rsidR="00482A06" w:rsidRPr="004802C8" w:rsidRDefault="00482A06" w:rsidP="00482A06">
      <w:pPr>
        <w:pStyle w:val="Heading4"/>
      </w:pPr>
      <w:r w:rsidRPr="004802C8">
        <w:t>2.1 Population Dynamics Model</w:t>
      </w:r>
    </w:p>
    <w:p w14:paraId="59C31D76" w14:textId="3554CFE2" w:rsidR="00482A06" w:rsidRPr="004802C8" w:rsidRDefault="00482A06" w:rsidP="00482A06">
      <w:pPr>
        <w:ind w:firstLine="360"/>
      </w:pPr>
      <w:commentRangeStart w:id="4"/>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ins w:id="5" w:author="Garcia, Sabrina (DFG)" w:date="2025-01-21T14:01:00Z" w16du:dateUtc="2025-01-21T23:01:00Z">
        <w:r w:rsidR="00D357CF">
          <w:t xml:space="preserve">Fall </w:t>
        </w:r>
      </w:ins>
      <w:r w:rsidRPr="004802C8">
        <w:t>Chum salmon at multiple stages throughout their lifecycle</w:t>
      </w:r>
      <w:r>
        <w:t xml:space="preserve"> (</w:t>
      </w:r>
      <w:commentRangeStart w:id="6"/>
      <w:r>
        <w:t xml:space="preserve">Figure 1, </w:t>
      </w:r>
      <w:commentRangeEnd w:id="6"/>
      <w:r w:rsidR="00D357CF">
        <w:rPr>
          <w:rStyle w:val="CommentReference"/>
        </w:rPr>
        <w:commentReference w:id="6"/>
      </w:r>
      <w:r>
        <w:t>Figure 2)</w:t>
      </w:r>
      <w:r w:rsidRPr="004802C8">
        <w:t>. IPMs</w:t>
      </w:r>
      <w:del w:id="7" w:author="Garcia, Sabrina (DFG) [2]" w:date="2025-02-06T09:58:00Z" w16du:dateUtc="2025-02-06T18:58:00Z">
        <w:r w:rsidRPr="004802C8" w:rsidDel="00A97C23">
          <w:delText xml:space="preserve"> are a class of models</w:delText>
        </w:r>
      </w:del>
      <w:r>
        <w:t xml:space="preserve">, also called lifecycle models, </w:t>
      </w:r>
      <w:del w:id="8" w:author="Garcia, Sabrina (DFG) [2]" w:date="2025-02-06T09:58:00Z" w16du:dateUtc="2025-02-06T18:58:00Z">
        <w:r w:rsidDel="00A97C23">
          <w:delText xml:space="preserve">that </w:delText>
        </w:r>
      </w:del>
      <w:r>
        <w:t>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4802C8">
        <w:fldChar w:fldCharType="begin"/>
      </w:r>
      <w:r>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4802C8">
        <w:fldChar w:fldCharType="separate"/>
      </w:r>
      <w:r>
        <w:rPr>
          <w:noProof/>
        </w:rPr>
        <w:t>(Besbeas et al. 2002, Cunningham et al. 2018, Regehr et al. 2018, Crozier et al. 2021, DeFilippo et al. 2021)</w:t>
      </w:r>
      <w:r w:rsidRPr="004802C8">
        <w:fldChar w:fldCharType="end"/>
      </w:r>
      <w:r w:rsidRPr="004802C8">
        <w:t xml:space="preserve">. The flexible IPM framework </w:t>
      </w:r>
      <w:del w:id="9" w:author="Garcia, Sabrina (DFG) [2]" w:date="2025-02-06T10:00:00Z" w16du:dateUtc="2025-02-06T19:00:00Z">
        <w:r w:rsidRPr="004802C8" w:rsidDel="00A97C23">
          <w:delText xml:space="preserve">allowed </w:delText>
        </w:r>
      </w:del>
      <w:r w:rsidRPr="004802C8">
        <w:t>incorpora</w:t>
      </w:r>
      <w:ins w:id="10" w:author="Garcia, Sabrina (DFG) [2]" w:date="2025-02-06T10:00:00Z" w16du:dateUtc="2025-02-06T19:00:00Z">
        <w:r w:rsidR="00A97C23">
          <w:t xml:space="preserve">tes </w:t>
        </w:r>
      </w:ins>
      <w:del w:id="11" w:author="Garcia, Sabrina (DFG) [2]" w:date="2025-02-06T10:00:00Z" w16du:dateUtc="2025-02-06T19:00:00Z">
        <w:r w:rsidRPr="004802C8" w:rsidDel="00A97C23">
          <w:delText>t</w:delText>
        </w:r>
        <w:r w:rsidDel="00A97C23">
          <w:delText>ion of</w:delText>
        </w:r>
        <w:r w:rsidRPr="004802C8" w:rsidDel="00A97C23">
          <w:delText xml:space="preserve"> </w:delText>
        </w:r>
      </w:del>
      <w:r w:rsidRPr="004802C8">
        <w:t xml:space="preserve">multiple data sources </w:t>
      </w:r>
      <w:del w:id="12" w:author="Garcia, Sabrina (DFG) [2]" w:date="2025-02-06T10:00:00Z" w16du:dateUtc="2025-02-06T19:00:00Z">
        <w:r w:rsidRPr="004802C8" w:rsidDel="00A97C23">
          <w:delText xml:space="preserve">when </w:delText>
        </w:r>
      </w:del>
      <w:ins w:id="13" w:author="Garcia, Sabrina (DFG) [2]" w:date="2025-02-06T10:00:00Z" w16du:dateUtc="2025-02-06T19:00:00Z">
        <w:r w:rsidR="00A97C23">
          <w:t>to</w:t>
        </w:r>
        <w:r w:rsidR="00A97C23" w:rsidRPr="004802C8">
          <w:t xml:space="preserve"> </w:t>
        </w:r>
      </w:ins>
      <w:r w:rsidRPr="004802C8">
        <w:t>estimat</w:t>
      </w:r>
      <w:ins w:id="14" w:author="Garcia, Sabrina (DFG) [2]" w:date="2025-02-06T10:00:00Z" w16du:dateUtc="2025-02-06T19:00:00Z">
        <w:r w:rsidR="00A97C23">
          <w:t>e</w:t>
        </w:r>
      </w:ins>
      <w:del w:id="15" w:author="Garcia, Sabrina (DFG) [2]" w:date="2025-02-06T10:00:00Z" w16du:dateUtc="2025-02-06T19:00:00Z">
        <w:r w:rsidRPr="004802C8" w:rsidDel="00A97C23">
          <w:delText>ing</w:delText>
        </w:r>
      </w:del>
      <w:r w:rsidRPr="004802C8">
        <w:t xml:space="preserve"> ecosystem covariate impacts on Fall Chum salmon survival. The IPM tracked cohorts of fall Chum salmon by brood year, </w:t>
      </w:r>
      <w:r w:rsidRPr="004802C8">
        <w:rPr>
          <w:i/>
          <w:iCs/>
        </w:rPr>
        <w:t>t</w:t>
      </w:r>
      <w:r w:rsidRPr="004802C8">
        <w:t xml:space="preserve">, life stage, </w:t>
      </w:r>
      <w:r w:rsidRPr="004802C8">
        <w:rPr>
          <w:i/>
          <w:iCs/>
        </w:rPr>
        <w:t>s</w:t>
      </w:r>
      <w:r>
        <w:rPr>
          <w:i/>
          <w:iCs/>
        </w:rPr>
        <w:t xml:space="preserve"> </w:t>
      </w:r>
      <w:r>
        <w:t xml:space="preserve">and age, </w:t>
      </w:r>
      <w:r>
        <w:rPr>
          <w:i/>
          <w:iCs/>
        </w:rPr>
        <w:t>a</w:t>
      </w:r>
      <w:r w:rsidRPr="004802C8">
        <w:t xml:space="preserve">. The model includes </w:t>
      </w:r>
      <w:r>
        <w:t>four</w:t>
      </w:r>
      <w:r w:rsidRPr="004802C8">
        <w:t xml:space="preserve"> stages for Yukon river </w:t>
      </w:r>
      <w:commentRangeStart w:id="16"/>
      <w:r w:rsidRPr="004802C8">
        <w:t>fall chum</w:t>
      </w:r>
      <w:commentRangeEnd w:id="16"/>
      <w:r w:rsidR="00D357CF">
        <w:rPr>
          <w:rStyle w:val="CommentReference"/>
        </w:rPr>
        <w:commentReference w:id="16"/>
      </w:r>
      <w:r w:rsidRPr="004802C8">
        <w:t xml:space="preserve">: 1) “eggs”, </w:t>
      </w:r>
      <w:r>
        <w:t>which tracks the</w:t>
      </w:r>
      <w:r w:rsidRPr="004802C8">
        <w:t xml:space="preserve"> amount of eggs produced by spawners</w:t>
      </w:r>
      <w:r>
        <w:t>,</w:t>
      </w:r>
      <w:r w:rsidRPr="004802C8">
        <w:t xml:space="preserve"> </w:t>
      </w:r>
      <w:r>
        <w:t xml:space="preserve">2) </w:t>
      </w:r>
      <w:r w:rsidRPr="004802C8">
        <w:t>“juvenile”</w:t>
      </w:r>
      <w:ins w:id="17" w:author="Garcia, Sabrina (DFG)" w:date="2025-01-21T14:08:00Z" w16du:dateUtc="2025-01-21T23:08:00Z">
        <w:r w:rsidR="00D357CF">
          <w:t>,</w:t>
        </w:r>
      </w:ins>
      <w:r w:rsidRPr="004802C8">
        <w:t xml:space="preserve"> which tracks individuals from eggs to </w:t>
      </w:r>
      <w:r>
        <w:t>the</w:t>
      </w:r>
      <w:r w:rsidRPr="004802C8">
        <w:t xml:space="preserve"> end of their first summer in the marine environment, </w:t>
      </w:r>
      <w:r>
        <w:t>3</w:t>
      </w:r>
      <w:r w:rsidRPr="004802C8">
        <w:t>) “</w:t>
      </w:r>
      <w:r>
        <w:t>total returns</w:t>
      </w:r>
      <w:r w:rsidRPr="004802C8">
        <w:t xml:space="preserve">”, which tracks individuals from their first winter to when they return to the Yukon </w:t>
      </w:r>
      <w:ins w:id="18" w:author="Garcia, Sabrina (DFG)" w:date="2025-01-21T14:50:00Z" w16du:dateUtc="2025-01-21T23:50:00Z">
        <w:r w:rsidR="006E41BF">
          <w:t>R</w:t>
        </w:r>
      </w:ins>
      <w:del w:id="19" w:author="Garcia, Sabrina (DFG)" w:date="2025-01-21T14:50:00Z" w16du:dateUtc="2025-01-21T23:50:00Z">
        <w:r w:rsidRPr="004802C8" w:rsidDel="006E41BF">
          <w:delText>r</w:delText>
        </w:r>
      </w:del>
      <w:r w:rsidRPr="004802C8">
        <w:t xml:space="preserve">iver mouth and are vulnerable to terminal harvest, </w:t>
      </w:r>
      <w:ins w:id="20" w:author="Garcia, Sabrina (DFG)" w:date="2025-01-21T14:08:00Z" w16du:dateUtc="2025-01-21T23:08:00Z">
        <w:r w:rsidR="00D357CF">
          <w:t>and</w:t>
        </w:r>
      </w:ins>
      <w:del w:id="21" w:author="Garcia, Sabrina (DFG)" w:date="2025-01-21T14:08:00Z" w16du:dateUtc="2025-01-21T23:08:00Z">
        <w:r w:rsidRPr="004802C8" w:rsidDel="00D357CF">
          <w:delText>,</w:delText>
        </w:r>
      </w:del>
      <w:r w:rsidRPr="004802C8">
        <w:t xml:space="preserve"> </w:t>
      </w:r>
      <w:r>
        <w:t>4</w:t>
      </w:r>
      <w:r w:rsidRPr="004802C8">
        <w:t xml:space="preserve">) “spawners”, which </w:t>
      </w:r>
      <w:r>
        <w:t>are</w:t>
      </w:r>
      <w:r w:rsidRPr="004802C8">
        <w:t xml:space="preserve"> the fish that </w:t>
      </w:r>
      <w:ins w:id="22" w:author="Garcia, Sabrina (DFG)" w:date="2025-01-21T14:50:00Z" w16du:dateUtc="2025-01-21T23:50:00Z">
        <w:r w:rsidR="006E41BF">
          <w:t xml:space="preserve">escape harvest and </w:t>
        </w:r>
      </w:ins>
      <w:del w:id="23" w:author="Garcia, Sabrina (DFG)" w:date="2025-01-21T14:50:00Z" w16du:dateUtc="2025-01-21T23:50:00Z">
        <w:r w:rsidRPr="004802C8" w:rsidDel="006E41BF">
          <w:delText xml:space="preserve">return </w:delText>
        </w:r>
      </w:del>
      <w:ins w:id="24" w:author="Garcia, Sabrina (DFG)" w:date="2025-01-21T14:50:00Z" w16du:dateUtc="2025-01-21T23:50:00Z">
        <w:r w:rsidR="006E41BF">
          <w:t>make it</w:t>
        </w:r>
        <w:r w:rsidR="006E41BF" w:rsidRPr="004802C8">
          <w:t xml:space="preserve"> </w:t>
        </w:r>
      </w:ins>
      <w:del w:id="25" w:author="Garcia, Sabrina (DFG)" w:date="2025-01-21T14:09:00Z" w16du:dateUtc="2025-01-21T23:09:00Z">
        <w:r w:rsidRPr="004802C8" w:rsidDel="00D357CF">
          <w:delText xml:space="preserve">back </w:delText>
        </w:r>
      </w:del>
      <w:r w:rsidRPr="004802C8">
        <w:t>to the spawning grounds</w:t>
      </w:r>
      <w:r>
        <w:t xml:space="preserve"> and is</w:t>
      </w:r>
      <w:ins w:id="26" w:author="Garcia, Sabrina (DFG)" w:date="2025-01-21T14:09:00Z" w16du:dateUtc="2025-01-21T23:09:00Z">
        <w:r w:rsidR="00D357CF">
          <w:t xml:space="preserve"> equal to</w:t>
        </w:r>
      </w:ins>
      <w:r>
        <w:t xml:space="preserve"> the difference between total returns and total terminal harvest </w:t>
      </w:r>
      <w:r w:rsidRPr="004802C8">
        <w:t xml:space="preserve">(Figure </w:t>
      </w:r>
      <w:r>
        <w:t>2</w:t>
      </w:r>
      <w:r w:rsidRPr="004802C8">
        <w:t xml:space="preserve">). </w:t>
      </w:r>
      <w:ins w:id="27" w:author="Garcia, Sabrina (DFG)" w:date="2025-01-21T16:49:00Z" w16du:dateUtc="2025-01-22T01:49:00Z">
        <w:del w:id="28" w:author="Garcia, Sabrina (DFG) [2]" w:date="2025-02-06T11:42:00Z" w16du:dateUtc="2025-02-06T20:42:00Z">
          <w:r w:rsidR="00E27A0D" w:rsidDel="00C5515E">
            <w:delText xml:space="preserve">Data used to fit the </w:delText>
          </w:r>
        </w:del>
      </w:ins>
      <w:ins w:id="29" w:author="Garcia, Sabrina (DFG)" w:date="2025-01-21T16:51:00Z" w16du:dateUtc="2025-01-22T01:51:00Z">
        <w:del w:id="30" w:author="Garcia, Sabrina (DFG) [2]" w:date="2025-02-06T11:42:00Z" w16du:dateUtc="2025-02-06T20:42:00Z">
          <w:r w:rsidR="00074EB5" w:rsidDel="00C5515E">
            <w:delText>IPM</w:delText>
          </w:r>
        </w:del>
      </w:ins>
      <w:ins w:id="31" w:author="Garcia, Sabrina (DFG)" w:date="2025-01-21T16:49:00Z" w16du:dateUtc="2025-01-22T01:49:00Z">
        <w:del w:id="32" w:author="Garcia, Sabrina (DFG) [2]" w:date="2025-02-06T11:42:00Z" w16du:dateUtc="2025-02-06T20:42:00Z">
          <w:r w:rsidR="00E27A0D" w:rsidDel="00C5515E">
            <w:delText xml:space="preserve"> include juvenile abundance data from a marine survey, run reconstruction data from adult chum salmon returning to the Yukon River to spawn, and environmental cov</w:delText>
          </w:r>
        </w:del>
      </w:ins>
      <w:ins w:id="33" w:author="Garcia, Sabrina (DFG)" w:date="2025-01-21T16:50:00Z" w16du:dateUtc="2025-01-22T01:50:00Z">
        <w:del w:id="34" w:author="Garcia, Sabrina (DFG) [2]" w:date="2025-02-06T11:42:00Z" w16du:dateUtc="2025-02-06T20:42:00Z">
          <w:r w:rsidR="00E27A0D" w:rsidDel="00C5515E">
            <w:delText xml:space="preserve">ariates </w:delText>
          </w:r>
        </w:del>
      </w:ins>
      <w:ins w:id="35" w:author="Garcia, Sabrina (DFG)" w:date="2025-01-21T16:51:00Z" w16du:dateUtc="2025-01-22T01:51:00Z">
        <w:del w:id="36" w:author="Garcia, Sabrina (DFG) [2]" w:date="2025-02-06T11:42:00Z" w16du:dateUtc="2025-02-06T20:42:00Z">
          <w:r w:rsidR="00074EB5" w:rsidDel="00C5515E">
            <w:delText>spanning brood years 2002 – 2022.</w:delText>
          </w:r>
        </w:del>
      </w:ins>
      <w:commentRangeEnd w:id="4"/>
      <w:r w:rsidR="00625162">
        <w:rPr>
          <w:rStyle w:val="CommentReference"/>
        </w:rPr>
        <w:commentReference w:id="4"/>
      </w:r>
    </w:p>
    <w:p w14:paraId="2D4E2650" w14:textId="130C1033" w:rsidR="00482A06" w:rsidRPr="004802C8" w:rsidRDefault="00482A06" w:rsidP="00482A06">
      <w:pPr>
        <w:ind w:firstLine="360"/>
      </w:pPr>
      <w:r w:rsidRPr="004802C8">
        <w:t xml:space="preserve">The number of Chum salmon surviving from an egg to the end of their first </w:t>
      </w:r>
      <w:del w:id="37" w:author="Garcia, Sabrina (DFG)" w:date="2025-01-21T15:00:00Z" w16du:dateUtc="2025-01-22T00:00:00Z">
        <w:r w:rsidRPr="004802C8" w:rsidDel="002246BD">
          <w:delText xml:space="preserve">ocean </w:delText>
        </w:r>
      </w:del>
      <w:r w:rsidRPr="004802C8">
        <w:t>summer</w:t>
      </w:r>
      <w:ins w:id="38" w:author="Garcia, Sabrina (DFG)" w:date="2025-01-21T15:00:00Z" w16du:dateUtc="2025-01-22T00:00:00Z">
        <w:r w:rsidR="002246BD">
          <w:t xml:space="preserve"> in the ocean</w:t>
        </w:r>
      </w:ins>
      <w:r w:rsidRPr="004802C8">
        <w:t xml:space="preserve">, </w:t>
      </w:r>
      <w:proofErr w:type="spellStart"/>
      <w:proofErr w:type="gramStart"/>
      <w:r w:rsidRPr="004802C8">
        <w:t>N</w:t>
      </w:r>
      <w:r w:rsidRPr="004802C8">
        <w:rPr>
          <w:vertAlign w:val="subscript"/>
        </w:rPr>
        <w:t>t,s</w:t>
      </w:r>
      <w:proofErr w:type="spellEnd"/>
      <w:proofErr w:type="gramEnd"/>
      <w:r w:rsidRPr="004802C8">
        <w:rPr>
          <w:vertAlign w:val="subscript"/>
        </w:rPr>
        <w:t>=j</w:t>
      </w:r>
      <w:ins w:id="39" w:author="Garcia, Sabrina (DFG)" w:date="2025-01-21T15:00:00Z" w16du:dateUtc="2025-01-22T00:00:00Z">
        <w:r w:rsidR="002246BD">
          <w:rPr>
            <w:vertAlign w:val="subscript"/>
          </w:rPr>
          <w:t>,</w:t>
        </w:r>
      </w:ins>
      <w:r w:rsidRPr="004802C8">
        <w:t xml:space="preserve"> depend</w:t>
      </w:r>
      <w:ins w:id="40" w:author="Garcia, Sabrina (DFG) [2]" w:date="2025-02-06T11:42:00Z" w16du:dateUtc="2025-02-06T20:42:00Z">
        <w:r w:rsidR="00C5515E">
          <w:t>s</w:t>
        </w:r>
      </w:ins>
      <w:del w:id="41" w:author="Garcia, Sabrina (DFG) [2]" w:date="2025-02-06T11:42:00Z" w16du:dateUtc="2025-02-06T20:42:00Z">
        <w:r w:rsidRPr="004802C8" w:rsidDel="00C5515E">
          <w:delText>ed</w:delText>
        </w:r>
      </w:del>
      <w:r w:rsidRPr="004802C8">
        <w:t xml:space="preserve"> </w:t>
      </w:r>
      <w:del w:id="42" w:author="Garcia, Sabrina (DFG) [2]" w:date="2025-02-06T11:42:00Z" w16du:dateUtc="2025-02-06T20:42:00Z">
        <w:r w:rsidRPr="004802C8" w:rsidDel="00C5515E">
          <w:delText>up</w:delText>
        </w:r>
      </w:del>
      <w:r w:rsidRPr="004802C8">
        <w:t xml:space="preserve">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2A209ADD" w14:textId="77777777" w:rsidR="00482A06" w:rsidRPr="000659EB" w:rsidRDefault="00482A06" w:rsidP="00482A06">
      <w:pPr>
        <w:pStyle w:val="NormalWeb"/>
        <w:spacing w:before="0" w:beforeAutospacing="0" w:after="0" w:afterAutospacing="0"/>
        <w:ind w:firstLine="720"/>
        <w:jc w:val="center"/>
      </w:pPr>
      <w:proofErr w:type="spellStart"/>
      <w:proofErr w:type="gramStart"/>
      <w:r w:rsidRPr="004802C8">
        <w:t>N</w:t>
      </w:r>
      <w:r w:rsidRPr="004802C8">
        <w:rPr>
          <w:vertAlign w:val="subscript"/>
        </w:rPr>
        <w:t>t,s</w:t>
      </w:r>
      <w:proofErr w:type="spellEnd"/>
      <w:proofErr w:type="gram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3FE1D4EB" w14:textId="77777777" w:rsidR="00482A06" w:rsidRPr="004802C8" w:rsidRDefault="00482A06" w:rsidP="00482A06">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 xml:space="preserve">was calculated using a </w:t>
      </w:r>
      <w:proofErr w:type="spellStart"/>
      <w:r w:rsidRPr="004802C8">
        <w:t>Beverton</w:t>
      </w:r>
      <w:proofErr w:type="spellEnd"/>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55B223E5" w14:textId="77777777" w:rsidR="00482A06" w:rsidRPr="004802C8" w:rsidRDefault="00000000" w:rsidP="00482A06">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482A06" w:rsidRPr="004802C8">
        <w:t xml:space="preserve">        Eq. 4.2</w:t>
      </w:r>
    </w:p>
    <w:p w14:paraId="2E17F0F1" w14:textId="77777777" w:rsidR="00482A06" w:rsidRPr="004802C8" w:rsidRDefault="00482A06" w:rsidP="00482A06">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proofErr w:type="spellStart"/>
      <w:r>
        <w:t>s</w:t>
      </w:r>
      <w:proofErr w:type="spellEnd"/>
      <w:r w:rsidRPr="004802C8">
        <w:t xml:space="preserve"> the carrying capacity, or the maximum number of individuals that could survive </w:t>
      </w:r>
      <w:r>
        <w:t>to the end of</w:t>
      </w:r>
      <w:r w:rsidRPr="004802C8">
        <w:t xml:space="preserve"> </w:t>
      </w:r>
      <w:r>
        <w:t>each</w:t>
      </w:r>
      <w:r w:rsidRPr="004802C8">
        <w:t xml:space="preserve"> life stage. </w:t>
      </w:r>
      <w:commentRangeStart w:id="43"/>
      <w:r w:rsidRPr="004802C8">
        <w:t>The productivity parameter was estimated conditional on environmental covariates</w:t>
      </w:r>
      <w:commentRangeEnd w:id="43"/>
      <w:r w:rsidR="00D166C9">
        <w:rPr>
          <w:rStyle w:val="CommentReference"/>
        </w:rPr>
        <w:commentReference w:id="43"/>
      </w:r>
      <w:r w:rsidRPr="004802C8">
        <w:t xml:space="preserve"> (</w:t>
      </w:r>
      <w:commentRangeStart w:id="44"/>
      <w:r w:rsidRPr="004802C8">
        <w:t>Table 1</w:t>
      </w:r>
      <w:commentRangeEnd w:id="44"/>
      <w:r w:rsidR="00C5515E">
        <w:rPr>
          <w:rStyle w:val="CommentReference"/>
        </w:rPr>
        <w:commentReference w:id="44"/>
      </w:r>
      <w:r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which represented the mean survival rate</w:t>
      </w:r>
      <w:r>
        <w:t xml:space="preserve"> (in logit space)</w:t>
      </w:r>
      <w:r w:rsidRPr="004802C8">
        <w:t xml:space="preserve"> at low density.</w:t>
      </w:r>
    </w:p>
    <w:p w14:paraId="678324D7" w14:textId="77777777" w:rsidR="00482A06" w:rsidRPr="004802C8" w:rsidRDefault="00482A06" w:rsidP="00482A06">
      <w:pPr>
        <w:ind w:firstLine="360"/>
      </w:pPr>
      <w:r w:rsidRPr="004802C8">
        <w:t xml:space="preserve">      </w:t>
      </w:r>
    </w:p>
    <w:p w14:paraId="2D293D66" w14:textId="77777777" w:rsidR="00482A06" w:rsidRPr="004802C8" w:rsidRDefault="00000000" w:rsidP="00482A06">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482A06" w:rsidRPr="004802C8">
        <w:t xml:space="preserve">        Eq. 4.3</w:t>
      </w:r>
    </w:p>
    <w:p w14:paraId="22253E1C" w14:textId="77777777" w:rsidR="00482A06" w:rsidRPr="004802C8" w:rsidRDefault="00482A06" w:rsidP="00482A06">
      <w:pPr>
        <w:pStyle w:val="NormalWeb"/>
        <w:spacing w:before="0" w:beforeAutospacing="0" w:after="0" w:afterAutospacing="0"/>
        <w:ind w:firstLine="360"/>
      </w:pPr>
    </w:p>
    <w:p w14:paraId="09CC79AA" w14:textId="18D0764A" w:rsidR="00482A06" w:rsidRPr="004802C8" w:rsidRDefault="00482A06" w:rsidP="00482A06">
      <w:pPr>
        <w:pStyle w:val="NormalWeb"/>
        <w:spacing w:before="0" w:beforeAutospacing="0" w:after="0" w:afterAutospacing="0"/>
        <w:ind w:firstLine="360"/>
      </w:pPr>
      <w:r w:rsidRPr="004802C8">
        <w:t>Here, a matrix</w:t>
      </w:r>
      <w:ins w:id="45" w:author="Garcia, Sabrina (DFG)" w:date="2025-01-21T15:24:00Z" w16du:dateUtc="2025-01-22T00:24:00Z">
        <w:r w:rsidR="00EF100D">
          <w:t xml:space="preserve">, </w:t>
        </w:r>
      </w:ins>
      <w:moveTo w:id="46" w:author="Garcia, Sabrina (DFG)" w:date="2025-01-21T15:24:00Z" w16du:dateUtc="2025-01-22T00:24:00Z">
        <w:moveToRangeStart w:id="47" w:author="Garcia, Sabrina (DFG)" w:date="2025-01-21T15:24:00Z" w:name="move188365463"/>
        <m:oMath>
          <m:sSub>
            <m:sSubPr>
              <m:ctrlPr>
                <w:rPr>
                  <w:rFonts w:ascii="Cambria Math" w:hAnsi="Cambria Math"/>
                </w:rPr>
              </m:ctrlPr>
            </m:sSubPr>
            <m:e>
              <w:moveTo w:id="48" w:author="Garcia, Sabrina (DFG)" w:date="2025-01-21T15:24:00Z" w16du:dateUtc="2025-01-22T00:24:00Z">
                <m:r>
                  <m:rPr>
                    <m:sty m:val="p"/>
                  </m:rPr>
                  <w:rPr>
                    <w:rFonts w:ascii="Cambria Math" w:hAnsi="Cambria Math"/>
                  </w:rPr>
                  <m:t>X</m:t>
                </m:r>
              </w:moveTo>
            </m:e>
            <m:sub>
              <w:moveTo w:id="49" w:author="Garcia, Sabrina (DFG)" w:date="2025-01-21T15:24:00Z" w16du:dateUtc="2025-01-22T00:24:00Z">
                <m:r>
                  <m:rPr>
                    <m:sty m:val="p"/>
                  </m:rPr>
                  <w:rPr>
                    <w:rFonts w:ascii="Cambria Math" w:hAnsi="Cambria Math"/>
                  </w:rPr>
                  <m:t>s,c,t</m:t>
                </m:r>
              </w:moveTo>
            </m:sub>
          </m:sSub>
          <w:moveTo w:id="50" w:author="Garcia, Sabrina (DFG)" w:date="2025-01-21T15:24:00Z" w16du:dateUtc="2025-01-22T00:24:00Z">
            <m:r>
              <m:rPr>
                <m:sty m:val="p"/>
              </m:rPr>
              <w:rPr>
                <w:rFonts w:ascii="Cambria Math" w:hAnsi="Cambria Math"/>
              </w:rPr>
              <m:t>,</m:t>
            </m:r>
            <w:del w:id="51" w:author="Garcia, Sabrina (DFG)" w:date="2025-01-21T15:24:00Z" w16du:dateUtc="2025-01-22T00:24:00Z">
              <m:r>
                <m:rPr>
                  <m:sty m:val="p"/>
                </m:rPr>
                <w:rPr>
                  <w:rFonts w:ascii="Cambria Math" w:hAnsi="Cambria Math"/>
                </w:rPr>
                <m:t xml:space="preserve"> </m:t>
              </m:r>
            </w:del>
          </w:moveTo>
        </m:oMath>
        <w:moveToRangeEnd w:id="47"/>
        <w:r w:rsidRPr="004802C8">
          <w:t xml:space="preserve"> of mean-scaled covariate values </w:t>
        </w:r>
        <w:r w:rsidRPr="000659EB">
          <w:rPr>
            <w:i/>
            <w:iCs/>
          </w:rPr>
          <w:t>c</w:t>
        </w:r>
        <w:r w:rsidRPr="004802C8">
          <w:t xml:space="preserve">, </w:t>
        </w:r>
        <w:moveFrom w:id="52" w:author="Garcia, Sabrina (DFG)" w:date="2025-01-21T15:24:00Z" w16du:dateUtc="2025-01-22T00:24:00Z">
          <w:moveFromRangeStart w:id="53" w:author="Garcia, Sabrina (DFG)" w:date="2025-01-21T15:24:00Z" w:name="move188365463"/>
          <m:oMath>
            <m:sSub>
              <m:sSubPr>
                <m:ctrlPr>
                  <w:rPr>
                    <w:rFonts w:ascii="Cambria Math" w:hAnsi="Cambria Math"/>
                  </w:rPr>
                </m:ctrlPr>
              </m:sSubPr>
              <m:e>
                <w:moveFrom w:id="54" w:author="Garcia, Sabrina (DFG)" w:date="2025-01-21T15:24:00Z" w16du:dateUtc="2025-01-22T00:24:00Z">
                  <m:r>
                    <m:rPr>
                      <m:sty m:val="p"/>
                    </m:rPr>
                    <w:rPr>
                      <w:rFonts w:ascii="Cambria Math" w:hAnsi="Cambria Math"/>
                    </w:rPr>
                    <m:t>X</m:t>
                  </m:r>
                </w:moveFrom>
              </m:e>
              <m:sub>
                <w:moveFrom w:id="55" w:author="Garcia, Sabrina (DFG)" w:date="2025-01-21T15:24:00Z" w16du:dateUtc="2025-01-22T00:24:00Z">
                  <m:r>
                    <m:rPr>
                      <m:sty m:val="p"/>
                    </m:rPr>
                    <w:rPr>
                      <w:rFonts w:ascii="Cambria Math" w:hAnsi="Cambria Math"/>
                    </w:rPr>
                    <m:t>s,c,t</m:t>
                  </m:r>
                </w:moveFrom>
              </m:sub>
            </m:sSub>
            <w:moveFrom w:id="56" w:author="Garcia, Sabrina (DFG)" w:date="2025-01-21T15:24:00Z" w16du:dateUtc="2025-01-22T00:24:00Z">
              <m:r>
                <m:rPr>
                  <m:sty m:val="p"/>
                </m:rPr>
                <w:rPr>
                  <w:rFonts w:ascii="Cambria Math" w:hAnsi="Cambria Math"/>
                </w:rPr>
                <m:t xml:space="preserve">, </m:t>
              </m:r>
            </w:moveFrom>
          </m:oMath>
          <w:moveFromRangeEnd w:id="53"/>
          <w:r w:rsidRPr="004802C8">
            <w:t>w</w:t>
          </w:r>
          <w:ins w:id="57" w:author="Garcia, Sabrina (DFG)" w:date="2025-01-21T15:24:00Z" w16du:dateUtc="2025-01-22T00:24:00Z">
            <w:r w:rsidR="00EF100D">
              <w:t>as</w:t>
            </w:r>
          </w:ins>
          <w:del w:id="58" w:author="Garcia, Sabrina (DFG)" w:date="2025-01-21T15:24:00Z" w16du:dateUtc="2025-01-22T00:24:00Z">
            <w:r w:rsidRPr="004802C8" w:rsidDel="00EF100D">
              <w:delText>ere</w:delText>
            </w:r>
          </w:del>
          <w:r w:rsidRPr="004802C8">
            <w:t xml:space="preserve"> multiplied by an associated coefficient</w:t>
          </w:r>
          <w:ins w:id="59" w:author="Garcia, Sabrina (DFG) [2]" w:date="2025-02-06T11:45:00Z" w16du:dateUtc="2025-02-06T20:45:00Z">
            <w:r w:rsidR="00C5515E">
              <w:t xml:space="preserve"> vector,</w:t>
            </w:r>
          </w:ins>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ins w:id="60" w:author="Garcia, Sabrina (DFG)" w:date="2025-01-21T15:24:00Z" w16du:dateUtc="2025-01-22T00:24:00Z">
            <w:r w:rsidR="00EF100D">
              <w:t>-</w:t>
            </w:r>
          </w:ins>
          <w:del w:id="61" w:author="Garcia, Sabrina (DFG)" w:date="2025-01-21T15:24:00Z" w16du:dateUtc="2025-01-22T00:24:00Z">
            <w:r w:rsidRPr="004802C8" w:rsidDel="00EF100D">
              <w:delText xml:space="preserve"> </w:delText>
            </w:r>
          </w:del>
          <w:r w:rsidRPr="004802C8">
            <w:t xml:space="preserve">specific survival rates. </w:t>
          </w:r>
        </w:moveFrom>
      </w:moveTo>
    </w:p>
    <w:p w14:paraId="046418CC" w14:textId="11FCD4A7" w:rsidR="00482A06" w:rsidRPr="004802C8" w:rsidRDefault="00482A06" w:rsidP="00482A06">
      <w:pPr>
        <w:pStyle w:val="NormalWeb"/>
        <w:spacing w:before="0" w:beforeAutospacing="0" w:after="0" w:afterAutospacing="0"/>
        <w:ind w:firstLine="360"/>
      </w:pPr>
      <w:r w:rsidRPr="004802C8">
        <w:t>Upon surviving their first summer at sea,</w:t>
      </w:r>
      <w:ins w:id="62" w:author="Garcia, Sabrina (DFG) [2]" w:date="2025-02-06T11:46:00Z" w16du:dateUtc="2025-02-06T20:46:00Z">
        <w:r w:rsidR="00C5515E">
          <w:t xml:space="preserve"> fall</w:t>
        </w:r>
      </w:ins>
      <w:r w:rsidRPr="004802C8">
        <w:t xml:space="preserve"> </w:t>
      </w:r>
      <w:r>
        <w:t>C</w:t>
      </w:r>
      <w:r w:rsidRPr="004802C8">
        <w:t>hum salmon migrate to the Eastern Aleutian Islands and Western Gulf of Alaska</w:t>
      </w:r>
      <w:ins w:id="63" w:author="Garcia, Sabrina (DFG)" w:date="2025-01-21T15:30:00Z" w16du:dateUtc="2025-01-22T00:30:00Z">
        <w:r w:rsidR="00600DF3">
          <w:t xml:space="preserve"> (GOA)</w:t>
        </w:r>
      </w:ins>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w:t>
      </w:r>
      <w:del w:id="64" w:author="Garcia, Sabrina (DFG) [2]" w:date="2025-02-06T11:51:00Z" w16du:dateUtc="2025-02-06T20:51:00Z">
        <w:r w:rsidRPr="004802C8" w:rsidDel="00C5515E">
          <w:delText xml:space="preserve">in the GOA </w:delText>
        </w:r>
      </w:del>
      <w:r w:rsidRPr="004802C8">
        <w:t xml:space="preserve">is hypothesized </w:t>
      </w:r>
      <w:r>
        <w:t>to be</w:t>
      </w:r>
      <w:r w:rsidRPr="004802C8">
        <w:t xml:space="preserve"> a critical</w:t>
      </w:r>
      <w:ins w:id="65" w:author="Garcia, Sabrina (DFG) [2]" w:date="2025-02-06T11:48:00Z" w16du:dateUtc="2025-02-06T20:48:00Z">
        <w:r w:rsidR="00C5515E">
          <w:t xml:space="preserve"> period in the</w:t>
        </w:r>
      </w:ins>
      <w:r w:rsidRPr="004802C8">
        <w:t xml:space="preserve"> life stage </w:t>
      </w:r>
      <w:del w:id="66" w:author="Garcia, Sabrina (DFG) [2]" w:date="2025-02-06T11:48:00Z" w16du:dateUtc="2025-02-06T20:48:00Z">
        <w:r w:rsidRPr="004802C8" w:rsidDel="00C5515E">
          <w:delText>step</w:delText>
        </w:r>
      </w:del>
      <w:ins w:id="67" w:author="Garcia, Sabrina (DFG) [2]" w:date="2025-02-06T11:48:00Z" w16du:dateUtc="2025-02-06T20:48:00Z">
        <w:r w:rsidR="00C5515E">
          <w:t xml:space="preserve">of </w:t>
        </w:r>
      </w:ins>
      <w:ins w:id="68" w:author="Garcia, Sabrina (DFG) [2]" w:date="2025-02-06T11:49:00Z" w16du:dateUtc="2025-02-06T20:49:00Z">
        <w:r w:rsidR="00C5515E">
          <w:t>juvenile salmon (</w:t>
        </w:r>
      </w:ins>
      <w:commentRangeStart w:id="69"/>
      <w:commentRangeStart w:id="70"/>
      <w:ins w:id="71" w:author="Garcia, Sabrina (DFG) [2]" w:date="2025-02-06T11:50:00Z" w16du:dateUtc="2025-02-06T20:50:00Z">
        <w:r w:rsidR="00C5515E">
          <w:t>Beamish and Mahnken 2001</w:t>
        </w:r>
      </w:ins>
      <w:commentRangeEnd w:id="69"/>
      <w:ins w:id="72" w:author="Garcia, Sabrina (DFG) [2]" w:date="2025-02-06T11:51:00Z" w16du:dateUtc="2025-02-06T20:51:00Z">
        <w:r w:rsidR="00C5515E">
          <w:rPr>
            <w:rStyle w:val="CommentReference"/>
          </w:rPr>
          <w:commentReference w:id="69"/>
        </w:r>
        <w:commentRangeEnd w:id="70"/>
        <w:r w:rsidR="00C5515E">
          <w:rPr>
            <w:rStyle w:val="CommentReference"/>
          </w:rPr>
          <w:commentReference w:id="70"/>
        </w:r>
      </w:ins>
      <w:ins w:id="73" w:author="Garcia, Sabrina (DFG) [2]" w:date="2025-02-06T11:50:00Z" w16du:dateUtc="2025-02-06T20:50:00Z">
        <w:r w:rsidR="00C5515E">
          <w:t>, Farley et al. 2007)</w:t>
        </w:r>
      </w:ins>
      <w:r>
        <w:t>.</w:t>
      </w:r>
      <w:r w:rsidRPr="004802C8">
        <w:t xml:space="preserve"> </w:t>
      </w:r>
      <w:r>
        <w:t>T</w:t>
      </w:r>
      <w:r w:rsidRPr="004802C8">
        <w:t>hus</w:t>
      </w:r>
      <w:r>
        <w:t>,</w:t>
      </w:r>
      <w:r w:rsidRPr="004802C8">
        <w:t xml:space="preserve"> </w:t>
      </w:r>
      <w:r>
        <w:t>survival was</w:t>
      </w:r>
      <w:r w:rsidRPr="004802C8">
        <w:t xml:space="preserve"> estimated during the first winter at sea, </w:t>
      </w:r>
      <m:oMath>
        <m:r>
          <m:rPr>
            <m:sty m:val="p"/>
          </m:rPr>
          <w:rPr>
            <w:rFonts w:ascii="Cambria Math" w:hAnsi="Cambria Math"/>
          </w:rPr>
          <m:t>κ</m:t>
        </m:r>
      </m:oMath>
      <w:proofErr w:type="gramStart"/>
      <w:r w:rsidRPr="004802C8">
        <w:rPr>
          <w:vertAlign w:val="subscript"/>
        </w:rPr>
        <w:t>t,s</w:t>
      </w:r>
      <w:proofErr w:type="gramEnd"/>
      <w:r w:rsidRPr="004802C8">
        <w:rPr>
          <w:vertAlign w:val="subscript"/>
        </w:rPr>
        <w:t xml:space="preserve">=m. </w:t>
      </w:r>
      <w:r w:rsidRPr="004802C8">
        <w:t xml:space="preserve"> Survival during the first winter at sea was estimated using the </w:t>
      </w:r>
      <w:proofErr w:type="spellStart"/>
      <w:r w:rsidRPr="004802C8">
        <w:t>Beverton</w:t>
      </w:r>
      <w:proofErr w:type="spellEnd"/>
      <w:r w:rsidRPr="004802C8">
        <w:t>-Holt transition function described above (Eq. 4.2)</w:t>
      </w:r>
      <w:ins w:id="74" w:author="Garcia, Sabrina (DFG) [2]" w:date="2025-02-06T11:51:00Z" w16du:dateUtc="2025-02-06T20:51:00Z">
        <w:r w:rsidR="00C5515E">
          <w:t>,</w:t>
        </w:r>
      </w:ins>
      <w:r w:rsidRPr="004802C8">
        <w:t xml:space="preserve"> and the productivity parameter, which informs </w:t>
      </w:r>
      <w:r>
        <w:t xml:space="preserve">the maximum </w:t>
      </w:r>
      <w:r w:rsidRPr="004802C8">
        <w:t>survival</w:t>
      </w:r>
      <w:r>
        <w:t xml:space="preserve"> rate</w:t>
      </w:r>
      <w:r w:rsidRPr="004802C8">
        <w:t xml:space="preserve">, was estimated conditional on </w:t>
      </w:r>
      <w:commentRangeStart w:id="75"/>
      <w:ins w:id="76" w:author="Garcia, Sabrina (DFG) [2]" w:date="2025-02-06T11:56:00Z" w16du:dateUtc="2025-02-06T20:56:00Z">
        <w:r w:rsidR="009E3A8A">
          <w:t>the cumulative degree days in the eastern Aleutian Islands</w:t>
        </w:r>
      </w:ins>
      <w:commentRangeEnd w:id="75"/>
      <w:ins w:id="77" w:author="Garcia, Sabrina (DFG) [2]" w:date="2025-02-06T11:57:00Z" w16du:dateUtc="2025-02-06T20:57:00Z">
        <w:r w:rsidR="009E3A8A">
          <w:rPr>
            <w:rStyle w:val="CommentReference"/>
          </w:rPr>
          <w:commentReference w:id="75"/>
        </w:r>
      </w:ins>
      <w:ins w:id="78" w:author="Garcia, Sabrina (DFG) [2]" w:date="2025-02-06T11:56:00Z" w16du:dateUtc="2025-02-06T20:56:00Z">
        <w:r w:rsidR="009E3A8A">
          <w:t xml:space="preserve"> </w:t>
        </w:r>
      </w:ins>
      <w:del w:id="79" w:author="Garcia, Sabrina (DFG) [2]" w:date="2025-02-06T11:56:00Z" w16du:dateUtc="2025-02-06T20:56:00Z">
        <w:r w:rsidRPr="004802C8" w:rsidDel="009E3A8A">
          <w:delText xml:space="preserve">environmental covariates </w:delText>
        </w:r>
      </w:del>
      <w:ins w:id="80" w:author="Garcia, Sabrina (DFG) [2]" w:date="2025-02-06T11:56:00Z" w16du:dateUtc="2025-02-06T20:56:00Z">
        <w:r w:rsidR="009E3A8A">
          <w:t xml:space="preserve">as </w:t>
        </w:r>
      </w:ins>
      <w:r w:rsidRPr="004802C8">
        <w:t>described in Table</w:t>
      </w:r>
      <w:del w:id="81" w:author="Garcia, Sabrina (DFG) [2]" w:date="2025-02-06T11:51:00Z" w16du:dateUtc="2025-02-06T20:51:00Z">
        <w:r w:rsidRPr="004802C8" w:rsidDel="00C5515E">
          <w:delText xml:space="preserve"> 1</w:delText>
        </w:r>
      </w:del>
      <w:ins w:id="82" w:author="Garcia, Sabrina (DFG) [2]" w:date="2025-02-06T11:51:00Z" w16du:dateUtc="2025-02-06T20:51:00Z">
        <w:r w:rsidR="00C5515E">
          <w:t>2</w:t>
        </w:r>
      </w:ins>
      <w:r w:rsidRPr="004802C8">
        <w:t xml:space="preserve"> </w:t>
      </w:r>
      <w:del w:id="83" w:author="Garcia, Sabrina (DFG) [2]" w:date="2025-02-06T11:56:00Z" w16du:dateUtc="2025-02-06T20:56:00Z">
        <w:r w:rsidRPr="004802C8" w:rsidDel="009E3A8A">
          <w:delText>for the marine stage</w:delText>
        </w:r>
      </w:del>
      <w:r w:rsidRPr="004802C8">
        <w:t xml:space="preserve">. </w:t>
      </w:r>
      <w:proofErr w:type="gramStart"/>
      <w:r>
        <w:t>Survival</w:t>
      </w:r>
      <w:proofErr w:type="gramEnd"/>
      <w:r>
        <w:t xml:space="preserve"> from the first winter at sea, </w:t>
      </w:r>
      <m:oMath>
        <m:r>
          <m:rPr>
            <m:sty m:val="p"/>
          </m:rPr>
          <w:rPr>
            <w:rFonts w:ascii="Cambria Math" w:hAnsi="Cambria Math"/>
          </w:rPr>
          <m:t>κ</m:t>
        </m:r>
      </m:oMath>
      <w:r w:rsidRPr="004802C8">
        <w:rPr>
          <w:vertAlign w:val="subscript"/>
        </w:rPr>
        <w:t>t,s=m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0F17F9C4" w14:textId="77777777" w:rsidR="00482A06" w:rsidRPr="004802C8" w:rsidRDefault="00000000" w:rsidP="00482A06">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82A06" w:rsidRPr="004802C8">
        <w:t xml:space="preserve">= </w:t>
      </w:r>
      <m:oMath>
        <m:r>
          <m:rPr>
            <m:sty m:val="p"/>
          </m:rPr>
          <w:rPr>
            <w:rFonts w:ascii="Cambria Math" w:hAnsi="Cambria Math"/>
          </w:rPr>
          <m:t>κ</m:t>
        </m:r>
      </m:oMath>
      <w:proofErr w:type="gramStart"/>
      <w:r w:rsidR="00482A06" w:rsidRPr="004802C8">
        <w:rPr>
          <w:vertAlign w:val="subscript"/>
        </w:rPr>
        <w:t>t,s</w:t>
      </w:r>
      <w:proofErr w:type="gramEnd"/>
      <w:r w:rsidR="00482A06" w:rsidRPr="004802C8">
        <w:rPr>
          <w:vertAlign w:val="subscript"/>
        </w:rPr>
        <w:t>=m *</w:t>
      </w:r>
      <w:r w:rsidR="00482A06" w:rsidRPr="004802C8">
        <w:t xml:space="preserve"> </w:t>
      </w:r>
      <w:proofErr w:type="spellStart"/>
      <w:r w:rsidR="00482A06" w:rsidRPr="004802C8">
        <w:t>N</w:t>
      </w:r>
      <w:r w:rsidR="00482A06" w:rsidRPr="004802C8">
        <w:rPr>
          <w:vertAlign w:val="subscript"/>
        </w:rPr>
        <w:t>t,s</w:t>
      </w:r>
      <w:proofErr w:type="spellEnd"/>
      <w:r w:rsidR="00482A06" w:rsidRPr="004802C8">
        <w:rPr>
          <w:vertAlign w:val="subscript"/>
        </w:rPr>
        <w:t>=j</w:t>
      </w:r>
      <w:r w:rsidR="00482A06" w:rsidRPr="004802C8">
        <w:t xml:space="preserve">                  Eq. 4.4</w:t>
      </w:r>
    </w:p>
    <w:p w14:paraId="25D59BC3" w14:textId="79B7BFBD" w:rsidR="00482A06" w:rsidRPr="004802C8" w:rsidRDefault="00482A06" w:rsidP="00482A06">
      <w:pPr>
        <w:pStyle w:val="NormalWeb"/>
        <w:spacing w:before="0" w:beforeAutospacing="0" w:after="0" w:afterAutospacing="0"/>
        <w:ind w:firstLine="360"/>
      </w:pPr>
      <w:r w:rsidRPr="004802C8">
        <w:t xml:space="preserve">The number of fish returning to the Yukon River </w:t>
      </w:r>
      <w:r>
        <w:t>are based on calendar year, which is indexed by</w:t>
      </w:r>
      <w:r w:rsidRPr="004802C8">
        <w:t xml:space="preserve"> </w:t>
      </w:r>
      <m:oMath>
        <m:r>
          <w:rPr>
            <w:rFonts w:ascii="Cambria Math" w:hAnsi="Cambria Math"/>
          </w:rPr>
          <m:t>y=t+a+1</m:t>
        </m:r>
      </m:oMath>
      <w:r>
        <w:t>. The number of returning fish,</w:t>
      </w:r>
      <w:r w:rsidRPr="004802C8">
        <w:t xml:space="preserve"> </w:t>
      </w:r>
      <w:proofErr w:type="spellStart"/>
      <w:proofErr w:type="gramStart"/>
      <w:r w:rsidRPr="004802C8">
        <w:t>N</w:t>
      </w:r>
      <w:r>
        <w:rPr>
          <w:vertAlign w:val="subscript"/>
        </w:rPr>
        <w:t>y</w:t>
      </w:r>
      <w:r w:rsidRPr="004802C8">
        <w:rPr>
          <w:vertAlign w:val="subscript"/>
        </w:rPr>
        <w:t>,s</w:t>
      </w:r>
      <w:proofErr w:type="spellEnd"/>
      <w:proofErr w:type="gramEnd"/>
      <w:r w:rsidRPr="004802C8">
        <w:rPr>
          <w:vertAlign w:val="subscript"/>
        </w:rPr>
        <w:t>=</w:t>
      </w:r>
      <w:proofErr w:type="spellStart"/>
      <w:r w:rsidRPr="004802C8">
        <w:rPr>
          <w:vertAlign w:val="subscript"/>
        </w:rPr>
        <w:t>r,a</w:t>
      </w:r>
      <w:proofErr w:type="spellEnd"/>
      <w:r>
        <w:t xml:space="preserve">, </w:t>
      </w:r>
      <w:r w:rsidRPr="004802C8">
        <w:t>depended on age</w:t>
      </w:r>
      <w:ins w:id="84" w:author="Garcia, Sabrina (DFG)" w:date="2025-01-21T15:35:00Z" w16du:dateUtc="2025-01-22T00:35:00Z">
        <w:r w:rsidR="00290651">
          <w:t>-</w:t>
        </w:r>
      </w:ins>
      <w:del w:id="85" w:author="Garcia, Sabrina (DFG)" w:date="2025-01-21T15:35:00Z" w16du:dateUtc="2025-01-22T00:35:00Z">
        <w:r w:rsidRPr="004802C8" w:rsidDel="00290651">
          <w:delText xml:space="preserve"> </w:delText>
        </w:r>
      </w:del>
      <w:r w:rsidRPr="004802C8">
        <w:t xml:space="preserve">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ins w:id="86" w:author="Garcia, Sabrina (DFG)" w:date="2025-01-21T15:35:00Z" w16du:dateUtc="2025-01-22T00:35:00Z">
        <w:r w:rsidR="00290651">
          <w:rPr>
            <w:vertAlign w:val="subscript"/>
          </w:rPr>
          <w:t>,</w:t>
        </w:r>
      </w:ins>
      <w:r w:rsidRPr="004802C8">
        <w:rPr>
          <w:vertAlign w:val="subscript"/>
        </w:rPr>
        <w:t xml:space="preserve"> </w:t>
      </w:r>
      <w:r w:rsidRPr="004802C8">
        <w:t xml:space="preserve">and the proportion of fish that </w:t>
      </w:r>
      <w:ins w:id="87" w:author="Garcia, Sabrina (DFG) [2]" w:date="2025-02-06T12:07:00Z" w16du:dateUtc="2025-02-06T21:07:00Z">
        <w:r w:rsidR="00D80583">
          <w:t xml:space="preserve">mature and </w:t>
        </w:r>
      </w:ins>
      <w:r w:rsidRPr="004802C8">
        <w:t xml:space="preserve">return to spawn </w:t>
      </w:r>
      <w:r>
        <w:t>from</w:t>
      </w:r>
      <w:r w:rsidRPr="004802C8">
        <w:t xml:space="preserve"> each </w:t>
      </w:r>
      <w:r>
        <w:t>brood year</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0EC54D3A" w14:textId="77777777" w:rsidR="00482A06" w:rsidRPr="004802C8" w:rsidRDefault="00482A06" w:rsidP="00482A06">
      <w:pPr>
        <w:pStyle w:val="NormalWeb"/>
        <w:spacing w:before="0" w:beforeAutospacing="0" w:after="0" w:afterAutospacing="0"/>
        <w:jc w:val="center"/>
      </w:pPr>
    </w:p>
    <w:p w14:paraId="42306530" w14:textId="77777777" w:rsidR="00482A06" w:rsidRPr="004802C8" w:rsidRDefault="00000000" w:rsidP="00482A0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482A06"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482A06" w:rsidRPr="004802C8">
        <w:t xml:space="preserve">          Eq. 4.5</w:t>
      </w:r>
    </w:p>
    <w:p w14:paraId="55A6C857" w14:textId="77777777" w:rsidR="00482A06" w:rsidRPr="004802C8" w:rsidRDefault="00482A06" w:rsidP="00482A06">
      <w:pPr>
        <w:pStyle w:val="NormalWeb"/>
        <w:spacing w:before="0" w:beforeAutospacing="0" w:after="0" w:afterAutospacing="0"/>
      </w:pPr>
    </w:p>
    <w:p w14:paraId="7A608CA4" w14:textId="017FC988" w:rsidR="00482A06" w:rsidRPr="004802C8" w:rsidRDefault="00482A06" w:rsidP="00482A06">
      <w:pPr>
        <w:pStyle w:val="NormalWeb"/>
        <w:spacing w:before="0" w:beforeAutospacing="0" w:after="0" w:afterAutospacing="0"/>
      </w:pPr>
      <w:r w:rsidRPr="004802C8">
        <w:t xml:space="preserve">We assumed a </w:t>
      </w:r>
      <w:r>
        <w:t xml:space="preserve">fixed </w:t>
      </w:r>
      <w:r w:rsidRPr="004802C8">
        <w:t xml:space="preserve">natural mortality for ages </w:t>
      </w:r>
      <w:commentRangeStart w:id="88"/>
      <w:r w:rsidRPr="004802C8">
        <w:t>4-6</w:t>
      </w:r>
      <w:commentRangeEnd w:id="88"/>
      <w:r w:rsidR="00D80583">
        <w:rPr>
          <w:rStyle w:val="CommentReference"/>
        </w:rPr>
        <w:commentReference w:id="88"/>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commentRangeStart w:id="89"/>
      <w:r w:rsidRPr="004802C8">
        <w:t>where the annual mortality</w:t>
      </w:r>
      <w:r>
        <w:t xml:space="preserve"> rate</w:t>
      </w:r>
      <w:r w:rsidRPr="004802C8">
        <w:t xml:space="preserve"> was 0.06</w:t>
      </w:r>
      <w:r>
        <w:t xml:space="preserve">. </w:t>
      </w:r>
      <w:commentRangeEnd w:id="89"/>
      <w:r w:rsidR="00D80583">
        <w:rPr>
          <w:rStyle w:val="CommentReference"/>
        </w:rPr>
        <w:commentReference w:id="89"/>
      </w:r>
      <w:r>
        <w:t>T</w:t>
      </w:r>
      <w:r w:rsidRPr="004802C8">
        <w:t xml:space="preserve">his represents the assumption that older fish had a higher marine mortality than younger fish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Pr="004802C8">
        <w:t xml:space="preserve">, but that overall ocean mortality after the first winter at sea was low. </w:t>
      </w:r>
      <w:r>
        <w:t xml:space="preserve">The maturity schedule for Chum salmon was assumed to vary </w:t>
      </w:r>
      <w:ins w:id="90" w:author="Garcia, Sabrina (DFG) [2]" w:date="2025-02-06T12:10:00Z" w16du:dateUtc="2025-02-06T21:10:00Z">
        <w:r w:rsidR="00C62661">
          <w:t xml:space="preserve">randomly </w:t>
        </w:r>
      </w:ins>
      <w:r>
        <w:t>over time</w:t>
      </w:r>
      <w:del w:id="91" w:author="Garcia, Sabrina (DFG) [2]" w:date="2025-02-06T12:10:00Z" w16du:dateUtc="2025-02-06T21:10:00Z">
        <w:r w:rsidDel="00C62661">
          <w:delText xml:space="preserve"> randomly</w:delText>
        </w:r>
      </w:del>
      <w:r>
        <w:t xml:space="preserve">, relative to an average maturity schedule. </w:t>
      </w:r>
      <w:r w:rsidRPr="004802C8">
        <w:t xml:space="preserve">The proportion of fish </w:t>
      </w:r>
      <w:ins w:id="92" w:author="Garcia, Sabrina (DFG) [2]" w:date="2025-02-06T12:10:00Z" w16du:dateUtc="2025-02-06T21:10:00Z">
        <w:r w:rsidR="00C62661">
          <w:t xml:space="preserve">maturing and </w:t>
        </w:r>
      </w:ins>
      <w:r w:rsidRPr="004802C8">
        <w:t xml:space="preserve">returning to the Yukon River </w:t>
      </w:r>
      <w:r>
        <w:t>at each ocean age</w:t>
      </w:r>
      <w:ins w:id="93" w:author="Garcia, Sabrina (DFG)" w:date="2025-01-21T15:36:00Z" w16du:dateUtc="2025-01-22T00:36:00Z">
        <w:r w:rsidR="00290651">
          <w:t>,</w:t>
        </w:r>
      </w:ins>
      <w:r>
        <w:t xml:space="preserve"> </w:t>
      </w:r>
      <m:oMath>
        <m:r>
          <w:rPr>
            <w:rFonts w:ascii="Cambria Math" w:hAnsi="Cambria Math"/>
          </w:rPr>
          <m:t>a</m:t>
        </m:r>
        <m:r>
          <w:ins w:id="94" w:author="Garcia, Sabrina (DFG)" w:date="2025-01-21T15:36:00Z" w16du:dateUtc="2025-01-22T00:36:00Z">
            <w:rPr>
              <w:rFonts w:ascii="Cambria Math" w:hAnsi="Cambria Math"/>
            </w:rPr>
            <m:t>,</m:t>
          </w:ins>
        </m:r>
      </m:oMath>
      <w:r>
        <w:t xml:space="preserve"> </w:t>
      </w:r>
      <w:del w:id="95" w:author="Garcia, Sabrina (DFG)" w:date="2025-01-21T16:04:00Z" w16du:dateUtc="2025-01-22T01:04:00Z">
        <w:r w:rsidDel="00096C7E">
          <w:delText xml:space="preserve">in </w:delText>
        </w:r>
      </w:del>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as a Dirichlet hyper-distribution arising from a mean age</w:t>
      </w:r>
      <w:ins w:id="96" w:author="Garcia, Sabrina (DFG)" w:date="2025-01-21T16:05:00Z" w16du:dateUtc="2025-01-22T01:05:00Z">
        <w:r w:rsidR="00096C7E">
          <w:t>-</w:t>
        </w:r>
      </w:ins>
      <w:del w:id="97" w:author="Garcia, Sabrina (DFG)" w:date="2025-01-21T16:05:00Z" w16du:dateUtc="2025-01-22T01:05:00Z">
        <w:r w:rsidRPr="004802C8" w:rsidDel="00096C7E">
          <w:delText xml:space="preserve"> </w:delText>
        </w:r>
      </w:del>
      <w:r w:rsidRPr="004802C8">
        <w:t>at</w:t>
      </w:r>
      <w:ins w:id="98" w:author="Garcia, Sabrina (DFG)" w:date="2025-01-21T16:05:00Z" w16du:dateUtc="2025-01-22T01:05:00Z">
        <w:r w:rsidR="00096C7E">
          <w:t>-</w:t>
        </w:r>
      </w:ins>
      <w:del w:id="99" w:author="Garcia, Sabrina (DFG)" w:date="2025-01-21T16:05:00Z" w16du:dateUtc="2025-01-22T01:05:00Z">
        <w:r w:rsidRPr="004802C8" w:rsidDel="00096C7E">
          <w:delText xml:space="preserve"> </w:delText>
        </w:r>
      </w:del>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from the mean age</w:t>
      </w:r>
      <w:ins w:id="100" w:author="Garcia, Sabrina (DFG)" w:date="2025-01-21T16:05:00Z" w16du:dateUtc="2025-01-22T01:05:00Z">
        <w:r w:rsidR="00096C7E">
          <w:t>-</w:t>
        </w:r>
      </w:ins>
      <w:del w:id="101" w:author="Garcia, Sabrina (DFG)" w:date="2025-01-21T16:05:00Z" w16du:dateUtc="2025-01-22T01:05:00Z">
        <w:r w:rsidDel="00096C7E">
          <w:delText xml:space="preserve"> </w:delText>
        </w:r>
      </w:del>
      <w:r>
        <w:t>at</w:t>
      </w:r>
      <w:ins w:id="102" w:author="Garcia, Sabrina (DFG)" w:date="2025-01-21T16:05:00Z" w16du:dateUtc="2025-01-22T01:05:00Z">
        <w:r w:rsidR="00096C7E">
          <w:t>-</w:t>
        </w:r>
      </w:ins>
      <w:del w:id="103" w:author="Garcia, Sabrina (DFG)" w:date="2025-01-21T16:05:00Z" w16du:dateUtc="2025-01-22T01:05:00Z">
        <w:r w:rsidDel="00096C7E">
          <w:delText xml:space="preserve"> </w:delText>
        </w:r>
      </w:del>
      <w:r>
        <w:t xml:space="preserve">maturity </w:t>
      </w:r>
      <w:proofErr w:type="gramStart"/>
      <w:r>
        <w:t>were</w:t>
      </w:r>
      <w:proofErr w:type="gramEnd"/>
      <w:r>
        <w:t xml:space="preserve"> </w:t>
      </w:r>
      <w:r w:rsidRPr="004802C8">
        <w:t>determined by an inverse dispersion parameter</w:t>
      </w:r>
      <w:r>
        <w:t xml:space="preserve">, </w:t>
      </w:r>
      <w:r>
        <w:rPr>
          <w:i/>
          <w:iCs/>
        </w:rPr>
        <w:t>D</w:t>
      </w:r>
      <w:r w:rsidRPr="004802C8">
        <w:t xml:space="preserve">. </w:t>
      </w:r>
    </w:p>
    <w:p w14:paraId="65006404" w14:textId="77777777" w:rsidR="00482A06" w:rsidRPr="004802C8" w:rsidRDefault="00000000" w:rsidP="00482A0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482A06" w:rsidRPr="004802C8">
        <w:t xml:space="preserve"> </w:t>
      </w:r>
      <w:r w:rsidR="00482A06" w:rsidRPr="004802C8">
        <w:tab/>
        <w:t>Eq. 4.6</w:t>
      </w:r>
    </w:p>
    <w:p w14:paraId="5B09D1A2" w14:textId="77777777" w:rsidR="00482A06" w:rsidRPr="004802C8" w:rsidRDefault="00482A06" w:rsidP="00482A06">
      <w:pPr>
        <w:pStyle w:val="NormalWeb"/>
        <w:spacing w:before="0" w:beforeAutospacing="0" w:after="0" w:afterAutospacing="0"/>
      </w:pPr>
    </w:p>
    <w:p w14:paraId="22BC0813" w14:textId="0ED61B2C" w:rsidR="00482A06" w:rsidRPr="004802C8" w:rsidRDefault="00482A06" w:rsidP="00482A06">
      <w:pPr>
        <w:pStyle w:val="NormalWeb"/>
        <w:spacing w:before="0" w:beforeAutospacing="0" w:after="0" w:afterAutospacing="0"/>
      </w:pPr>
      <w:r w:rsidRPr="004802C8">
        <w:lastRenderedPageBreak/>
        <w:t xml:space="preserve">Returning fish, </w:t>
      </w:r>
      <w:proofErr w:type="spellStart"/>
      <w:proofErr w:type="gramStart"/>
      <w:r w:rsidRPr="004802C8">
        <w:t>N</w:t>
      </w:r>
      <w:r>
        <w:rPr>
          <w:vertAlign w:val="subscript"/>
        </w:rPr>
        <w:t>y</w:t>
      </w:r>
      <w:r w:rsidRPr="004802C8">
        <w:rPr>
          <w:vertAlign w:val="subscript"/>
        </w:rPr>
        <w:t>,s</w:t>
      </w:r>
      <w:proofErr w:type="spellEnd"/>
      <w:proofErr w:type="gramEnd"/>
      <w:r w:rsidRPr="004802C8">
        <w:rPr>
          <w:vertAlign w:val="subscript"/>
        </w:rPr>
        <w:t>=</w:t>
      </w:r>
      <w:commentRangeStart w:id="104"/>
      <w:proofErr w:type="spellStart"/>
      <w:r w:rsidRPr="004802C8">
        <w:rPr>
          <w:vertAlign w:val="subscript"/>
        </w:rPr>
        <w:t>r,a</w:t>
      </w:r>
      <w:commentRangeEnd w:id="104"/>
      <w:proofErr w:type="spellEnd"/>
      <w:r w:rsidR="00C62661">
        <w:rPr>
          <w:rStyle w:val="CommentReference"/>
        </w:rPr>
        <w:commentReference w:id="104"/>
      </w:r>
      <w:r w:rsidRPr="004802C8">
        <w:t>, were subject to terminal harvest determined by annual fishing mortality</w:t>
      </w:r>
      <w:r>
        <w:t xml:space="preserve"> in each calendar year </w:t>
      </w:r>
      <m:oMath>
        <m:r>
          <w:rPr>
            <w:rFonts w:ascii="Cambria Math" w:hAnsi="Cambria Math"/>
          </w:rPr>
          <m:t>y</m:t>
        </m:r>
      </m:oMath>
      <w:r w:rsidRPr="004802C8">
        <w:t>,</w:t>
      </w:r>
      <w:r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w:t>
      </w:r>
      <w:ins w:id="105" w:author="Garcia, Sabrina (DFG)" w:date="2025-01-21T16:05:00Z" w16du:dateUtc="2025-01-22T01:05:00Z">
        <w:r w:rsidR="00096C7E">
          <w:t>-</w:t>
        </w:r>
      </w:ins>
      <w:del w:id="106" w:author="Garcia, Sabrina (DFG)" w:date="2025-01-21T16:05:00Z" w16du:dateUtc="2025-01-22T01:05:00Z">
        <w:r w:rsidDel="00096C7E">
          <w:delText xml:space="preserve"> </w:delText>
        </w:r>
      </w:del>
      <w:r>
        <w:t>at</w:t>
      </w:r>
      <w:ins w:id="107" w:author="Garcia, Sabrina (DFG)" w:date="2025-01-21T16:05:00Z" w16du:dateUtc="2025-01-22T01:05:00Z">
        <w:r w:rsidR="00096C7E">
          <w:t>-</w:t>
        </w:r>
      </w:ins>
      <w:del w:id="108" w:author="Garcia, Sabrina (DFG)" w:date="2025-01-21T16:05:00Z" w16du:dateUtc="2025-01-22T01:05:00Z">
        <w:r w:rsidDel="00096C7E">
          <w:delText xml:space="preserve"> </w:delText>
        </w:r>
      </w:del>
      <w:r>
        <w:t xml:space="preserve">age in calendar year </w:t>
      </w:r>
      <m:oMath>
        <m:r>
          <w:rPr>
            <w:rFonts w:ascii="Cambria Math" w:hAnsi="Cambria Math"/>
          </w:rPr>
          <m:t>y</m:t>
        </m:r>
      </m:oMath>
      <w:r>
        <w:t xml:space="preserve"> is:</w:t>
      </w:r>
    </w:p>
    <w:p w14:paraId="228E7AAD" w14:textId="77777777" w:rsidR="00482A06" w:rsidRPr="004802C8" w:rsidRDefault="00000000" w:rsidP="00482A06">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482A06">
        <w:t xml:space="preserve">  </w:t>
      </w:r>
      <w:r w:rsidR="00482A06" w:rsidRPr="004802C8">
        <w:t>Eq. 4.7</w:t>
      </w:r>
    </w:p>
    <w:p w14:paraId="4F04F40C" w14:textId="77777777" w:rsidR="00482A06" w:rsidRPr="004802C8" w:rsidRDefault="00482A06" w:rsidP="00482A06">
      <w:pPr>
        <w:jc w:val="center"/>
        <w:rPr>
          <w:vertAlign w:val="subscript"/>
        </w:rPr>
      </w:pPr>
    </w:p>
    <w:p w14:paraId="0C1348DA" w14:textId="77777777" w:rsidR="00482A06" w:rsidRPr="004802C8" w:rsidRDefault="00482A06" w:rsidP="00482A06">
      <w:pPr>
        <w:pStyle w:val="NormalWeb"/>
        <w:spacing w:before="0" w:beforeAutospacing="0" w:after="0" w:afterAutospacing="0"/>
      </w:pPr>
      <w:r w:rsidRPr="004802C8">
        <w:t>To allow ample flexibility in annual fishing mortality rates</w:t>
      </w:r>
      <w:r>
        <w:t xml:space="preserve"> by calendar year </w:t>
      </w:r>
      <m:oMath>
        <m:r>
          <w:rPr>
            <w:rFonts w:ascii="Cambria Math" w:hAnsi="Cambria Math"/>
          </w:rPr>
          <m:t>y</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we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5ADE9A87" w14:textId="77777777" w:rsidR="00482A06" w:rsidRPr="004802C8" w:rsidRDefault="00482A06" w:rsidP="00482A06">
      <w:pPr>
        <w:pStyle w:val="NormalWeb"/>
        <w:spacing w:before="0" w:beforeAutospacing="0" w:after="0" w:afterAutospacing="0"/>
        <w:ind w:firstLine="360"/>
      </w:pPr>
    </w:p>
    <w:p w14:paraId="28DB03E3" w14:textId="77777777" w:rsidR="00482A06" w:rsidRPr="004802C8" w:rsidRDefault="00000000" w:rsidP="00482A06">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482A06" w:rsidRPr="004802C8">
        <w:rPr>
          <w:vertAlign w:val="subscript"/>
        </w:rPr>
        <w:tab/>
      </w:r>
      <w:r w:rsidR="00482A06" w:rsidRPr="004802C8">
        <w:rPr>
          <w:vertAlign w:val="subscript"/>
        </w:rPr>
        <w:tab/>
      </w:r>
      <w:r w:rsidR="00482A06" w:rsidRPr="004802C8">
        <w:t>Eq. 4.8</w:t>
      </w:r>
    </w:p>
    <w:p w14:paraId="7530E2F2" w14:textId="77777777" w:rsidR="00482A06" w:rsidRPr="004802C8" w:rsidRDefault="00482A06" w:rsidP="00482A06">
      <w:pPr>
        <w:ind w:firstLine="720"/>
      </w:pPr>
    </w:p>
    <w:p w14:paraId="6F7F42B1" w14:textId="77777777" w:rsidR="00482A06" w:rsidRPr="004802C8" w:rsidRDefault="00482A06" w:rsidP="00482A06">
      <w:r w:rsidRPr="004802C8">
        <w:t xml:space="preserve">Returning fish that were not captured in terminal fisheries were assumed to reach the spawning grounds and reproduce. </w:t>
      </w:r>
    </w:p>
    <w:p w14:paraId="002E65FC" w14:textId="77777777" w:rsidR="00482A06" w:rsidRPr="004802C8" w:rsidRDefault="00000000" w:rsidP="00482A06">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482A06">
        <w:t xml:space="preserve">    </w:t>
      </w:r>
      <w:r w:rsidR="00482A06" w:rsidRPr="004802C8">
        <w:t>Eq. 4.9</w:t>
      </w:r>
    </w:p>
    <w:p w14:paraId="0F0B1465" w14:textId="77777777" w:rsidR="00482A06" w:rsidRPr="004802C8" w:rsidRDefault="00482A06" w:rsidP="00482A06">
      <w:pPr>
        <w:jc w:val="center"/>
      </w:pPr>
    </w:p>
    <w:p w14:paraId="371A21BD" w14:textId="16EAB916" w:rsidR="00482A06" w:rsidRDefault="00482A06" w:rsidP="00482A06">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w:t>
      </w:r>
      <w:del w:id="109" w:author="Garcia, Sabrina (DFG) [2]" w:date="2025-02-06T12:12:00Z" w16du:dateUtc="2025-02-06T21:12:00Z">
        <w:r w:rsidDel="00774249">
          <w:delText xml:space="preserve">capturing </w:delText>
        </w:r>
      </w:del>
      <w:ins w:id="110" w:author="Garcia, Sabrina (DFG) [2]" w:date="2025-02-06T12:12:00Z" w16du:dateUtc="2025-02-06T21:12:00Z">
        <w:r w:rsidR="00774249">
          <w:t>for</w:t>
        </w:r>
        <w:r w:rsidR="00774249">
          <w:t xml:space="preserve"> </w:t>
        </w:r>
      </w:ins>
      <w:r>
        <w:t xml:space="preserve">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008D169A" w14:textId="77777777" w:rsidR="00482A06" w:rsidRPr="00720522" w:rsidRDefault="00482A06" w:rsidP="00482A06">
      <w:pPr>
        <w:ind w:firstLine="720"/>
      </w:pPr>
    </w:p>
    <w:p w14:paraId="3FA8CDD0" w14:textId="77777777" w:rsidR="00482A06" w:rsidRDefault="00000000" w:rsidP="00482A06">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482A06" w:rsidRPr="004802C8">
        <w:tab/>
        <w:t>Eq. 4.1</w:t>
      </w:r>
      <w:r w:rsidR="00482A06">
        <w:t>0</w:t>
      </w:r>
    </w:p>
    <w:p w14:paraId="49EC836C" w14:textId="77777777" w:rsidR="00482A06" w:rsidRDefault="00482A06" w:rsidP="00482A06">
      <w:pPr>
        <w:pStyle w:val="NormalWeb"/>
        <w:spacing w:before="0" w:beforeAutospacing="0" w:after="0" w:afterAutospacing="0"/>
        <w:ind w:left="2160" w:firstLine="720"/>
      </w:pPr>
    </w:p>
    <w:p w14:paraId="117AA9E4" w14:textId="77777777" w:rsidR="00482A06" w:rsidRDefault="00482A06" w:rsidP="00482A06">
      <w:pPr>
        <w:ind w:firstLine="720"/>
      </w:pPr>
      <w:r>
        <w:t xml:space="preserve">The lifecycle begins again by summing the number of eggs produced by each </w:t>
      </w:r>
      <w:commentRangeStart w:id="111"/>
      <w:r>
        <w:t xml:space="preserve">spawner </w:t>
      </w:r>
      <w:commentRangeEnd w:id="111"/>
      <w:r w:rsidR="00774249">
        <w:rPr>
          <w:rStyle w:val="CommentReference"/>
        </w:rPr>
        <w:commentReference w:id="111"/>
      </w:r>
      <w:r>
        <w:t xml:space="preserve">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29D459A2" w14:textId="77777777" w:rsidR="00482A06" w:rsidRPr="004802C8" w:rsidRDefault="00482A06" w:rsidP="00482A06">
      <w:pPr>
        <w:pStyle w:val="NormalWeb"/>
        <w:spacing w:before="0" w:beforeAutospacing="0" w:after="0" w:afterAutospacing="0"/>
        <w:ind w:left="2160" w:firstLine="720"/>
      </w:pPr>
    </w:p>
    <w:p w14:paraId="527F7278" w14:textId="77777777" w:rsidR="00482A06" w:rsidRPr="004802C8" w:rsidRDefault="00000000" w:rsidP="00482A06">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482A06" w:rsidRPr="00720522">
        <w:t xml:space="preserve"> </w:t>
      </w:r>
      <w:r w:rsidR="00482A06">
        <w:tab/>
      </w:r>
      <w:r w:rsidR="00482A06">
        <w:tab/>
      </w:r>
      <w:r w:rsidR="00482A06">
        <w:tab/>
      </w:r>
      <w:r w:rsidR="00482A06">
        <w:tab/>
      </w:r>
      <w:r w:rsidR="00482A06" w:rsidRPr="004802C8">
        <w:t>Eq. 4.1</w:t>
      </w:r>
      <w:r w:rsidR="00482A06">
        <w:t>1</w:t>
      </w:r>
    </w:p>
    <w:p w14:paraId="7E573E88" w14:textId="77777777" w:rsidR="00482A06" w:rsidRDefault="00482A06" w:rsidP="00482A06">
      <w:pPr>
        <w:ind w:left="2160" w:firstLine="720"/>
      </w:pPr>
    </w:p>
    <w:p w14:paraId="7406D88C" w14:textId="77777777" w:rsidR="00482A06" w:rsidRPr="004802C8" w:rsidRDefault="00482A06" w:rsidP="00482A06">
      <w:pPr>
        <w:pStyle w:val="Heading4"/>
      </w:pPr>
      <w:r w:rsidRPr="004802C8">
        <w:t>2.2 Model Estimation</w:t>
      </w:r>
    </w:p>
    <w:p w14:paraId="45AE5757" w14:textId="1503F4AE" w:rsidR="00482A06" w:rsidRDefault="00C5515E" w:rsidP="00482A06">
      <w:pPr>
        <w:pStyle w:val="NormalWeb"/>
        <w:spacing w:before="0" w:beforeAutospacing="0" w:after="0" w:afterAutospacing="0"/>
        <w:ind w:firstLine="360"/>
        <w:rPr>
          <w:color w:val="000000"/>
        </w:rPr>
      </w:pPr>
      <w:commentRangeStart w:id="112"/>
      <w:ins w:id="113" w:author="Garcia, Sabrina (DFG) [2]" w:date="2025-02-06T11:43:00Z" w16du:dateUtc="2025-02-06T20:43:00Z">
        <w:r>
          <w:t>Data used to fit the IPM include juvenile abundance data from a marine survey in the northern Bering Sea, run reconstruction data from adult chum salmon returning to the Yukon River to spawn, and environmental covariates spanning brood years 2002 – 2022.</w:t>
        </w:r>
        <w:commentRangeEnd w:id="112"/>
        <w:r>
          <w:rPr>
            <w:rStyle w:val="CommentReference"/>
          </w:rPr>
          <w:commentReference w:id="112"/>
        </w:r>
        <w:r>
          <w:t xml:space="preserve"> </w:t>
        </w:r>
      </w:ins>
      <w:r w:rsidR="00482A06" w:rsidRPr="004802C8">
        <w:t xml:space="preserve">We fit the </w:t>
      </w:r>
      <w:r w:rsidR="00482A06">
        <w:t>IPM</w:t>
      </w:r>
      <w:r w:rsidR="00482A06" w:rsidRPr="004802C8">
        <w:t xml:space="preserve"> to </w:t>
      </w:r>
      <w:ins w:id="114" w:author="Garcia, Sabrina (DFG) [2]" w:date="2025-02-06T12:14:00Z" w16du:dateUtc="2025-02-06T21:14:00Z">
        <w:r w:rsidR="00C04322">
          <w:t xml:space="preserve">these </w:t>
        </w:r>
      </w:ins>
      <w:del w:id="115" w:author="Garcia, Sabrina (DFG) [2]" w:date="2025-02-06T12:14:00Z" w16du:dateUtc="2025-02-06T21:14:00Z">
        <w:r w:rsidR="00482A06" w:rsidRPr="004802C8" w:rsidDel="00C04322">
          <w:delText xml:space="preserve">multiple </w:delText>
        </w:r>
      </w:del>
      <w:r w:rsidR="00482A06" w:rsidRPr="004802C8">
        <w:t xml:space="preserve">datasets using Bayesian inference and implemented the model in STAN </w:t>
      </w:r>
      <w:r w:rsidR="00482A06" w:rsidRPr="004802C8">
        <w:fldChar w:fldCharType="begin"/>
      </w:r>
      <w:r w:rsidR="00482A06"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482A06" w:rsidRPr="004802C8">
        <w:fldChar w:fldCharType="separate"/>
      </w:r>
      <w:r w:rsidR="00482A06" w:rsidRPr="004802C8">
        <w:rPr>
          <w:noProof/>
        </w:rPr>
        <w:t>(Carpenter et al. 2017)</w:t>
      </w:r>
      <w:r w:rsidR="00482A06" w:rsidRPr="004802C8">
        <w:fldChar w:fldCharType="end"/>
      </w:r>
      <w:r w:rsidR="00482A06" w:rsidRPr="004802C8">
        <w:t xml:space="preserve"> using the </w:t>
      </w:r>
      <w:proofErr w:type="spellStart"/>
      <w:r w:rsidR="00482A06" w:rsidRPr="004802C8">
        <w:t>rstan</w:t>
      </w:r>
      <w:proofErr w:type="spellEnd"/>
      <w:r w:rsidR="00482A06" w:rsidRPr="004802C8">
        <w:t xml:space="preserve"> package in R </w:t>
      </w:r>
      <w:r w:rsidR="00482A06" w:rsidRPr="004802C8">
        <w:fldChar w:fldCharType="begin"/>
      </w:r>
      <w:r w:rsidR="00482A06">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482A06" w:rsidRPr="004802C8">
        <w:fldChar w:fldCharType="separate"/>
      </w:r>
      <w:r w:rsidR="00482A06" w:rsidRPr="004802C8">
        <w:rPr>
          <w:noProof/>
        </w:rPr>
        <w:t>(Stan Development Team 2024)</w:t>
      </w:r>
      <w:r w:rsidR="00482A06" w:rsidRPr="004802C8">
        <w:fldChar w:fldCharType="end"/>
      </w:r>
      <w:r w:rsidR="00482A06" w:rsidRPr="004802C8">
        <w:t>. The model was fit using 4 chains, 8</w:t>
      </w:r>
      <w:ins w:id="116" w:author="Garcia, Sabrina (DFG)" w:date="2025-01-21T16:08:00Z" w16du:dateUtc="2025-01-22T01:08:00Z">
        <w:r w:rsidR="004D6A7F">
          <w:t>,</w:t>
        </w:r>
      </w:ins>
      <w:r w:rsidR="00482A06" w:rsidRPr="004802C8">
        <w:t>000 warm up iterations and 24,000 total iterations</w:t>
      </w:r>
      <w:r w:rsidR="00482A06">
        <w:t>.</w:t>
      </w:r>
      <w:r w:rsidR="00482A06" w:rsidRPr="004802C8">
        <w:t xml:space="preserve"> </w:t>
      </w:r>
      <w:r w:rsidR="00482A06">
        <w:t>W</w:t>
      </w:r>
      <w:r w:rsidR="00482A06" w:rsidRPr="004802C8">
        <w:t xml:space="preserve">e used an adapt-delta of 0.99 to force the model to take smaller steps when </w:t>
      </w:r>
      <w:proofErr w:type="gramStart"/>
      <w:r w:rsidR="00482A06" w:rsidRPr="004802C8">
        <w:t>searching</w:t>
      </w:r>
      <w:proofErr w:type="gramEnd"/>
      <w:r w:rsidR="00482A06" w:rsidRPr="004802C8">
        <w:t xml:space="preserve"> the parameter space. We diagnosed chain convergence using the Gelman-Rubin statistic </w:t>
      </w:r>
      <w:r w:rsidR="00482A06" w:rsidRPr="004802C8">
        <w:fldChar w:fldCharType="begin"/>
      </w:r>
      <w:r w:rsidR="00482A06"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482A06" w:rsidRPr="004802C8">
        <w:fldChar w:fldCharType="separate"/>
      </w:r>
      <w:r w:rsidR="00482A06" w:rsidRPr="004802C8">
        <w:rPr>
          <w:noProof/>
        </w:rPr>
        <w:t>(Brooks &amp; Gelman 1998)</w:t>
      </w:r>
      <w:r w:rsidR="00482A06" w:rsidRPr="004802C8">
        <w:fldChar w:fldCharType="end"/>
      </w:r>
      <w:r w:rsidR="00482A06" w:rsidRPr="004802C8">
        <w:t xml:space="preserve"> and visually inspected coherence in the distribution of posterior samples from each chain using trace plots (Figure S</w:t>
      </w:r>
      <w:r w:rsidR="00482A06">
        <w:t>2</w:t>
      </w:r>
      <w:r w:rsidR="00482A06" w:rsidRPr="004802C8">
        <w:t xml:space="preserve">). </w:t>
      </w:r>
      <w:r w:rsidR="00482A06" w:rsidRPr="004802C8">
        <w:rPr>
          <w:color w:val="000000"/>
        </w:rPr>
        <w:t xml:space="preserve">We used the </w:t>
      </w:r>
      <w:proofErr w:type="spellStart"/>
      <w:r w:rsidR="00482A06" w:rsidRPr="001A3C64">
        <w:rPr>
          <w:i/>
          <w:iCs/>
          <w:color w:val="000000"/>
        </w:rPr>
        <w:t>priorsense</w:t>
      </w:r>
      <w:proofErr w:type="spellEnd"/>
      <w:r w:rsidR="00482A06" w:rsidRPr="004802C8">
        <w:rPr>
          <w:color w:val="000000"/>
        </w:rPr>
        <w:t xml:space="preserve"> package in R to evaluate how sensitive the posterior </w:t>
      </w:r>
      <w:r w:rsidR="00482A06">
        <w:rPr>
          <w:color w:val="000000"/>
        </w:rPr>
        <w:t>distribution was</w:t>
      </w:r>
      <w:r w:rsidR="00482A06" w:rsidRPr="004802C8">
        <w:rPr>
          <w:color w:val="000000"/>
        </w:rPr>
        <w:t xml:space="preserve"> to prior and likelihood</w:t>
      </w:r>
      <w:r w:rsidR="00482A06">
        <w:rPr>
          <w:color w:val="000000"/>
        </w:rPr>
        <w:t xml:space="preserve"> perturbations</w:t>
      </w:r>
      <w:r w:rsidR="00482A06" w:rsidRPr="004802C8">
        <w:rPr>
          <w:color w:val="000000"/>
        </w:rPr>
        <w:t xml:space="preserve"> </w:t>
      </w:r>
      <w:r w:rsidR="00482A06" w:rsidRPr="004802C8">
        <w:rPr>
          <w:color w:val="000000"/>
        </w:rPr>
        <w:fldChar w:fldCharType="begin"/>
      </w:r>
      <w:r w:rsidR="00482A06"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482A06" w:rsidRPr="004802C8">
        <w:rPr>
          <w:color w:val="000000"/>
        </w:rPr>
        <w:fldChar w:fldCharType="separate"/>
      </w:r>
      <w:r w:rsidR="00482A06" w:rsidRPr="004802C8">
        <w:rPr>
          <w:noProof/>
          <w:color w:val="000000"/>
        </w:rPr>
        <w:t>(Kallioinen et al. 2023)</w:t>
      </w:r>
      <w:r w:rsidR="00482A06" w:rsidRPr="004802C8">
        <w:rPr>
          <w:color w:val="000000"/>
        </w:rPr>
        <w:fldChar w:fldCharType="end"/>
      </w:r>
      <w:r w:rsidR="00482A06" w:rsidRPr="004802C8">
        <w:rPr>
          <w:color w:val="000000"/>
        </w:rPr>
        <w:t xml:space="preserve">. </w:t>
      </w:r>
    </w:p>
    <w:p w14:paraId="4C596E69" w14:textId="77777777" w:rsidR="00482A06" w:rsidRDefault="00482A06" w:rsidP="00482A06">
      <w:pPr>
        <w:pStyle w:val="NormalWeb"/>
        <w:spacing w:before="0" w:beforeAutospacing="0" w:after="0" w:afterAutospacing="0"/>
        <w:ind w:firstLine="360"/>
        <w:rPr>
          <w:color w:val="000000"/>
        </w:rPr>
      </w:pPr>
    </w:p>
    <w:p w14:paraId="1DED88C4" w14:textId="77777777" w:rsidR="00482A06" w:rsidRPr="004802C8" w:rsidRDefault="00482A06" w:rsidP="00482A06">
      <w:pPr>
        <w:pStyle w:val="Heading4"/>
      </w:pPr>
      <w:r>
        <w:t xml:space="preserve">2.3 Population Data  </w:t>
      </w:r>
    </w:p>
    <w:p w14:paraId="3CA479C8" w14:textId="677FB883" w:rsidR="00482A06" w:rsidRPr="004802C8" w:rsidRDefault="00482A06" w:rsidP="00482A06">
      <w:pPr>
        <w:pStyle w:val="NormalWeb"/>
        <w:spacing w:before="0" w:beforeAutospacing="0" w:after="0" w:afterAutospacing="0"/>
        <w:ind w:firstLine="360"/>
      </w:pPr>
      <w:r w:rsidRPr="004802C8">
        <w:t xml:space="preserve">Marine juvenile abundance estimated in the IPM </w:t>
      </w:r>
      <w:r>
        <w:t>(</w:t>
      </w:r>
      <w:proofErr w:type="spellStart"/>
      <w:proofErr w:type="gramStart"/>
      <w:r w:rsidRPr="004802C8">
        <w:t>N</w:t>
      </w:r>
      <w:r w:rsidRPr="004802C8">
        <w:rPr>
          <w:vertAlign w:val="subscript"/>
        </w:rPr>
        <w:t>t,s</w:t>
      </w:r>
      <w:proofErr w:type="spellEnd"/>
      <w:proofErr w:type="gramEnd"/>
      <w:r w:rsidRPr="004802C8">
        <w:rPr>
          <w:vertAlign w:val="subscript"/>
        </w:rPr>
        <w:t>=j</w:t>
      </w:r>
      <w:r>
        <w:t>) was</w:t>
      </w:r>
      <w:r w:rsidRPr="004802C8">
        <w:t xml:space="preserve"> fit to a juvenile fall </w:t>
      </w:r>
      <w:r>
        <w:t>C</w:t>
      </w:r>
      <w:r w:rsidRPr="004802C8">
        <w:t xml:space="preserve">hum salmon index </w:t>
      </w:r>
      <w:del w:id="117" w:author="Garcia, Sabrina (DFG)" w:date="2025-01-21T16:09:00Z" w16du:dateUtc="2025-01-22T01:09:00Z">
        <w:r w:rsidRPr="004802C8" w:rsidDel="004D6A7F">
          <w:delText xml:space="preserve">arising </w:delText>
        </w:r>
      </w:del>
      <w:ins w:id="118" w:author="Garcia, Sabrina (DFG)" w:date="2025-01-21T16:09:00Z" w16du:dateUtc="2025-01-22T01:09:00Z">
        <w:r w:rsidR="004D6A7F">
          <w:t>estimated</w:t>
        </w:r>
        <w:r w:rsidR="004D6A7F" w:rsidRPr="004802C8">
          <w:t xml:space="preserve"> </w:t>
        </w:r>
      </w:ins>
      <w:r w:rsidRPr="004802C8">
        <w:t xml:space="preserve">from data </w:t>
      </w:r>
      <w:commentRangeStart w:id="119"/>
      <w:commentRangeStart w:id="120"/>
      <w:r w:rsidRPr="004802C8">
        <w:t xml:space="preserve">collected </w:t>
      </w:r>
      <w:ins w:id="121" w:author="Garcia, Sabrina (DFG) [2]" w:date="2025-02-06T12:21:00Z" w16du:dateUtc="2025-02-06T21:21:00Z">
        <w:r w:rsidR="005458FE">
          <w:t>during</w:t>
        </w:r>
      </w:ins>
      <w:del w:id="122" w:author="Garcia, Sabrina (DFG) [2]" w:date="2025-02-06T12:21:00Z" w16du:dateUtc="2025-02-06T21:21:00Z">
        <w:r w:rsidRPr="004802C8" w:rsidDel="005458FE">
          <w:delText>in</w:delText>
        </w:r>
      </w:del>
      <w:r w:rsidRPr="004802C8">
        <w:t xml:space="preserve"> the Northern Bering Sea (NBS) survey. </w:t>
      </w:r>
      <w:commentRangeEnd w:id="119"/>
      <w:r w:rsidR="00F52799">
        <w:rPr>
          <w:rStyle w:val="CommentReference"/>
        </w:rPr>
        <w:commentReference w:id="119"/>
      </w:r>
      <w:commentRangeEnd w:id="120"/>
      <w:r w:rsidR="005458FE">
        <w:rPr>
          <w:rStyle w:val="CommentReference"/>
        </w:rPr>
        <w:commentReference w:id="120"/>
      </w:r>
      <w:r w:rsidRPr="004802C8">
        <w:t xml:space="preserve">The NBS survey is a collaborative survey run by </w:t>
      </w:r>
      <w:ins w:id="123" w:author="Garcia, Sabrina (DFG) [2]" w:date="2025-02-06T12:21:00Z" w16du:dateUtc="2025-02-06T21:21:00Z">
        <w:r w:rsidR="005458FE">
          <w:t xml:space="preserve">the </w:t>
        </w:r>
      </w:ins>
      <w:del w:id="124" w:author="Garcia, Sabrina (DFG) [2]" w:date="2025-02-06T12:21:00Z" w16du:dateUtc="2025-02-06T21:21:00Z">
        <w:r w:rsidRPr="004802C8" w:rsidDel="005458FE">
          <w:delText>ADF</w:delText>
        </w:r>
      </w:del>
      <w:ins w:id="125" w:author="Garcia, Sabrina (DFG)" w:date="2025-01-21T16:09:00Z" w16du:dateUtc="2025-01-22T01:09:00Z">
        <w:del w:id="126" w:author="Garcia, Sabrina (DFG) [2]" w:date="2025-02-06T12:21:00Z" w16du:dateUtc="2025-02-06T21:21:00Z">
          <w:r w:rsidR="004D6A7F" w:rsidDel="005458FE">
            <w:delText>&amp;</w:delText>
          </w:r>
        </w:del>
      </w:ins>
      <w:del w:id="127" w:author="Garcia, Sabrina (DFG) [2]" w:date="2025-02-06T12:21:00Z" w16du:dateUtc="2025-02-06T21:21:00Z">
        <w:r w:rsidRPr="004802C8" w:rsidDel="005458FE">
          <w:delText>G</w:delText>
        </w:r>
      </w:del>
      <w:ins w:id="128" w:author="Garcia, Sabrina (DFG)" w:date="2025-01-21T16:09:00Z" w16du:dateUtc="2025-01-22T01:09:00Z">
        <w:del w:id="129" w:author="Garcia, Sabrina (DFG) [2]" w:date="2025-02-06T12:21:00Z" w16du:dateUtc="2025-02-06T21:21:00Z">
          <w:r w:rsidR="004D6A7F" w:rsidDel="005458FE">
            <w:delText xml:space="preserve"> and</w:delText>
          </w:r>
        </w:del>
      </w:ins>
      <w:del w:id="130" w:author="Garcia, Sabrina (DFG) [2]" w:date="2025-02-06T12:21:00Z" w16du:dateUtc="2025-02-06T21:21:00Z">
        <w:r w:rsidRPr="004802C8" w:rsidDel="005458FE">
          <w:delText xml:space="preserve">, </w:delText>
        </w:r>
      </w:del>
      <w:r w:rsidRPr="004802C8">
        <w:t>NOAA Alaska Fishery Science Center</w:t>
      </w:r>
      <w:ins w:id="131" w:author="Garcia, Sabrina (DFG) [2]" w:date="2025-02-06T12:21:00Z" w16du:dateUtc="2025-02-06T21:21:00Z">
        <w:r w:rsidR="005458FE">
          <w:t xml:space="preserve"> and ADF&amp;G</w:t>
        </w:r>
      </w:ins>
      <w:r>
        <w:t xml:space="preserve"> to</w:t>
      </w:r>
      <w:r w:rsidRPr="004802C8">
        <w:t xml:space="preserve"> better understand the Northern Bering Sea </w:t>
      </w:r>
      <w:del w:id="132" w:author="Garcia, Sabrina (DFG)" w:date="2025-01-21T16:10:00Z" w16du:dateUtc="2025-01-22T01:10:00Z">
        <w:r w:rsidRPr="004802C8" w:rsidDel="004D6A7F">
          <w:delText>E</w:delText>
        </w:r>
      </w:del>
      <w:ins w:id="133" w:author="Garcia, Sabrina (DFG)" w:date="2025-01-21T16:10:00Z" w16du:dateUtc="2025-01-22T01:10:00Z">
        <w:r w:rsidR="004D6A7F">
          <w:t>e</w:t>
        </w:r>
      </w:ins>
      <w:r w:rsidRPr="004802C8">
        <w:t xml:space="preserve">cosystem </w:t>
      </w:r>
      <w:r w:rsidRPr="004802C8">
        <w:lastRenderedPageBreak/>
        <w:fldChar w:fldCharType="begin"/>
      </w:r>
      <w:r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Pr="004802C8">
        <w:fldChar w:fldCharType="separate"/>
      </w:r>
      <w:r w:rsidRPr="004802C8">
        <w:rPr>
          <w:noProof/>
        </w:rPr>
        <w:t>(Murphy et al. 2021)</w:t>
      </w:r>
      <w:r w:rsidRPr="004802C8">
        <w:fldChar w:fldCharType="end"/>
      </w:r>
      <w:r w:rsidRPr="004802C8">
        <w:t xml:space="preserve">. The survey </w:t>
      </w:r>
      <w:ins w:id="134" w:author="Garcia, Sabrina (DFG)" w:date="2025-01-21T16:19:00Z" w16du:dateUtc="2025-01-22T01:19:00Z">
        <w:r w:rsidR="00F52799">
          <w:t xml:space="preserve">uses surface trawl gear to sample juvenile salmon at stations across the NBS (Figure 1). </w:t>
        </w:r>
      </w:ins>
      <w:del w:id="135" w:author="Garcia, Sabrina (DFG)" w:date="2025-01-21T16:19:00Z" w16du:dateUtc="2025-01-22T01:19:00Z">
        <w:r w:rsidRPr="004802C8" w:rsidDel="00F52799">
          <w:delText xml:space="preserve">has collected a wide array of ecosystem information, including juvenile salmon abundance from surface trawls that are conducted at multiple stations across the NBS. </w:delText>
        </w:r>
      </w:del>
      <w:r w:rsidRPr="004802C8">
        <w:t xml:space="preserve">The survey is conducted annually </w:t>
      </w:r>
      <w:del w:id="136" w:author="Garcia, Sabrina (DFG) [2]" w:date="2025-02-06T12:21:00Z" w16du:dateUtc="2025-02-06T21:21:00Z">
        <w:r w:rsidRPr="004802C8" w:rsidDel="005458FE">
          <w:delText xml:space="preserve">in Summer/Fall (typically </w:delText>
        </w:r>
      </w:del>
      <w:r w:rsidRPr="004802C8">
        <w:t>between August and September</w:t>
      </w:r>
      <w:del w:id="137" w:author="Garcia, Sabrina (DFG) [2]" w:date="2025-02-06T12:21:00Z" w16du:dateUtc="2025-02-06T21:21:00Z">
        <w:r w:rsidRPr="004802C8" w:rsidDel="005458FE">
          <w:delText>)</w:delText>
        </w:r>
      </w:del>
      <w:r w:rsidRPr="004802C8">
        <w:t xml:space="preserve">, </w:t>
      </w:r>
      <w:del w:id="138" w:author="Garcia, Sabrina (DFG)" w:date="2025-01-21T16:20:00Z" w16du:dateUtc="2025-01-22T01:20:00Z">
        <w:r w:rsidRPr="004802C8" w:rsidDel="00F52799">
          <w:delText xml:space="preserve">which </w:delText>
        </w:r>
      </w:del>
      <w:ins w:id="139" w:author="Garcia, Sabrina (DFG)" w:date="2025-01-21T16:20:00Z" w16du:dateUtc="2025-01-22T01:20:00Z">
        <w:r w:rsidR="00F52799">
          <w:t>at the</w:t>
        </w:r>
      </w:ins>
      <w:ins w:id="140" w:author="Garcia, Sabrina (DFG)" w:date="2025-01-21T16:21:00Z" w16du:dateUtc="2025-01-22T01:21:00Z">
        <w:r w:rsidR="00F52799">
          <w:t xml:space="preserve"> end of</w:t>
        </w:r>
      </w:ins>
      <w:ins w:id="141" w:author="Garcia, Sabrina (DFG)" w:date="2025-01-21T16:20:00Z" w16du:dateUtc="2025-01-22T01:20:00Z">
        <w:r w:rsidR="00F52799" w:rsidRPr="004802C8">
          <w:t xml:space="preserve"> </w:t>
        </w:r>
      </w:ins>
      <w:del w:id="142" w:author="Garcia, Sabrina (DFG)" w:date="2025-01-21T16:20:00Z" w16du:dateUtc="2025-01-22T01:20:00Z">
        <w:r w:rsidRPr="004802C8" w:rsidDel="00F52799">
          <w:delText xml:space="preserve">is the termination of juvenile Chum salmon </w:delText>
        </w:r>
      </w:del>
      <w:ins w:id="143" w:author="Garcia, Sabrina (DFG)" w:date="2025-01-21T16:20:00Z" w16du:dateUtc="2025-01-22T01:20:00Z">
        <w:r w:rsidR="00F52799">
          <w:t xml:space="preserve">the </w:t>
        </w:r>
      </w:ins>
      <w:r w:rsidRPr="004802C8">
        <w:t xml:space="preserve">first summer at sea </w:t>
      </w:r>
      <w:ins w:id="144" w:author="Garcia, Sabrina (DFG)" w:date="2025-01-21T16:20:00Z" w16du:dateUtc="2025-01-22T01:20:00Z">
        <w:r w:rsidR="00F52799">
          <w:t xml:space="preserve">for juvenile chum salmon and </w:t>
        </w:r>
      </w:ins>
      <w:r w:rsidRPr="004802C8">
        <w:t>before they migrate to the Gulf of Alaska/Eastern Aleutians</w:t>
      </w:r>
      <w:ins w:id="145" w:author="Garcia, Sabrina (DFG)" w:date="2025-01-21T16:21:00Z" w16du:dateUtc="2025-01-22T01:21:00Z">
        <w:r w:rsidR="00F52799">
          <w:t xml:space="preserve"> for their first winter</w:t>
        </w:r>
      </w:ins>
      <w:r w:rsidRPr="004802C8">
        <w:t xml:space="preserve">. </w:t>
      </w:r>
    </w:p>
    <w:p w14:paraId="0CE0B870" w14:textId="2A1E63A7" w:rsidR="00482A06" w:rsidRPr="004802C8" w:rsidRDefault="00482A06" w:rsidP="00482A06">
      <w:pPr>
        <w:pStyle w:val="NormalWeb"/>
        <w:spacing w:before="0" w:beforeAutospacing="0" w:after="0" w:afterAutospacing="0"/>
        <w:ind w:firstLine="360"/>
      </w:pPr>
      <w:r w:rsidRPr="004802C8">
        <w:t xml:space="preserve">To account for spatial and temporal </w:t>
      </w:r>
      <w:ins w:id="146" w:author="Garcia, Sabrina (DFG)" w:date="2025-01-21T16:23:00Z" w16du:dateUtc="2025-01-22T01:23:00Z">
        <w:r w:rsidR="00F52799">
          <w:t xml:space="preserve">variability in </w:t>
        </w:r>
      </w:ins>
      <w:r w:rsidRPr="004802C8">
        <w:t xml:space="preserve">survey </w:t>
      </w:r>
      <w:del w:id="147" w:author="Garcia, Sabrina (DFG)" w:date="2025-01-21T16:23:00Z" w16du:dateUtc="2025-01-22T01:23:00Z">
        <w:r w:rsidRPr="004802C8" w:rsidDel="00F52799">
          <w:delText>imbalances</w:delText>
        </w:r>
      </w:del>
      <w:ins w:id="148" w:author="Garcia, Sabrina (DFG)" w:date="2025-01-21T16:23:00Z" w16du:dateUtc="2025-01-22T01:23:00Z">
        <w:r w:rsidR="00F52799">
          <w:t>coverage</w:t>
        </w:r>
      </w:ins>
      <w:r w:rsidRPr="004802C8">
        <w:t xml:space="preserve">, </w:t>
      </w:r>
      <w:commentRangeStart w:id="149"/>
      <w:commentRangeStart w:id="150"/>
      <w:r w:rsidRPr="004802C8">
        <w:t xml:space="preserve">Chum salmon </w:t>
      </w:r>
      <w:ins w:id="151" w:author="Garcia, Sabrina (DFG) [2]" w:date="2025-02-06T12:23:00Z" w16du:dateUtc="2025-02-06T21:23:00Z">
        <w:r w:rsidR="00127946">
          <w:t>catch-per-unit-effort (</w:t>
        </w:r>
      </w:ins>
      <w:r w:rsidRPr="004802C8">
        <w:t>CPUE</w:t>
      </w:r>
      <w:ins w:id="152" w:author="Garcia, Sabrina (DFG) [2]" w:date="2025-02-06T12:23:00Z" w16du:dateUtc="2025-02-06T21:23:00Z">
        <w:r w:rsidR="00127946">
          <w:t>)</w:t>
        </w:r>
      </w:ins>
      <w:r w:rsidRPr="004802C8">
        <w:t xml:space="preserve"> data were used to estimate a juvenile </w:t>
      </w:r>
      <w:r>
        <w:t>C</w:t>
      </w:r>
      <w:r w:rsidRPr="004802C8">
        <w:t xml:space="preserve">hum salmon index </w:t>
      </w:r>
      <w:commentRangeEnd w:id="149"/>
      <w:r w:rsidR="00F52799">
        <w:rPr>
          <w:rStyle w:val="CommentReference"/>
        </w:rPr>
        <w:commentReference w:id="149"/>
      </w:r>
      <w:commentRangeEnd w:id="150"/>
      <w:r w:rsidR="00F52799">
        <w:rPr>
          <w:rStyle w:val="CommentReference"/>
        </w:rPr>
        <w:commentReference w:id="150"/>
      </w:r>
      <w:r w:rsidRPr="004802C8">
        <w:t>(</w:t>
      </w:r>
      <w:commentRangeStart w:id="153"/>
      <w:r>
        <w:rPr>
          <w:b/>
          <w:bCs/>
        </w:rPr>
        <w:t>Garcia et al in prep?</w:t>
      </w:r>
      <w:r w:rsidRPr="004802C8">
        <w:t xml:space="preserve">). </w:t>
      </w:r>
      <w:commentRangeEnd w:id="153"/>
      <w:r w:rsidR="00F52799">
        <w:rPr>
          <w:rStyle w:val="CommentReference"/>
        </w:rPr>
        <w:commentReference w:id="153"/>
      </w:r>
      <w:r w:rsidRPr="004802C8">
        <w:t xml:space="preserve">A Vector Autoregressive </w:t>
      </w:r>
      <w:proofErr w:type="spellStart"/>
      <w:r w:rsidRPr="004802C8">
        <w:t>Spatio</w:t>
      </w:r>
      <w:proofErr w:type="spellEnd"/>
      <w:r w:rsidRPr="004802C8">
        <w:t xml:space="preserve">-Temporal modeling approach was used to create an independent index of juvenile chum salmon, and methods are detailed by Cunningham et al </w:t>
      </w:r>
      <w:r w:rsidRPr="004802C8">
        <w:fldChar w:fldCharType="begin"/>
      </w:r>
      <w:r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4802C8">
        <w:fldChar w:fldCharType="separate"/>
      </w:r>
      <w:r w:rsidRPr="004802C8">
        <w:rPr>
          <w:noProof/>
        </w:rPr>
        <w:t>(Thorson 2019)</w:t>
      </w:r>
      <w:r w:rsidRPr="004802C8">
        <w:fldChar w:fldCharType="end"/>
      </w:r>
      <w:r w:rsidRPr="004802C8">
        <w:t xml:space="preserve">. </w:t>
      </w:r>
      <w:del w:id="154" w:author="Garcia, Sabrina (DFG)" w:date="2025-01-21T16:28:00Z" w16du:dateUtc="2025-01-22T01:28:00Z">
        <w:r w:rsidRPr="004802C8" w:rsidDel="00F52799">
          <w:delText>The NBS survey includes m</w:delText>
        </w:r>
      </w:del>
      <w:ins w:id="155" w:author="Garcia, Sabrina (DFG)" w:date="2025-01-21T16:28:00Z" w16du:dateUtc="2025-01-22T01:28:00Z">
        <w:r w:rsidR="00F52799">
          <w:t>M</w:t>
        </w:r>
      </w:ins>
      <w:r w:rsidRPr="004802C8">
        <w:t xml:space="preserve">ultiple stocks of juvenile chum salmon </w:t>
      </w:r>
      <w:del w:id="156" w:author="Garcia, Sabrina (DFG)" w:date="2025-01-21T16:28:00Z" w16du:dateUtc="2025-01-22T01:28:00Z">
        <w:r w:rsidRPr="004802C8" w:rsidDel="00F52799">
          <w:delText xml:space="preserve">that </w:delText>
        </w:r>
      </w:del>
      <w:r w:rsidRPr="004802C8">
        <w:t>spend their first summer in the NBS</w:t>
      </w:r>
      <w:ins w:id="157" w:author="Garcia, Sabrina (DFG)" w:date="2025-01-21T16:28:00Z" w16du:dateUtc="2025-01-22T01:28:00Z">
        <w:r w:rsidR="00F52799">
          <w:t xml:space="preserve"> and are caught during surface trawl operations</w:t>
        </w:r>
      </w:ins>
      <w:r w:rsidRPr="004802C8">
        <w:t xml:space="preserve">. </w:t>
      </w:r>
      <w:r>
        <w:t>Chum salmon</w:t>
      </w:r>
      <w:r w:rsidRPr="004802C8">
        <w:t xml:space="preserve"> caught in this survey are allocated to</w:t>
      </w:r>
      <w:ins w:id="158" w:author="Garcia, Sabrina (DFG)" w:date="2025-01-21T16:31:00Z" w16du:dateUtc="2025-01-22T01:31:00Z">
        <w:r w:rsidR="00A553AC">
          <w:t xml:space="preserve"> five</w:t>
        </w:r>
      </w:ins>
      <w:r w:rsidRPr="004802C8">
        <w:t xml:space="preserve"> genetic reporting groups</w:t>
      </w:r>
      <w:ins w:id="159" w:author="Garcia, Sabrina (DFG)" w:date="2025-01-21T16:31:00Z" w16du:dateUtc="2025-01-22T01:31:00Z">
        <w:r w:rsidR="00A553AC">
          <w:t>, including Yukon River fall chum,</w:t>
        </w:r>
      </w:ins>
      <w:r w:rsidRPr="004802C8">
        <w:t xml:space="preserve"> using a spatial mixed stock analysis (MSA) (</w:t>
      </w:r>
      <w:commentRangeStart w:id="160"/>
      <w:r w:rsidRPr="004802C8">
        <w:rPr>
          <w:b/>
          <w:bCs/>
        </w:rPr>
        <w:t>CITE</w:t>
      </w:r>
      <w:r w:rsidRPr="004802C8">
        <w:t xml:space="preserve">, </w:t>
      </w:r>
      <w:r w:rsidRPr="004802C8">
        <w:rPr>
          <w:b/>
          <w:bCs/>
        </w:rPr>
        <w:t>Lee et al..?).</w:t>
      </w:r>
      <w:r w:rsidRPr="004802C8">
        <w:t xml:space="preserve"> </w:t>
      </w:r>
      <w:commentRangeEnd w:id="160"/>
      <w:r w:rsidR="00A553AC">
        <w:rPr>
          <w:rStyle w:val="CommentReference"/>
        </w:rPr>
        <w:commentReference w:id="160"/>
      </w:r>
      <w:del w:id="161" w:author="Garcia, Sabrina (DFG)" w:date="2025-01-21T16:31:00Z" w16du:dateUtc="2025-01-22T01:31:00Z">
        <w:r w:rsidRPr="004802C8" w:rsidDel="00A553AC">
          <w:delText>The MSA has five reporting groups, including Yukon River fall chum salmon</w:delText>
        </w:r>
        <w:r w:rsidDel="00A553AC">
          <w:delText>. G</w:delText>
        </w:r>
        <w:r w:rsidRPr="004802C8" w:rsidDel="00A553AC">
          <w:delText xml:space="preserve">enotype and analysis are further detailed by </w:delText>
        </w:r>
        <w:r w:rsidRPr="004802C8" w:rsidDel="00A553AC">
          <w:rPr>
            <w:b/>
            <w:bCs/>
          </w:rPr>
          <w:delText>XX</w:delText>
        </w:r>
        <w:r w:rsidDel="00A553AC">
          <w:rPr>
            <w:b/>
            <w:bCs/>
          </w:rPr>
          <w:delText xml:space="preserve"> et al</w:delText>
        </w:r>
        <w:r w:rsidRPr="004802C8" w:rsidDel="00A553AC">
          <w:delText>.</w:delText>
        </w:r>
      </w:del>
      <w:r>
        <w:t xml:space="preserve"> </w:t>
      </w:r>
      <w:r w:rsidRPr="004802C8">
        <w:t>We multiplied</w:t>
      </w:r>
      <w:r>
        <w:t xml:space="preserve"> the</w:t>
      </w:r>
      <w:r w:rsidRPr="004802C8">
        <w:t xml:space="preserve"> </w:t>
      </w:r>
      <w:ins w:id="162" w:author="Garcia, Sabrina (DFG)" w:date="2025-01-21T16:33:00Z" w16du:dateUtc="2025-01-22T01:33:00Z">
        <w:r w:rsidR="00A553AC">
          <w:t>a</w:t>
        </w:r>
      </w:ins>
      <w:ins w:id="163" w:author="Garcia, Sabrina (DFG)" w:date="2025-01-21T16:34:00Z" w16du:dateUtc="2025-01-22T01:34:00Z">
        <w:r w:rsidR="00A553AC">
          <w:t xml:space="preserve">nnual </w:t>
        </w:r>
      </w:ins>
      <w:r w:rsidRPr="004802C8">
        <w:t xml:space="preserve">mean </w:t>
      </w:r>
      <w:del w:id="164" w:author="Garcia, Sabrina (DFG)" w:date="2025-01-21T16:33:00Z" w16du:dateUtc="2025-01-22T01:33:00Z">
        <w:r w:rsidRPr="004802C8" w:rsidDel="00A553AC">
          <w:delText>annual estimated</w:delText>
        </w:r>
      </w:del>
      <w:ins w:id="165" w:author="Garcia, Sabrina (DFG)" w:date="2025-01-21T16:33:00Z" w16du:dateUtc="2025-01-22T01:33:00Z">
        <w:r w:rsidR="00A553AC">
          <w:t>stock</w:t>
        </w:r>
      </w:ins>
      <w:r w:rsidRPr="004802C8">
        <w:t xml:space="preserve"> </w:t>
      </w:r>
      <w:del w:id="166" w:author="Garcia, Sabrina (DFG)" w:date="2025-01-21T16:33:00Z" w16du:dateUtc="2025-01-22T01:33:00Z">
        <w:r w:rsidRPr="004802C8" w:rsidDel="00A553AC">
          <w:delText xml:space="preserve">annual </w:delText>
        </w:r>
      </w:del>
      <w:r w:rsidRPr="004802C8">
        <w:t xml:space="preserve">proportion of Yukon River fall chum salmon by the </w:t>
      </w:r>
      <w:del w:id="167" w:author="Garcia, Sabrina (DFG)" w:date="2025-01-21T16:34:00Z" w16du:dateUtc="2025-01-22T01:34:00Z">
        <w:r w:rsidRPr="004802C8" w:rsidDel="00A553AC">
          <w:delText>total index of</w:delText>
        </w:r>
      </w:del>
      <w:ins w:id="168" w:author="Garcia, Sabrina (DFG)" w:date="2025-01-21T16:34:00Z" w16du:dateUtc="2025-01-22T01:34:00Z">
        <w:r w:rsidR="00A553AC">
          <w:t>VAST-generated</w:t>
        </w:r>
      </w:ins>
      <w:r w:rsidRPr="004802C8">
        <w:t xml:space="preserve"> juvenile Chum salmon</w:t>
      </w:r>
      <w:ins w:id="169" w:author="Garcia, Sabrina (DFG)" w:date="2025-01-21T16:34:00Z" w16du:dateUtc="2025-01-22T01:34:00Z">
        <w:r w:rsidR="00A553AC">
          <w:t xml:space="preserve"> abundance index</w:t>
        </w:r>
      </w:ins>
      <w:r w:rsidRPr="004802C8">
        <w:t xml:space="preserve"> to </w:t>
      </w:r>
      <w:del w:id="170" w:author="Garcia, Sabrina (DFG)" w:date="2025-01-21T16:34:00Z" w16du:dateUtc="2025-01-22T01:34:00Z">
        <w:r w:rsidRPr="004802C8" w:rsidDel="00A553AC">
          <w:delText xml:space="preserve">yield </w:delText>
        </w:r>
      </w:del>
      <w:ins w:id="171" w:author="Garcia, Sabrina (DFG)" w:date="2025-01-21T16:34:00Z" w16du:dateUtc="2025-01-22T01:34:00Z">
        <w:r w:rsidR="00A553AC">
          <w:t>estimate</w:t>
        </w:r>
        <w:r w:rsidR="00A553AC" w:rsidRPr="004802C8">
          <w:t xml:space="preserve"> </w:t>
        </w:r>
        <w:r w:rsidR="00A553AC">
          <w:t>the</w:t>
        </w:r>
      </w:ins>
      <w:ins w:id="172" w:author="Garcia, Sabrina (DFG)" w:date="2025-01-21T16:35:00Z" w16du:dateUtc="2025-01-22T01:35:00Z">
        <w:r w:rsidR="00A553AC">
          <w:t xml:space="preserve"> stock-specific</w:t>
        </w:r>
      </w:ins>
      <w:del w:id="173" w:author="Garcia, Sabrina (DFG)" w:date="2025-01-21T16:34:00Z" w16du:dateUtc="2025-01-22T01:34:00Z">
        <w:r w:rsidRPr="004802C8" w:rsidDel="00A553AC">
          <w:delText>a</w:delText>
        </w:r>
      </w:del>
      <w:r w:rsidRPr="004802C8">
        <w:t xml:space="preserve"> </w:t>
      </w:r>
      <w:ins w:id="174" w:author="Garcia, Sabrina (DFG)" w:date="2025-01-21T16:34:00Z" w16du:dateUtc="2025-01-22T01:34:00Z">
        <w:r w:rsidR="00A553AC">
          <w:t xml:space="preserve">juvenile </w:t>
        </w:r>
      </w:ins>
      <w:r>
        <w:t xml:space="preserve">fall Chum </w:t>
      </w:r>
      <w:del w:id="175" w:author="Garcia, Sabrina (DFG)" w:date="2025-01-21T16:34:00Z" w16du:dateUtc="2025-01-22T01:34:00Z">
        <w:r w:rsidRPr="004802C8" w:rsidDel="00A553AC">
          <w:delText xml:space="preserve">stock-specific </w:delText>
        </w:r>
      </w:del>
      <w:ins w:id="176" w:author="Garcia, Sabrina (DFG)" w:date="2025-01-21T16:34:00Z" w16du:dateUtc="2025-01-22T01:34:00Z">
        <w:r w:rsidR="00A553AC">
          <w:t xml:space="preserve">salmon </w:t>
        </w:r>
      </w:ins>
      <w:del w:id="177" w:author="Garcia, Sabrina (DFG)" w:date="2025-01-21T16:35:00Z" w16du:dateUtc="2025-01-22T01:35:00Z">
        <w:r w:rsidRPr="004802C8" w:rsidDel="00A553AC">
          <w:delText xml:space="preserve">juvenile </w:delText>
        </w:r>
      </w:del>
      <w:ins w:id="178" w:author="Garcia, Sabrina (DFG)" w:date="2025-01-21T16:35:00Z" w16du:dateUtc="2025-01-22T01:35:00Z">
        <w:r w:rsidR="00A553AC">
          <w:t xml:space="preserve">abundance </w:t>
        </w:r>
        <w:del w:id="179" w:author="Garcia, Sabrina (DFG) [2]" w:date="2025-02-06T12:24:00Z" w16du:dateUtc="2025-02-06T21:24:00Z">
          <w:r w:rsidR="00A553AC" w:rsidRPr="004802C8" w:rsidDel="00127946">
            <w:delText xml:space="preserve"> </w:delText>
          </w:r>
        </w:del>
      </w:ins>
      <w:r w:rsidRPr="004802C8">
        <w:t xml:space="preserve">index. </w:t>
      </w:r>
    </w:p>
    <w:p w14:paraId="24105ECE" w14:textId="7D744155" w:rsidR="00482A06" w:rsidRPr="004802C8" w:rsidRDefault="00482A06" w:rsidP="00482A06">
      <w:pPr>
        <w:pStyle w:val="NormalWeb"/>
        <w:spacing w:before="0" w:beforeAutospacing="0" w:after="0" w:afterAutospacing="0"/>
        <w:ind w:firstLine="360"/>
      </w:pPr>
      <w:r w:rsidRPr="004802C8">
        <w:t>To translate the</w:t>
      </w:r>
      <w:ins w:id="180" w:author="Garcia, Sabrina (DFG)" w:date="2025-01-21T16:36:00Z" w16du:dateUtc="2025-01-22T01:36:00Z">
        <w:r w:rsidR="00F7218A">
          <w:t xml:space="preserve"> IPM</w:t>
        </w:r>
      </w:ins>
      <w:r w:rsidRPr="004802C8">
        <w:t xml:space="preserve"> model</w:t>
      </w:r>
      <w:ins w:id="181" w:author="Garcia, Sabrina (DFG)" w:date="2025-01-21T16:35:00Z" w16du:dateUtc="2025-01-22T01:35:00Z">
        <w:r w:rsidR="00F7218A">
          <w:t>-</w:t>
        </w:r>
      </w:ins>
      <w:del w:id="182" w:author="Garcia, Sabrina (DFG)" w:date="2025-01-21T16:35:00Z" w16du:dateUtc="2025-01-22T01:35:00Z">
        <w:r w:rsidRPr="004802C8" w:rsidDel="00F7218A">
          <w:delText xml:space="preserve"> </w:delText>
        </w:r>
      </w:del>
      <w:r w:rsidRPr="004802C8">
        <w:t xml:space="preserve">estimated juvenile abundances to the scale of the observed juvenile abundance, we estimated a constant, </w:t>
      </w:r>
      <w:r w:rsidRPr="004802C8">
        <w:rPr>
          <w:i/>
          <w:iCs/>
        </w:rPr>
        <w:t>q</w:t>
      </w:r>
      <w:r w:rsidRPr="004802C8">
        <w:t xml:space="preserve">. We fit the </w:t>
      </w:r>
      <w:ins w:id="183" w:author="Garcia, Sabrina (DFG)" w:date="2025-01-21T16:36:00Z" w16du:dateUtc="2025-01-22T01:36:00Z">
        <w:r w:rsidR="00F7218A">
          <w:t>IPM</w:t>
        </w:r>
        <w:del w:id="184" w:author="Garcia, Sabrina (DFG) [2]" w:date="2025-02-06T12:24:00Z" w16du:dateUtc="2025-02-06T21:24:00Z">
          <w:r w:rsidR="00F7218A" w:rsidDel="00127946">
            <w:delText>?</w:delText>
          </w:r>
        </w:del>
        <w:r w:rsidR="00F7218A">
          <w:t xml:space="preserve"> </w:t>
        </w:r>
      </w:ins>
      <w:del w:id="185" w:author="Garcia, Sabrina (DFG) [2]" w:date="2025-02-06T12:24:00Z" w16du:dateUtc="2025-02-06T21:24:00Z">
        <w:r w:rsidRPr="004802C8" w:rsidDel="00127946">
          <w:delText xml:space="preserve">model </w:delText>
        </w:r>
      </w:del>
      <w:r w:rsidRPr="004802C8">
        <w:t>to the juvenile</w:t>
      </w:r>
      <w:ins w:id="186" w:author="Garcia, Sabrina (DFG)" w:date="2025-01-21T16:36:00Z" w16du:dateUtc="2025-01-22T01:36:00Z">
        <w:r w:rsidR="00F7218A">
          <w:t xml:space="preserve"> abu</w:t>
        </w:r>
      </w:ins>
      <w:ins w:id="187" w:author="Garcia, Sabrina (DFG)" w:date="2025-01-21T16:37:00Z" w16du:dateUtc="2025-01-22T01:37:00Z">
        <w:r w:rsidR="00F7218A">
          <w:t>n</w:t>
        </w:r>
      </w:ins>
      <w:ins w:id="188" w:author="Garcia, Sabrina (DFG)" w:date="2025-01-21T16:36:00Z" w16du:dateUtc="2025-01-22T01:36:00Z">
        <w:r w:rsidR="00F7218A">
          <w:t>dance</w:t>
        </w:r>
      </w:ins>
      <w:r w:rsidRPr="004802C8">
        <w:t xml:space="preserve"> index</w:t>
      </w:r>
      <w:ins w:id="189" w:author="Garcia, Sabrina (DFG)" w:date="2025-01-21T16:37:00Z" w16du:dateUtc="2025-01-22T01:37:00Z">
        <w:r w:rsidR="00F7218A">
          <w:t xml:space="preserve">, </w:t>
        </w:r>
        <w:proofErr w:type="spellStart"/>
        <w:r w:rsidR="00F7218A">
          <w:t>J</w:t>
        </w:r>
        <w:r w:rsidR="00F7218A" w:rsidRPr="00F7218A">
          <w:rPr>
            <w:vertAlign w:val="subscript"/>
            <w:rPrChange w:id="190" w:author="Garcia, Sabrina (DFG)" w:date="2025-01-21T16:37:00Z" w16du:dateUtc="2025-01-22T01:37:00Z">
              <w:rPr/>
            </w:rPrChange>
          </w:rPr>
          <w:t>t</w:t>
        </w:r>
      </w:ins>
      <w:proofErr w:type="spellEnd"/>
      <w:ins w:id="191" w:author="Garcia, Sabrina (DFG)" w:date="2025-01-21T16:38:00Z" w16du:dateUtc="2025-01-22T01:38:00Z">
        <w:r w:rsidR="00F7218A">
          <w:t>,</w:t>
        </w:r>
      </w:ins>
      <w:r w:rsidRPr="004802C8">
        <w:t xml:space="preserve"> ranging from brood years 2002 to 2022. Observation error was assumed </w:t>
      </w:r>
      <w:del w:id="192" w:author="Garcia, Sabrina (DFG) [2]" w:date="2025-02-06T12:24:00Z" w16du:dateUtc="2025-02-06T21:24:00Z">
        <w:r w:rsidRPr="004802C8" w:rsidDel="00127946">
          <w:delText xml:space="preserve">as </w:delText>
        </w:r>
      </w:del>
      <w:ins w:id="193" w:author="Garcia, Sabrina (DFG) [2]" w:date="2025-02-06T12:24:00Z" w16du:dateUtc="2025-02-06T21:24:00Z">
        <w:r w:rsidR="00127946">
          <w:t>to be</w:t>
        </w:r>
        <w:r w:rsidR="00127946" w:rsidRPr="004802C8">
          <w:t xml:space="preserve"> </w:t>
        </w:r>
      </w:ins>
      <w:proofErr w:type="gramStart"/>
      <w:r w:rsidRPr="004802C8">
        <w:t>log</w:t>
      </w:r>
      <w:proofErr w:type="gramEnd"/>
      <w:r w:rsidRPr="004802C8">
        <w:t xml:space="preserve">-normally distributed: </w:t>
      </w:r>
    </w:p>
    <w:p w14:paraId="2311CE91" w14:textId="77777777" w:rsidR="00482A06" w:rsidRPr="004802C8" w:rsidRDefault="00482A06" w:rsidP="00482A06">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7D2E6052" w14:textId="77777777" w:rsidR="00482A06" w:rsidRPr="004802C8" w:rsidRDefault="00482A06" w:rsidP="00482A06">
      <w:pPr>
        <w:pStyle w:val="NormalWeb"/>
        <w:spacing w:before="0" w:beforeAutospacing="0" w:after="0" w:afterAutospacing="0"/>
        <w:ind w:firstLine="360"/>
        <w:jc w:val="center"/>
      </w:pPr>
    </w:p>
    <w:p w14:paraId="42440CA2" w14:textId="4238218A" w:rsidR="009E1701" w:rsidRPr="004802C8" w:rsidRDefault="00482A06" w:rsidP="009E1701">
      <w:pPr>
        <w:ind w:firstLine="360"/>
        <w:rPr>
          <w:ins w:id="194" w:author="Garcia, Sabrina (DFG)" w:date="2025-01-21T17:04:00Z" w16du:dateUtc="2025-01-22T02:04:00Z"/>
        </w:rPr>
      </w:pPr>
      <w:commentRangeStart w:id="195"/>
      <w:commentRangeStart w:id="196"/>
      <w:r>
        <w:t>T</w:t>
      </w:r>
      <w:r w:rsidRPr="004802C8">
        <w:t>otal return, harvest and spawner estimates for Yukon River</w:t>
      </w:r>
      <w:r>
        <w:t xml:space="preserve"> fall Chum salmon were</w:t>
      </w:r>
      <w:r w:rsidRPr="004802C8">
        <w:t xml:space="preserve"> </w:t>
      </w:r>
      <w:del w:id="197" w:author="Garcia, Sabrina (DFG) [2]" w:date="2025-02-06T12:25:00Z" w16du:dateUtc="2025-02-06T21:25:00Z">
        <w:r w:rsidRPr="004802C8" w:rsidDel="00127946">
          <w:delText>provided by the Alaska Department of Fisheries and Game (ADF</w:delText>
        </w:r>
      </w:del>
      <w:ins w:id="198" w:author="Garcia, Sabrina (DFG)" w:date="2025-01-21T16:40:00Z" w16du:dateUtc="2025-01-22T01:40:00Z">
        <w:del w:id="199" w:author="Garcia, Sabrina (DFG) [2]" w:date="2025-02-06T12:25:00Z" w16du:dateUtc="2025-02-06T21:25:00Z">
          <w:r w:rsidR="00E27A0D" w:rsidDel="00127946">
            <w:delText>&amp;</w:delText>
          </w:r>
        </w:del>
      </w:ins>
      <w:del w:id="200" w:author="Garcia, Sabrina (DFG) [2]" w:date="2025-02-06T12:25:00Z" w16du:dateUtc="2025-02-06T21:25:00Z">
        <w:r w:rsidRPr="004802C8" w:rsidDel="00127946">
          <w:delText xml:space="preserve">G) run reconstruction </w:delText>
        </w:r>
      </w:del>
      <w:commentRangeStart w:id="201"/>
      <w:ins w:id="202" w:author="Garcia, Sabrina (DFG) [2]" w:date="2025-02-06T12:25:00Z" w16du:dateUtc="2025-02-06T21:25:00Z">
        <w:r w:rsidR="00127946">
          <w:t xml:space="preserve">available from brood years 2002 – 2022 </w:t>
        </w:r>
      </w:ins>
      <w:commentRangeEnd w:id="201"/>
      <w:ins w:id="203" w:author="Garcia, Sabrina (DFG) [2]" w:date="2025-02-06T12:26:00Z" w16du:dateUtc="2025-02-06T21:26:00Z">
        <w:r w:rsidR="00127946">
          <w:rPr>
            <w:rStyle w:val="CommentReference"/>
          </w:rPr>
          <w:commentReference w:id="201"/>
        </w:r>
      </w:ins>
      <w:r w:rsidRPr="004802C8">
        <w:fldChar w:fldCharType="begin"/>
      </w:r>
      <w:r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commentRangeEnd w:id="195"/>
      <w:r w:rsidR="00E27A0D">
        <w:rPr>
          <w:rStyle w:val="CommentReference"/>
        </w:rPr>
        <w:commentReference w:id="195"/>
      </w:r>
      <w:commentRangeEnd w:id="196"/>
      <w:r w:rsidR="00625162">
        <w:rPr>
          <w:rStyle w:val="CommentReference"/>
        </w:rPr>
        <w:commentReference w:id="196"/>
      </w:r>
      <w:r w:rsidRPr="004802C8">
        <w:t>.</w:t>
      </w:r>
      <w:del w:id="204" w:author="Garcia, Sabrina (DFG)" w:date="2025-01-21T16:41:00Z" w16du:dateUtc="2025-01-22T01:41:00Z">
        <w:r w:rsidRPr="004802C8" w:rsidDel="00E27A0D">
          <w:delText xml:space="preserve"> A full discussion of the run reconstruction model is available in Fleischman and Borba 2009</w:delText>
        </w:r>
        <w:r w:rsidDel="00E27A0D">
          <w:delText>.</w:delText>
        </w:r>
      </w:del>
      <w:r>
        <w:t xml:space="preserve"> </w:t>
      </w:r>
      <w:del w:id="205" w:author="Garcia, Sabrina (DFG)" w:date="2025-01-21T16:42:00Z" w16du:dateUtc="2025-01-22T01:42:00Z">
        <w:r w:rsidDel="00E27A0D">
          <w:delText>M</w:delText>
        </w:r>
        <w:r w:rsidRPr="004802C8" w:rsidDel="00E27A0D">
          <w:delText xml:space="preserve">odel methods have remained the </w:delText>
        </w:r>
        <w:commentRangeStart w:id="206"/>
        <w:r w:rsidRPr="004802C8" w:rsidDel="00E27A0D">
          <w:delText>same</w:delText>
        </w:r>
      </w:del>
      <w:ins w:id="207" w:author="Garcia, Sabrina (DFG)" w:date="2025-01-21T16:42:00Z" w16du:dateUtc="2025-01-22T01:42:00Z">
        <w:r w:rsidR="00E27A0D">
          <w:t xml:space="preserve">A state-space modeling approach </w:t>
        </w:r>
      </w:ins>
      <w:ins w:id="208" w:author="Garcia, Sabrina (DFG) [2]" w:date="2025-02-06T12:28:00Z" w16du:dateUtc="2025-02-06T21:28:00Z">
        <w:r w:rsidR="00127946">
          <w:t>wa</w:t>
        </w:r>
      </w:ins>
      <w:ins w:id="209" w:author="Garcia, Sabrina (DFG)" w:date="2025-01-21T16:42:00Z" w16du:dateUtc="2025-01-22T01:42:00Z">
        <w:del w:id="210" w:author="Garcia, Sabrina (DFG) [2]" w:date="2025-02-06T12:28:00Z" w16du:dateUtc="2025-02-06T21:28:00Z">
          <w:r w:rsidR="00E27A0D" w:rsidDel="00127946">
            <w:delText>i</w:delText>
          </w:r>
        </w:del>
        <w:r w:rsidR="00E27A0D">
          <w:t>s used for the run reconstruction</w:t>
        </w:r>
      </w:ins>
      <w:del w:id="211" w:author="Garcia, Sabrina (DFG)" w:date="2025-01-21T16:42:00Z" w16du:dateUtc="2025-01-22T01:42:00Z">
        <w:r w:rsidRPr="004802C8" w:rsidDel="00E27A0D">
          <w:delText>,</w:delText>
        </w:r>
      </w:del>
      <w:r w:rsidRPr="004802C8">
        <w:t xml:space="preserve"> </w:t>
      </w:r>
      <w:commentRangeEnd w:id="206"/>
      <w:r w:rsidR="00E27A0D">
        <w:rPr>
          <w:rStyle w:val="CommentReference"/>
        </w:rPr>
        <w:commentReference w:id="206"/>
      </w:r>
      <w:del w:id="212" w:author="Garcia, Sabrina (DFG)" w:date="2025-01-21T16:42:00Z" w16du:dateUtc="2025-01-22T01:42:00Z">
        <w:r w:rsidRPr="004802C8" w:rsidDel="00E27A0D">
          <w:delText>while the reconstruction</w:delText>
        </w:r>
      </w:del>
      <w:ins w:id="213" w:author="Garcia, Sabrina (DFG)" w:date="2025-01-21T16:42:00Z" w16du:dateUtc="2025-01-22T01:42:00Z">
        <w:r w:rsidR="00E27A0D">
          <w:t>and</w:t>
        </w:r>
      </w:ins>
      <w:r w:rsidRPr="004802C8">
        <w:t xml:space="preserve"> model estimates have been updated with new data annually. Spawner abundances were estimated </w:t>
      </w:r>
      <w:ins w:id="214" w:author="Garcia, Sabrina (DFG)" w:date="2025-01-21T16:43:00Z" w16du:dateUtc="2025-01-22T01:43:00Z">
        <w:r w:rsidR="00E27A0D">
          <w:t>using</w:t>
        </w:r>
      </w:ins>
      <w:del w:id="215" w:author="Garcia, Sabrina (DFG)" w:date="2025-01-21T16:43:00Z" w16du:dateUtc="2025-01-22T01:43:00Z">
        <w:r w:rsidRPr="004802C8" w:rsidDel="00E27A0D">
          <w:delText>based on</w:delText>
        </w:r>
      </w:del>
      <w:r w:rsidRPr="004802C8">
        <w:t xml:space="preserve"> data from escapement monitoring projects that cover </w:t>
      </w:r>
      <w:commentRangeStart w:id="216"/>
      <w:r w:rsidRPr="004802C8">
        <w:t>95%</w:t>
      </w:r>
      <w:commentRangeEnd w:id="216"/>
      <w:r w:rsidR="00E27A0D">
        <w:rPr>
          <w:rStyle w:val="CommentReference"/>
        </w:rPr>
        <w:commentReference w:id="216"/>
      </w:r>
      <w:r w:rsidRPr="004802C8">
        <w:t xml:space="preserve"> of the drainage and yields drainage</w:t>
      </w:r>
      <w:ins w:id="217" w:author="Garcia, Sabrina (DFG)" w:date="2025-01-21T16:43:00Z" w16du:dateUtc="2025-01-22T01:43:00Z">
        <w:r w:rsidR="00E27A0D">
          <w:t>-</w:t>
        </w:r>
      </w:ins>
      <w:del w:id="218" w:author="Garcia, Sabrina (DFG)" w:date="2025-01-21T16:43:00Z" w16du:dateUtc="2025-01-22T01:43:00Z">
        <w:r w:rsidRPr="004802C8" w:rsidDel="00E27A0D">
          <w:delText xml:space="preserve"> </w:delText>
        </w:r>
      </w:del>
      <w:r w:rsidRPr="004802C8">
        <w:t xml:space="preserve">wide estimates. Harvest data to inform </w:t>
      </w:r>
      <w:proofErr w:type="gramStart"/>
      <w:r w:rsidRPr="004802C8">
        <w:t>the run</w:t>
      </w:r>
      <w:proofErr w:type="gramEnd"/>
      <w:r w:rsidRPr="004802C8">
        <w:t xml:space="preserve"> reconstruction w</w:t>
      </w:r>
      <w:ins w:id="219" w:author="Garcia, Sabrina (DFG) [2]" w:date="2025-02-06T12:38:00Z" w16du:dateUtc="2025-02-06T21:38:00Z">
        <w:r w:rsidR="00D166C9">
          <w:t>ere</w:t>
        </w:r>
      </w:ins>
      <w:del w:id="220" w:author="Garcia, Sabrina (DFG) [2]" w:date="2025-02-06T12:38:00Z" w16du:dateUtc="2025-02-06T21:38:00Z">
        <w:r w:rsidRPr="004802C8" w:rsidDel="00D166C9">
          <w:delText>as</w:delText>
        </w:r>
      </w:del>
      <w:r w:rsidRPr="004802C8">
        <w:t xml:space="preserve"> compiled from commercial fish tickets and subsistence surveys. In </w:t>
      </w:r>
      <w:proofErr w:type="gramStart"/>
      <w:r w:rsidRPr="004802C8">
        <w:t xml:space="preserve">the </w:t>
      </w:r>
      <w:ins w:id="221" w:author="Garcia, Sabrina (DFG)" w:date="2025-01-21T16:45:00Z" w16du:dateUtc="2025-01-22T01:45:00Z">
        <w:r w:rsidR="00E27A0D">
          <w:t>run</w:t>
        </w:r>
        <w:proofErr w:type="gramEnd"/>
        <w:r w:rsidR="00E27A0D">
          <w:t xml:space="preserve"> </w:t>
        </w:r>
      </w:ins>
      <w:r w:rsidRPr="004802C8">
        <w:t xml:space="preserve">reconstruction, the total run size was assumed </w:t>
      </w:r>
      <w:ins w:id="222" w:author="Garcia, Sabrina (DFG)" w:date="2025-01-21T16:45:00Z" w16du:dateUtc="2025-01-22T01:45:00Z">
        <w:r w:rsidR="00E27A0D">
          <w:t>equal to</w:t>
        </w:r>
      </w:ins>
      <w:del w:id="223" w:author="Garcia, Sabrina (DFG)" w:date="2025-01-21T16:46:00Z" w16du:dateUtc="2025-01-22T01:46:00Z">
        <w:r w:rsidRPr="004802C8" w:rsidDel="00E27A0D">
          <w:delText xml:space="preserve"> as</w:delText>
        </w:r>
      </w:del>
      <w:r w:rsidRPr="004802C8">
        <w:t xml:space="preserve"> the sum of </w:t>
      </w:r>
      <w:del w:id="224" w:author="Garcia, Sabrina (DFG)" w:date="2025-01-21T16:46:00Z" w16du:dateUtc="2025-01-22T01:46:00Z">
        <w:r w:rsidRPr="004802C8" w:rsidDel="00E27A0D">
          <w:delText xml:space="preserve">the </w:delText>
        </w:r>
      </w:del>
      <w:r w:rsidRPr="004802C8">
        <w:t xml:space="preserve">spawners and harvest. </w:t>
      </w:r>
      <w:commentRangeStart w:id="225"/>
      <w:ins w:id="226" w:author="Garcia, Sabrina (DFG)" w:date="2025-01-21T17:04:00Z" w16du:dateUtc="2025-01-22T02:04:00Z">
        <w:r w:rsidR="009E1701" w:rsidRPr="004802C8">
          <w:t xml:space="preserve">Age composition data </w:t>
        </w:r>
        <w:del w:id="227" w:author="Garcia, Sabrina (DFG) [2]" w:date="2025-02-06T12:30:00Z" w16du:dateUtc="2025-02-06T21:30:00Z">
          <w:r w:rsidR="009E1701" w:rsidRPr="004802C8" w:rsidDel="00127946">
            <w:delText>that</w:delText>
          </w:r>
        </w:del>
      </w:ins>
      <w:ins w:id="228" w:author="Garcia, Sabrina (DFG) [2]" w:date="2025-02-06T12:30:00Z" w16du:dateUtc="2025-02-06T21:30:00Z">
        <w:r w:rsidR="00127946">
          <w:t>used to</w:t>
        </w:r>
      </w:ins>
      <w:ins w:id="229" w:author="Garcia, Sabrina (DFG)" w:date="2025-01-21T17:04:00Z" w16du:dateUtc="2025-01-22T02:04:00Z">
        <w:r w:rsidR="009E1701" w:rsidRPr="004802C8">
          <w:t xml:space="preserve"> inform</w:t>
        </w:r>
        <w:del w:id="230" w:author="Garcia, Sabrina (DFG) [2]" w:date="2025-02-06T12:30:00Z" w16du:dateUtc="2025-02-06T21:30:00Z">
          <w:r w:rsidR="009E1701" w:rsidRPr="004802C8" w:rsidDel="00127946">
            <w:delText>ed</w:delText>
          </w:r>
        </w:del>
        <w:r w:rsidR="009E1701" w:rsidRPr="004802C8">
          <w:t xml:space="preserve"> the run reconstruction w</w:t>
        </w:r>
        <w:r w:rsidR="009E1701">
          <w:t>ere</w:t>
        </w:r>
        <w:r w:rsidR="009E1701" w:rsidRPr="004802C8">
          <w:t xml:space="preserve"> collected from lower river fisheries and test fisheries </w:t>
        </w:r>
        <w:r w:rsidR="009E1701" w:rsidRPr="004802C8">
          <w:fldChar w:fldCharType="begin"/>
        </w:r>
        <w:r w:rsidR="009E1701"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E1701" w:rsidRPr="004802C8">
          <w:fldChar w:fldCharType="separate"/>
        </w:r>
        <w:r w:rsidR="009E1701" w:rsidRPr="004802C8">
          <w:rPr>
            <w:noProof/>
          </w:rPr>
          <w:t>(Fleischman &amp; Borba 2009)</w:t>
        </w:r>
        <w:r w:rsidR="009E1701" w:rsidRPr="004802C8">
          <w:fldChar w:fldCharType="end"/>
        </w:r>
        <w:r w:rsidR="009E1701" w:rsidRPr="004802C8">
          <w:t xml:space="preserve">. We fit the </w:t>
        </w:r>
        <w:commentRangeStart w:id="231"/>
        <w:r w:rsidR="009E1701" w:rsidRPr="004802C8">
          <w:t xml:space="preserve">estimation model </w:t>
        </w:r>
        <w:commentRangeEnd w:id="231"/>
        <w:r w:rsidR="009E1701">
          <w:rPr>
            <w:rStyle w:val="CommentReference"/>
          </w:rPr>
          <w:commentReference w:id="231"/>
        </w:r>
        <w:r w:rsidR="009E1701" w:rsidRPr="004802C8">
          <w:t xml:space="preserve">to age composition estimates </w:t>
        </w:r>
        <w:r w:rsidR="009E1701">
          <w:t xml:space="preserve">from each calendar year </w:t>
        </w:r>
        <w:r w:rsidR="009E1701" w:rsidRPr="004802C8">
          <w:t>provided by the run reconstruction. We used predicted run size by calendar year and age</w:t>
        </w:r>
        <w:commentRangeStart w:id="232"/>
        <w:r w:rsidR="009E1701" w:rsidRPr="004802C8">
          <w:t xml:space="preserve"> (N</w:t>
        </w:r>
        <w:r w:rsidR="009E1701" w:rsidRPr="004802C8">
          <w:rPr>
            <w:vertAlign w:val="subscript"/>
          </w:rPr>
          <w:t>t+a+</w:t>
        </w:r>
        <w:proofErr w:type="gramStart"/>
        <w:r w:rsidR="009E1701" w:rsidRPr="004802C8">
          <w:rPr>
            <w:vertAlign w:val="subscript"/>
          </w:rPr>
          <w:t>1,s</w:t>
        </w:r>
        <w:proofErr w:type="gramEnd"/>
        <w:r w:rsidR="009E1701" w:rsidRPr="004802C8">
          <w:rPr>
            <w:vertAlign w:val="subscript"/>
          </w:rPr>
          <w:t>=</w:t>
        </w:r>
        <w:proofErr w:type="spellStart"/>
        <w:r w:rsidR="009E1701" w:rsidRPr="004802C8">
          <w:rPr>
            <w:vertAlign w:val="subscript"/>
          </w:rPr>
          <w:t>r,a</w:t>
        </w:r>
        <w:proofErr w:type="spellEnd"/>
        <w:r w:rsidR="009E1701" w:rsidRPr="004802C8">
          <w:t xml:space="preserve">) </w:t>
        </w:r>
        <w:commentRangeEnd w:id="232"/>
        <w:r w:rsidR="009E1701">
          <w:rPr>
            <w:rStyle w:val="CommentReference"/>
          </w:rPr>
          <w:commentReference w:id="232"/>
        </w:r>
        <w:r w:rsidR="009E1701" w:rsidRPr="004802C8">
          <w:t>to calculate the predicted proportions at age by calendar year (</w:t>
        </w:r>
      </w:ins>
      <m:oMath>
        <m:sSub>
          <m:sSubPr>
            <m:ctrlPr>
              <w:ins w:id="233" w:author="Garcia, Sabrina (DFG)" w:date="2025-01-21T17:04:00Z" w16du:dateUtc="2025-01-22T02:04:00Z">
                <w:rPr>
                  <w:rFonts w:ascii="Cambria Math" w:hAnsi="Cambria Math"/>
                  <w:i/>
                </w:rPr>
              </w:ins>
            </m:ctrlPr>
          </m:sSubPr>
          <m:e>
            <m:r>
              <w:ins w:id="234" w:author="Garcia, Sabrina (DFG)" w:date="2025-01-21T17:04:00Z" w16du:dateUtc="2025-01-22T02:04:00Z">
                <w:rPr>
                  <w:rFonts w:ascii="Cambria Math" w:hAnsi="Cambria Math"/>
                </w:rPr>
                <m:t>ο</m:t>
              </w:ins>
            </m:r>
          </m:e>
          <m:sub>
            <m:r>
              <w:ins w:id="235" w:author="Garcia, Sabrina (DFG)" w:date="2025-01-21T17:04:00Z" w16du:dateUtc="2025-01-22T02:04:00Z">
                <w:rPr>
                  <w:rFonts w:ascii="Cambria Math" w:hAnsi="Cambria Math"/>
                </w:rPr>
                <m:t>t+a+1,s=r,a</m:t>
              </w:ins>
            </m:r>
          </m:sub>
        </m:sSub>
      </m:oMath>
      <w:ins w:id="236" w:author="Garcia, Sabrina (DFG)" w:date="2025-01-21T17:04:00Z" w16du:dateUtc="2025-01-22T02:04:00Z">
        <w:r w:rsidR="009E1701" w:rsidRPr="004802C8">
          <w:t>). The difference between the annual return age composition predicted by the model,</w:t>
        </w:r>
        <w:r w:rsidR="009E1701" w:rsidRPr="004802C8">
          <w:rPr>
            <w:i/>
          </w:rPr>
          <w:t xml:space="preserve"> </w:t>
        </w:r>
      </w:ins>
      <m:oMath>
        <m:sSub>
          <m:sSubPr>
            <m:ctrlPr>
              <w:ins w:id="237" w:author="Garcia, Sabrina (DFG)" w:date="2025-01-21T17:04:00Z" w16du:dateUtc="2025-01-22T02:04:00Z">
                <w:rPr>
                  <w:rFonts w:ascii="Cambria Math" w:hAnsi="Cambria Math"/>
                  <w:i/>
                </w:rPr>
              </w:ins>
            </m:ctrlPr>
          </m:sSubPr>
          <m:e>
            <m:r>
              <w:ins w:id="238" w:author="Garcia, Sabrina (DFG)" w:date="2025-01-21T17:04:00Z" w16du:dateUtc="2025-01-22T02:04:00Z">
                <w:rPr>
                  <w:rFonts w:ascii="Cambria Math" w:hAnsi="Cambria Math"/>
                </w:rPr>
                <m:t>ο</m:t>
              </w:ins>
            </m:r>
          </m:e>
          <m:sub>
            <m:r>
              <w:ins w:id="239" w:author="Garcia, Sabrina (DFG)" w:date="2025-01-21T17:04:00Z" w16du:dateUtc="2025-01-22T02:04:00Z">
                <w:rPr>
                  <w:rFonts w:ascii="Cambria Math" w:hAnsi="Cambria Math"/>
                </w:rPr>
                <m:t>t+a+1,s=r,a</m:t>
              </w:ins>
            </m:r>
          </m:sub>
        </m:sSub>
      </m:oMath>
      <w:ins w:id="240" w:author="Garcia, Sabrina (DFG)" w:date="2025-01-21T17:04:00Z" w16du:dateUtc="2025-01-22T02:04:00Z">
        <w:r w:rsidR="009E1701" w:rsidRPr="004802C8">
          <w:rPr>
            <w:i/>
          </w:rPr>
          <w:t>,</w:t>
        </w:r>
        <w:r w:rsidR="009E1701" w:rsidRPr="004802C8">
          <w:t xml:space="preserve"> and the observed return age composition, </w:t>
        </w:r>
      </w:ins>
      <m:oMath>
        <m:sSub>
          <m:sSubPr>
            <m:ctrlPr>
              <w:ins w:id="241" w:author="Garcia, Sabrina (DFG)" w:date="2025-01-21T17:04:00Z" w16du:dateUtc="2025-01-22T02:04:00Z">
                <w:rPr>
                  <w:rFonts w:ascii="Cambria Math" w:hAnsi="Cambria Math"/>
                  <w:i/>
                </w:rPr>
              </w:ins>
            </m:ctrlPr>
          </m:sSubPr>
          <m:e>
            <m:r>
              <w:ins w:id="242" w:author="Garcia, Sabrina (DFG)" w:date="2025-01-21T17:04:00Z" w16du:dateUtc="2025-01-22T02:04:00Z">
                <w:rPr>
                  <w:rFonts w:ascii="Cambria Math" w:hAnsi="Cambria Math"/>
                </w:rPr>
                <m:t>a</m:t>
              </w:ins>
            </m:r>
          </m:e>
          <m:sub>
            <m:r>
              <w:ins w:id="243" w:author="Garcia, Sabrina (DFG)" w:date="2025-01-21T17:04:00Z" w16du:dateUtc="2025-01-22T02:04:00Z">
                <w:rPr>
                  <w:rFonts w:ascii="Cambria Math" w:hAnsi="Cambria Math"/>
                </w:rPr>
                <m:t>t+a+1,s=r,a</m:t>
              </w:ins>
            </m:r>
          </m:sub>
        </m:sSub>
      </m:oMath>
      <w:ins w:id="244" w:author="Garcia, Sabrina (DFG)" w:date="2025-01-21T17:04:00Z" w16du:dateUtc="2025-01-22T02:04:00Z">
        <w:r w:rsidR="009E1701" w:rsidRPr="004802C8">
          <w:t xml:space="preserve">was minimized by relating the two through a multinomial distribution. </w:t>
        </w:r>
      </w:ins>
    </w:p>
    <w:p w14:paraId="47A58695" w14:textId="77777777" w:rsidR="009E1701" w:rsidRPr="004802C8" w:rsidRDefault="009E1701" w:rsidP="009E1701">
      <w:pPr>
        <w:pStyle w:val="NormalWeb"/>
        <w:spacing w:before="0" w:beforeAutospacing="0" w:after="0" w:afterAutospacing="0"/>
        <w:rPr>
          <w:ins w:id="245" w:author="Garcia, Sabrina (DFG)" w:date="2025-01-21T17:04:00Z" w16du:dateUtc="2025-01-22T02:04:00Z"/>
        </w:rPr>
      </w:pPr>
    </w:p>
    <w:p w14:paraId="3428D2E7" w14:textId="77777777" w:rsidR="009E1701" w:rsidRPr="004802C8" w:rsidRDefault="00000000" w:rsidP="009E1701">
      <w:pPr>
        <w:pStyle w:val="NormalWeb"/>
        <w:spacing w:before="0" w:beforeAutospacing="0" w:after="0" w:afterAutospacing="0"/>
        <w:ind w:firstLine="360"/>
        <w:jc w:val="center"/>
        <w:rPr>
          <w:ins w:id="246" w:author="Garcia, Sabrina (DFG)" w:date="2025-01-21T17:04:00Z" w16du:dateUtc="2025-01-22T02:04:00Z"/>
        </w:rPr>
      </w:pPr>
      <m:oMath>
        <m:sSub>
          <m:sSubPr>
            <m:ctrlPr>
              <w:ins w:id="247" w:author="Garcia, Sabrina (DFG)" w:date="2025-01-21T17:04:00Z" w16du:dateUtc="2025-01-22T02:04:00Z">
                <w:rPr>
                  <w:rFonts w:ascii="Cambria Math" w:hAnsi="Cambria Math"/>
                  <w:i/>
                </w:rPr>
              </w:ins>
            </m:ctrlPr>
          </m:sSubPr>
          <m:e>
            <m:r>
              <w:ins w:id="248" w:author="Garcia, Sabrina (DFG)" w:date="2025-01-21T17:04:00Z" w16du:dateUtc="2025-01-22T02:04:00Z">
                <w:rPr>
                  <w:rFonts w:ascii="Cambria Math" w:hAnsi="Cambria Math"/>
                </w:rPr>
                <m:t>a</m:t>
              </w:ins>
            </m:r>
          </m:e>
          <m:sub>
            <m:r>
              <w:ins w:id="249" w:author="Garcia, Sabrina (DFG)" w:date="2025-01-21T17:04:00Z" w16du:dateUtc="2025-01-22T02:04:00Z">
                <w:rPr>
                  <w:rFonts w:ascii="Cambria Math" w:hAnsi="Cambria Math"/>
                </w:rPr>
                <m:t>t+a+1,s=r,a</m:t>
              </w:ins>
            </m:r>
          </m:sub>
        </m:sSub>
        <m:r>
          <w:ins w:id="250" w:author="Garcia, Sabrina (DFG)" w:date="2025-01-21T17:04:00Z" w16du:dateUtc="2025-01-22T02:04:00Z">
            <w:rPr>
              <w:rFonts w:ascii="Cambria Math" w:hAnsi="Cambria Math"/>
            </w:rPr>
            <m:t>~Multinomial(ESS,</m:t>
          </w:ins>
        </m:r>
        <m:sSub>
          <m:sSubPr>
            <m:ctrlPr>
              <w:ins w:id="251" w:author="Garcia, Sabrina (DFG)" w:date="2025-01-21T17:04:00Z" w16du:dateUtc="2025-01-22T02:04:00Z">
                <w:rPr>
                  <w:rFonts w:ascii="Cambria Math" w:hAnsi="Cambria Math"/>
                  <w:i/>
                </w:rPr>
              </w:ins>
            </m:ctrlPr>
          </m:sSubPr>
          <m:e>
            <m:r>
              <w:ins w:id="252" w:author="Garcia, Sabrina (DFG)" w:date="2025-01-21T17:04:00Z" w16du:dateUtc="2025-01-22T02:04:00Z">
                <w:rPr>
                  <w:rFonts w:ascii="Cambria Math" w:hAnsi="Cambria Math"/>
                </w:rPr>
                <m:t>ο</m:t>
              </w:ins>
            </m:r>
          </m:e>
          <m:sub>
            <m:r>
              <w:ins w:id="253" w:author="Garcia, Sabrina (DFG)" w:date="2025-01-21T17:04:00Z" w16du:dateUtc="2025-01-22T02:04:00Z">
                <w:rPr>
                  <w:rFonts w:ascii="Cambria Math" w:hAnsi="Cambria Math"/>
                </w:rPr>
                <m:t>t+a+1,s=r,a</m:t>
              </w:ins>
            </m:r>
          </m:sub>
        </m:sSub>
        <m:r>
          <w:ins w:id="254" w:author="Garcia, Sabrina (DFG)" w:date="2025-01-21T17:04:00Z" w16du:dateUtc="2025-01-22T02:04:00Z">
            <w:rPr>
              <w:rFonts w:ascii="Cambria Math" w:hAnsi="Cambria Math"/>
            </w:rPr>
            <m:t>)</m:t>
          </w:ins>
        </m:r>
      </m:oMath>
      <w:ins w:id="255" w:author="Garcia, Sabrina (DFG)" w:date="2025-01-21T17:04:00Z" w16du:dateUtc="2025-01-22T02:04:00Z">
        <w:r w:rsidR="009E1701" w:rsidRPr="004802C8">
          <w:t xml:space="preserve">   Eq. 4.15</w:t>
        </w:r>
        <w:commentRangeEnd w:id="225"/>
        <w:r w:rsidR="009E1701">
          <w:rPr>
            <w:rStyle w:val="CommentReference"/>
          </w:rPr>
          <w:commentReference w:id="225"/>
        </w:r>
      </w:ins>
    </w:p>
    <w:p w14:paraId="77322D36" w14:textId="30FB9FA5" w:rsidR="00482A06" w:rsidRPr="004802C8" w:rsidRDefault="00482A06" w:rsidP="00482A06">
      <w:pPr>
        <w:pStyle w:val="NormalWeb"/>
        <w:spacing w:before="0" w:beforeAutospacing="0" w:after="0" w:afterAutospacing="0"/>
        <w:ind w:firstLine="360"/>
      </w:pPr>
      <w:r w:rsidRPr="004802C8">
        <w:lastRenderedPageBreak/>
        <w:t xml:space="preserve">We fit the </w:t>
      </w:r>
      <w:del w:id="256" w:author="Garcia, Sabrina (DFG) [2]" w:date="2025-02-06T12:40:00Z" w16du:dateUtc="2025-02-06T21:40:00Z">
        <w:r w:rsidRPr="004802C8" w:rsidDel="00D166C9">
          <w:delText xml:space="preserve">model </w:delText>
        </w:r>
      </w:del>
      <w:ins w:id="257" w:author="Garcia, Sabrina (DFG) [2]" w:date="2025-02-06T12:40:00Z" w16du:dateUtc="2025-02-06T21:40:00Z">
        <w:r w:rsidR="00D166C9">
          <w:t>IPM</w:t>
        </w:r>
        <w:r w:rsidR="00D166C9" w:rsidRPr="004802C8">
          <w:t xml:space="preserve"> </w:t>
        </w:r>
      </w:ins>
      <w:r w:rsidRPr="004802C8">
        <w:t>to the return, harvest</w:t>
      </w:r>
      <w:ins w:id="258" w:author="Garcia, Sabrina (DFG)" w:date="2025-01-21T16:48:00Z" w16du:dateUtc="2025-01-22T01:48:00Z">
        <w:r w:rsidR="00E27A0D">
          <w:t>,</w:t>
        </w:r>
      </w:ins>
      <w:r w:rsidRPr="004802C8">
        <w:t xml:space="preserve"> and spawner estimates ranging from brood years 2002 to 2022</w:t>
      </w:r>
      <w:ins w:id="259" w:author="Garcia, Sabrina (DFG) [2]" w:date="2025-02-06T12:34:00Z" w16du:dateUtc="2025-02-06T21:34:00Z">
        <w:r w:rsidR="00D166C9">
          <w:t xml:space="preserve"> and</w:t>
        </w:r>
      </w:ins>
      <w:del w:id="260" w:author="Garcia, Sabrina (DFG) [2]" w:date="2025-02-06T12:34:00Z" w16du:dateUtc="2025-02-06T21:34:00Z">
        <w:r w:rsidRPr="004802C8" w:rsidDel="00D166C9">
          <w:delText>. We</w:delText>
        </w:r>
      </w:del>
      <w:r w:rsidRPr="004802C8">
        <w:t xml:space="preserve"> assumed observation error was </w:t>
      </w:r>
      <w:proofErr w:type="gramStart"/>
      <w:r w:rsidRPr="004802C8">
        <w:t>log</w:t>
      </w:r>
      <w:proofErr w:type="gramEnd"/>
      <w:r w:rsidRPr="004802C8">
        <w:t>-normally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acts as a weighting factor for the likelihood, where smaller sigma</w:t>
      </w:r>
      <w:del w:id="261" w:author="Garcia, Sabrina (DFG)" w:date="2025-01-21T16:56:00Z" w16du:dateUtc="2025-01-22T01:56:00Z">
        <w:r w:rsidDel="00F91748">
          <w:delText>’</w:delText>
        </w:r>
      </w:del>
      <w:r>
        <w:t xml:space="preserve">s </w:t>
      </w:r>
      <w:proofErr w:type="gramStart"/>
      <w:r>
        <w:t>contribute</w:t>
      </w:r>
      <w:proofErr w:type="gramEnd"/>
      <w:r>
        <w:t xml:space="preserve"> more to the complete likelihood which helps account for the contributions of different sources of information.</w:t>
      </w:r>
    </w:p>
    <w:p w14:paraId="5AFD6162" w14:textId="77777777" w:rsidR="00482A06" w:rsidRPr="004802C8" w:rsidRDefault="00482A06" w:rsidP="00482A06">
      <w:pPr>
        <w:pStyle w:val="NormalWeb"/>
        <w:spacing w:before="0" w:beforeAutospacing="0" w:after="0" w:afterAutospacing="0"/>
        <w:ind w:firstLine="360"/>
      </w:pPr>
    </w:p>
    <w:commentRangeStart w:id="262"/>
    <w:p w14:paraId="458DD4AD" w14:textId="77777777" w:rsidR="00482A06" w:rsidRPr="004802C8" w:rsidRDefault="00000000" w:rsidP="00482A06">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482A06" w:rsidRPr="004802C8">
        <w:t xml:space="preserve">            Eq. 4.12</w:t>
      </w:r>
    </w:p>
    <w:p w14:paraId="6D24D626" w14:textId="77777777" w:rsidR="00482A06" w:rsidRPr="004802C8" w:rsidRDefault="00000000" w:rsidP="00482A06">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482A06" w:rsidRPr="004802C8">
        <w:t xml:space="preserve">            Eq. 4.13</w:t>
      </w:r>
    </w:p>
    <w:p w14:paraId="39385FD3" w14:textId="77777777" w:rsidR="00482A06" w:rsidRPr="004802C8" w:rsidRDefault="00000000" w:rsidP="00482A06">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482A06" w:rsidRPr="004802C8">
        <w:t xml:space="preserve">            Eq. 4.14</w:t>
      </w:r>
      <w:commentRangeEnd w:id="262"/>
      <w:r w:rsidR="00F91748">
        <w:rPr>
          <w:rStyle w:val="CommentReference"/>
        </w:rPr>
        <w:commentReference w:id="262"/>
      </w:r>
    </w:p>
    <w:p w14:paraId="42C0EA68" w14:textId="77777777" w:rsidR="00482A06" w:rsidRPr="004802C8" w:rsidRDefault="00482A06" w:rsidP="00482A06"/>
    <w:p w14:paraId="7DED7FEE" w14:textId="420446E6" w:rsidR="00482A06" w:rsidRPr="004802C8" w:rsidDel="009E1701" w:rsidRDefault="00482A06" w:rsidP="00482A06">
      <w:pPr>
        <w:ind w:firstLine="360"/>
        <w:rPr>
          <w:del w:id="263" w:author="Garcia, Sabrina (DFG)" w:date="2025-01-21T17:04:00Z" w16du:dateUtc="2025-01-22T02:04:00Z"/>
        </w:rPr>
      </w:pPr>
      <w:del w:id="264" w:author="Garcia, Sabrina (DFG)" w:date="2025-01-21T17:04:00Z" w16du:dateUtc="2025-01-22T02:04:00Z">
        <w:r w:rsidRPr="004802C8" w:rsidDel="009E1701">
          <w:delText xml:space="preserve">Age composition data that informed the run reconstruction </w:delText>
        </w:r>
      </w:del>
      <w:del w:id="265" w:author="Garcia, Sabrina (DFG)" w:date="2025-01-21T16:58:00Z" w16du:dateUtc="2025-01-22T01:58:00Z">
        <w:r w:rsidRPr="004802C8" w:rsidDel="00F91748">
          <w:delText xml:space="preserve">was </w:delText>
        </w:r>
      </w:del>
      <w:del w:id="266" w:author="Garcia, Sabrina (DFG)" w:date="2025-01-21T17:04:00Z" w16du:dateUtc="2025-01-22T02:04:00Z">
        <w:r w:rsidRPr="004802C8" w:rsidDel="009E1701">
          <w:delText xml:space="preserve">collected from lower river fisheries and test fisheries </w:delText>
        </w:r>
        <w:r w:rsidRPr="004802C8" w:rsidDel="009E1701">
          <w:fldChar w:fldCharType="begin"/>
        </w:r>
        <w:r w:rsidRPr="004802C8" w:rsidDel="009E1701">
          <w:del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delInstrText>
        </w:r>
        <w:r w:rsidRPr="004802C8" w:rsidDel="009E1701">
          <w:fldChar w:fldCharType="separate"/>
        </w:r>
        <w:r w:rsidRPr="004802C8" w:rsidDel="009E1701">
          <w:rPr>
            <w:noProof/>
          </w:rPr>
          <w:delText>(Fleischman &amp; Borba 2009)</w:delText>
        </w:r>
        <w:r w:rsidRPr="004802C8" w:rsidDel="009E1701">
          <w:fldChar w:fldCharType="end"/>
        </w:r>
        <w:r w:rsidRPr="004802C8" w:rsidDel="009E1701">
          <w:delText xml:space="preserve">. We fit the </w:delText>
        </w:r>
        <w:commentRangeStart w:id="267"/>
        <w:r w:rsidRPr="004802C8" w:rsidDel="009E1701">
          <w:delText xml:space="preserve">estimation model </w:delText>
        </w:r>
        <w:commentRangeEnd w:id="267"/>
        <w:r w:rsidR="00F91748" w:rsidDel="009E1701">
          <w:rPr>
            <w:rStyle w:val="CommentReference"/>
          </w:rPr>
          <w:commentReference w:id="267"/>
        </w:r>
        <w:r w:rsidRPr="004802C8" w:rsidDel="009E1701">
          <w:delText xml:space="preserve">to age composition estimates </w:delText>
        </w:r>
        <w:r w:rsidDel="009E1701">
          <w:delText xml:space="preserve">from each calendar year </w:delText>
        </w:r>
        <w:r w:rsidRPr="004802C8" w:rsidDel="009E1701">
          <w:delText>provided by the run reconstruction. We used predicted run size by calendar year and age</w:delText>
        </w:r>
        <w:commentRangeStart w:id="268"/>
        <w:r w:rsidRPr="004802C8" w:rsidDel="009E1701">
          <w:delText xml:space="preserve"> (N</w:delText>
        </w:r>
        <w:r w:rsidRPr="004802C8" w:rsidDel="009E1701">
          <w:rPr>
            <w:vertAlign w:val="subscript"/>
          </w:rPr>
          <w:delText>t+a+1,s=r,a</w:delText>
        </w:r>
        <w:r w:rsidRPr="004802C8" w:rsidDel="009E1701">
          <w:delText xml:space="preserve">) </w:delText>
        </w:r>
        <w:commentRangeEnd w:id="268"/>
        <w:r w:rsidR="00F91748" w:rsidDel="009E1701">
          <w:rPr>
            <w:rStyle w:val="CommentReference"/>
          </w:rPr>
          <w:commentReference w:id="268"/>
        </w:r>
        <w:r w:rsidRPr="004802C8" w:rsidDel="009E1701">
          <w:delText>to calculate the predicted proportions at age by calendar year (</w:delText>
        </w:r>
      </w:del>
      <m:oMath>
        <m:sSub>
          <m:sSubPr>
            <m:ctrlPr>
              <w:del w:id="269" w:author="Garcia, Sabrina (DFG)" w:date="2025-01-21T17:04:00Z" w16du:dateUtc="2025-01-22T02:04:00Z">
                <w:rPr>
                  <w:rFonts w:ascii="Cambria Math" w:hAnsi="Cambria Math"/>
                  <w:i/>
                </w:rPr>
              </w:del>
            </m:ctrlPr>
          </m:sSubPr>
          <m:e>
            <m:r>
              <w:del w:id="270" w:author="Garcia, Sabrina (DFG)" w:date="2025-01-21T17:04:00Z" w16du:dateUtc="2025-01-22T02:04:00Z">
                <w:rPr>
                  <w:rFonts w:ascii="Cambria Math" w:hAnsi="Cambria Math"/>
                </w:rPr>
                <m:t>ο</m:t>
              </w:del>
            </m:r>
          </m:e>
          <m:sub>
            <m:r>
              <w:del w:id="271" w:author="Garcia, Sabrina (DFG)" w:date="2025-01-21T17:04:00Z" w16du:dateUtc="2025-01-22T02:04:00Z">
                <w:rPr>
                  <w:rFonts w:ascii="Cambria Math" w:hAnsi="Cambria Math"/>
                </w:rPr>
                <m:t>t+a+1,s=r,a</m:t>
              </w:del>
            </m:r>
          </m:sub>
        </m:sSub>
      </m:oMath>
      <w:del w:id="272" w:author="Garcia, Sabrina (DFG)" w:date="2025-01-21T17:04:00Z" w16du:dateUtc="2025-01-22T02:04:00Z">
        <w:r w:rsidRPr="004802C8" w:rsidDel="009E1701">
          <w:delText>). The difference between the annual return age composition predicted by the model,</w:delText>
        </w:r>
        <w:r w:rsidRPr="004802C8" w:rsidDel="009E1701">
          <w:rPr>
            <w:i/>
          </w:rPr>
          <w:delText xml:space="preserve"> </w:delText>
        </w:r>
      </w:del>
      <m:oMath>
        <m:sSub>
          <m:sSubPr>
            <m:ctrlPr>
              <w:del w:id="273" w:author="Garcia, Sabrina (DFG)" w:date="2025-01-21T17:04:00Z" w16du:dateUtc="2025-01-22T02:04:00Z">
                <w:rPr>
                  <w:rFonts w:ascii="Cambria Math" w:hAnsi="Cambria Math"/>
                  <w:i/>
                </w:rPr>
              </w:del>
            </m:ctrlPr>
          </m:sSubPr>
          <m:e>
            <m:r>
              <w:del w:id="274" w:author="Garcia, Sabrina (DFG)" w:date="2025-01-21T17:04:00Z" w16du:dateUtc="2025-01-22T02:04:00Z">
                <w:rPr>
                  <w:rFonts w:ascii="Cambria Math" w:hAnsi="Cambria Math"/>
                </w:rPr>
                <m:t>ο</m:t>
              </w:del>
            </m:r>
          </m:e>
          <m:sub>
            <m:r>
              <w:del w:id="275" w:author="Garcia, Sabrina (DFG)" w:date="2025-01-21T17:04:00Z" w16du:dateUtc="2025-01-22T02:04:00Z">
                <w:rPr>
                  <w:rFonts w:ascii="Cambria Math" w:hAnsi="Cambria Math"/>
                </w:rPr>
                <m:t>t+a+1,s=r,a</m:t>
              </w:del>
            </m:r>
          </m:sub>
        </m:sSub>
      </m:oMath>
      <w:del w:id="276" w:author="Garcia, Sabrina (DFG)" w:date="2025-01-21T17:04:00Z" w16du:dateUtc="2025-01-22T02:04:00Z">
        <w:r w:rsidRPr="004802C8" w:rsidDel="009E1701">
          <w:rPr>
            <w:i/>
          </w:rPr>
          <w:delText>,</w:delText>
        </w:r>
        <w:r w:rsidRPr="004802C8" w:rsidDel="009E1701">
          <w:delText xml:space="preserve"> and the observed return age composition, </w:delText>
        </w:r>
      </w:del>
      <m:oMath>
        <m:sSub>
          <m:sSubPr>
            <m:ctrlPr>
              <w:del w:id="277" w:author="Garcia, Sabrina (DFG)" w:date="2025-01-21T17:04:00Z" w16du:dateUtc="2025-01-22T02:04:00Z">
                <w:rPr>
                  <w:rFonts w:ascii="Cambria Math" w:hAnsi="Cambria Math"/>
                  <w:i/>
                </w:rPr>
              </w:del>
            </m:ctrlPr>
          </m:sSubPr>
          <m:e>
            <m:r>
              <w:del w:id="278" w:author="Garcia, Sabrina (DFG)" w:date="2025-01-21T17:04:00Z" w16du:dateUtc="2025-01-22T02:04:00Z">
                <w:rPr>
                  <w:rFonts w:ascii="Cambria Math" w:hAnsi="Cambria Math"/>
                </w:rPr>
                <m:t>a</m:t>
              </w:del>
            </m:r>
          </m:e>
          <m:sub>
            <m:r>
              <w:del w:id="279" w:author="Garcia, Sabrina (DFG)" w:date="2025-01-21T17:04:00Z" w16du:dateUtc="2025-01-22T02:04:00Z">
                <w:rPr>
                  <w:rFonts w:ascii="Cambria Math" w:hAnsi="Cambria Math"/>
                </w:rPr>
                <m:t>t+a+1,s=r,a</m:t>
              </w:del>
            </m:r>
          </m:sub>
        </m:sSub>
      </m:oMath>
      <w:del w:id="280" w:author="Garcia, Sabrina (DFG)" w:date="2025-01-21T17:04:00Z" w16du:dateUtc="2025-01-22T02:04:00Z">
        <w:r w:rsidRPr="004802C8" w:rsidDel="009E1701">
          <w:delText xml:space="preserve">was minimized by relating the two through a multinomial distribution. </w:delText>
        </w:r>
      </w:del>
    </w:p>
    <w:p w14:paraId="1B51B9BC" w14:textId="3920BB6C" w:rsidR="00482A06" w:rsidRPr="004802C8" w:rsidDel="009E1701" w:rsidRDefault="00482A06" w:rsidP="00482A06">
      <w:pPr>
        <w:pStyle w:val="NormalWeb"/>
        <w:spacing w:before="0" w:beforeAutospacing="0" w:after="0" w:afterAutospacing="0"/>
        <w:rPr>
          <w:del w:id="281" w:author="Garcia, Sabrina (DFG)" w:date="2025-01-21T17:04:00Z" w16du:dateUtc="2025-01-22T02:04:00Z"/>
        </w:rPr>
      </w:pPr>
    </w:p>
    <w:p w14:paraId="294F26E8" w14:textId="2063AC7C" w:rsidR="00482A06" w:rsidRPr="004802C8" w:rsidDel="009E1701" w:rsidRDefault="00000000" w:rsidP="00482A06">
      <w:pPr>
        <w:pStyle w:val="NormalWeb"/>
        <w:spacing w:before="0" w:beforeAutospacing="0" w:after="0" w:afterAutospacing="0"/>
        <w:ind w:firstLine="360"/>
        <w:jc w:val="center"/>
        <w:rPr>
          <w:del w:id="282" w:author="Garcia, Sabrina (DFG)" w:date="2025-01-21T17:04:00Z" w16du:dateUtc="2025-01-22T02:04:00Z"/>
        </w:rPr>
      </w:pPr>
      <m:oMath>
        <m:sSub>
          <m:sSubPr>
            <m:ctrlPr>
              <w:del w:id="283" w:author="Garcia, Sabrina (DFG)" w:date="2025-01-21T17:04:00Z" w16du:dateUtc="2025-01-22T02:04:00Z">
                <w:rPr>
                  <w:rFonts w:ascii="Cambria Math" w:hAnsi="Cambria Math"/>
                  <w:i/>
                </w:rPr>
              </w:del>
            </m:ctrlPr>
          </m:sSubPr>
          <m:e>
            <m:r>
              <w:del w:id="284" w:author="Garcia, Sabrina (DFG)" w:date="2025-01-21T17:04:00Z" w16du:dateUtc="2025-01-22T02:04:00Z">
                <w:rPr>
                  <w:rFonts w:ascii="Cambria Math" w:hAnsi="Cambria Math"/>
                </w:rPr>
                <m:t>a</m:t>
              </w:del>
            </m:r>
          </m:e>
          <m:sub>
            <m:r>
              <w:del w:id="285" w:author="Garcia, Sabrina (DFG)" w:date="2025-01-21T17:04:00Z" w16du:dateUtc="2025-01-22T02:04:00Z">
                <w:rPr>
                  <w:rFonts w:ascii="Cambria Math" w:hAnsi="Cambria Math"/>
                </w:rPr>
                <m:t>t+a+1,s=r,a</m:t>
              </w:del>
            </m:r>
          </m:sub>
        </m:sSub>
        <m:r>
          <w:del w:id="286" w:author="Garcia, Sabrina (DFG)" w:date="2025-01-21T17:04:00Z" w16du:dateUtc="2025-01-22T02:04:00Z">
            <w:rPr>
              <w:rFonts w:ascii="Cambria Math" w:hAnsi="Cambria Math"/>
            </w:rPr>
            <m:t>~Multinomial(ESS,</m:t>
          </w:del>
        </m:r>
        <m:sSub>
          <m:sSubPr>
            <m:ctrlPr>
              <w:del w:id="287" w:author="Garcia, Sabrina (DFG)" w:date="2025-01-21T17:04:00Z" w16du:dateUtc="2025-01-22T02:04:00Z">
                <w:rPr>
                  <w:rFonts w:ascii="Cambria Math" w:hAnsi="Cambria Math"/>
                  <w:i/>
                </w:rPr>
              </w:del>
            </m:ctrlPr>
          </m:sSubPr>
          <m:e>
            <m:r>
              <w:del w:id="288" w:author="Garcia, Sabrina (DFG)" w:date="2025-01-21T17:04:00Z" w16du:dateUtc="2025-01-22T02:04:00Z">
                <w:rPr>
                  <w:rFonts w:ascii="Cambria Math" w:hAnsi="Cambria Math"/>
                </w:rPr>
                <m:t>ο</m:t>
              </w:del>
            </m:r>
          </m:e>
          <m:sub>
            <m:r>
              <w:del w:id="289" w:author="Garcia, Sabrina (DFG)" w:date="2025-01-21T17:04:00Z" w16du:dateUtc="2025-01-22T02:04:00Z">
                <w:rPr>
                  <w:rFonts w:ascii="Cambria Math" w:hAnsi="Cambria Math"/>
                </w:rPr>
                <m:t>t+a+1,s=r,a</m:t>
              </w:del>
            </m:r>
          </m:sub>
        </m:sSub>
        <m:r>
          <w:del w:id="290" w:author="Garcia, Sabrina (DFG)" w:date="2025-01-21T17:04:00Z" w16du:dateUtc="2025-01-22T02:04:00Z">
            <w:rPr>
              <w:rFonts w:ascii="Cambria Math" w:hAnsi="Cambria Math"/>
            </w:rPr>
            <m:t>)</m:t>
          </w:del>
        </m:r>
      </m:oMath>
      <w:del w:id="291" w:author="Garcia, Sabrina (DFG)" w:date="2025-01-21T17:04:00Z" w16du:dateUtc="2025-01-22T02:04:00Z">
        <w:r w:rsidR="00482A06" w:rsidRPr="004802C8" w:rsidDel="009E1701">
          <w:delText xml:space="preserve">   Eq. 4.15</w:delText>
        </w:r>
      </w:del>
    </w:p>
    <w:p w14:paraId="5C94624E" w14:textId="77777777" w:rsidR="00482A06" w:rsidRPr="004802C8" w:rsidRDefault="00482A06" w:rsidP="00482A06">
      <w:pPr>
        <w:pStyle w:val="Heading4"/>
      </w:pPr>
      <w:r w:rsidRPr="004802C8">
        <w:t>2.</w:t>
      </w:r>
      <w:r>
        <w:t>4</w:t>
      </w:r>
      <w:r w:rsidRPr="004802C8">
        <w:t xml:space="preserve"> Priors</w:t>
      </w:r>
    </w:p>
    <w:p w14:paraId="438C23E0" w14:textId="1CCD2D6A" w:rsidR="00482A06" w:rsidRDefault="00482A06" w:rsidP="00482A06">
      <w:pPr>
        <w:ind w:firstLine="720"/>
      </w:pPr>
      <w:r>
        <w:t>P</w:t>
      </w:r>
      <w:r w:rsidRPr="004802C8">
        <w:t xml:space="preserve">riors </w:t>
      </w:r>
      <w:r>
        <w:t>were selected as</w:t>
      </w:r>
      <w:r w:rsidRPr="004802C8">
        <w:t xml:space="preserve"> </w:t>
      </w:r>
      <w:del w:id="292" w:author="Garcia, Sabrina (DFG)" w:date="2025-01-21T17:09:00Z" w16du:dateUtc="2025-01-22T02:09:00Z">
        <w:r w:rsidRPr="004802C8" w:rsidDel="007008EE">
          <w:delText xml:space="preserve">generally </w:delText>
        </w:r>
      </w:del>
      <w:r w:rsidRPr="004802C8">
        <w:t xml:space="preserve">weak or uninformative for </w:t>
      </w:r>
      <w:proofErr w:type="gramStart"/>
      <w:r w:rsidRPr="004802C8">
        <w:t>a majority of</w:t>
      </w:r>
      <w:proofErr w:type="gramEnd"/>
      <w:r w:rsidRPr="004802C8">
        <w:t xml:space="preserve"> parameters (Table 1). The exception </w:t>
      </w:r>
      <w:r>
        <w:t>were</w:t>
      </w:r>
      <w:r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ins w:id="293" w:author="Garcia, Sabrina (DFG)" w:date="2025-01-21T17:09:00Z" w16du:dateUtc="2025-01-22T02:09:00Z">
        <w:r w:rsidR="007008EE">
          <w:t>, where</w:t>
        </w:r>
      </w:ins>
      <w:del w:id="294" w:author="Garcia, Sabrina (DFG)" w:date="2025-01-21T17:09:00Z" w16du:dateUtc="2025-01-22T02:09:00Z">
        <w:r w:rsidRPr="004802C8" w:rsidDel="007008EE">
          <w:delText>. W</w:delText>
        </w:r>
      </w:del>
      <w:ins w:id="295" w:author="Garcia, Sabrina (DFG)" w:date="2025-01-21T17:09:00Z" w16du:dateUtc="2025-01-22T02:09:00Z">
        <w:r w:rsidR="007008EE">
          <w:t>w</w:t>
        </w:r>
      </w:ins>
      <w:r w:rsidRPr="004802C8">
        <w:t xml:space="preserve">e applied a prior with a normal distribution, mean of 0 and standard deviation of 0.1. This regularized </w:t>
      </w:r>
      <w:proofErr w:type="gramStart"/>
      <w:r w:rsidRPr="004802C8">
        <w:t>prior</w:t>
      </w:r>
      <w:proofErr w:type="gramEnd"/>
      <w:r w:rsidRPr="004802C8">
        <w:t xml:space="preserve"> was imposed to avoid spurious correlations among covariates and productivity estimates.       </w:t>
      </w:r>
    </w:p>
    <w:p w14:paraId="72492489" w14:textId="77777777" w:rsidR="00482A06" w:rsidRPr="004802C8" w:rsidRDefault="00482A06" w:rsidP="00482A06">
      <w:pPr>
        <w:ind w:firstLine="720"/>
      </w:pPr>
    </w:p>
    <w:p w14:paraId="7B0B85A4" w14:textId="77777777" w:rsidR="00482A06" w:rsidRPr="004802C8" w:rsidRDefault="00482A06" w:rsidP="00482A06">
      <w:pPr>
        <w:pStyle w:val="Heading4"/>
      </w:pPr>
      <w:r w:rsidRPr="004802C8">
        <w:t>2.</w:t>
      </w:r>
      <w:r>
        <w:t>5</w:t>
      </w:r>
      <w:r w:rsidRPr="004802C8">
        <w:t xml:space="preserve"> Ecosystem Covariates</w:t>
      </w:r>
    </w:p>
    <w:p w14:paraId="0412D7BF" w14:textId="77777777" w:rsidR="00482A06" w:rsidRDefault="00482A06" w:rsidP="00482A06">
      <w:pPr>
        <w:ind w:firstLine="720"/>
      </w:pPr>
      <w:r w:rsidRPr="004802C8">
        <w:t xml:space="preserve">Covariates included in the IPM were gathered based </w:t>
      </w:r>
      <w:r>
        <w:t xml:space="preserve">on </w:t>
      </w:r>
      <w:r w:rsidRPr="004802C8">
        <w:t>support from peer reviewed literature (</w:t>
      </w:r>
      <w:commentRangeStart w:id="296"/>
      <w:r w:rsidRPr="004802C8">
        <w:t>Table 2</w:t>
      </w:r>
      <w:commentRangeEnd w:id="296"/>
      <w:r w:rsidR="0086515F">
        <w:rPr>
          <w:rStyle w:val="CommentReference"/>
        </w:rPr>
        <w:commentReference w:id="296"/>
      </w:r>
      <w:r w:rsidRPr="004802C8">
        <w:t>, Figure 2). All covariates were mean-scaled</w:t>
      </w:r>
      <w:r>
        <w:t xml:space="preserve"> and included in the IPM all at once</w:t>
      </w:r>
      <w:r w:rsidRPr="004802C8">
        <w:t xml:space="preserve">. </w:t>
      </w:r>
    </w:p>
    <w:p w14:paraId="61EB74E7" w14:textId="77777777" w:rsidR="00482A06" w:rsidRDefault="00482A06" w:rsidP="00482A06">
      <w:pPr>
        <w:pStyle w:val="Heading5"/>
      </w:pPr>
      <w:r>
        <w:t xml:space="preserve">2.5.1 Egg to the first summer at sea </w:t>
      </w:r>
    </w:p>
    <w:p w14:paraId="20F0BCCD" w14:textId="44A3A5D9" w:rsidR="00482A06" w:rsidRDefault="00482A06" w:rsidP="00482A06">
      <w:pPr>
        <w:ind w:firstLine="720"/>
      </w:pPr>
      <w:r w:rsidRPr="004802C8">
        <w:t>We considered four covariates hypothesized to impact juvenile salmon productivity from the egg stage to the end of their first summer at sea, including the mean spawner size trend from the parent generation</w:t>
      </w:r>
      <w:r>
        <w:t xml:space="preserve">, </w:t>
      </w:r>
      <w:r w:rsidRPr="004802C8">
        <w:t xml:space="preserve">Yukon River flow rates, cumulative degree days for sea surface temperatures in the </w:t>
      </w:r>
      <w:del w:id="297" w:author="Garcia, Sabrina (DFG)" w:date="2025-01-21T17:36:00Z" w16du:dateUtc="2025-01-22T02:36:00Z">
        <w:r w:rsidRPr="004802C8" w:rsidDel="00D56AEB">
          <w:delText>Northern Bering Sea</w:delText>
        </w:r>
      </w:del>
      <w:ins w:id="298" w:author="Garcia, Sabrina (DFG)" w:date="2025-01-21T17:36:00Z" w16du:dateUtc="2025-01-22T02:36:00Z">
        <w:r w:rsidR="00D56AEB">
          <w:t>NBS</w:t>
        </w:r>
      </w:ins>
      <w:ins w:id="299" w:author="Garcia, Sabrina (DFG)" w:date="2025-01-21T17:41:00Z" w16du:dateUtc="2025-01-22T02:41:00Z">
        <w:r w:rsidR="00D34BEE">
          <w:t>,</w:t>
        </w:r>
      </w:ins>
      <w:r>
        <w:t xml:space="preserve"> and </w:t>
      </w:r>
      <w:r w:rsidRPr="004802C8">
        <w:t>pollock recruitment index</w:t>
      </w:r>
      <w:r>
        <w:t>. W</w:t>
      </w:r>
      <w:r w:rsidRPr="004802C8">
        <w:t>e included the mean trend in spawner size</w:t>
      </w:r>
      <w:ins w:id="300" w:author="Garcia, Sabrina (DFG)" w:date="2025-01-21T17:36:00Z" w16du:dateUtc="2025-01-22T02:36:00Z">
        <w:r w:rsidR="00D56AEB">
          <w:t>-</w:t>
        </w:r>
      </w:ins>
      <w:del w:id="301" w:author="Garcia, Sabrina (DFG)" w:date="2025-01-21T17:36:00Z" w16du:dateUtc="2025-01-22T02:36:00Z">
        <w:r w:rsidRPr="004802C8" w:rsidDel="00D56AEB">
          <w:delText xml:space="preserve"> </w:delText>
        </w:r>
      </w:del>
      <w:r w:rsidRPr="004802C8">
        <w:t>at</w:t>
      </w:r>
      <w:ins w:id="302" w:author="Garcia, Sabrina (DFG)" w:date="2025-01-21T17:36:00Z" w16du:dateUtc="2025-01-22T02:36:00Z">
        <w:r w:rsidR="00D56AEB">
          <w:t>-</w:t>
        </w:r>
      </w:ins>
      <w:del w:id="303" w:author="Garcia, Sabrina (DFG)" w:date="2025-01-21T17:36:00Z" w16du:dateUtc="2025-01-22T02:36:00Z">
        <w:r w:rsidRPr="004802C8" w:rsidDel="00D56AEB">
          <w:delText xml:space="preserve"> </w:delText>
        </w:r>
      </w:del>
      <w:r w:rsidRPr="004802C8">
        <w:t xml:space="preserve">age for spawners </w:t>
      </w:r>
      <w:del w:id="304" w:author="Garcia, Sabrina (DFG)" w:date="2025-01-21T17:37:00Z" w16du:dateUtc="2025-01-22T02:37:00Z">
        <w:r w:rsidRPr="004802C8" w:rsidDel="00D56AEB">
          <w:delText>that returned during the juvenile brood year.</w:delText>
        </w:r>
      </w:del>
      <w:ins w:id="305" w:author="Garcia, Sabrina (DFG)" w:date="2025-01-21T17:37:00Z" w16du:dateUtc="2025-01-22T02:37:00Z">
        <w:r w:rsidR="00D56AEB">
          <w:t>since</w:t>
        </w:r>
      </w:ins>
      <w:r w:rsidRPr="004802C8">
        <w:t xml:space="preserve"> </w:t>
      </w:r>
      <w:ins w:id="306" w:author="Garcia, Sabrina (DFG)" w:date="2025-01-21T17:37:00Z" w16du:dateUtc="2025-01-22T02:37:00Z">
        <w:r w:rsidR="00D56AEB">
          <w:t>s</w:t>
        </w:r>
      </w:ins>
      <w:del w:id="307" w:author="Garcia, Sabrina (DFG)" w:date="2025-01-21T17:37:00Z" w16du:dateUtc="2025-01-22T02:37:00Z">
        <w:r w:rsidDel="00D56AEB">
          <w:delText>S</w:delText>
        </w:r>
      </w:del>
      <w:r w:rsidRPr="004802C8">
        <w:t>ize</w:t>
      </w:r>
      <w:ins w:id="308" w:author="Garcia, Sabrina (DFG)" w:date="2025-01-21T17:37:00Z" w16du:dateUtc="2025-01-22T02:37:00Z">
        <w:r w:rsidR="00D56AEB">
          <w:t>-</w:t>
        </w:r>
      </w:ins>
      <w:del w:id="309" w:author="Garcia, Sabrina (DFG)" w:date="2025-01-21T17:37:00Z" w16du:dateUtc="2025-01-22T02:37:00Z">
        <w:r w:rsidRPr="004802C8" w:rsidDel="00D56AEB">
          <w:delText xml:space="preserve"> </w:delText>
        </w:r>
      </w:del>
      <w:r w:rsidRPr="004802C8">
        <w:t>at</w:t>
      </w:r>
      <w:ins w:id="310" w:author="Garcia, Sabrina (DFG)" w:date="2025-01-21T17:37:00Z" w16du:dateUtc="2025-01-22T02:37:00Z">
        <w:r w:rsidR="00D56AEB">
          <w:t>-</w:t>
        </w:r>
      </w:ins>
      <w:del w:id="311" w:author="Garcia, Sabrina (DFG)" w:date="2025-01-21T17:37:00Z" w16du:dateUtc="2025-01-22T02:37:00Z">
        <w:r w:rsidRPr="004802C8" w:rsidDel="00D56AEB">
          <w:delText xml:space="preserve"> </w:delText>
        </w:r>
      </w:del>
      <w:r w:rsidRPr="004802C8">
        <w:t xml:space="preserve">age can impact reproduction potential and </w:t>
      </w:r>
      <w:r>
        <w:t>a</w:t>
      </w:r>
      <w:r w:rsidRPr="004802C8">
        <w:t>ffect productivity</w:t>
      </w:r>
      <w:r>
        <w:t>.</w:t>
      </w:r>
      <w:r w:rsidRPr="004802C8">
        <w:t xml:space="preserve"> </w:t>
      </w:r>
      <w:r>
        <w:t>W</w:t>
      </w:r>
      <w:r w:rsidRPr="004802C8">
        <w:t xml:space="preserve">e hypothesized a positive relationship between size and productivity where bigger fish produce more offspring and have greater reproductive success </w:t>
      </w:r>
      <w:r w:rsidRPr="004802C8">
        <w:fldChar w:fldCharType="begin"/>
      </w:r>
      <w:r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(Ohlberger et al. 2020, Oke et al. 2020, Feddern et al. 2024)</w:t>
      </w:r>
      <w:r w:rsidRPr="004802C8">
        <w:fldChar w:fldCharType="end"/>
      </w:r>
      <w:r w:rsidRPr="004802C8">
        <w:t xml:space="preserve">. </w:t>
      </w:r>
      <w:del w:id="312" w:author="Garcia, Sabrina (DFG) [2]" w:date="2025-02-06T12:57:00Z" w16du:dateUtc="2025-02-06T21:57:00Z">
        <w:r w:rsidRPr="004802C8" w:rsidDel="00DF45C1">
          <w:delText xml:space="preserve">The </w:delText>
        </w:r>
      </w:del>
      <w:del w:id="313" w:author="Garcia, Sabrina (DFG) [2]" w:date="2025-02-06T12:56:00Z" w16du:dateUtc="2025-02-06T21:56:00Z">
        <w:r w:rsidRPr="004802C8" w:rsidDel="00DF45C1">
          <w:delText>Alaska Department of Fish and Game (</w:delText>
        </w:r>
      </w:del>
      <w:del w:id="314" w:author="Garcia, Sabrina (DFG) [2]" w:date="2025-02-06T12:57:00Z" w16du:dateUtc="2025-02-06T21:57:00Z">
        <w:r w:rsidRPr="004802C8" w:rsidDel="00DF45C1">
          <w:delText>ADF</w:delText>
        </w:r>
      </w:del>
      <w:ins w:id="315" w:author="Garcia, Sabrina (DFG)" w:date="2025-01-21T17:38:00Z" w16du:dateUtc="2025-01-22T02:38:00Z">
        <w:del w:id="316" w:author="Garcia, Sabrina (DFG) [2]" w:date="2025-02-06T12:57:00Z" w16du:dateUtc="2025-02-06T21:57:00Z">
          <w:r w:rsidR="00D56AEB" w:rsidDel="00DF45C1">
            <w:delText>&amp;</w:delText>
          </w:r>
        </w:del>
      </w:ins>
      <w:del w:id="317" w:author="Garcia, Sabrina (DFG) [2]" w:date="2025-02-06T12:57:00Z" w16du:dateUtc="2025-02-06T21:57:00Z">
        <w:r w:rsidRPr="004802C8" w:rsidDel="00DF45C1">
          <w:delText>G</w:delText>
        </w:r>
      </w:del>
      <w:del w:id="318" w:author="Garcia, Sabrina (DFG) [2]" w:date="2025-02-06T12:56:00Z" w16du:dateUtc="2025-02-06T21:56:00Z">
        <w:r w:rsidRPr="004802C8" w:rsidDel="00DF45C1">
          <w:delText>)</w:delText>
        </w:r>
      </w:del>
      <w:del w:id="319" w:author="Garcia, Sabrina (DFG) [2]" w:date="2025-02-06T12:57:00Z" w16du:dateUtc="2025-02-06T21:57:00Z">
        <w:r w:rsidRPr="004802C8" w:rsidDel="00DF45C1">
          <w:delText xml:space="preserve"> conducts standardized salmon escapement surveys across Alaska where they have recorded salmon length, sex</w:delText>
        </w:r>
      </w:del>
      <w:ins w:id="320" w:author="Garcia, Sabrina (DFG)" w:date="2025-01-21T17:38:00Z" w16du:dateUtc="2025-01-22T02:38:00Z">
        <w:del w:id="321" w:author="Garcia, Sabrina (DFG) [2]" w:date="2025-02-06T12:57:00Z" w16du:dateUtc="2025-02-06T21:57:00Z">
          <w:r w:rsidR="00D56AEB" w:rsidDel="00DF45C1">
            <w:delText>,</w:delText>
          </w:r>
        </w:del>
      </w:ins>
      <w:del w:id="322" w:author="Garcia, Sabrina (DFG) [2]" w:date="2025-02-06T12:57:00Z" w16du:dateUtc="2025-02-06T21:57:00Z">
        <w:r w:rsidRPr="004802C8" w:rsidDel="00DF45C1">
          <w:delText xml:space="preserve"> and age since the 1990’s. This information is publicly available (Supplemental Table 1)</w:delText>
        </w:r>
        <w:r w:rsidDel="00DF45C1">
          <w:delText xml:space="preserve">. </w:delText>
        </w:r>
      </w:del>
      <w:r>
        <w:t>W</w:t>
      </w:r>
      <w:r w:rsidRPr="004802C8">
        <w:t xml:space="preserve">e compiled Yukon River </w:t>
      </w:r>
      <w:ins w:id="323" w:author="Garcia, Sabrina (DFG)" w:date="2025-01-21T17:39:00Z" w16du:dateUtc="2025-01-22T02:39:00Z">
        <w:r w:rsidR="00D34BEE">
          <w:t xml:space="preserve">fall </w:t>
        </w:r>
      </w:ins>
      <w:r w:rsidRPr="004802C8">
        <w:t xml:space="preserve">Chum salmon age and length data </w:t>
      </w:r>
      <w:r>
        <w:t xml:space="preserve">spanning </w:t>
      </w:r>
      <w:commentRangeStart w:id="324"/>
      <w:r w:rsidRPr="004802C8">
        <w:t>2000-2021</w:t>
      </w:r>
      <w:r>
        <w:t xml:space="preserve"> </w:t>
      </w:r>
      <w:commentRangeEnd w:id="324"/>
      <w:r w:rsidR="00D34BEE">
        <w:rPr>
          <w:rStyle w:val="CommentReference"/>
        </w:rPr>
        <w:commentReference w:id="324"/>
      </w:r>
      <w:r>
        <w:t xml:space="preserve">from </w:t>
      </w:r>
      <w:ins w:id="325" w:author="Garcia, Sabrina (DFG)" w:date="2025-01-21T17:40:00Z" w16du:dateUtc="2025-01-22T02:40:00Z">
        <w:r w:rsidR="00D34BEE">
          <w:t xml:space="preserve">escapement </w:t>
        </w:r>
      </w:ins>
      <w:r>
        <w:t>project</w:t>
      </w:r>
      <w:ins w:id="326" w:author="Garcia, Sabrina (DFG)" w:date="2025-01-21T17:40:00Z" w16du:dateUtc="2025-01-22T02:40:00Z">
        <w:r w:rsidR="00D34BEE">
          <w:t>s</w:t>
        </w:r>
      </w:ins>
      <w:r>
        <w:t xml:space="preserve"> </w:t>
      </w:r>
      <w:ins w:id="327" w:author="Garcia, Sabrina (DFG) [2]" w:date="2025-02-06T12:57:00Z" w16du:dateUtc="2025-02-06T21:57:00Z">
        <w:r w:rsidR="00DF45C1">
          <w:t xml:space="preserve">in the Yukon River drainage </w:t>
        </w:r>
      </w:ins>
      <w:del w:id="328" w:author="Garcia, Sabrina (DFG)" w:date="2025-01-21T17:40:00Z" w16du:dateUtc="2025-01-22T02:40:00Z">
        <w:r w:rsidDel="00D34BEE">
          <w:delText xml:space="preserve">sites </w:delText>
        </w:r>
      </w:del>
      <w:r>
        <w:t xml:space="preserve">with </w:t>
      </w:r>
      <w:commentRangeStart w:id="329"/>
      <w:r>
        <w:t xml:space="preserve">current timeseries </w:t>
      </w:r>
      <w:commentRangeEnd w:id="329"/>
      <w:r w:rsidR="00D34BEE">
        <w:rPr>
          <w:rStyle w:val="CommentReference"/>
        </w:rPr>
        <w:commentReference w:id="329"/>
      </w:r>
      <w:r>
        <w:t xml:space="preserve">and estimated a </w:t>
      </w:r>
      <w:r>
        <w:lastRenderedPageBreak/>
        <w:t>common trend in size at age using a dynamic factor analysis (DFA) (</w:t>
      </w:r>
      <w:r w:rsidRPr="000170A9">
        <w:t>Text S1.1,</w:t>
      </w:r>
      <w:r>
        <w:t xml:space="preserve"> Table S</w:t>
      </w:r>
      <w:r w:rsidRPr="0070147F">
        <w:rPr>
          <w:b/>
          <w:bCs/>
        </w:rPr>
        <w:t>XX</w:t>
      </w:r>
      <w:r>
        <w:t>)</w:t>
      </w:r>
      <w:r w:rsidRPr="004802C8">
        <w:t xml:space="preserve">. </w:t>
      </w:r>
      <w:ins w:id="330" w:author="Garcia, Sabrina (DFG) [2]" w:date="2025-02-06T12:57:00Z" w16du:dateUtc="2025-02-06T21:57:00Z">
        <w:r w:rsidR="00DF45C1">
          <w:t>These age and length data are collected routinely by ADF&amp;G</w:t>
        </w:r>
      </w:ins>
      <w:ins w:id="331" w:author="Garcia, Sabrina (DFG) [2]" w:date="2025-02-06T12:58:00Z" w16du:dateUtc="2025-02-06T21:58:00Z">
        <w:r w:rsidR="00DF45C1">
          <w:t xml:space="preserve"> and are publicly available (Supplemental Table 1).</w:t>
        </w:r>
      </w:ins>
    </w:p>
    <w:p w14:paraId="4E87DA1D" w14:textId="6BC408F4" w:rsidR="00482A06" w:rsidRPr="004802C8" w:rsidRDefault="00482A06" w:rsidP="00482A06">
      <w:pPr>
        <w:ind w:firstLine="720"/>
      </w:pPr>
      <w:r w:rsidRPr="004802C8">
        <w:t>We included the Yukon River mainstem mean flow for May and June</w:t>
      </w:r>
      <w:r>
        <w:t>. We hypothesized</w:t>
      </w:r>
      <w:r w:rsidRPr="004802C8">
        <w:t xml:space="preserve"> that increased river flow has a negative relationship with productivity as it makes </w:t>
      </w:r>
      <w:del w:id="332" w:author="Garcia, Sabrina (DFG)" w:date="2025-01-21T17:44:00Z" w16du:dateUtc="2025-01-22T02:44:00Z">
        <w:r w:rsidRPr="004802C8" w:rsidDel="00D34BEE">
          <w:delText xml:space="preserve">juvenile </w:delText>
        </w:r>
      </w:del>
      <w:r w:rsidRPr="004802C8">
        <w:t>foraging more difficult</w:t>
      </w:r>
      <w:ins w:id="333" w:author="Garcia, Sabrina (DFG)" w:date="2025-01-21T17:44:00Z" w16du:dateUtc="2025-01-22T02:44:00Z">
        <w:r w:rsidR="00D34BEE">
          <w:t xml:space="preserve"> for </w:t>
        </w:r>
        <w:del w:id="334" w:author="Garcia, Sabrina (DFG) [2]" w:date="2025-02-06T13:01:00Z" w16du:dateUtc="2025-02-06T22:01:00Z">
          <w:r w:rsidR="00D34BEE" w:rsidDel="00F2796B">
            <w:delText>juveniles</w:delText>
          </w:r>
        </w:del>
      </w:ins>
      <w:commentRangeStart w:id="335"/>
      <w:ins w:id="336" w:author="Garcia, Sabrina (DFG) [2]" w:date="2025-02-06T13:01:00Z" w16du:dateUtc="2025-02-06T22:01:00Z">
        <w:r w:rsidR="00F2796B">
          <w:t>smolts</w:t>
        </w:r>
      </w:ins>
      <w:commentRangeEnd w:id="335"/>
      <w:ins w:id="337" w:author="Garcia, Sabrina (DFG) [2]" w:date="2025-02-06T13:02:00Z" w16du:dateUtc="2025-02-06T22:02:00Z">
        <w:r w:rsidR="00F2796B">
          <w:rPr>
            <w:rStyle w:val="CommentReference"/>
          </w:rPr>
          <w:commentReference w:id="335"/>
        </w:r>
      </w:ins>
      <w:r w:rsidRPr="004802C8">
        <w:t xml:space="preserve"> </w:t>
      </w:r>
      <w:r w:rsidRPr="004802C8">
        <w:fldChar w:fldCharType="begin"/>
      </w:r>
      <w:r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Pr="004802C8">
        <w:fldChar w:fldCharType="separate"/>
      </w:r>
      <w:r w:rsidRPr="004802C8">
        <w:rPr>
          <w:noProof/>
        </w:rPr>
        <w:t>(Neuswanger et al. 2015)</w:t>
      </w:r>
      <w:r w:rsidRPr="004802C8">
        <w:fldChar w:fldCharType="end"/>
      </w:r>
      <w:r w:rsidRPr="004802C8">
        <w:t xml:space="preserve">. </w:t>
      </w:r>
      <w:ins w:id="338" w:author="Garcia, Sabrina (DFG) [2]" w:date="2025-02-06T13:26:00Z" w16du:dateUtc="2025-02-06T22:26:00Z">
        <w:r w:rsidR="00EA2869">
          <w:t>T</w:t>
        </w:r>
      </w:ins>
      <w:ins w:id="339" w:author="Garcia, Sabrina (DFG) [2]" w:date="2025-02-06T13:25:00Z" w16du:dateUtc="2025-02-06T22:25:00Z">
        <w:r w:rsidR="00EA2869">
          <w:t>he</w:t>
        </w:r>
      </w:ins>
      <w:del w:id="340" w:author="Garcia, Sabrina (DFG) [2]" w:date="2025-02-06T13:25:00Z" w16du:dateUtc="2025-02-06T22:25:00Z">
        <w:r w:rsidRPr="004802C8" w:rsidDel="00EA2869">
          <w:delText>A</w:delText>
        </w:r>
      </w:del>
      <w:r w:rsidRPr="004802C8">
        <w:t xml:space="preserve"> majority of </w:t>
      </w:r>
      <w:del w:id="341" w:author="Garcia, Sabrina (DFG) [2]" w:date="2025-02-06T13:25:00Z" w16du:dateUtc="2025-02-06T22:25:00Z">
        <w:r w:rsidRPr="004802C8" w:rsidDel="00EA2869">
          <w:delText xml:space="preserve">juvenile </w:delText>
        </w:r>
      </w:del>
      <w:r>
        <w:t>C</w:t>
      </w:r>
      <w:r w:rsidRPr="004802C8">
        <w:t>hum</w:t>
      </w:r>
      <w:ins w:id="342" w:author="Garcia, Sabrina (DFG) [2]" w:date="2025-02-06T13:26:00Z" w16du:dateUtc="2025-02-06T22:26:00Z">
        <w:r w:rsidR="00EA2869">
          <w:t xml:space="preserve"> </w:t>
        </w:r>
        <w:r w:rsidR="00EA2869">
          <w:t>smolt</w:t>
        </w:r>
      </w:ins>
      <w:r w:rsidRPr="004802C8">
        <w:t xml:space="preserve"> leave the lower Yukon River Delta by the end of June and occasionally into July, depending on ice break up phenology </w:t>
      </w:r>
      <w:r w:rsidRPr="004802C8">
        <w:fldChar w:fldCharType="begin"/>
      </w:r>
      <w:r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Pr="004802C8">
        <w:fldChar w:fldCharType="separate"/>
      </w:r>
      <w:r w:rsidRPr="004802C8">
        <w:rPr>
          <w:noProof/>
        </w:rPr>
        <w:t>(Miller &amp; Weiss 2023)</w:t>
      </w:r>
      <w:r w:rsidRPr="004802C8">
        <w:fldChar w:fldCharType="end"/>
      </w:r>
      <w:r>
        <w:t>. G</w:t>
      </w:r>
      <w:r w:rsidRPr="004802C8">
        <w:t xml:space="preserve">iven this outmigration timing, Yukon River flow rates in May and June are the most likely to impact </w:t>
      </w:r>
      <w:del w:id="343" w:author="Garcia, Sabrina (DFG) [2]" w:date="2025-02-06T13:26:00Z" w16du:dateUtc="2025-02-06T22:26:00Z">
        <w:r w:rsidRPr="004802C8" w:rsidDel="00EA2869">
          <w:delText xml:space="preserve">juvenile </w:delText>
        </w:r>
      </w:del>
      <w:r w:rsidRPr="004802C8">
        <w:t>feeding and address this hypothesis. We acquired monthly flow data (cubic feet per second) from a ga</w:t>
      </w:r>
      <w:ins w:id="344" w:author="Garcia, Sabrina (DFG) [2]" w:date="2025-02-06T13:26:00Z" w16du:dateUtc="2025-02-06T22:26:00Z">
        <w:r w:rsidR="00EA2869">
          <w:t>u</w:t>
        </w:r>
      </w:ins>
      <w:r w:rsidRPr="004802C8">
        <w:t xml:space="preserve">ge hosted by the </w:t>
      </w:r>
      <w:commentRangeStart w:id="345"/>
      <w:r w:rsidRPr="004802C8">
        <w:t>USGS</w:t>
      </w:r>
      <w:commentRangeEnd w:id="345"/>
      <w:r w:rsidR="00D34BEE">
        <w:rPr>
          <w:rStyle w:val="CommentReference"/>
        </w:rPr>
        <w:commentReference w:id="345"/>
      </w:r>
      <w:r w:rsidRPr="004802C8">
        <w:t xml:space="preserve"> at Pilot Station, AK, along the Lower Yukon River (Table 2, Table S1). </w:t>
      </w:r>
    </w:p>
    <w:p w14:paraId="4CC77BFA" w14:textId="47742B98" w:rsidR="00482A06" w:rsidRPr="004802C8" w:rsidRDefault="00482A06" w:rsidP="00482A06">
      <w:pPr>
        <w:ind w:firstLine="720"/>
      </w:pPr>
      <w:r w:rsidRPr="004802C8">
        <w:t xml:space="preserve">We included </w:t>
      </w:r>
      <w:del w:id="346" w:author="Garcia, Sabrina (DFG)" w:date="2025-01-21T17:46:00Z" w16du:dateUtc="2025-01-22T02:46:00Z">
        <w:r w:rsidRPr="004802C8" w:rsidDel="00D34BEE">
          <w:delText>Northern Bering Sea Summer (NBS)</w:delText>
        </w:r>
      </w:del>
      <w:ins w:id="347" w:author="Garcia, Sabrina (DFG)" w:date="2025-01-21T17:46:00Z" w16du:dateUtc="2025-01-22T02:46:00Z">
        <w:r w:rsidR="00D34BEE">
          <w:t xml:space="preserve">NBS </w:t>
        </w:r>
      </w:ins>
      <w:del w:id="348" w:author="Garcia, Sabrina (DFG)" w:date="2025-01-21T17:46:00Z" w16du:dateUtc="2025-01-22T02:46:00Z">
        <w:r w:rsidRPr="004802C8" w:rsidDel="00D34BEE">
          <w:delText xml:space="preserve"> </w:delText>
        </w:r>
      </w:del>
      <w:r>
        <w:t>c</w:t>
      </w:r>
      <w:r w:rsidRPr="004802C8">
        <w:t xml:space="preserve">umulative </w:t>
      </w:r>
      <w:r>
        <w:t>d</w:t>
      </w:r>
      <w:r w:rsidRPr="004802C8">
        <w:t xml:space="preserve">egree </w:t>
      </w:r>
      <w:r>
        <w:t>d</w:t>
      </w:r>
      <w:r w:rsidRPr="004802C8">
        <w:t>ays (CDD) to represent the temperature conditions preceding the NBS survey and represent ecosystem conditions for the</w:t>
      </w:r>
      <w:ins w:id="349" w:author="Garcia, Sabrina (DFG)" w:date="2025-01-21T17:47:00Z" w16du:dateUtc="2025-01-22T02:47:00Z">
        <w:r w:rsidR="00D34BEE">
          <w:t xml:space="preserve"> juvenile’</w:t>
        </w:r>
      </w:ins>
      <w:ins w:id="350" w:author="Garcia, Sabrina (DFG) [2]" w:date="2025-02-06T13:26:00Z" w16du:dateUtc="2025-02-06T22:26:00Z">
        <w:r w:rsidR="00EA2869">
          <w:t>s</w:t>
        </w:r>
      </w:ins>
      <w:r w:rsidRPr="004802C8">
        <w:t xml:space="preserve"> first </w:t>
      </w:r>
      <w:del w:id="351" w:author="Garcia, Sabrina (DFG)" w:date="2025-01-21T17:47:00Z" w16du:dateUtc="2025-01-22T02:47:00Z">
        <w:r w:rsidRPr="004802C8" w:rsidDel="00D34BEE">
          <w:delText xml:space="preserve">couple months fish </w:delText>
        </w:r>
        <w:r w:rsidDel="00D34BEE">
          <w:delText>are</w:delText>
        </w:r>
      </w:del>
      <w:ins w:id="352" w:author="Garcia, Sabrina (DFG)" w:date="2025-01-21T17:47:00Z" w16du:dateUtc="2025-01-22T02:47:00Z">
        <w:r w:rsidR="00D34BEE">
          <w:t>summer</w:t>
        </w:r>
      </w:ins>
      <w:r>
        <w:t xml:space="preserve"> </w:t>
      </w:r>
      <w:r w:rsidRPr="004802C8">
        <w:t xml:space="preserve">at sea. We hypothesized a positive relationship between temperature and juvenile productivity, as suggested by empirical studies in the Bering Sea and bioenergetics modeling in Japan </w:t>
      </w:r>
      <w:r w:rsidRPr="004802C8">
        <w:fldChar w:fldCharType="begin"/>
      </w:r>
      <w:r>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(Iino et al. 2022, Farley et al. 2024)</w:t>
      </w:r>
      <w:r w:rsidRPr="004802C8">
        <w:fldChar w:fldCharType="end"/>
      </w:r>
      <w:r w:rsidRPr="004802C8">
        <w:t>. The hypothesized positive relationship may arise if warmer temperatures enhance juvenile salmon growth rates as they enter the marine environment which can reduce size</w:t>
      </w:r>
      <w:ins w:id="353" w:author="Garcia, Sabrina (DFG)" w:date="2025-01-21T17:47:00Z" w16du:dateUtc="2025-01-22T02:47:00Z">
        <w:r w:rsidR="00D34BEE">
          <w:t>-</w:t>
        </w:r>
      </w:ins>
      <w:del w:id="354" w:author="Garcia, Sabrina (DFG)" w:date="2025-01-21T17:47:00Z" w16du:dateUtc="2025-01-22T02:47:00Z">
        <w:r w:rsidRPr="004802C8" w:rsidDel="00D34BEE">
          <w:delText xml:space="preserve"> </w:delText>
        </w:r>
      </w:del>
      <w:r w:rsidRPr="004802C8">
        <w:t xml:space="preserve">selective mortality and lead to greater </w:t>
      </w:r>
      <w:r>
        <w:t xml:space="preserve">survival </w:t>
      </w:r>
      <w:r w:rsidRPr="004802C8">
        <w:fldChar w:fldCharType="begin"/>
      </w:r>
      <w:r>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(Beamish &amp; Mahnken 2001, Farley et al. 2024)</w:t>
      </w:r>
      <w:r w:rsidRPr="004802C8">
        <w:fldChar w:fldCharType="end"/>
      </w:r>
      <w:r w:rsidRPr="004802C8">
        <w:t xml:space="preserve">. To calculate CDD we used the </w:t>
      </w:r>
      <w:proofErr w:type="gramStart"/>
      <w:r w:rsidRPr="004802C8">
        <w:t>daily mean</w:t>
      </w:r>
      <w:proofErr w:type="gramEnd"/>
      <w:r w:rsidRPr="004802C8">
        <w:t xml:space="preserve"> NBS SST, publicly available on the Alaska Fisheries Information Network (A</w:t>
      </w:r>
      <w:r>
        <w:t>K</w:t>
      </w:r>
      <w:r w:rsidRPr="004802C8">
        <w:t>FIN)</w:t>
      </w:r>
      <w:r>
        <w:t>. We</w:t>
      </w:r>
      <w:r w:rsidRPr="004802C8">
        <w:t xml:space="preserve"> summed </w:t>
      </w:r>
      <w:r>
        <w:t xml:space="preserve">temperature </w:t>
      </w:r>
      <w:r w:rsidRPr="004802C8">
        <w:t xml:space="preserve">from June to August for each year </w:t>
      </w:r>
      <w:del w:id="355" w:author="Garcia, Sabrina (DFG)" w:date="2025-01-21T17:48:00Z" w16du:dateUtc="2025-01-22T02:48:00Z">
        <w:r w:rsidRPr="004802C8" w:rsidDel="00D34BEE">
          <w:delText xml:space="preserve">brood year +1 </w:delText>
        </w:r>
      </w:del>
      <w:r w:rsidRPr="004802C8">
        <w:t xml:space="preserve">to align with when juvenile salmonids would experience </w:t>
      </w:r>
      <w:r>
        <w:t>the</w:t>
      </w:r>
      <w:r w:rsidRPr="004802C8">
        <w:t xml:space="preserve"> temperature conditions</w:t>
      </w:r>
      <w:ins w:id="356" w:author="Garcia, Sabrina (DFG)" w:date="2025-01-21T17:48:00Z" w16du:dateUtc="2025-01-22T02:48:00Z">
        <w:r w:rsidR="00D34BEE">
          <w:t xml:space="preserve"> </w:t>
        </w:r>
        <w:commentRangeStart w:id="357"/>
        <w:r w:rsidR="00D34BEE">
          <w:t>(</w:t>
        </w:r>
        <w:r w:rsidR="00D34BEE" w:rsidRPr="004802C8">
          <w:t>brood year +1</w:t>
        </w:r>
        <w:r w:rsidR="00D34BEE">
          <w:t>)</w:t>
        </w:r>
      </w:ins>
      <w:r w:rsidRPr="004802C8">
        <w:t>.</w:t>
      </w:r>
      <w:commentRangeEnd w:id="357"/>
      <w:r w:rsidR="00FE2BF1">
        <w:rPr>
          <w:rStyle w:val="CommentReference"/>
        </w:rPr>
        <w:commentReference w:id="357"/>
      </w:r>
    </w:p>
    <w:p w14:paraId="1BEBFFD0" w14:textId="12D64885" w:rsidR="00482A06" w:rsidRDefault="00482A06" w:rsidP="00482A06">
      <w:pPr>
        <w:ind w:firstLine="720"/>
      </w:pPr>
      <w:r w:rsidRPr="004802C8">
        <w:t xml:space="preserve">We included the </w:t>
      </w:r>
      <w:del w:id="358" w:author="Garcia, Sabrina (DFG)" w:date="2025-01-21T17:49:00Z" w16du:dateUtc="2025-01-22T02:49:00Z">
        <w:r w:rsidRPr="004802C8" w:rsidDel="00FE2BF1">
          <w:delText xml:space="preserve">EBS </w:delText>
        </w:r>
      </w:del>
      <w:ins w:id="359" w:author="Garcia, Sabrina (DFG)" w:date="2025-01-21T17:49:00Z" w16du:dateUtc="2025-01-22T02:49:00Z">
        <w:r w:rsidR="00FE2BF1">
          <w:t>eastern Bering Sea</w:t>
        </w:r>
        <w:r w:rsidR="00FE2BF1" w:rsidRPr="004802C8">
          <w:t xml:space="preserve"> </w:t>
        </w:r>
      </w:ins>
      <w:r w:rsidRPr="004802C8">
        <w:t>walleye pollock (</w:t>
      </w:r>
      <w:r w:rsidRPr="004802C8">
        <w:rPr>
          <w:i/>
          <w:iCs/>
        </w:rPr>
        <w:t xml:space="preserve">Gadus </w:t>
      </w:r>
      <w:proofErr w:type="spellStart"/>
      <w:r w:rsidRPr="004802C8">
        <w:rPr>
          <w:i/>
          <w:iCs/>
        </w:rPr>
        <w:t>chalcogrammus</w:t>
      </w:r>
      <w:proofErr w:type="spellEnd"/>
      <w:r w:rsidRPr="004802C8">
        <w:t xml:space="preserve">) recruitment index </w:t>
      </w:r>
      <w:del w:id="360" w:author="Garcia, Sabrina (DFG)" w:date="2025-01-21T17:49:00Z" w16du:dateUtc="2025-01-22T02:49:00Z">
        <w:r w:rsidRPr="004802C8" w:rsidDel="00E81E70">
          <w:delText xml:space="preserve">from the pollock stock assessment </w:delText>
        </w:r>
      </w:del>
      <w:r w:rsidRPr="004802C8">
        <w:t xml:space="preserve">to represent changes in salmon 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While juvenile Chum salmon </w:t>
      </w:r>
      <w:proofErr w:type="gramStart"/>
      <w:r w:rsidRPr="004802C8">
        <w:t>consume</w:t>
      </w:r>
      <w:proofErr w:type="gramEnd"/>
      <w:r w:rsidRPr="004802C8">
        <w:t xml:space="preserve"> multiple fish species, forage fish typically have patchy distributions making them difficult to survey and estimate reliable indices</w:t>
      </w:r>
      <w:ins w:id="361" w:author="Garcia, Sabrina (DFG)" w:date="2025-01-21T17:50:00Z" w16du:dateUtc="2025-01-22T02:50:00Z">
        <w:r w:rsidR="00E81E70">
          <w:t>. Juvenile pollock</w:t>
        </w:r>
        <w:r w:rsidR="00E81E70" w:rsidRPr="00E81E70">
          <w:t xml:space="preserve"> </w:t>
        </w:r>
      </w:ins>
      <w:moveToRangeStart w:id="362" w:author="Garcia, Sabrina (DFG)" w:date="2025-01-21T17:50:00Z" w:name="move188374244"/>
      <w:moveTo w:id="363" w:author="Garcia, Sabrina (DFG)" w:date="2025-01-21T17:50:00Z" w16du:dateUtc="2025-01-22T02:50:00Z">
        <w:r w:rsidR="00E81E70">
          <w:t>a</w:t>
        </w:r>
      </w:moveTo>
      <w:ins w:id="364" w:author="Garcia, Sabrina (DFG)" w:date="2025-01-21T17:50:00Z" w16du:dateUtc="2025-01-22T02:50:00Z">
        <w:r w:rsidR="00E81E70">
          <w:t>re</w:t>
        </w:r>
      </w:ins>
      <w:moveTo w:id="365" w:author="Garcia, Sabrina (DFG)" w:date="2025-01-21T17:50:00Z" w16du:dateUtc="2025-01-22T02:50:00Z">
        <w:del w:id="366" w:author="Garcia, Sabrina (DFG)" w:date="2025-01-21T17:50:00Z" w16du:dateUtc="2025-01-22T02:50:00Z">
          <w:r w:rsidR="00E81E70" w:rsidDel="00E81E70">
            <w:delText>nd</w:delText>
          </w:r>
        </w:del>
        <w:r w:rsidR="00E81E70">
          <w:t xml:space="preserve"> typically </w:t>
        </w:r>
        <w:del w:id="367" w:author="Garcia, Sabrina (DFG)" w:date="2025-01-21T17:50:00Z" w16du:dateUtc="2025-01-22T02:50:00Z">
          <w:r w:rsidR="00E81E70" w:rsidDel="00E81E70">
            <w:delText xml:space="preserve">are </w:delText>
          </w:r>
        </w:del>
        <w:r w:rsidR="00E81E70">
          <w:t xml:space="preserve">the most abundant species in the forage fish biomass </w:t>
        </w:r>
        <w:r w:rsidR="00E81E70">
          <w:fldChar w:fldCharType="begin"/>
        </w:r>
        <w:r w:rsidR="00E81E70">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81E70">
          <w:fldChar w:fldCharType="separate"/>
        </w:r>
        <w:r w:rsidR="00E81E70">
          <w:rPr>
            <w:noProof/>
          </w:rPr>
          <w:t>(Hollowed et al. 2012)</w:t>
        </w:r>
        <w:r w:rsidR="00E81E70">
          <w:fldChar w:fldCharType="end"/>
        </w:r>
      </w:moveTo>
      <w:ins w:id="368" w:author="Garcia, Sabrina (DFG)" w:date="2025-01-21T17:50:00Z" w16du:dateUtc="2025-01-22T02:50:00Z">
        <w:r w:rsidR="00E81E70">
          <w:t>,</w:t>
        </w:r>
      </w:ins>
      <w:moveTo w:id="369" w:author="Garcia, Sabrina (DFG)" w:date="2025-01-21T17:50:00Z" w16du:dateUtc="2025-01-22T02:50:00Z">
        <w:del w:id="370" w:author="Garcia, Sabrina (DFG)" w:date="2025-01-21T17:50:00Z" w16du:dateUtc="2025-01-22T02:50:00Z">
          <w:r w:rsidR="00E81E70" w:rsidRPr="004802C8" w:rsidDel="00E81E70">
            <w:delText>.</w:delText>
          </w:r>
        </w:del>
        <w:r w:rsidR="00E81E70" w:rsidRPr="004802C8">
          <w:t xml:space="preserve"> </w:t>
        </w:r>
      </w:moveTo>
      <w:moveToRangeEnd w:id="362"/>
      <w:ins w:id="371" w:author="Garcia, Sabrina (DFG)" w:date="2025-01-21T17:50:00Z" w16du:dateUtc="2025-01-22T02:50:00Z">
        <w:r w:rsidR="00E81E70">
          <w:t xml:space="preserve"> </w:t>
        </w:r>
      </w:ins>
      <w:del w:id="372" w:author="Garcia, Sabrina (DFG)" w:date="2025-01-21T17:50:00Z" w16du:dateUtc="2025-01-22T02:50:00Z">
        <w:r w:rsidRPr="004802C8" w:rsidDel="00E81E70">
          <w:delText>,</w:delText>
        </w:r>
      </w:del>
      <w:r w:rsidRPr="004802C8">
        <w:t xml:space="preserve"> thus the pollock recruitment index represents </w:t>
      </w:r>
      <w:ins w:id="373" w:author="Garcia, Sabrina (DFG)" w:date="2025-01-21T17:50:00Z" w16du:dateUtc="2025-01-22T02:50:00Z">
        <w:r w:rsidR="00E81E70">
          <w:t xml:space="preserve">a </w:t>
        </w:r>
      </w:ins>
      <w:r w:rsidRPr="004802C8">
        <w:t>robust prey index for juvenile Chum salmon</w:t>
      </w:r>
      <w:del w:id="374" w:author="Garcia, Sabrina (DFG)" w:date="2025-01-21T17:50:00Z" w16du:dateUtc="2025-01-22T02:50:00Z">
        <w:r w:rsidDel="00E81E70">
          <w:delText>,</w:delText>
        </w:r>
      </w:del>
      <w:ins w:id="375" w:author="Garcia, Sabrina (DFG)" w:date="2025-01-21T17:50:00Z" w16du:dateUtc="2025-01-22T02:50:00Z">
        <w:r w:rsidR="00E81E70">
          <w:t>.</w:t>
        </w:r>
      </w:ins>
      <w:r>
        <w:t xml:space="preserve"> </w:t>
      </w:r>
      <w:moveFromRangeStart w:id="376" w:author="Garcia, Sabrina (DFG)" w:date="2025-01-21T17:50:00Z" w:name="move188374244"/>
      <w:moveFrom w:id="377" w:author="Garcia, Sabrina (DFG)" w:date="2025-01-21T17:50:00Z" w16du:dateUtc="2025-01-22T02:50:00Z">
        <w:r w:rsidDel="00E81E70">
          <w:t xml:space="preserve">and typically are the most abundant species in the forage fish biomass </w:t>
        </w:r>
        <w:r w:rsidDel="00E81E70">
          <w:fldChar w:fldCharType="begin"/>
        </w:r>
        <w:r w:rsidDel="00E81E70">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Del="00E81E70">
          <w:fldChar w:fldCharType="separate"/>
        </w:r>
        <w:r w:rsidDel="00E81E70">
          <w:rPr>
            <w:noProof/>
          </w:rPr>
          <w:t>(Hollowed et al. 2012)</w:t>
        </w:r>
        <w:r w:rsidDel="00E81E70">
          <w:fldChar w:fldCharType="end"/>
        </w:r>
        <w:r w:rsidRPr="004802C8" w:rsidDel="00E81E70">
          <w:t xml:space="preserve">. </w:t>
        </w:r>
      </w:moveFrom>
      <w:moveFromRangeEnd w:id="376"/>
      <w:r w:rsidRPr="004802C8">
        <w:t xml:space="preserve">Young pollock represent a high-quality prey source for juvenile </w:t>
      </w:r>
      <w:r>
        <w:t>C</w:t>
      </w:r>
      <w:r w:rsidRPr="004802C8">
        <w:t>hum</w:t>
      </w:r>
      <w:r>
        <w:t xml:space="preserve">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ins w:id="378" w:author="Garcia, Sabrina (DFG)" w:date="2025-01-21T17:50:00Z" w16du:dateUtc="2025-01-22T02:50:00Z">
        <w:r w:rsidR="00E81E70">
          <w:t xml:space="preserve">, </w:t>
        </w:r>
        <w:proofErr w:type="spellStart"/>
        <w:r w:rsidR="00E81E70">
          <w:t>and</w:t>
        </w:r>
      </w:ins>
      <w:del w:id="379" w:author="Garcia, Sabrina (DFG)" w:date="2025-01-21T17:50:00Z" w16du:dateUtc="2025-01-22T02:50:00Z">
        <w:r w:rsidDel="00E81E70">
          <w:delText xml:space="preserve">. </w:delText>
        </w:r>
      </w:del>
      <w:ins w:id="380" w:author="Garcia, Sabrina (DFG) [2]" w:date="2025-02-06T13:29:00Z" w16du:dateUtc="2025-02-06T22:29:00Z">
        <w:r w:rsidR="002D54D9">
          <w:t>t</w:t>
        </w:r>
      </w:ins>
      <w:ins w:id="381" w:author="Garcia, Sabrina (DFG)" w:date="2025-01-21T17:51:00Z" w16du:dateUtc="2025-01-22T02:51:00Z">
        <w:del w:id="382" w:author="Garcia, Sabrina (DFG) [2]" w:date="2025-02-06T13:29:00Z" w16du:dateUtc="2025-02-06T22:29:00Z">
          <w:r w:rsidR="00E81E70" w:rsidDel="002D54D9">
            <w:delText>T</w:delText>
          </w:r>
        </w:del>
        <w:r w:rsidR="00E81E70">
          <w:t>hese</w:t>
        </w:r>
        <w:proofErr w:type="spellEnd"/>
        <w:r w:rsidR="00E81E70">
          <w:t xml:space="preserve"> </w:t>
        </w:r>
      </w:ins>
      <w:del w:id="383" w:author="Garcia, Sabrina (DFG)" w:date="2025-01-21T17:50:00Z" w16du:dateUtc="2025-01-22T02:50:00Z">
        <w:r w:rsidDel="00E81E70">
          <w:delText>H</w:delText>
        </w:r>
      </w:del>
      <w:ins w:id="384" w:author="Garcia, Sabrina (DFG)" w:date="2025-01-21T17:50:00Z" w16du:dateUtc="2025-01-22T02:50:00Z">
        <w:r w:rsidR="00E81E70">
          <w:t>h</w:t>
        </w:r>
      </w:ins>
      <w:r>
        <w:t>igh quality prey sources are</w:t>
      </w:r>
      <w:r w:rsidRPr="004802C8">
        <w:t xml:space="preserve"> important for lipid accumulation </w:t>
      </w:r>
      <w:del w:id="385" w:author="Garcia, Sabrina (DFG)" w:date="2025-01-21T17:52:00Z" w16du:dateUtc="2025-01-22T02:52:00Z">
        <w:r w:rsidRPr="004802C8" w:rsidDel="00DF3DCB">
          <w:delText xml:space="preserve">and </w:delText>
        </w:r>
      </w:del>
      <w:ins w:id="386" w:author="Garcia, Sabrina (DFG)" w:date="2025-01-21T17:52:00Z" w16du:dateUtc="2025-01-22T02:52:00Z">
        <w:r w:rsidR="00DF3DCB">
          <w:t>which</w:t>
        </w:r>
        <w:r w:rsidR="00DF3DCB" w:rsidRPr="004802C8">
          <w:t xml:space="preserve"> </w:t>
        </w:r>
      </w:ins>
      <w:r w:rsidRPr="004802C8">
        <w:t xml:space="preserve">can lead to greater growth and productivity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p>
    <w:p w14:paraId="47C187CF" w14:textId="77777777" w:rsidR="00482A06" w:rsidRPr="004802C8" w:rsidRDefault="00482A06" w:rsidP="00482A06">
      <w:pPr>
        <w:pStyle w:val="Heading5"/>
      </w:pPr>
      <w:r>
        <w:t xml:space="preserve">2.5.1 First winter at sea to terminal river harvest </w:t>
      </w:r>
    </w:p>
    <w:p w14:paraId="6683E158" w14:textId="1306757D" w:rsidR="00482A06" w:rsidRPr="004802C8" w:rsidRDefault="00482A06" w:rsidP="00482A06">
      <w:pPr>
        <w:ind w:firstLine="720"/>
      </w:pPr>
      <w:r w:rsidRPr="004802C8">
        <w:t xml:space="preserve">We considered four covariates hypothesized to impact </w:t>
      </w:r>
      <w:r>
        <w:t>marine</w:t>
      </w:r>
      <w:r w:rsidRPr="004802C8">
        <w:t xml:space="preserve"> salmon productivity</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return to the Yukon River (Table 2, Figure 2). </w:t>
      </w:r>
      <w:r>
        <w:t xml:space="preserve">At the end of their first summer at sea, </w:t>
      </w:r>
      <w:r w:rsidRPr="004802C8">
        <w:t xml:space="preserve">individuals leave the Bering Sea and typically </w:t>
      </w:r>
      <w:r>
        <w:t>migrate</w:t>
      </w:r>
      <w:r w:rsidRPr="004802C8">
        <w:t xml:space="preserve"> to the Gulf of Alaska and the Aleutian </w:t>
      </w:r>
      <w:r>
        <w:t>Islands</w:t>
      </w:r>
      <w:r w:rsidRPr="004802C8">
        <w:t>,</w:t>
      </w:r>
      <w:r>
        <w:t xml:space="preserve"> where they feed and mature. We</w:t>
      </w:r>
      <w:r w:rsidRPr="004802C8">
        <w:t xml:space="preserve"> included </w:t>
      </w:r>
      <w:r>
        <w:t xml:space="preserve">the following covariates when estimating survival for </w:t>
      </w:r>
      <w:r w:rsidRPr="004802C8">
        <w:t>the</w:t>
      </w:r>
      <w:r>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ins w:id="387" w:author="Garcia, Sabrina (DFG)" w:date="2025-01-21T17:53:00Z" w16du:dateUtc="2025-01-22T02:53:00Z">
        <w:r w:rsidR="002A2530">
          <w:t xml:space="preserve">stomach </w:t>
        </w:r>
      </w:ins>
      <w:r w:rsidRPr="004802C8">
        <w:t>fullness index</w:t>
      </w:r>
      <w:ins w:id="388" w:author="Garcia, Sabrina (DFG)" w:date="2025-01-21T17:53:00Z" w16du:dateUtc="2025-01-22T02:53:00Z">
        <w:r w:rsidR="002A2530">
          <w:t xml:space="preserve"> (SFI)</w:t>
        </w:r>
      </w:ins>
      <w:r w:rsidRPr="004802C8">
        <w:t xml:space="preserve">, </w:t>
      </w:r>
      <w:r>
        <w:t xml:space="preserve">winter </w:t>
      </w:r>
      <w:r w:rsidRPr="004802C8">
        <w:t xml:space="preserve">CDD </w:t>
      </w:r>
      <w:r>
        <w:t>from</w:t>
      </w:r>
      <w:r w:rsidRPr="004802C8">
        <w:t xml:space="preserve"> the Eastern Aleutian Islands, </w:t>
      </w:r>
      <w:r>
        <w:t xml:space="preserve">and </w:t>
      </w:r>
      <w:r w:rsidRPr="004802C8">
        <w:t>annual total Chum and Pink salmon hatchery releases (separately) from Alaska, Japan, Korea and Russia. We included</w:t>
      </w:r>
      <w:del w:id="389" w:author="Garcia, Sabrina (DFG)" w:date="2025-01-21T17:53:00Z" w16du:dateUtc="2025-01-22T02:53:00Z">
        <w:r w:rsidRPr="004802C8" w:rsidDel="002A2530">
          <w:delText xml:space="preserve"> a</w:delText>
        </w:r>
      </w:del>
      <w:r w:rsidRPr="004802C8">
        <w:t xml:space="preserve"> juvenile </w:t>
      </w:r>
      <w:del w:id="390" w:author="Garcia, Sabrina (DFG)" w:date="2025-01-21T17:53:00Z" w16du:dateUtc="2025-01-22T02:53:00Z">
        <w:r w:rsidRPr="004802C8" w:rsidDel="002A2530">
          <w:delText>stomach fullness index (</w:delText>
        </w:r>
      </w:del>
      <w:r w:rsidRPr="004802C8">
        <w:t>SFI</w:t>
      </w:r>
      <w:del w:id="391" w:author="Garcia, Sabrina (DFG)" w:date="2025-01-21T17:53:00Z" w16du:dateUtc="2025-01-22T02:53:00Z">
        <w:r w:rsidRPr="004802C8" w:rsidDel="002A2530">
          <w:delText>),</w:delText>
        </w:r>
      </w:del>
      <w:r w:rsidRPr="004802C8">
        <w:t xml:space="preserve"> to represent the </w:t>
      </w:r>
      <w:ins w:id="392" w:author="Garcia, Sabrina (DFG)" w:date="2025-01-21T17:54:00Z" w16du:dateUtc="2025-01-22T02:54:00Z">
        <w:r w:rsidR="002A2530">
          <w:t xml:space="preserve">fish’s health </w:t>
        </w:r>
      </w:ins>
      <w:r w:rsidRPr="004802C8">
        <w:t>condition</w:t>
      </w:r>
      <w:del w:id="393" w:author="Garcia, Sabrina (DFG)" w:date="2025-01-21T17:54:00Z" w16du:dateUtc="2025-01-22T02:54:00Z">
        <w:r w:rsidRPr="004802C8" w:rsidDel="002A2530">
          <w:delText>s fish experience</w:delText>
        </w:r>
      </w:del>
      <w:r w:rsidRPr="004802C8">
        <w:t xml:space="preserve"> </w:t>
      </w:r>
      <w:del w:id="394" w:author="Garcia, Sabrina (DFG)" w:date="2025-01-21T17:54:00Z" w16du:dateUtc="2025-01-22T02:54:00Z">
        <w:r w:rsidRPr="004802C8" w:rsidDel="002A2530">
          <w:delText>when they begin</w:delText>
        </w:r>
      </w:del>
      <w:ins w:id="395" w:author="Garcia, Sabrina (DFG)" w:date="2025-01-21T17:54:00Z" w16du:dateUtc="2025-01-22T02:54:00Z">
        <w:r w:rsidR="002A2530">
          <w:t>just before</w:t>
        </w:r>
      </w:ins>
      <w:r w:rsidRPr="004802C8">
        <w:t xml:space="preserve"> their first winter at sea</w:t>
      </w:r>
      <w:ins w:id="396" w:author="Garcia, Sabrina (DFG)" w:date="2025-01-21T17:54:00Z" w16du:dateUtc="2025-01-22T02:54:00Z">
        <w:r w:rsidR="002A2530">
          <w:t xml:space="preserve">. </w:t>
        </w:r>
      </w:ins>
      <w:del w:id="397" w:author="Garcia, Sabrina (DFG)" w:date="2025-01-21T17:54:00Z" w16du:dateUtc="2025-01-22T02:54:00Z">
        <w:r w:rsidRPr="004802C8" w:rsidDel="002A2530">
          <w:delText>, w</w:delText>
        </w:r>
      </w:del>
      <w:ins w:id="398" w:author="Garcia, Sabrina (DFG)" w:date="2025-01-21T17:54:00Z" w16du:dateUtc="2025-01-22T02:54:00Z">
        <w:r w:rsidR="002A2530">
          <w:t>W</w:t>
        </w:r>
      </w:ins>
      <w:r w:rsidRPr="004802C8">
        <w:t xml:space="preserve">e hypothesized that a higher SFI, which </w:t>
      </w:r>
      <w:del w:id="399" w:author="Garcia, Sabrina (DFG) [2]" w:date="2025-02-06T13:32:00Z" w16du:dateUtc="2025-02-06T22:32:00Z">
        <w:r w:rsidRPr="004802C8" w:rsidDel="00BA352A">
          <w:delText xml:space="preserve">represents </w:delText>
        </w:r>
      </w:del>
      <w:ins w:id="400" w:author="Garcia, Sabrina (DFG) [2]" w:date="2025-02-06T13:32:00Z" w16du:dateUtc="2025-02-06T22:32:00Z">
        <w:r w:rsidR="00BA352A">
          <w:t xml:space="preserve">we used to </w:t>
        </w:r>
        <w:r w:rsidR="00BA352A">
          <w:lastRenderedPageBreak/>
          <w:t>represent</w:t>
        </w:r>
      </w:ins>
      <w:del w:id="401" w:author="Garcia, Sabrina (DFG) [2]" w:date="2025-02-06T13:32:00Z" w16du:dateUtc="2025-02-06T22:32:00Z">
        <w:r w:rsidRPr="004802C8" w:rsidDel="00BA352A">
          <w:delText>better</w:delText>
        </w:r>
      </w:del>
      <w:r w:rsidRPr="004802C8">
        <w:t xml:space="preserve"> fish condition, would be positively related to</w:t>
      </w:r>
      <w:ins w:id="402" w:author="Garcia, Sabrina (DFG)" w:date="2025-01-21T17:55:00Z" w16du:dateUtc="2025-01-22T02:55:00Z">
        <w:r w:rsidR="002A2530">
          <w:t xml:space="preserve"> overwinter survival </w:t>
        </w:r>
      </w:ins>
      <w:ins w:id="403" w:author="Garcia, Sabrina (DFG)" w:date="2025-01-21T17:56:00Z" w16du:dateUtc="2025-01-22T02:56:00Z">
        <w:del w:id="404" w:author="Garcia, Sabrina (DFG) [2]" w:date="2025-02-06T13:33:00Z" w16du:dateUtc="2025-02-06T22:33:00Z">
          <w:r w:rsidR="002A2530" w:rsidDel="00BA352A">
            <w:delText>which would result in increased</w:delText>
          </w:r>
        </w:del>
      </w:ins>
      <w:del w:id="405" w:author="Garcia, Sabrina (DFG) [2]" w:date="2025-02-06T13:33:00Z" w16du:dateUtc="2025-02-06T22:33:00Z">
        <w:r w:rsidRPr="004802C8" w:rsidDel="00BA352A">
          <w:delText xml:space="preserve"> </w:delText>
        </w:r>
      </w:del>
      <w:ins w:id="406" w:author="Garcia, Sabrina (DFG) [2]" w:date="2025-02-06T13:33:00Z" w16du:dateUtc="2025-02-06T22:33:00Z">
        <w:r w:rsidR="00BA352A">
          <w:t xml:space="preserve">and ultimately </w:t>
        </w:r>
      </w:ins>
      <w:r w:rsidRPr="004802C8">
        <w:t xml:space="preserve">adult productivity. The SFI is estimated from </w:t>
      </w:r>
      <w:del w:id="407" w:author="Garcia, Sabrina (DFG)" w:date="2025-01-21T17:56:00Z" w16du:dateUtc="2025-01-22T02:56:00Z">
        <w:r w:rsidRPr="004802C8" w:rsidDel="002A2530">
          <w:delText xml:space="preserve">fullness </w:delText>
        </w:r>
      </w:del>
      <w:ins w:id="408" w:author="Garcia, Sabrina (DFG)" w:date="2025-01-21T17:56:00Z" w16du:dateUtc="2025-01-22T02:56:00Z">
        <w:r w:rsidR="002A2530">
          <w:t>stomach content</w:t>
        </w:r>
        <w:r w:rsidR="002A2530" w:rsidRPr="004802C8">
          <w:t xml:space="preserve"> </w:t>
        </w:r>
      </w:ins>
      <w:r w:rsidRPr="004802C8">
        <w:t xml:space="preserve">data collected </w:t>
      </w:r>
      <w:del w:id="409" w:author="Garcia, Sabrina (DFG)" w:date="2025-01-21T17:56:00Z" w16du:dateUtc="2025-01-22T02:56:00Z">
        <w:r w:rsidRPr="004802C8" w:rsidDel="002A2530">
          <w:delText xml:space="preserve">by </w:delText>
        </w:r>
      </w:del>
      <w:ins w:id="410" w:author="Garcia, Sabrina (DFG)" w:date="2025-01-21T17:56:00Z" w16du:dateUtc="2025-01-22T02:56:00Z">
        <w:r w:rsidR="002A2530">
          <w:t>during</w:t>
        </w:r>
        <w:r w:rsidR="002A2530" w:rsidRPr="004802C8">
          <w:t xml:space="preserve"> </w:t>
        </w:r>
      </w:ins>
      <w:r w:rsidRPr="004802C8">
        <w:t>the NBS survey</w:t>
      </w:r>
      <w:ins w:id="411" w:author="Garcia, Sabrina (DFG) [2]" w:date="2025-02-06T13:33:00Z" w16du:dateUtc="2025-02-06T22:33:00Z">
        <w:r w:rsidR="00BA352A">
          <w:t>.</w:t>
        </w:r>
      </w:ins>
      <w:del w:id="412" w:author="Garcia, Sabrina (DFG) [2]" w:date="2025-02-06T13:33:00Z" w16du:dateUtc="2025-02-06T22:33:00Z">
        <w:r w:rsidRPr="004802C8" w:rsidDel="00BA352A">
          <w:delText xml:space="preserve"> (discussed in more detail below)</w:delText>
        </w:r>
      </w:del>
      <w:ins w:id="413" w:author="Garcia, Sabrina (DFG)" w:date="2025-01-21T17:56:00Z" w16du:dateUtc="2025-01-22T02:56:00Z">
        <w:del w:id="414" w:author="Garcia, Sabrina (DFG) [2]" w:date="2025-02-06T13:33:00Z" w16du:dateUtc="2025-02-06T22:33:00Z">
          <w:r w:rsidR="00BC3E8B" w:rsidDel="00BA352A">
            <w:delText>.</w:delText>
          </w:r>
        </w:del>
      </w:ins>
      <w:del w:id="415" w:author="Garcia, Sabrina (DFG) [2]" w:date="2025-02-06T13:33:00Z" w16du:dateUtc="2025-02-06T22:33:00Z">
        <w:r w:rsidRPr="004802C8" w:rsidDel="00BA352A">
          <w:delText xml:space="preserve"> </w:delText>
        </w:r>
      </w:del>
      <w:del w:id="416" w:author="Garcia, Sabrina (DFG)" w:date="2025-01-21T17:57:00Z" w16du:dateUtc="2025-01-22T02:57:00Z">
        <w:r w:rsidRPr="004802C8" w:rsidDel="00BC3E8B">
          <w:delText xml:space="preserve">and the fullness </w:delText>
        </w:r>
      </w:del>
      <w:del w:id="417" w:author="Garcia, Sabrina (DFG)" w:date="2025-01-21T17:56:00Z" w16du:dateUtc="2025-01-22T02:56:00Z">
        <w:r w:rsidRPr="004802C8" w:rsidDel="002A2530">
          <w:delText>data collection methods</w:delText>
        </w:r>
      </w:del>
      <w:del w:id="418" w:author="Garcia, Sabrina (DFG)" w:date="2025-01-21T17:57:00Z" w16du:dateUtc="2025-01-22T02:57:00Z">
        <w:r w:rsidRPr="004802C8" w:rsidDel="00BC3E8B">
          <w:delText xml:space="preserve"> are detailed in Murphy et al 2021</w:delText>
        </w:r>
      </w:del>
      <w:r w:rsidRPr="004802C8">
        <w:t xml:space="preserve">. Stomach </w:t>
      </w:r>
      <w:del w:id="419" w:author="Garcia, Sabrina (DFG)" w:date="2025-01-21T17:57:00Z" w16du:dateUtc="2025-01-22T02:57:00Z">
        <w:r w:rsidRPr="004802C8" w:rsidDel="00F55681">
          <w:delText xml:space="preserve">fullness </w:delText>
        </w:r>
      </w:del>
      <w:ins w:id="420" w:author="Garcia, Sabrina (DFG)" w:date="2025-01-21T17:57:00Z" w16du:dateUtc="2025-01-22T02:57:00Z">
        <w:r w:rsidR="00F55681">
          <w:t>content</w:t>
        </w:r>
        <w:r w:rsidR="00F55681" w:rsidRPr="004802C8">
          <w:t xml:space="preserve"> </w:t>
        </w:r>
      </w:ins>
      <w:r w:rsidRPr="004802C8">
        <w:t xml:space="preserve">data are collected from </w:t>
      </w:r>
      <w:ins w:id="421" w:author="Garcia, Sabrina (DFG)" w:date="2025-01-21T17:56:00Z" w16du:dateUtc="2025-01-22T02:56:00Z">
        <w:r w:rsidR="00BC3E8B">
          <w:t>juveni</w:t>
        </w:r>
      </w:ins>
      <w:ins w:id="422" w:author="Garcia, Sabrina (DFG)" w:date="2025-01-21T17:57:00Z" w16du:dateUtc="2025-01-22T02:57:00Z">
        <w:r w:rsidR="00BC3E8B">
          <w:t xml:space="preserve">le chum </w:t>
        </w:r>
      </w:ins>
      <w:r w:rsidRPr="004802C8">
        <w:t>salmon at each station and recorded on a per station basis</w:t>
      </w:r>
      <w:ins w:id="423" w:author="Garcia, Sabrina (DFG)" w:date="2025-01-21T17:57:00Z" w16du:dateUtc="2025-01-22T02:57:00Z">
        <w:r w:rsidR="00F55681">
          <w:t>. Stomach fullness indexes the amount of prey weigh</w:t>
        </w:r>
      </w:ins>
      <w:ins w:id="424" w:author="Garcia, Sabrina (DFG)" w:date="2025-01-21T17:58:00Z" w16du:dateUtc="2025-01-22T02:58:00Z">
        <w:r w:rsidR="00F55681">
          <w:t>t relative to juvenile salmon weight</w:t>
        </w:r>
      </w:ins>
      <w:ins w:id="425" w:author="Garcia, Sabrina (DFG)" w:date="2025-01-21T17:57:00Z" w16du:dateUtc="2025-01-22T02:57:00Z">
        <w:r w:rsidR="00BC3E8B">
          <w:t xml:space="preserve"> (see Murphy et 2021 for more details on fullness calculations)</w:t>
        </w:r>
      </w:ins>
      <w:r w:rsidRPr="004802C8">
        <w:t xml:space="preserve">. To account for differences in the survey </w:t>
      </w:r>
      <w:ins w:id="426" w:author="Garcia, Sabrina (DFG)" w:date="2025-01-21T17:58:00Z" w16du:dateUtc="2025-01-22T02:58:00Z">
        <w:r w:rsidR="00F55681">
          <w:t xml:space="preserve">spatial coverage and timing </w:t>
        </w:r>
      </w:ins>
      <w:del w:id="427" w:author="Garcia, Sabrina (DFG)" w:date="2025-01-21T17:59:00Z" w16du:dateUtc="2025-01-22T02:59:00Z">
        <w:r w:rsidRPr="004802C8" w:rsidDel="00F55681">
          <w:delText>through space and time</w:delText>
        </w:r>
      </w:del>
      <w:r w:rsidRPr="004802C8">
        <w:t xml:space="preserve"> and</w:t>
      </w:r>
      <w:del w:id="428" w:author="Garcia, Sabrina (DFG)" w:date="2025-01-21T17:59:00Z" w16du:dateUtc="2025-01-22T02:59:00Z">
        <w:r w:rsidRPr="004802C8" w:rsidDel="00F55681">
          <w:delText xml:space="preserve"> </w:delText>
        </w:r>
        <w:r w:rsidDel="00F55681">
          <w:delText>account</w:delText>
        </w:r>
      </w:del>
      <w:r>
        <w:t xml:space="preserve"> for differences </w:t>
      </w:r>
      <w:r w:rsidRPr="004802C8">
        <w:t xml:space="preserve">in the number of stomachs examined at each station, we used a generalized additive model to estimate an </w:t>
      </w:r>
      <w:ins w:id="429" w:author="Garcia, Sabrina (DFG)" w:date="2025-01-21T17:58:00Z" w16du:dateUtc="2025-01-22T02:58:00Z">
        <w:r w:rsidR="00F55681">
          <w:t xml:space="preserve">annual </w:t>
        </w:r>
      </w:ins>
      <w:r w:rsidRPr="004802C8">
        <w:t xml:space="preserve">SFI. </w:t>
      </w:r>
      <w:r>
        <w:t>T</w:t>
      </w:r>
      <w:r w:rsidRPr="004802C8">
        <w:t>he model took the following form:</w:t>
      </w:r>
    </w:p>
    <w:p w14:paraId="6C68E24E" w14:textId="77777777" w:rsidR="00482A06" w:rsidRPr="004802C8" w:rsidRDefault="00000000" w:rsidP="00BA352A">
      <w:pPr>
        <w:ind w:firstLine="720"/>
        <w:jc w:val="center"/>
        <w:rPr>
          <w:rFonts w:eastAsiaTheme="minorEastAsia"/>
          <w:color w:val="000000" w:themeColor="text1"/>
        </w:rPr>
        <w:pPrChange w:id="430" w:author="Garcia, Sabrina (DFG) [2]" w:date="2025-02-06T13:29:00Z" w16du:dateUtc="2025-02-06T22:29:00Z">
          <w:pPr>
            <w:ind w:firstLine="720"/>
          </w:pPr>
        </w:pPrChange>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82A06" w:rsidRPr="004802C8">
        <w:rPr>
          <w:rFonts w:eastAsiaTheme="minorEastAsia"/>
          <w:color w:val="000000" w:themeColor="text1"/>
        </w:rPr>
        <w:t xml:space="preserve">           Eq. 4.16</w:t>
      </w:r>
    </w:p>
    <w:p w14:paraId="0EBEB569" w14:textId="02245A64" w:rsidR="00482A06" w:rsidRPr="00020CA6" w:rsidRDefault="00482A06" w:rsidP="00482A06">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ins w:id="431" w:author="Garcia, Sabrina (DFG)" w:date="2025-01-21T17:59:00Z" w16du:dateUtc="2025-01-22T02:59:00Z">
        <w:r w:rsidR="009D1F3D">
          <w:rPr>
            <w:rFonts w:eastAsiaTheme="minorEastAsia"/>
            <w:color w:val="000000" w:themeColor="text1"/>
          </w:rPr>
          <w:t xml:space="preserve">, </w:t>
        </w:r>
      </w:ins>
      <m:oMath>
        <m:r>
          <w:ins w:id="432" w:author="Garcia, Sabrina (DFG)" w:date="2025-01-21T17:59:00Z" w16du:dateUtc="2025-01-22T02:59:00Z">
            <m:rPr>
              <m:sty m:val="p"/>
            </m:rPr>
            <w:rPr>
              <w:rFonts w:ascii="Cambria Math" w:eastAsiaTheme="minorEastAsia" w:hAnsi="Cambria Math"/>
              <w:color w:val="000000" w:themeColor="text1"/>
            </w:rPr>
            <m:t>α,</m:t>
          </w:ins>
        </m:r>
      </m:oMath>
      <w:r w:rsidRPr="004802C8">
        <w:rPr>
          <w:rFonts w:eastAsiaTheme="minorEastAsia"/>
          <w:color w:val="000000" w:themeColor="text1"/>
        </w:rPr>
        <w:t xml:space="preserve"> to estimate mean SFI</w:t>
      </w:r>
      <w:del w:id="433" w:author="Garcia, Sabrina (DFG)" w:date="2025-01-21T17:59:00Z" w16du:dateUtc="2025-01-22T02:59:00Z">
        <w:r w:rsidRPr="004802C8" w:rsidDel="009D1F3D">
          <w:rPr>
            <w:rFonts w:eastAsiaTheme="minorEastAsia"/>
            <w:color w:val="000000" w:themeColor="text1"/>
          </w:rPr>
          <w:delText>,</w:delText>
        </w:r>
      </w:del>
      <w:r w:rsidRPr="004802C8">
        <w:rPr>
          <w:rFonts w:eastAsiaTheme="minorEastAsia"/>
          <w:color w:val="000000" w:themeColor="text1"/>
        </w:rPr>
        <w:t xml:space="preserve"> </w:t>
      </w:r>
      <m:oMath>
        <m:r>
          <w:del w:id="434" w:author="Garcia, Sabrina (DFG)" w:date="2025-01-21T17:59:00Z" w16du:dateUtc="2025-01-22T02:59:00Z">
            <m:rPr>
              <m:sty m:val="p"/>
            </m:rPr>
            <w:rPr>
              <w:rFonts w:ascii="Cambria Math" w:eastAsiaTheme="minorEastAsia" w:hAnsi="Cambria Math"/>
              <w:color w:val="000000" w:themeColor="text1"/>
            </w:rPr>
            <m:t>α</m:t>
          </w:del>
        </m:r>
      </m:oMath>
      <w:del w:id="435" w:author="Garcia, Sabrina (DFG)" w:date="2025-01-21T17:59:00Z" w16du:dateUtc="2025-01-22T02:59:00Z">
        <w:r w:rsidDel="009D1F3D">
          <w:rPr>
            <w:rFonts w:eastAsiaTheme="minorEastAsia"/>
            <w:color w:val="000000" w:themeColor="text1"/>
          </w:rPr>
          <w:delText xml:space="preserve"> </w:delText>
        </w:r>
      </w:del>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del w:id="436" w:author="Garcia, Sabrina (DFG) [2]" w:date="2025-02-06T13:34:00Z" w16du:dateUtc="2025-02-06T22:34:00Z">
        <w:r w:rsidDel="00BA352A">
          <w:rPr>
            <w:rFonts w:eastAsiaTheme="minorEastAsia"/>
            <w:color w:val="000000" w:themeColor="text1"/>
          </w:rPr>
          <w:delText xml:space="preserve"> </w:delText>
        </w:r>
      </w:del>
      <w:ins w:id="437" w:author="Garcia, Sabrina (DFG) [2]" w:date="2025-02-06T13:34:00Z" w16du:dateUtc="2025-02-06T22:34:00Z">
        <w:r w:rsidR="00BA352A">
          <w:rPr>
            <w:rFonts w:eastAsiaTheme="minorEastAsia"/>
            <w:color w:val="000000" w:themeColor="text1"/>
          </w:rPr>
          <w:t xml:space="preserve">, </w:t>
        </w:r>
      </w:ins>
      <w:r>
        <w:rPr>
          <w:rFonts w:eastAsiaTheme="minorEastAsia"/>
          <w:color w:val="000000" w:themeColor="text1"/>
        </w:rPr>
        <w:t>to estimate direct annual indices</w:t>
      </w:r>
      <w:r w:rsidRPr="004802C8">
        <w:rPr>
          <w:rFonts w:eastAsiaTheme="minorEastAsia"/>
          <w:color w:val="000000" w:themeColor="text1"/>
        </w:rPr>
        <w:t>.</w:t>
      </w:r>
      <w:ins w:id="438" w:author="Garcia, Sabrina (DFG)" w:date="2025-01-21T17:59:00Z" w16du:dateUtc="2025-01-22T02:59:00Z">
        <w:r w:rsidR="009D1F3D">
          <w:rPr>
            <w:rFonts w:eastAsiaTheme="minorEastAsia"/>
            <w:color w:val="000000" w:themeColor="text1"/>
          </w:rPr>
          <w:t xml:space="preserve"> To account for the loca</w:t>
        </w:r>
      </w:ins>
      <w:ins w:id="439" w:author="Garcia, Sabrina (DFG)" w:date="2025-01-21T18:00:00Z" w16du:dateUtc="2025-01-22T03:00:00Z">
        <w:r w:rsidR="009D1F3D">
          <w:rPr>
            <w:rFonts w:eastAsiaTheme="minorEastAsia"/>
            <w:color w:val="000000" w:themeColor="text1"/>
          </w:rPr>
          <w:t>tion of the stomach samples, we included</w:t>
        </w:r>
      </w:ins>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ins w:id="440" w:author="Garcia, Sabrina (DFG)" w:date="2025-01-21T18:00:00Z" w16du:dateUtc="2025-01-22T03:00:00Z">
        <w:r w:rsidR="009D1F3D">
          <w:rPr>
            <w:rFonts w:eastAsiaTheme="minorEastAsia"/>
            <w:color w:val="000000" w:themeColor="text1"/>
          </w:rPr>
          <w:t>,</w:t>
        </w:r>
      </w:ins>
      <w:del w:id="441" w:author="Garcia, Sabrina (DFG)" w:date="2025-01-21T18:00:00Z" w16du:dateUtc="2025-01-22T03:00:00Z">
        <w:r w:rsidRPr="004802C8" w:rsidDel="009D1F3D">
          <w:rPr>
            <w:rFonts w:eastAsiaTheme="minorEastAsia"/>
            <w:color w:val="000000" w:themeColor="text1"/>
          </w:rPr>
          <w:delText xml:space="preserve"> is</w:delText>
        </w:r>
      </w:del>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del w:id="442" w:author="Garcia, Sabrina (DFG)" w:date="2025-01-21T18:01:00Z" w16du:dateUtc="2025-01-22T03:01:00Z">
        <w:r w:rsidDel="009D1F3D">
          <w:rPr>
            <w:rFonts w:eastAsiaTheme="minorEastAsia"/>
          </w:rPr>
          <w:delText xml:space="preserve">index </w:delText>
        </w:r>
      </w:del>
      <w:ins w:id="443" w:author="Garcia, Sabrina (DFG)" w:date="2025-01-21T18:01:00Z" w16du:dateUtc="2025-01-22T03:01:00Z">
        <w:r w:rsidR="009D1F3D">
          <w:rPr>
            <w:rFonts w:eastAsiaTheme="minorEastAsia"/>
          </w:rPr>
          <w:t xml:space="preserve">SFI </w:t>
        </w:r>
      </w:ins>
      <w:r w:rsidRPr="004802C8">
        <w:rPr>
          <w:rFonts w:eastAsiaTheme="minorEastAsia"/>
        </w:rPr>
        <w:t xml:space="preserve">model was assessed for convergence and residuals were assessed for homogeneity. </w:t>
      </w:r>
    </w:p>
    <w:p w14:paraId="45424659" w14:textId="6F691238" w:rsidR="00482A06" w:rsidRPr="004802C8" w:rsidRDefault="00482A06" w:rsidP="00482A06">
      <w:pPr>
        <w:ind w:firstLine="720"/>
      </w:pPr>
      <w:r w:rsidRPr="004802C8">
        <w:t>We included winter Eastern Aleutian CDD to represent the temperature conditions that young Yukon River Chum salmon experienced during their first winter at sea</w:t>
      </w:r>
      <w:r>
        <w:t>. This stage</w:t>
      </w:r>
      <w:r w:rsidRPr="004802C8">
        <w:t xml:space="preserve"> is hypothesized as a critical survival bottleneck in the lifecycle </w:t>
      </w:r>
      <w:r w:rsidRPr="004802C8">
        <w:fldChar w:fldCharType="begin"/>
      </w:r>
      <w:r>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To calculate CDD we used the daily mean E</w:t>
      </w:r>
      <w:ins w:id="444" w:author="Garcia, Sabrina (DFG)" w:date="2025-01-21T18:01:00Z" w16du:dateUtc="2025-01-22T03:01:00Z">
        <w:r w:rsidR="009D1F3D">
          <w:t>astern</w:t>
        </w:r>
      </w:ins>
      <w:r w:rsidRPr="004802C8">
        <w:t xml:space="preserve"> Aleutian SST, publicly available </w:t>
      </w:r>
      <w:proofErr w:type="spellStart"/>
      <w:r w:rsidRPr="004802C8">
        <w:t>on</w:t>
      </w:r>
      <w:del w:id="445" w:author="Garcia, Sabrina (DFG)" w:date="2025-01-21T18:01:00Z" w16du:dateUtc="2025-01-22T03:01:00Z">
        <w:r w:rsidRPr="004802C8" w:rsidDel="009D1F3D">
          <w:delText xml:space="preserve"> the Alaska Fisheries Information Network (AKFiN)</w:delText>
        </w:r>
      </w:del>
      <w:ins w:id="446" w:author="Garcia, Sabrina (DFG)" w:date="2025-01-21T18:01:00Z" w16du:dateUtc="2025-01-22T03:01:00Z">
        <w:r w:rsidR="009D1F3D">
          <w:t>AKFIN</w:t>
        </w:r>
      </w:ins>
      <w:proofErr w:type="spellEnd"/>
      <w:r w:rsidRPr="004802C8">
        <w:t xml:space="preserve">, summed from November to February to represent winter conditions. We hypothesized a negative relationship between high CDD and productivity, as high temperatures can </w:t>
      </w:r>
      <w:del w:id="447" w:author="Garcia, Sabrina (DFG)" w:date="2025-01-21T18:03:00Z" w16du:dateUtc="2025-01-22T03:03:00Z">
        <w:r w:rsidRPr="004802C8" w:rsidDel="009D1F3D">
          <w:delText xml:space="preserve">alter </w:delText>
        </w:r>
      </w:del>
      <w:ins w:id="448" w:author="Garcia, Sabrina (DFG)" w:date="2025-01-21T18:03:00Z" w16du:dateUtc="2025-01-22T03:03:00Z">
        <w:r w:rsidR="009D1F3D">
          <w:t>lower</w:t>
        </w:r>
        <w:r w:rsidR="009D1F3D" w:rsidRPr="004802C8">
          <w:t xml:space="preserve"> </w:t>
        </w:r>
      </w:ins>
      <w:r w:rsidRPr="004802C8">
        <w:t>the</w:t>
      </w:r>
      <w:ins w:id="449" w:author="Garcia, Sabrina (DFG)" w:date="2025-01-21T18:02:00Z" w16du:dateUtc="2025-01-22T03:02:00Z">
        <w:r w:rsidR="009D1F3D">
          <w:t xml:space="preserve"> quality and</w:t>
        </w:r>
      </w:ins>
      <w:ins w:id="450" w:author="Garcia, Sabrina (DFG)" w:date="2025-01-21T18:03:00Z" w16du:dateUtc="2025-01-22T03:03:00Z">
        <w:r w:rsidR="009D1F3D">
          <w:t xml:space="preserve"> alter the</w:t>
        </w:r>
      </w:ins>
      <w:ins w:id="451" w:author="Garcia, Sabrina (DFG)" w:date="2025-01-21T18:02:00Z" w16du:dateUtc="2025-01-22T03:02:00Z">
        <w:r w:rsidR="009D1F3D">
          <w:t xml:space="preserve"> distribution of the</w:t>
        </w:r>
      </w:ins>
      <w:r w:rsidRPr="004802C8">
        <w:t xml:space="preserve"> prey base </w:t>
      </w:r>
      <w:del w:id="452" w:author="Garcia, Sabrina (DFG)" w:date="2025-01-21T18:03:00Z" w16du:dateUtc="2025-01-22T03:03:00Z">
        <w:r w:rsidRPr="004802C8" w:rsidDel="009D1F3D">
          <w:delText xml:space="preserve">which is critical under </w:delText>
        </w:r>
      </w:del>
      <w:ins w:id="453" w:author="Garcia, Sabrina (DFG)" w:date="2025-01-21T18:03:00Z" w16du:dateUtc="2025-01-22T03:03:00Z">
        <w:r w:rsidR="009D1F3D">
          <w:t xml:space="preserve">while </w:t>
        </w:r>
      </w:ins>
      <w:ins w:id="454" w:author="Garcia, Sabrina (DFG)" w:date="2025-01-21T18:04:00Z" w16du:dateUtc="2025-01-22T03:04:00Z">
        <w:r w:rsidR="009D1F3D">
          <w:t xml:space="preserve">simultaneously increasing </w:t>
        </w:r>
      </w:ins>
      <w:del w:id="455" w:author="Garcia, Sabrina (DFG)" w:date="2025-01-21T18:04:00Z" w16du:dateUtc="2025-01-22T03:04:00Z">
        <w:r w:rsidRPr="004802C8" w:rsidDel="009D1F3D">
          <w:delText>higher</w:delText>
        </w:r>
      </w:del>
      <w:r w:rsidRPr="004802C8">
        <w:t xml:space="preserve"> metabolic demands of </w:t>
      </w:r>
      <w:ins w:id="456" w:author="Garcia, Sabrina (DFG)" w:date="2025-01-21T18:04:00Z" w16du:dateUtc="2025-01-22T03:04:00Z">
        <w:r w:rsidR="009D1F3D">
          <w:t>immature fish</w:t>
        </w:r>
      </w:ins>
      <w:del w:id="457" w:author="Garcia, Sabrina (DFG)" w:date="2025-01-21T18:04:00Z" w16du:dateUtc="2025-01-22T03:04:00Z">
        <w:r w:rsidRPr="004802C8" w:rsidDel="009D1F3D">
          <w:delText xml:space="preserve">warm temperatures </w:delText>
        </w:r>
      </w:del>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p>
    <w:p w14:paraId="1A91AFEF" w14:textId="56CD5D05" w:rsidR="00482A06" w:rsidRDefault="00482A06" w:rsidP="00482A06">
      <w:pPr>
        <w:ind w:firstLine="720"/>
      </w:pPr>
      <w:r w:rsidRPr="004802C8">
        <w:t xml:space="preserve">Finally, we included Chum and Pink hatchery release abundances, separately, from Alaska, Japan, Korea and Russia. We hypothesized a negative relationship between hatchery release abundances and </w:t>
      </w:r>
      <w:del w:id="458" w:author="Garcia, Sabrina (DFG)" w:date="2025-01-21T18:06:00Z" w16du:dateUtc="2025-01-22T03:06:00Z">
        <w:r w:rsidRPr="004802C8" w:rsidDel="009D1F3D">
          <w:delText xml:space="preserve">adult </w:delText>
        </w:r>
      </w:del>
      <w:r w:rsidRPr="004802C8">
        <w:t xml:space="preserve">marine </w:t>
      </w:r>
      <w:del w:id="459" w:author="Garcia, Sabrina (DFG)" w:date="2025-01-21T18:06:00Z" w16du:dateUtc="2025-01-22T03:06:00Z">
        <w:r w:rsidRPr="004802C8" w:rsidDel="009D1F3D">
          <w:delText xml:space="preserve">productivity </w:delText>
        </w:r>
      </w:del>
      <w:ins w:id="460" w:author="Garcia, Sabrina (DFG)" w:date="2025-01-21T18:06:00Z" w16du:dateUtc="2025-01-22T03:06:00Z">
        <w:r w:rsidR="009D1F3D">
          <w:t>survival</w:t>
        </w:r>
        <w:r w:rsidR="009D1F3D" w:rsidRPr="004802C8">
          <w:t xml:space="preserve"> </w:t>
        </w:r>
      </w:ins>
      <w:r w:rsidRPr="004802C8">
        <w:t xml:space="preserve">as increases in </w:t>
      </w:r>
      <w:del w:id="461" w:author="Garcia, Sabrina (DFG)" w:date="2025-01-21T18:06:00Z" w16du:dateUtc="2025-01-22T03:06:00Z">
        <w:r w:rsidRPr="004802C8" w:rsidDel="009D1F3D">
          <w:delText xml:space="preserve">marine </w:delText>
        </w:r>
      </w:del>
      <w:r w:rsidRPr="004802C8">
        <w:t xml:space="preserve">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 (Table S1).</w:t>
      </w:r>
      <w:r>
        <w:t xml:space="preserve"> We use a lagged </w:t>
      </w:r>
      <w:ins w:id="462" w:author="Garcia, Sabrina (DFG)" w:date="2025-01-21T18:06:00Z" w16du:dateUtc="2025-01-22T03:06:00Z">
        <w:r w:rsidR="009D1F3D">
          <w:t>r</w:t>
        </w:r>
      </w:ins>
      <w:del w:id="463" w:author="Garcia, Sabrina (DFG)" w:date="2025-01-21T18:06:00Z" w16du:dateUtc="2025-01-22T03:06:00Z">
        <w:r w:rsidDel="009D1F3D">
          <w:delText>t</w:delText>
        </w:r>
      </w:del>
      <w:r>
        <w:t xml:space="preserve">olling average of hatchery releases so that they occur in the model at a timestep where releases would overlap with Fall chum salmon in the ocean. For example, Chum </w:t>
      </w:r>
      <w:proofErr w:type="gramStart"/>
      <w:r>
        <w:t xml:space="preserve">salmon </w:t>
      </w:r>
      <w:r w:rsidRPr="002C695A">
        <w:t>hatchery</w:t>
      </w:r>
      <w:proofErr w:type="gramEnd"/>
      <w:r w:rsidRPr="002C695A">
        <w:t xml:space="preserve"> releases in </w:t>
      </w:r>
      <w:r>
        <w:t xml:space="preserve">brood </w:t>
      </w:r>
      <w:r w:rsidRPr="002C695A">
        <w:t xml:space="preserve">year </w:t>
      </w:r>
      <w:r>
        <w:t>2000</w:t>
      </w:r>
      <w:r w:rsidRPr="002C695A">
        <w:t xml:space="preserve"> </w:t>
      </w:r>
      <w:r>
        <w:t xml:space="preserve">could </w:t>
      </w:r>
      <w:del w:id="464" w:author="Garcia, Sabrina (DFG)" w:date="2025-01-21T18:09:00Z" w16du:dateUtc="2025-01-22T03:09:00Z">
        <w:r w:rsidDel="00CE0646">
          <w:delText>begin to interact with</w:delText>
        </w:r>
      </w:del>
      <w:ins w:id="465" w:author="Garcia, Sabrina (DFG)" w:date="2025-01-21T18:09:00Z" w16du:dateUtc="2025-01-22T03:09:00Z">
        <w:r w:rsidR="00CE0646">
          <w:t>overlap with</w:t>
        </w:r>
      </w:ins>
      <w:r>
        <w:t xml:space="preserve"> Yukon River Fall Chum salmon by 2002 (calendar year, t+2) and due to variation in age structure, brood year 2000 may continue to compete with wild Yukon River fall chum for 3 more years. To capture this, we include a three-year rolling average of hatchery releases from brood year t + 2</w:t>
      </w:r>
      <w:ins w:id="466" w:author="Garcia, Sabrina (DFG) [2]" w:date="2025-02-06T13:36:00Z" w16du:dateUtc="2025-02-06T22:36:00Z">
        <w:r w:rsidR="00BA352A">
          <w:t xml:space="preserve"> through the return year</w:t>
        </w:r>
      </w:ins>
      <w:r>
        <w:t xml:space="preserve">. While migration distances and times certainly vary from these different release points, we include hatchery releases to represent a coarse marine competition index. Since Pink salmon have a different life history than Chum salmon, we did not use a rolling average, we added a t+1 lag so pink salmon from brood year 2000 could compete with Yukon River Fall Chum in calendar year 2001. </w:t>
      </w:r>
    </w:p>
    <w:p w14:paraId="7A098583" w14:textId="77777777" w:rsidR="00A16908" w:rsidRDefault="00A16908"/>
    <w:p w14:paraId="2F1D696F" w14:textId="77777777" w:rsidR="00E22B9B" w:rsidRDefault="00E22B9B" w:rsidP="00E22B9B">
      <w:pPr>
        <w:pStyle w:val="Heading4"/>
      </w:pPr>
      <w:r>
        <w:lastRenderedPageBreak/>
        <w:t>Supplemental Text:</w:t>
      </w:r>
    </w:p>
    <w:p w14:paraId="166288D0" w14:textId="77777777" w:rsidR="00E22B9B" w:rsidRDefault="00E22B9B" w:rsidP="00E22B9B">
      <w:pPr>
        <w:pStyle w:val="Heading5"/>
        <w:numPr>
          <w:ilvl w:val="1"/>
          <w:numId w:val="2"/>
        </w:numPr>
      </w:pPr>
      <w:r>
        <w:t>Dynamic Factor Analysis for Spawner Size</w:t>
      </w:r>
    </w:p>
    <w:p w14:paraId="5D2763F6" w14:textId="16B671FF" w:rsidR="00E22B9B" w:rsidRPr="00A04B2B" w:rsidRDefault="00E22B9B" w:rsidP="00E22B9B">
      <w:pPr>
        <w:ind w:firstLine="380"/>
      </w:pPr>
      <w:r w:rsidRPr="00A04B2B">
        <w:t xml:space="preserve">To </w:t>
      </w:r>
      <w:r>
        <w:t xml:space="preserve">estimate a </w:t>
      </w:r>
      <w:r w:rsidRPr="00A04B2B">
        <w:t>temporal trend</w:t>
      </w:r>
      <w:r>
        <w:t xml:space="preserve"> for</w:t>
      </w:r>
      <w:r w:rsidRPr="00A04B2B">
        <w:t xml:space="preserve"> </w:t>
      </w:r>
      <w:r>
        <w:t xml:space="preserve">Yukon River Fall </w:t>
      </w:r>
      <w:r w:rsidRPr="00A04B2B">
        <w:t xml:space="preserve">chum </w:t>
      </w:r>
      <w:proofErr w:type="gramStart"/>
      <w:r w:rsidRPr="00A04B2B">
        <w:t>salmon</w:t>
      </w:r>
      <w:proofErr w:type="gramEnd"/>
      <w:r>
        <w:t xml:space="preserve"> mean size</w:t>
      </w:r>
      <w:ins w:id="467" w:author="Garcia, Sabrina (DFG)" w:date="2025-01-21T18:10:00Z" w16du:dateUtc="2025-01-22T03:10:00Z">
        <w:r w:rsidR="00FF6F52">
          <w:t>-</w:t>
        </w:r>
      </w:ins>
      <w:del w:id="468" w:author="Garcia, Sabrina (DFG)" w:date="2025-01-21T18:10:00Z" w16du:dateUtc="2025-01-22T03:10:00Z">
        <w:r w:rsidDel="00FF6F52">
          <w:delText xml:space="preserve"> </w:delText>
        </w:r>
      </w:del>
      <w:r>
        <w:t>at</w:t>
      </w:r>
      <w:ins w:id="469" w:author="Garcia, Sabrina (DFG)" w:date="2025-01-21T18:10:00Z" w16du:dateUtc="2025-01-22T03:10:00Z">
        <w:r w:rsidR="00FF6F52">
          <w:t>-</w:t>
        </w:r>
      </w:ins>
      <w:del w:id="470" w:author="Garcia, Sabrina (DFG)" w:date="2025-01-21T18:10:00Z" w16du:dateUtc="2025-01-22T03:10:00Z">
        <w:r w:rsidDel="00FF6F52">
          <w:delText xml:space="preserve"> </w:delText>
        </w:r>
      </w:del>
      <w:r>
        <w:t>age,</w:t>
      </w:r>
      <w:r w:rsidRPr="00A04B2B">
        <w:t xml:space="preserve"> we conducted a dynamic factor analysis (DFA) using data from the Yukon </w:t>
      </w:r>
      <w:del w:id="471" w:author="Garcia, Sabrina (DFG) [2]" w:date="2025-02-06T13:38:00Z" w16du:dateUtc="2025-02-06T22:38:00Z">
        <w:r w:rsidRPr="00A04B2B" w:rsidDel="000A7E3C">
          <w:delText xml:space="preserve">region </w:delText>
        </w:r>
      </w:del>
      <w:ins w:id="472" w:author="Garcia, Sabrina (DFG) [2]" w:date="2025-02-06T13:38:00Z" w16du:dateUtc="2025-02-06T22:38:00Z">
        <w:r w:rsidR="000A7E3C">
          <w:t>River</w:t>
        </w:r>
        <w:r w:rsidR="000A7E3C" w:rsidRPr="00A04B2B">
          <w:t xml:space="preserve"> </w:t>
        </w:r>
      </w:ins>
      <w:r w:rsidRPr="00A04B2B">
        <w:t xml:space="preserve">collected between </w:t>
      </w:r>
      <w:r w:rsidRPr="004802C8">
        <w:t>2000-2021</w:t>
      </w:r>
      <w:r>
        <w:t xml:space="preserve">. Data from 2000 to 2016 was collated by </w:t>
      </w:r>
      <w:proofErr w:type="spellStart"/>
      <w:r>
        <w:t>Oke</w:t>
      </w:r>
      <w:proofErr w:type="spellEnd"/>
      <w:r>
        <w:t xml:space="preserve"> et al</w:t>
      </w:r>
      <w:ins w:id="473" w:author="Garcia, Sabrina (DFG)" w:date="2025-01-21T18:10:00Z" w16du:dateUtc="2025-01-22T03:10:00Z">
        <w:r w:rsidR="00FF6F52">
          <w:t>. (2020)</w:t>
        </w:r>
      </w:ins>
      <w:r>
        <w:t xml:space="preserve">, and more recent years were downloaded from the </w:t>
      </w:r>
      <w:del w:id="474" w:author="Garcia, Sabrina (DFG) [2]" w:date="2025-02-06T13:38:00Z" w16du:dateUtc="2025-02-06T22:38:00Z">
        <w:r w:rsidDel="000A7E3C">
          <w:delText>Alaska Department of Fish and Game</w:delText>
        </w:r>
      </w:del>
      <w:ins w:id="475" w:author="Garcia, Sabrina (DFG) [2]" w:date="2025-02-06T13:38:00Z" w16du:dateUtc="2025-02-06T22:38:00Z">
        <w:r w:rsidR="000A7E3C">
          <w:t>ADF&amp;G</w:t>
        </w:r>
      </w:ins>
      <w:r>
        <w:t xml:space="preserve">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rsidR="00223520">
        <w:t xml:space="preserve"> </w:t>
      </w:r>
      <w:r>
        <w:t xml:space="preserve">for all escapement projects with </w:t>
      </w:r>
      <w:del w:id="476" w:author="Garcia, Sabrina (DFG)" w:date="2025-01-21T18:11:00Z" w16du:dateUtc="2025-01-22T03:11:00Z">
        <w:r w:rsidDel="00FF6F52">
          <w:delText xml:space="preserve">recent </w:delText>
        </w:r>
      </w:del>
      <w:r>
        <w:t xml:space="preserve">data </w:t>
      </w:r>
      <w:ins w:id="477" w:author="Garcia, Sabrina (DFG)" w:date="2025-01-21T18:11:00Z" w16du:dateUtc="2025-01-22T03:11:00Z">
        <w:r w:rsidR="00FF6F52">
          <w:t xml:space="preserve">through 2021 </w:t>
        </w:r>
      </w:ins>
      <w:r>
        <w:t>(Table S</w:t>
      </w:r>
      <w:r w:rsidR="00223520">
        <w:t>1</w:t>
      </w:r>
      <w:r>
        <w:t xml:space="preserve">). </w:t>
      </w:r>
      <w:r w:rsidRPr="00A04B2B">
        <w:t xml:space="preserve">We filtered the data to include only </w:t>
      </w:r>
      <w:del w:id="478" w:author="Garcia, Sabrina (DFG)" w:date="2025-01-21T18:13:00Z" w16du:dateUtc="2025-01-22T03:13:00Z">
        <w:r w:rsidRPr="00A04B2B" w:rsidDel="00FF6F52">
          <w:delText xml:space="preserve">escapement </w:delText>
        </w:r>
      </w:del>
      <w:ins w:id="479" w:author="Garcia, Sabrina (DFG)" w:date="2025-01-21T18:13:00Z" w16du:dateUtc="2025-01-22T03:13:00Z">
        <w:r w:rsidR="00FF6F52">
          <w:t xml:space="preserve">age and lengths from fish with </w:t>
        </w:r>
      </w:ins>
      <w:del w:id="480" w:author="Garcia, Sabrina (DFG)" w:date="2025-01-21T18:13:00Z" w16du:dateUtc="2025-01-22T03:13:00Z">
        <w:r w:rsidRPr="00A04B2B" w:rsidDel="00FF6F52">
          <w:delText xml:space="preserve">samples and </w:delText>
        </w:r>
      </w:del>
      <w:commentRangeStart w:id="481"/>
      <w:r>
        <w:t>marine</w:t>
      </w:r>
      <w:r w:rsidRPr="00A04B2B">
        <w:t xml:space="preserve"> ages </w:t>
      </w:r>
      <w:commentRangeEnd w:id="481"/>
      <w:r w:rsidR="00FF6F52">
        <w:rPr>
          <w:rStyle w:val="CommentReference"/>
        </w:rPr>
        <w:commentReference w:id="481"/>
      </w:r>
      <w:r w:rsidRPr="00A04B2B">
        <w:t xml:space="preserve">ranging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4B32AA62" w14:textId="77777777" w:rsidR="00E22B9B" w:rsidRPr="00A04B2B" w:rsidRDefault="00E22B9B" w:rsidP="00E22B9B">
      <w:pPr>
        <w:ind w:firstLine="380"/>
      </w:pPr>
      <w:r w:rsidRPr="00A04B2B">
        <w:t xml:space="preserve">The DFA was implemented using the MARSS package in </w:t>
      </w:r>
      <w:commentRangeStart w:id="482"/>
      <w:r w:rsidRPr="00A04B2B">
        <w:t>R</w:t>
      </w:r>
      <w:commentRangeEnd w:id="482"/>
      <w:r w:rsidR="002E6DBC">
        <w:rPr>
          <w:rStyle w:val="CommentReference"/>
        </w:rPr>
        <w:commentReference w:id="482"/>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71BF5F85" w14:textId="77777777" w:rsidR="00E22B9B" w:rsidRDefault="00E22B9B" w:rsidP="00E22B9B"/>
    <w:p w14:paraId="55C05D10" w14:textId="77777777" w:rsidR="00E22B9B" w:rsidRDefault="00000000" w:rsidP="00E22B9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FBF104B" w14:textId="77777777" w:rsidR="00E22B9B" w:rsidRPr="00A04B2B" w:rsidRDefault="00E22B9B" w:rsidP="00E22B9B"/>
    <w:p w14:paraId="6FE0F325" w14:textId="77777777" w:rsidR="00E22B9B" w:rsidRPr="00A04B2B" w:rsidRDefault="00E22B9B" w:rsidP="00E22B9B">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w:t>
      </w:r>
      <w:proofErr w:type="gramStart"/>
      <w:r w:rsidRPr="00A04B2B">
        <w:t>to be</w:t>
      </w:r>
      <w:proofErr w:type="gramEnd"/>
      <w:r w:rsidRPr="00A04B2B">
        <w:t xml:space="preserve"> multivariate normal with mean zero and variance-covariance matrix </w:t>
      </w:r>
      <w:r w:rsidRPr="00527F71">
        <w:rPr>
          <w:b/>
          <w:bCs/>
        </w:rPr>
        <w:t>R</w:t>
      </w:r>
      <w:r w:rsidRPr="00A04B2B">
        <w:t>.</w:t>
      </w:r>
    </w:p>
    <w:p w14:paraId="23DCD3D8" w14:textId="77777777" w:rsidR="00E22B9B" w:rsidRDefault="00E22B9B" w:rsidP="00E22B9B"/>
    <w:p w14:paraId="69B7D39E" w14:textId="77777777" w:rsidR="00E22B9B" w:rsidRPr="00A04B2B" w:rsidRDefault="00E22B9B" w:rsidP="00E22B9B">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3E3F8C" w14:textId="77777777" w:rsidR="00E22B9B" w:rsidRDefault="00E22B9B" w:rsidP="00E22B9B"/>
    <w:p w14:paraId="0B18ADF6" w14:textId="77777777" w:rsidR="00E22B9B" w:rsidRDefault="00000000" w:rsidP="00E22B9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4CD67083" w14:textId="77777777" w:rsidR="00E22B9B" w:rsidRDefault="00E22B9B" w:rsidP="00E22B9B"/>
    <w:p w14:paraId="59A729A1" w14:textId="2900A115" w:rsidR="00E22B9B" w:rsidRPr="0038279E" w:rsidRDefault="00E22B9B" w:rsidP="00E22B9B">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y</w:t>
      </w:r>
      <w:ins w:id="483" w:author="Garcia, Sabrina (DFG)" w:date="2025-01-21T18:18:00Z" w16du:dateUtc="2025-01-22T03:18:00Z">
        <w:r w:rsidR="002E6DBC">
          <w:t>, and</w:t>
        </w:r>
      </w:ins>
      <w:del w:id="484" w:author="Garcia, Sabrina (DFG)" w:date="2025-01-21T18:18:00Z" w16du:dateUtc="2025-01-22T03:18:00Z">
        <w:r w:rsidDel="002E6DBC">
          <w:delText>.</w:delText>
        </w:r>
      </w:del>
      <w:r>
        <w:t xml:space="preserve">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w:t>
      </w:r>
      <w:del w:id="485" w:author="Garcia, Sabrina (DFG)" w:date="2025-01-21T18:19:00Z" w16du:dateUtc="2025-01-22T03:19:00Z">
        <w:r w:rsidRPr="0038279E" w:rsidDel="002E6DBC">
          <w:delText>,</w:delText>
        </w:r>
      </w:del>
      <w:r w:rsidRPr="0038279E">
        <w:t xml:space="preserve"> with model convergence set to a maximum of 1000 iterations.</w:t>
      </w:r>
    </w:p>
    <w:sectPr w:rsidR="00E22B9B" w:rsidRPr="003827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arcia, Sabrina (DFG)" w:date="2025-01-21T14:01:00Z" w:initials="SG">
    <w:p w14:paraId="57156691" w14:textId="77777777" w:rsidR="00D357CF" w:rsidRDefault="00D357CF" w:rsidP="00D357CF">
      <w:pPr>
        <w:pStyle w:val="CommentText"/>
      </w:pPr>
      <w:r>
        <w:rPr>
          <w:rStyle w:val="CommentReference"/>
        </w:rPr>
        <w:annotationRef/>
      </w:r>
      <w:r>
        <w:t>FYI that our acronym is ADF&amp;G not ADFG as used in sections of the document.</w:t>
      </w:r>
    </w:p>
  </w:comment>
  <w:comment w:id="6" w:author="Garcia, Sabrina (DFG)" w:date="2025-01-21T14:03:00Z" w:initials="SG">
    <w:p w14:paraId="18C7C1F2" w14:textId="29C07AD3" w:rsidR="00D357CF" w:rsidRDefault="00D357CF" w:rsidP="00D357CF">
      <w:pPr>
        <w:pStyle w:val="CommentText"/>
      </w:pPr>
      <w:r>
        <w:rPr>
          <w:rStyle w:val="CommentReference"/>
        </w:rPr>
        <w:annotationRef/>
      </w:r>
      <w:r>
        <w:t>The black triangle for Pilot Station is pretty hard to see. Maybe give it a white border or different color to make it more visible?</w:t>
      </w:r>
    </w:p>
  </w:comment>
  <w:comment w:id="16" w:author="Garcia, Sabrina (DFG)" w:date="2025-01-21T14:08:00Z" w:initials="SG">
    <w:p w14:paraId="115B5303" w14:textId="77777777" w:rsidR="00D357CF" w:rsidRDefault="00D357CF" w:rsidP="00D357CF">
      <w:pPr>
        <w:pStyle w:val="CommentText"/>
      </w:pPr>
      <w:r>
        <w:rPr>
          <w:rStyle w:val="CommentReference"/>
        </w:rPr>
        <w:annotationRef/>
      </w:r>
      <w:r>
        <w:t>Just a note to check consistency between upper case and lower case for fall chum salmon throughout.</w:t>
      </w:r>
    </w:p>
  </w:comment>
  <w:comment w:id="4" w:author="Garcia, Sabrina (DFG) [2]" w:date="2025-02-06T13:43:00Z" w:initials="GS(">
    <w:p w14:paraId="620FF3AB" w14:textId="77777777" w:rsidR="00625162" w:rsidRDefault="00625162" w:rsidP="00625162">
      <w:pPr>
        <w:pStyle w:val="CommentText"/>
      </w:pPr>
      <w:r>
        <w:rPr>
          <w:rStyle w:val="CommentReference"/>
        </w:rPr>
        <w:annotationRef/>
      </w:r>
      <w:r>
        <w:t>I wonder if the Methods would flow a little better if this paragraph acted as a general introductory paragraph to the Methods section with a final sentence added to introduce the data and model. For example, “Data used to fit the IPM include juvenile abundance data from a marine survey in the northern Bering Sea, run reconstruction data from adult chum salmon returning to the Yukon River to spawn, and environmental covariates spanning brood years 2002 – 2022. The model was fit within a Bayesian framework which will be described below.” The following paragraphs would then introduce the data first and describe the model structure second. It makes a bit more sense to be to describe the data going into the model before the model itself.</w:t>
      </w:r>
    </w:p>
  </w:comment>
  <w:comment w:id="43" w:author="Garcia, Sabrina (DFG) [2]" w:date="2025-02-06T12:41:00Z" w:initials="GS(">
    <w:p w14:paraId="137D0FB6" w14:textId="1350945E" w:rsidR="00D166C9" w:rsidRDefault="00D166C9" w:rsidP="00D166C9">
      <w:pPr>
        <w:pStyle w:val="CommentText"/>
      </w:pPr>
      <w:r>
        <w:rPr>
          <w:rStyle w:val="CommentReference"/>
        </w:rPr>
        <w:annotationRef/>
      </w:r>
      <w:r>
        <w:t>Were all the same environmental covariates used for the IPM used in the BH function? If so, clarify. If not, might want to have to separate tables or a column in Table 2 indicating where the covariate was included.</w:t>
      </w:r>
    </w:p>
  </w:comment>
  <w:comment w:id="44" w:author="Garcia, Sabrina (DFG) [2]" w:date="2025-02-06T11:45:00Z" w:initials="GS(">
    <w:p w14:paraId="14136AD0" w14:textId="77777777" w:rsidR="00625162" w:rsidRDefault="00C5515E" w:rsidP="00625162">
      <w:pPr>
        <w:pStyle w:val="CommentText"/>
      </w:pPr>
      <w:r>
        <w:rPr>
          <w:rStyle w:val="CommentReference"/>
        </w:rPr>
        <w:annotationRef/>
      </w:r>
      <w:r w:rsidR="00625162">
        <w:t>Table 1 is currently priors and doesn’t show the environmental covariates. Might need to switch order of Table 1 and 2.</w:t>
      </w:r>
    </w:p>
  </w:comment>
  <w:comment w:id="69" w:author="Garcia, Sabrina (DFG) [2]" w:date="2025-02-06T11:51:00Z" w:initials="GS(">
    <w:p w14:paraId="682D65D3" w14:textId="045DEF5F" w:rsidR="00C5515E" w:rsidRDefault="00C5515E" w:rsidP="00C5515E">
      <w:pPr>
        <w:pStyle w:val="CommentText"/>
        <w:ind w:left="360"/>
      </w:pPr>
      <w:r>
        <w:rPr>
          <w:rStyle w:val="CommentReference"/>
        </w:rPr>
        <w:annotationRef/>
      </w:r>
      <w:r>
        <w:t>Beamish, R. J. and C. Mahnken. 2001. A critical size and period hypothesis to explain natural regulation of salmon abundance and the linkage to climate and climate change. Progress in Oceanography 49: 423–437.</w:t>
      </w:r>
    </w:p>
    <w:p w14:paraId="30A83FD2" w14:textId="77777777" w:rsidR="00C5515E" w:rsidRDefault="00C5515E" w:rsidP="00C5515E">
      <w:pPr>
        <w:pStyle w:val="CommentText"/>
        <w:ind w:left="360"/>
      </w:pPr>
    </w:p>
    <w:p w14:paraId="41A531E8" w14:textId="77777777" w:rsidR="00C5515E" w:rsidRDefault="00C5515E" w:rsidP="00C5515E">
      <w:pPr>
        <w:pStyle w:val="CommentText"/>
        <w:ind w:left="360"/>
      </w:pPr>
      <w:r>
        <w:t>Farley Jr., E.D., J.H. Moss, and R.J. Beamish. 2007a. A review of the critical size, critical period hypothesis for juvenile pacific salmon. North Pacific Anadromous Fish Commission Bulletin No 4: 311–317.</w:t>
      </w:r>
    </w:p>
    <w:p w14:paraId="61CF6B2D" w14:textId="77777777" w:rsidR="00C5515E" w:rsidRDefault="00C5515E" w:rsidP="00C5515E">
      <w:pPr>
        <w:pStyle w:val="CommentText"/>
        <w:ind w:left="360"/>
      </w:pPr>
    </w:p>
  </w:comment>
  <w:comment w:id="70" w:author="Garcia, Sabrina (DFG) [2]" w:date="2025-02-06T11:51:00Z" w:initials="GS(">
    <w:p w14:paraId="70C4F68D" w14:textId="77777777" w:rsidR="00C5515E" w:rsidRDefault="00C5515E" w:rsidP="00C5515E">
      <w:pPr>
        <w:pStyle w:val="CommentText"/>
      </w:pPr>
      <w:r>
        <w:rPr>
          <w:rStyle w:val="CommentReference"/>
        </w:rPr>
        <w:annotationRef/>
      </w:r>
      <w:r>
        <w:t>And others ☺️</w:t>
      </w:r>
    </w:p>
  </w:comment>
  <w:comment w:id="75" w:author="Garcia, Sabrina (DFG) [2]" w:date="2025-02-06T11:57:00Z" w:initials="GS(">
    <w:p w14:paraId="3B4743A5" w14:textId="77777777" w:rsidR="009E3A8A" w:rsidRDefault="009E3A8A" w:rsidP="009E3A8A">
      <w:pPr>
        <w:pStyle w:val="CommentText"/>
      </w:pPr>
      <w:r>
        <w:rPr>
          <w:rStyle w:val="CommentReference"/>
        </w:rPr>
        <w:annotationRef/>
      </w:r>
      <w:r>
        <w:t>Please disregard if this is incorrect but I wanted to connect your mentioned of the eastern AI and WGOA in the first sentence to the environmental covariate used in this stage of the model.</w:t>
      </w:r>
    </w:p>
  </w:comment>
  <w:comment w:id="88" w:author="Garcia, Sabrina (DFG) [2]" w:date="2025-02-06T12:06:00Z" w:initials="GS(">
    <w:p w14:paraId="60AA0A17" w14:textId="77777777" w:rsidR="00D80583" w:rsidRDefault="00D80583" w:rsidP="00D80583">
      <w:pPr>
        <w:pStyle w:val="CommentText"/>
      </w:pPr>
      <w:r>
        <w:rPr>
          <w:rStyle w:val="CommentReference"/>
        </w:rPr>
        <w:annotationRef/>
      </w:r>
      <w:r>
        <w:t xml:space="preserve">What about age-3 fish (0.2)? </w:t>
      </w:r>
    </w:p>
  </w:comment>
  <w:comment w:id="89" w:author="Garcia, Sabrina (DFG) [2]" w:date="2025-02-06T12:03:00Z" w:initials="GS(">
    <w:p w14:paraId="32C90FBC" w14:textId="4110DD9C" w:rsidR="00D80583" w:rsidRDefault="00D80583" w:rsidP="00D80583">
      <w:pPr>
        <w:pStyle w:val="CommentText"/>
      </w:pPr>
      <w:r>
        <w:rPr>
          <w:rStyle w:val="CommentReference"/>
        </w:rPr>
        <w:annotationRef/>
      </w:r>
      <w:r>
        <w:t xml:space="preserve">Did you do any sensitivity analyses with the mortality rate? Just wondering how much results change if you vary this. </w:t>
      </w:r>
    </w:p>
  </w:comment>
  <w:comment w:id="104" w:author="Garcia, Sabrina (DFG) [2]" w:date="2025-02-06T12:11:00Z" w:initials="GS(">
    <w:p w14:paraId="1401C18A" w14:textId="77777777" w:rsidR="00C62661" w:rsidRDefault="00C62661" w:rsidP="00C62661">
      <w:pPr>
        <w:pStyle w:val="CommentText"/>
      </w:pPr>
      <w:r>
        <w:rPr>
          <w:rStyle w:val="CommentReference"/>
        </w:rPr>
        <w:annotationRef/>
      </w:r>
      <w:r>
        <w:t>Figure 2 shows returning fish as “m,a” but I think “r,a” is more intuitive.</w:t>
      </w:r>
    </w:p>
  </w:comment>
  <w:comment w:id="111" w:author="Garcia, Sabrina (DFG) [2]" w:date="2025-02-06T12:13:00Z" w:initials="GS(">
    <w:p w14:paraId="085AF4BD" w14:textId="77777777" w:rsidR="00774249" w:rsidRDefault="00774249" w:rsidP="00774249">
      <w:pPr>
        <w:pStyle w:val="CommentText"/>
      </w:pPr>
      <w:r>
        <w:rPr>
          <w:rStyle w:val="CommentReference"/>
        </w:rPr>
        <w:annotationRef/>
      </w:r>
      <w:r>
        <w:t>Produced by each female or by each spawning pair?</w:t>
      </w:r>
    </w:p>
  </w:comment>
  <w:comment w:id="112" w:author="Garcia, Sabrina (DFG) [2]" w:date="2025-02-06T11:41:00Z" w:initials="GS(">
    <w:p w14:paraId="5249A4C0" w14:textId="5D203BCF" w:rsidR="00C5515E" w:rsidRDefault="00C5515E" w:rsidP="00C5515E">
      <w:pPr>
        <w:pStyle w:val="CommentText"/>
      </w:pPr>
      <w:r>
        <w:rPr>
          <w:rStyle w:val="CommentReference"/>
        </w:rPr>
        <w:annotationRef/>
      </w:r>
      <w:r>
        <w:t>I included this sentence as I thought it might be helpful to reader to know what to expect in upcoming paragraphs when you describe the data.</w:t>
      </w:r>
    </w:p>
  </w:comment>
  <w:comment w:id="119" w:author="Garcia, Sabrina (DFG)" w:date="2025-01-21T16:23:00Z" w:initials="SG">
    <w:p w14:paraId="2C77B80A" w14:textId="77777777" w:rsidR="00F52799" w:rsidRDefault="00F52799" w:rsidP="00F52799">
      <w:pPr>
        <w:pStyle w:val="CommentText"/>
      </w:pPr>
      <w:r>
        <w:rPr>
          <w:rStyle w:val="CommentReference"/>
        </w:rPr>
        <w:annotationRef/>
      </w:r>
      <w:r>
        <w:t>If you are using the VAST index that Curry generated, it also includes data from NOAA’s southern Bering Sea survey.</w:t>
      </w:r>
    </w:p>
  </w:comment>
  <w:comment w:id="120" w:author="Garcia, Sabrina (DFG) [2]" w:date="2025-02-06T12:20:00Z" w:initials="GS(">
    <w:p w14:paraId="2037D9BE" w14:textId="77777777" w:rsidR="005458FE" w:rsidRDefault="005458FE" w:rsidP="005458FE">
      <w:pPr>
        <w:pStyle w:val="CommentText"/>
      </w:pPr>
      <w:r>
        <w:rPr>
          <w:rStyle w:val="CommentReference"/>
        </w:rPr>
        <w:annotationRef/>
      </w:r>
      <w:r>
        <w:t>Unless he only gave you the NBS portion of the abundance index.</w:t>
      </w:r>
    </w:p>
  </w:comment>
  <w:comment w:id="149" w:author="Garcia, Sabrina (DFG)" w:date="2025-01-21T16:26:00Z" w:initials="SG">
    <w:p w14:paraId="1634D867" w14:textId="1DA418F0" w:rsidR="00F52799" w:rsidRDefault="00F52799" w:rsidP="00F52799">
      <w:pPr>
        <w:pStyle w:val="CommentText"/>
      </w:pPr>
      <w:r>
        <w:rPr>
          <w:rStyle w:val="CommentReference"/>
        </w:rPr>
        <w:annotationRef/>
      </w:r>
      <w:r>
        <w:t>Before we went the VAST route, fall chum salmon CPUE was used as the index. Now that we have switched to VAST, we will be publishing those estimates so I think you need to combine this sentence with the next one.</w:t>
      </w:r>
    </w:p>
  </w:comment>
  <w:comment w:id="150" w:author="Garcia, Sabrina (DFG)" w:date="2025-01-21T16:27:00Z" w:initials="SG">
    <w:p w14:paraId="49C5B68C" w14:textId="77777777" w:rsidR="00F52799" w:rsidRDefault="00F52799" w:rsidP="00F52799">
      <w:pPr>
        <w:pStyle w:val="CommentText"/>
      </w:pPr>
      <w:r>
        <w:rPr>
          <w:rStyle w:val="CommentReference"/>
        </w:rPr>
        <w:annotationRef/>
      </w:r>
      <w:r>
        <w:t>Suggest something like “A VAST model was used to estimate juvenile chum salmon relative abundance using catch data from the NBS survey.”</w:t>
      </w:r>
    </w:p>
  </w:comment>
  <w:comment w:id="153" w:author="Garcia, Sabrina (DFG)" w:date="2025-01-21T16:25:00Z" w:initials="SG">
    <w:p w14:paraId="2DACEB73" w14:textId="73B06B28" w:rsidR="00F52799" w:rsidRDefault="00F52799" w:rsidP="00F52799">
      <w:pPr>
        <w:pStyle w:val="CommentText"/>
      </w:pPr>
      <w:r>
        <w:rPr>
          <w:rStyle w:val="CommentReference"/>
        </w:rPr>
        <w:annotationRef/>
      </w:r>
      <w:r>
        <w:t>Yes, that is correct. We are still finalizing the index and have the start of an manuscript. Maybe we can have something ready by the summer #wishfulthinking</w:t>
      </w:r>
    </w:p>
  </w:comment>
  <w:comment w:id="160" w:author="Garcia, Sabrina (DFG)" w:date="2025-01-21T16:29:00Z" w:initials="SG">
    <w:p w14:paraId="2530B75D" w14:textId="77777777" w:rsidR="00A553AC" w:rsidRDefault="00A553AC" w:rsidP="00A553AC">
      <w:pPr>
        <w:pStyle w:val="CommentText"/>
      </w:pPr>
      <w:r>
        <w:rPr>
          <w:rStyle w:val="CommentReference"/>
        </w:rPr>
        <w:annotationRef/>
      </w:r>
      <w:r>
        <w:t xml:space="preserve">We would likely detail this in the in prep paper but you could also cite the 2021 Northern Bering Sea cruise report. </w:t>
      </w:r>
      <w:hyperlink r:id="rId1" w:history="1">
        <w:r w:rsidRPr="00EE51F4">
          <w:rPr>
            <w:rStyle w:val="Hyperlink"/>
          </w:rPr>
          <w:t>https://www.google.com/url?sa=t&amp;source=web&amp;rct=j&amp;opi=89978449&amp;url=https://repository.library.noaa.gov/view/noaa/56183&amp;ved=2ahUKEwjRto7qloiLAxViIDQIHcivGZMQFnoECBkQAQ&amp;usg=AOvVaw0_7Ru5-PL7KSOgRMw_IRgS</w:t>
        </w:r>
      </w:hyperlink>
    </w:p>
  </w:comment>
  <w:comment w:id="201" w:author="Garcia, Sabrina (DFG) [2]" w:date="2025-02-06T12:26:00Z" w:initials="GS(">
    <w:p w14:paraId="0164F013" w14:textId="77777777" w:rsidR="00625162" w:rsidRDefault="00127946" w:rsidP="00625162">
      <w:pPr>
        <w:pStyle w:val="CommentText"/>
      </w:pPr>
      <w:r>
        <w:rPr>
          <w:rStyle w:val="CommentReference"/>
        </w:rPr>
        <w:annotationRef/>
      </w:r>
      <w:r w:rsidR="00625162">
        <w:t xml:space="preserve">I don’t think you need to say they were provided by ADF&amp;G because you have the model cited. These values are also published annually in a JTC report which you could cite, see Appendix A8: </w:t>
      </w:r>
      <w:hyperlink r:id="rId2" w:history="1">
        <w:r w:rsidR="00625162" w:rsidRPr="004D26E6">
          <w:rPr>
            <w:rStyle w:val="Hyperlink"/>
          </w:rPr>
          <w:t>https://www.yukonriverpanel.com/publications/yukon-river-joint-technical-committee-reports/</w:t>
        </w:r>
      </w:hyperlink>
    </w:p>
  </w:comment>
  <w:comment w:id="195" w:author="Garcia, Sabrina (DFG)" w:date="2025-01-21T16:41:00Z" w:initials="SG">
    <w:p w14:paraId="0FA1A033" w14:textId="44D567A9" w:rsidR="00E27A0D" w:rsidRDefault="00E27A0D" w:rsidP="00E27A0D">
      <w:pPr>
        <w:pStyle w:val="CommentText"/>
      </w:pPr>
      <w:r>
        <w:rPr>
          <w:rStyle w:val="CommentReference"/>
        </w:rPr>
        <w:annotationRef/>
      </w:r>
      <w:r>
        <w:t>I would suggest adding all the data sources, references, and years of data available in one table.</w:t>
      </w:r>
    </w:p>
  </w:comment>
  <w:comment w:id="196" w:author="Garcia, Sabrina (DFG) [2]" w:date="2025-02-06T13:49:00Z" w:initials="GS(">
    <w:p w14:paraId="1ECA59C8" w14:textId="77777777" w:rsidR="00625162" w:rsidRDefault="00625162" w:rsidP="00625162">
      <w:pPr>
        <w:pStyle w:val="CommentText"/>
      </w:pPr>
      <w:r>
        <w:rPr>
          <w:rStyle w:val="CommentReference"/>
        </w:rPr>
        <w:annotationRef/>
      </w:r>
      <w:r>
        <w:t>Similar to what you have in supplemental table 2 but expanded to include all data sources.</w:t>
      </w:r>
    </w:p>
  </w:comment>
  <w:comment w:id="206" w:author="Garcia, Sabrina (DFG)" w:date="2025-01-21T16:43:00Z" w:initials="SG">
    <w:p w14:paraId="040D8025" w14:textId="6DA01E96" w:rsidR="00E27A0D" w:rsidRDefault="00E27A0D" w:rsidP="00E27A0D">
      <w:pPr>
        <w:pStyle w:val="CommentText"/>
      </w:pPr>
      <w:r>
        <w:rPr>
          <w:rStyle w:val="CommentReference"/>
        </w:rPr>
        <w:annotationRef/>
      </w:r>
      <w:r>
        <w:t>It’s helpful to have a brief explanation of the methods from other sources so that the reader doesn’t have to go dig up the paper to know what was done.</w:t>
      </w:r>
    </w:p>
  </w:comment>
  <w:comment w:id="216" w:author="Garcia, Sabrina (DFG)" w:date="2025-01-21T16:45:00Z" w:initials="SG">
    <w:p w14:paraId="16319F30" w14:textId="77777777" w:rsidR="00E27A0D" w:rsidRDefault="00E27A0D" w:rsidP="00E27A0D">
      <w:pPr>
        <w:pStyle w:val="CommentText"/>
      </w:pPr>
      <w:r>
        <w:rPr>
          <w:rStyle w:val="CommentReference"/>
        </w:rPr>
        <w:annotationRef/>
      </w:r>
      <w:r>
        <w:t>Where did this number come from? Might be safer to say “that cover major spawning tributaries within the Yukon River drainage”.</w:t>
      </w:r>
    </w:p>
  </w:comment>
  <w:comment w:id="231" w:author="Garcia, Sabrina (DFG)" w:date="2025-01-21T16:59:00Z" w:initials="SG">
    <w:p w14:paraId="4B0F4DD2" w14:textId="77777777" w:rsidR="009E1701" w:rsidRDefault="009E1701" w:rsidP="009E1701">
      <w:pPr>
        <w:pStyle w:val="CommentText"/>
      </w:pPr>
      <w:r>
        <w:rPr>
          <w:rStyle w:val="CommentReference"/>
        </w:rPr>
        <w:annotationRef/>
      </w:r>
      <w:r>
        <w:t>What is the estimation model?</w:t>
      </w:r>
    </w:p>
  </w:comment>
  <w:comment w:id="232" w:author="Garcia, Sabrina (DFG)" w:date="2025-01-21T17:00:00Z" w:initials="SG">
    <w:p w14:paraId="25295EE9" w14:textId="77777777" w:rsidR="009E1701" w:rsidRDefault="009E1701" w:rsidP="009E1701">
      <w:pPr>
        <w:pStyle w:val="CommentText"/>
      </w:pPr>
      <w:r>
        <w:rPr>
          <w:rStyle w:val="CommentReference"/>
        </w:rPr>
        <w:annotationRef/>
      </w:r>
      <w:r>
        <w:t>So in Eq. 4.12, I assumed the R to be equal to returns and here it sounds like it is being used for run.</w:t>
      </w:r>
    </w:p>
  </w:comment>
  <w:comment w:id="225" w:author="Garcia, Sabrina (DFG)" w:date="2025-01-21T17:04:00Z" w:initials="SG">
    <w:p w14:paraId="6CD20899" w14:textId="77777777" w:rsidR="009E1701" w:rsidRDefault="009E1701" w:rsidP="009E1701">
      <w:pPr>
        <w:pStyle w:val="CommentText"/>
      </w:pPr>
      <w:r>
        <w:rPr>
          <w:rStyle w:val="CommentReference"/>
        </w:rPr>
        <w:annotationRef/>
      </w:r>
      <w:r>
        <w:t>Suggest moving here to make it clearer that you calculated returns.</w:t>
      </w:r>
    </w:p>
  </w:comment>
  <w:comment w:id="262" w:author="Garcia, Sabrina (DFG)" w:date="2025-01-21T16:58:00Z" w:initials="SG">
    <w:p w14:paraId="1ADD5C73" w14:textId="77537872" w:rsidR="00F91748" w:rsidRDefault="00F91748" w:rsidP="00F91748">
      <w:pPr>
        <w:pStyle w:val="CommentText"/>
      </w:pPr>
      <w:r>
        <w:rPr>
          <w:rStyle w:val="CommentReference"/>
        </w:rPr>
        <w:annotationRef/>
      </w:r>
      <w:r>
        <w:t>Should these subscripts match those in Figure 2? For example, should total return abundance be m,a?</w:t>
      </w:r>
    </w:p>
  </w:comment>
  <w:comment w:id="267" w:author="Garcia, Sabrina (DFG)" w:date="2025-01-21T16:59:00Z" w:initials="SG">
    <w:p w14:paraId="17A76AAE" w14:textId="77777777" w:rsidR="00F91748" w:rsidRDefault="00F91748" w:rsidP="00F91748">
      <w:pPr>
        <w:pStyle w:val="CommentText"/>
      </w:pPr>
      <w:r>
        <w:rPr>
          <w:rStyle w:val="CommentReference"/>
        </w:rPr>
        <w:annotationRef/>
      </w:r>
      <w:r>
        <w:t>What is the estimation model?</w:t>
      </w:r>
    </w:p>
  </w:comment>
  <w:comment w:id="268" w:author="Garcia, Sabrina (DFG)" w:date="2025-01-21T17:00:00Z" w:initials="SG">
    <w:p w14:paraId="0C4D6BA2" w14:textId="77777777" w:rsidR="00F91748" w:rsidRDefault="00F91748" w:rsidP="00F91748">
      <w:pPr>
        <w:pStyle w:val="CommentText"/>
      </w:pPr>
      <w:r>
        <w:rPr>
          <w:rStyle w:val="CommentReference"/>
        </w:rPr>
        <w:annotationRef/>
      </w:r>
      <w:r>
        <w:t>So in Eq. 4.12, I assumed the R to be equal to returns and here it sounds like it is being used for run.</w:t>
      </w:r>
    </w:p>
  </w:comment>
  <w:comment w:id="296" w:author="Garcia, Sabrina (DFG)" w:date="2025-01-21T17:27:00Z" w:initials="SG">
    <w:p w14:paraId="1E5888E7" w14:textId="77777777" w:rsidR="0086515F" w:rsidRDefault="0086515F" w:rsidP="0086515F">
      <w:pPr>
        <w:pStyle w:val="CommentText"/>
      </w:pPr>
      <w:r>
        <w:rPr>
          <w:rStyle w:val="CommentReference"/>
        </w:rPr>
        <w:annotationRef/>
      </w:r>
      <w:r>
        <w:t>I love this table!</w:t>
      </w:r>
    </w:p>
  </w:comment>
  <w:comment w:id="324" w:author="Garcia, Sabrina (DFG)" w:date="2025-01-21T17:39:00Z" w:initials="SG">
    <w:p w14:paraId="65FE611E" w14:textId="77777777" w:rsidR="00D34BEE" w:rsidRDefault="00D34BEE" w:rsidP="00D34BEE">
      <w:pPr>
        <w:pStyle w:val="CommentText"/>
      </w:pPr>
      <w:r>
        <w:rPr>
          <w:rStyle w:val="CommentReference"/>
        </w:rPr>
        <w:annotationRef/>
      </w:r>
      <w:r>
        <w:t>Should this match the brood years used in the model?</w:t>
      </w:r>
    </w:p>
  </w:comment>
  <w:comment w:id="329" w:author="Garcia, Sabrina (DFG)" w:date="2025-01-21T17:41:00Z" w:initials="SG">
    <w:p w14:paraId="29DDC868" w14:textId="77777777" w:rsidR="00D34BEE" w:rsidRDefault="00D34BEE" w:rsidP="00D34BEE">
      <w:pPr>
        <w:pStyle w:val="CommentText"/>
      </w:pPr>
      <w:r>
        <w:rPr>
          <w:rStyle w:val="CommentReference"/>
        </w:rPr>
        <w:annotationRef/>
      </w:r>
      <w:r>
        <w:t>What does this mean?</w:t>
      </w:r>
    </w:p>
  </w:comment>
  <w:comment w:id="335" w:author="Garcia, Sabrina (DFG) [2]" w:date="2025-02-06T13:02:00Z" w:initials="GS(">
    <w:p w14:paraId="5E217B5E" w14:textId="77777777" w:rsidR="00F2796B" w:rsidRDefault="00F2796B" w:rsidP="00F2796B">
      <w:pPr>
        <w:pStyle w:val="CommentText"/>
      </w:pPr>
      <w:r>
        <w:rPr>
          <w:rStyle w:val="CommentReference"/>
        </w:rPr>
        <w:annotationRef/>
      </w:r>
      <w:r>
        <w:t>I tend to think of juveniles are those who have fully emigrated to the marine environment and spent their first summer at sea.</w:t>
      </w:r>
    </w:p>
  </w:comment>
  <w:comment w:id="345" w:author="Garcia, Sabrina (DFG)" w:date="2025-01-21T17:46:00Z" w:initials="SG">
    <w:p w14:paraId="47E371E0" w14:textId="3710EB2E" w:rsidR="00D34BEE" w:rsidRDefault="00D34BEE" w:rsidP="00D34BEE">
      <w:pPr>
        <w:pStyle w:val="CommentText"/>
      </w:pPr>
      <w:r>
        <w:rPr>
          <w:rStyle w:val="CommentReference"/>
        </w:rPr>
        <w:annotationRef/>
      </w:r>
      <w:r>
        <w:t>Make sure acronyms are defined once and then used throughout.</w:t>
      </w:r>
    </w:p>
  </w:comment>
  <w:comment w:id="357" w:author="Garcia, Sabrina (DFG)" w:date="2025-01-21T17:49:00Z" w:initials="SG">
    <w:p w14:paraId="4B9DF14E" w14:textId="77777777" w:rsidR="00FE2BF1" w:rsidRDefault="00FE2BF1" w:rsidP="00FE2BF1">
      <w:pPr>
        <w:pStyle w:val="CommentText"/>
      </w:pPr>
      <w:r>
        <w:rPr>
          <w:rStyle w:val="CommentReference"/>
        </w:rPr>
        <w:annotationRef/>
      </w:r>
      <w:r>
        <w:t>Depending on the journal, chum salmon life history may not be common knowledge so it may be worthwhile to a include a very general summary of chum salmon life cycle either here or in the Introduction.</w:t>
      </w:r>
    </w:p>
  </w:comment>
  <w:comment w:id="481" w:author="Garcia, Sabrina (DFG)" w:date="2025-01-21T18:17:00Z" w:initials="SG">
    <w:p w14:paraId="422AE06E" w14:textId="77777777" w:rsidR="00FF6F52" w:rsidRDefault="00FF6F52" w:rsidP="00FF6F52">
      <w:pPr>
        <w:pStyle w:val="CommentText"/>
      </w:pPr>
      <w:r>
        <w:rPr>
          <w:rStyle w:val="CommentReference"/>
        </w:rPr>
        <w:annotationRef/>
      </w:r>
      <w:r>
        <w:t>Do you mean total ages here? Most fall chum salmon are returning at ages 4 and 5, so 3 and 4 years in the ocean, respectively, with very few staying an extra year to return as a 0.5 (total age-6 after accounting for the year spent in the gravel).</w:t>
      </w:r>
    </w:p>
  </w:comment>
  <w:comment w:id="482" w:author="Garcia, Sabrina (DFG)" w:date="2025-01-21T18:17:00Z" w:initials="SG">
    <w:p w14:paraId="2916202B" w14:textId="77777777" w:rsidR="002E6DBC" w:rsidRDefault="002E6DBC" w:rsidP="002E6DBC">
      <w:pPr>
        <w:pStyle w:val="CommentText"/>
      </w:pPr>
      <w:r>
        <w:rPr>
          <w:rStyle w:val="CommentReference"/>
        </w:rPr>
        <w:annotationRef/>
      </w:r>
      <w:r>
        <w:t>Check to make sure you cited R with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156691" w15:done="0"/>
  <w15:commentEx w15:paraId="18C7C1F2" w15:done="0"/>
  <w15:commentEx w15:paraId="115B5303" w15:done="0"/>
  <w15:commentEx w15:paraId="620FF3AB" w15:done="0"/>
  <w15:commentEx w15:paraId="137D0FB6" w15:done="0"/>
  <w15:commentEx w15:paraId="14136AD0" w15:done="0"/>
  <w15:commentEx w15:paraId="61CF6B2D" w15:done="0"/>
  <w15:commentEx w15:paraId="70C4F68D" w15:paraIdParent="61CF6B2D" w15:done="0"/>
  <w15:commentEx w15:paraId="3B4743A5" w15:done="0"/>
  <w15:commentEx w15:paraId="60AA0A17" w15:done="0"/>
  <w15:commentEx w15:paraId="32C90FBC" w15:done="0"/>
  <w15:commentEx w15:paraId="1401C18A" w15:done="0"/>
  <w15:commentEx w15:paraId="085AF4BD" w15:done="0"/>
  <w15:commentEx w15:paraId="5249A4C0" w15:done="0"/>
  <w15:commentEx w15:paraId="2C77B80A" w15:done="0"/>
  <w15:commentEx w15:paraId="2037D9BE" w15:paraIdParent="2C77B80A" w15:done="0"/>
  <w15:commentEx w15:paraId="1634D867" w15:done="0"/>
  <w15:commentEx w15:paraId="49C5B68C" w15:paraIdParent="1634D867" w15:done="0"/>
  <w15:commentEx w15:paraId="2DACEB73" w15:done="0"/>
  <w15:commentEx w15:paraId="2530B75D" w15:done="0"/>
  <w15:commentEx w15:paraId="0164F013" w15:done="0"/>
  <w15:commentEx w15:paraId="0FA1A033" w15:done="0"/>
  <w15:commentEx w15:paraId="1ECA59C8" w15:paraIdParent="0FA1A033" w15:done="0"/>
  <w15:commentEx w15:paraId="040D8025" w15:done="0"/>
  <w15:commentEx w15:paraId="16319F30" w15:done="0"/>
  <w15:commentEx w15:paraId="4B0F4DD2" w15:done="0"/>
  <w15:commentEx w15:paraId="25295EE9" w15:done="0"/>
  <w15:commentEx w15:paraId="6CD20899" w15:done="0"/>
  <w15:commentEx w15:paraId="1ADD5C73" w15:done="0"/>
  <w15:commentEx w15:paraId="17A76AAE" w15:done="0"/>
  <w15:commentEx w15:paraId="0C4D6BA2" w15:done="0"/>
  <w15:commentEx w15:paraId="1E5888E7" w15:done="0"/>
  <w15:commentEx w15:paraId="65FE611E" w15:done="0"/>
  <w15:commentEx w15:paraId="29DDC868" w15:done="0"/>
  <w15:commentEx w15:paraId="5E217B5E" w15:done="0"/>
  <w15:commentEx w15:paraId="47E371E0" w15:done="0"/>
  <w15:commentEx w15:paraId="4B9DF14E" w15:done="0"/>
  <w15:commentEx w15:paraId="422AE06E" w15:done="0"/>
  <w15:commentEx w15:paraId="291620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A6A641" w16cex:dateUtc="2025-01-21T23:01:00Z"/>
  <w16cex:commentExtensible w16cex:durableId="7DDA72FD" w16cex:dateUtc="2025-01-21T23:03:00Z"/>
  <w16cex:commentExtensible w16cex:durableId="192B29D1" w16cex:dateUtc="2025-01-21T23:08:00Z"/>
  <w16cex:commentExtensible w16cex:durableId="0C656281" w16cex:dateUtc="2025-02-06T22:43:00Z"/>
  <w16cex:commentExtensible w16cex:durableId="50D8D652" w16cex:dateUtc="2025-02-06T21:41:00Z"/>
  <w16cex:commentExtensible w16cex:durableId="24954215" w16cex:dateUtc="2025-02-06T20:45:00Z"/>
  <w16cex:commentExtensible w16cex:durableId="3642A3FA" w16cex:dateUtc="2025-02-06T20:51:00Z"/>
  <w16cex:commentExtensible w16cex:durableId="60E274B2" w16cex:dateUtc="2025-02-06T20:51:00Z"/>
  <w16cex:commentExtensible w16cex:durableId="40C5841A" w16cex:dateUtc="2025-02-06T20:57:00Z"/>
  <w16cex:commentExtensible w16cex:durableId="7DB0B661" w16cex:dateUtc="2025-02-06T21:06:00Z"/>
  <w16cex:commentExtensible w16cex:durableId="3C80902E" w16cex:dateUtc="2025-02-06T21:03:00Z"/>
  <w16cex:commentExtensible w16cex:durableId="3638FE9D" w16cex:dateUtc="2025-02-06T21:11:00Z"/>
  <w16cex:commentExtensible w16cex:durableId="12BAF84D" w16cex:dateUtc="2025-02-06T21:13:00Z"/>
  <w16cex:commentExtensible w16cex:durableId="0FDEA2EA" w16cex:dateUtc="2025-02-06T20:41:00Z"/>
  <w16cex:commentExtensible w16cex:durableId="6A0CDCCD" w16cex:dateUtc="2025-01-22T01:23:00Z"/>
  <w16cex:commentExtensible w16cex:durableId="228FF499" w16cex:dateUtc="2025-02-06T21:20:00Z"/>
  <w16cex:commentExtensible w16cex:durableId="78EB5C82" w16cex:dateUtc="2025-01-22T01:26:00Z"/>
  <w16cex:commentExtensible w16cex:durableId="6BA8AB7F" w16cex:dateUtc="2025-01-22T01:27:00Z"/>
  <w16cex:commentExtensible w16cex:durableId="269F11C7" w16cex:dateUtc="2025-01-22T01:25:00Z"/>
  <w16cex:commentExtensible w16cex:durableId="74477887" w16cex:dateUtc="2025-01-22T01:29:00Z"/>
  <w16cex:commentExtensible w16cex:durableId="5BE046F1" w16cex:dateUtc="2025-02-06T21:26:00Z"/>
  <w16cex:commentExtensible w16cex:durableId="18C58BD0" w16cex:dateUtc="2025-01-22T01:41:00Z"/>
  <w16cex:commentExtensible w16cex:durableId="1A4D358A" w16cex:dateUtc="2025-02-06T22:49:00Z"/>
  <w16cex:commentExtensible w16cex:durableId="0B5D0F88" w16cex:dateUtc="2025-01-22T01:43:00Z"/>
  <w16cex:commentExtensible w16cex:durableId="4F0AB241" w16cex:dateUtc="2025-01-22T01:45:00Z"/>
  <w16cex:commentExtensible w16cex:durableId="00B1572F" w16cex:dateUtc="2025-01-22T01:59:00Z"/>
  <w16cex:commentExtensible w16cex:durableId="3C41832A" w16cex:dateUtc="2025-01-22T02:00:00Z"/>
  <w16cex:commentExtensible w16cex:durableId="3F38F970" w16cex:dateUtc="2025-01-22T02:04:00Z"/>
  <w16cex:commentExtensible w16cex:durableId="5B26D3DB" w16cex:dateUtc="2025-01-22T01:58:00Z"/>
  <w16cex:commentExtensible w16cex:durableId="205AED08" w16cex:dateUtc="2025-01-22T01:59:00Z"/>
  <w16cex:commentExtensible w16cex:durableId="79ABCD1B" w16cex:dateUtc="2025-01-22T02:00:00Z"/>
  <w16cex:commentExtensible w16cex:durableId="451984AC" w16cex:dateUtc="2025-01-22T02:27:00Z"/>
  <w16cex:commentExtensible w16cex:durableId="4A666961" w16cex:dateUtc="2025-01-22T02:39:00Z"/>
  <w16cex:commentExtensible w16cex:durableId="35B280FF" w16cex:dateUtc="2025-01-22T02:41:00Z"/>
  <w16cex:commentExtensible w16cex:durableId="23313D34" w16cex:dateUtc="2025-02-06T22:02:00Z"/>
  <w16cex:commentExtensible w16cex:durableId="14507CE4" w16cex:dateUtc="2025-01-22T02:46:00Z"/>
  <w16cex:commentExtensible w16cex:durableId="5C57966E" w16cex:dateUtc="2025-01-22T02:49:00Z"/>
  <w16cex:commentExtensible w16cex:durableId="6CA838DB" w16cex:dateUtc="2025-01-22T03:17:00Z"/>
  <w16cex:commentExtensible w16cex:durableId="721C0E9C" w16cex:dateUtc="2025-01-22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156691" w16cid:durableId="31A6A641"/>
  <w16cid:commentId w16cid:paraId="18C7C1F2" w16cid:durableId="7DDA72FD"/>
  <w16cid:commentId w16cid:paraId="115B5303" w16cid:durableId="192B29D1"/>
  <w16cid:commentId w16cid:paraId="620FF3AB" w16cid:durableId="0C656281"/>
  <w16cid:commentId w16cid:paraId="137D0FB6" w16cid:durableId="50D8D652"/>
  <w16cid:commentId w16cid:paraId="14136AD0" w16cid:durableId="24954215"/>
  <w16cid:commentId w16cid:paraId="61CF6B2D" w16cid:durableId="3642A3FA"/>
  <w16cid:commentId w16cid:paraId="70C4F68D" w16cid:durableId="60E274B2"/>
  <w16cid:commentId w16cid:paraId="3B4743A5" w16cid:durableId="40C5841A"/>
  <w16cid:commentId w16cid:paraId="60AA0A17" w16cid:durableId="7DB0B661"/>
  <w16cid:commentId w16cid:paraId="32C90FBC" w16cid:durableId="3C80902E"/>
  <w16cid:commentId w16cid:paraId="1401C18A" w16cid:durableId="3638FE9D"/>
  <w16cid:commentId w16cid:paraId="085AF4BD" w16cid:durableId="12BAF84D"/>
  <w16cid:commentId w16cid:paraId="5249A4C0" w16cid:durableId="0FDEA2EA"/>
  <w16cid:commentId w16cid:paraId="2C77B80A" w16cid:durableId="6A0CDCCD"/>
  <w16cid:commentId w16cid:paraId="2037D9BE" w16cid:durableId="228FF499"/>
  <w16cid:commentId w16cid:paraId="1634D867" w16cid:durableId="78EB5C82"/>
  <w16cid:commentId w16cid:paraId="49C5B68C" w16cid:durableId="6BA8AB7F"/>
  <w16cid:commentId w16cid:paraId="2DACEB73" w16cid:durableId="269F11C7"/>
  <w16cid:commentId w16cid:paraId="2530B75D" w16cid:durableId="74477887"/>
  <w16cid:commentId w16cid:paraId="0164F013" w16cid:durableId="5BE046F1"/>
  <w16cid:commentId w16cid:paraId="0FA1A033" w16cid:durableId="18C58BD0"/>
  <w16cid:commentId w16cid:paraId="1ECA59C8" w16cid:durableId="1A4D358A"/>
  <w16cid:commentId w16cid:paraId="040D8025" w16cid:durableId="0B5D0F88"/>
  <w16cid:commentId w16cid:paraId="16319F30" w16cid:durableId="4F0AB241"/>
  <w16cid:commentId w16cid:paraId="4B0F4DD2" w16cid:durableId="00B1572F"/>
  <w16cid:commentId w16cid:paraId="25295EE9" w16cid:durableId="3C41832A"/>
  <w16cid:commentId w16cid:paraId="6CD20899" w16cid:durableId="3F38F970"/>
  <w16cid:commentId w16cid:paraId="1ADD5C73" w16cid:durableId="5B26D3DB"/>
  <w16cid:commentId w16cid:paraId="17A76AAE" w16cid:durableId="205AED08"/>
  <w16cid:commentId w16cid:paraId="0C4D6BA2" w16cid:durableId="79ABCD1B"/>
  <w16cid:commentId w16cid:paraId="1E5888E7" w16cid:durableId="451984AC"/>
  <w16cid:commentId w16cid:paraId="65FE611E" w16cid:durableId="4A666961"/>
  <w16cid:commentId w16cid:paraId="29DDC868" w16cid:durableId="35B280FF"/>
  <w16cid:commentId w16cid:paraId="5E217B5E" w16cid:durableId="23313D34"/>
  <w16cid:commentId w16cid:paraId="47E371E0" w16cid:durableId="14507CE4"/>
  <w16cid:commentId w16cid:paraId="4B9DF14E" w16cid:durableId="5C57966E"/>
  <w16cid:commentId w16cid:paraId="422AE06E" w16cid:durableId="6CA838DB"/>
  <w16cid:commentId w16cid:paraId="2916202B" w16cid:durableId="721C0E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4"/>
  </w:num>
  <w:num w:numId="2" w16cid:durableId="2105219401">
    <w:abstractNumId w:val="0"/>
  </w:num>
  <w:num w:numId="3" w16cid:durableId="2138326831">
    <w:abstractNumId w:val="3"/>
  </w:num>
  <w:num w:numId="4" w16cid:durableId="2109500812">
    <w:abstractNumId w:val="1"/>
  </w:num>
  <w:num w:numId="5" w16cid:durableId="176333515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rcia, Sabrina (DFG)">
    <w15:presenceInfo w15:providerId="AD" w15:userId="S::sabrina.garcia@alaska.gov::8179f933-873e-491e-bede-18951a4fd0fc"/>
  </w15:person>
  <w15:person w15:author="Garcia, Sabrina (DFG) [2]">
    <w15:presenceInfo w15:providerId="AD" w15:userId="S-1-5-21-440283733-3916095660-3029927770-38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06"/>
    <w:rsid w:val="00074EB5"/>
    <w:rsid w:val="00096C7E"/>
    <w:rsid w:val="000A7E3C"/>
    <w:rsid w:val="000D041B"/>
    <w:rsid w:val="00127946"/>
    <w:rsid w:val="00223520"/>
    <w:rsid w:val="002246BD"/>
    <w:rsid w:val="00290651"/>
    <w:rsid w:val="002A2530"/>
    <w:rsid w:val="002A359C"/>
    <w:rsid w:val="002D54D9"/>
    <w:rsid w:val="002E6DBC"/>
    <w:rsid w:val="00351EBE"/>
    <w:rsid w:val="00362C50"/>
    <w:rsid w:val="004566AE"/>
    <w:rsid w:val="00482A06"/>
    <w:rsid w:val="004D6A7F"/>
    <w:rsid w:val="005458FE"/>
    <w:rsid w:val="00600DF3"/>
    <w:rsid w:val="00625162"/>
    <w:rsid w:val="006E41BF"/>
    <w:rsid w:val="007008EE"/>
    <w:rsid w:val="007219D1"/>
    <w:rsid w:val="00774249"/>
    <w:rsid w:val="007A5905"/>
    <w:rsid w:val="008211FE"/>
    <w:rsid w:val="0086515F"/>
    <w:rsid w:val="00941D1E"/>
    <w:rsid w:val="009D1F3D"/>
    <w:rsid w:val="009D6753"/>
    <w:rsid w:val="009E1701"/>
    <w:rsid w:val="009E3A8A"/>
    <w:rsid w:val="00A024E5"/>
    <w:rsid w:val="00A16908"/>
    <w:rsid w:val="00A553AC"/>
    <w:rsid w:val="00A71B1B"/>
    <w:rsid w:val="00A97C23"/>
    <w:rsid w:val="00BA352A"/>
    <w:rsid w:val="00BC3E8B"/>
    <w:rsid w:val="00C04322"/>
    <w:rsid w:val="00C5515E"/>
    <w:rsid w:val="00C62661"/>
    <w:rsid w:val="00CB50FD"/>
    <w:rsid w:val="00CE0646"/>
    <w:rsid w:val="00D166C9"/>
    <w:rsid w:val="00D34BEE"/>
    <w:rsid w:val="00D357CF"/>
    <w:rsid w:val="00D56AEB"/>
    <w:rsid w:val="00D73B48"/>
    <w:rsid w:val="00D80583"/>
    <w:rsid w:val="00DF3DCB"/>
    <w:rsid w:val="00DF45C1"/>
    <w:rsid w:val="00E22B9B"/>
    <w:rsid w:val="00E27A0D"/>
    <w:rsid w:val="00E81E70"/>
    <w:rsid w:val="00EA2869"/>
    <w:rsid w:val="00EF100D"/>
    <w:rsid w:val="00F2796B"/>
    <w:rsid w:val="00F52799"/>
    <w:rsid w:val="00F55681"/>
    <w:rsid w:val="00F7218A"/>
    <w:rsid w:val="00F7639F"/>
    <w:rsid w:val="00F91748"/>
    <w:rsid w:val="00FE2BF1"/>
    <w:rsid w:val="00FF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8C10"/>
  <w15:chartTrackingRefBased/>
  <w15:docId w15:val="{C9072401-E61A-5048-928F-2F6609B7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A06"/>
    <w:rPr>
      <w:rFonts w:ascii="Times New Roman" w:eastAsia="Times New Roman" w:hAnsi="Times New Roman" w:cs="Times New Roman"/>
    </w:rPr>
  </w:style>
  <w:style w:type="paragraph" w:styleId="Heading1">
    <w:name w:val="heading 1"/>
    <w:basedOn w:val="Normal"/>
    <w:next w:val="Normal"/>
    <w:link w:val="Heading1Char"/>
    <w:uiPriority w:val="9"/>
    <w:qFormat/>
    <w:rsid w:val="00482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2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2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2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82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A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A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A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A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2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2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2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82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A06"/>
    <w:rPr>
      <w:rFonts w:eastAsiaTheme="majorEastAsia" w:cstheme="majorBidi"/>
      <w:color w:val="272727" w:themeColor="text1" w:themeTint="D8"/>
    </w:rPr>
  </w:style>
  <w:style w:type="paragraph" w:styleId="Title">
    <w:name w:val="Title"/>
    <w:basedOn w:val="Normal"/>
    <w:next w:val="Normal"/>
    <w:link w:val="TitleChar"/>
    <w:uiPriority w:val="10"/>
    <w:qFormat/>
    <w:rsid w:val="00482A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A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A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2A06"/>
    <w:rPr>
      <w:i/>
      <w:iCs/>
      <w:color w:val="404040" w:themeColor="text1" w:themeTint="BF"/>
    </w:rPr>
  </w:style>
  <w:style w:type="paragraph" w:styleId="ListParagraph">
    <w:name w:val="List Paragraph"/>
    <w:basedOn w:val="Normal"/>
    <w:uiPriority w:val="34"/>
    <w:qFormat/>
    <w:rsid w:val="00482A06"/>
    <w:pPr>
      <w:ind w:left="720"/>
      <w:contextualSpacing/>
    </w:pPr>
  </w:style>
  <w:style w:type="character" w:styleId="IntenseEmphasis">
    <w:name w:val="Intense Emphasis"/>
    <w:basedOn w:val="DefaultParagraphFont"/>
    <w:uiPriority w:val="21"/>
    <w:qFormat/>
    <w:rsid w:val="00482A06"/>
    <w:rPr>
      <w:i/>
      <w:iCs/>
      <w:color w:val="0F4761" w:themeColor="accent1" w:themeShade="BF"/>
    </w:rPr>
  </w:style>
  <w:style w:type="paragraph" w:styleId="IntenseQuote">
    <w:name w:val="Intense Quote"/>
    <w:basedOn w:val="Normal"/>
    <w:next w:val="Normal"/>
    <w:link w:val="IntenseQuoteChar"/>
    <w:uiPriority w:val="30"/>
    <w:qFormat/>
    <w:rsid w:val="00482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A06"/>
    <w:rPr>
      <w:i/>
      <w:iCs/>
      <w:color w:val="0F4761" w:themeColor="accent1" w:themeShade="BF"/>
    </w:rPr>
  </w:style>
  <w:style w:type="character" w:styleId="IntenseReference">
    <w:name w:val="Intense Reference"/>
    <w:basedOn w:val="DefaultParagraphFont"/>
    <w:uiPriority w:val="32"/>
    <w:qFormat/>
    <w:rsid w:val="00482A06"/>
    <w:rPr>
      <w:b/>
      <w:bCs/>
      <w:smallCaps/>
      <w:color w:val="0F4761" w:themeColor="accent1" w:themeShade="BF"/>
      <w:spacing w:val="5"/>
    </w:rPr>
  </w:style>
  <w:style w:type="paragraph" w:styleId="NormalWeb">
    <w:name w:val="Normal (Web)"/>
    <w:basedOn w:val="Normal"/>
    <w:uiPriority w:val="99"/>
    <w:unhideWhenUsed/>
    <w:rsid w:val="00482A06"/>
    <w:pPr>
      <w:spacing w:before="100" w:beforeAutospacing="1" w:after="100" w:afterAutospacing="1"/>
    </w:pPr>
  </w:style>
  <w:style w:type="character" w:styleId="CommentReference">
    <w:name w:val="annotation reference"/>
    <w:basedOn w:val="DefaultParagraphFont"/>
    <w:uiPriority w:val="99"/>
    <w:semiHidden/>
    <w:unhideWhenUsed/>
    <w:rsid w:val="00482A06"/>
    <w:rPr>
      <w:sz w:val="16"/>
      <w:szCs w:val="16"/>
    </w:rPr>
  </w:style>
  <w:style w:type="paragraph" w:styleId="CommentText">
    <w:name w:val="annotation text"/>
    <w:basedOn w:val="Normal"/>
    <w:link w:val="CommentTextChar"/>
    <w:uiPriority w:val="99"/>
    <w:unhideWhenUsed/>
    <w:rsid w:val="00482A06"/>
    <w:rPr>
      <w:sz w:val="20"/>
      <w:szCs w:val="20"/>
    </w:rPr>
  </w:style>
  <w:style w:type="character" w:customStyle="1" w:styleId="CommentTextChar">
    <w:name w:val="Comment Text Char"/>
    <w:basedOn w:val="DefaultParagraphFont"/>
    <w:link w:val="CommentText"/>
    <w:uiPriority w:val="99"/>
    <w:rsid w:val="00482A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82A06"/>
    <w:rPr>
      <w:b/>
      <w:bCs/>
    </w:rPr>
  </w:style>
  <w:style w:type="character" w:customStyle="1" w:styleId="CommentSubjectChar">
    <w:name w:val="Comment Subject Char"/>
    <w:basedOn w:val="CommentTextChar"/>
    <w:link w:val="CommentSubject"/>
    <w:uiPriority w:val="99"/>
    <w:semiHidden/>
    <w:rsid w:val="00482A06"/>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482A06"/>
    <w:pPr>
      <w:ind w:left="720" w:hanging="720"/>
    </w:pPr>
  </w:style>
  <w:style w:type="character" w:styleId="PlaceholderText">
    <w:name w:val="Placeholder Text"/>
    <w:basedOn w:val="DefaultParagraphFont"/>
    <w:uiPriority w:val="99"/>
    <w:semiHidden/>
    <w:rsid w:val="00482A06"/>
    <w:rPr>
      <w:color w:val="666666"/>
    </w:rPr>
  </w:style>
  <w:style w:type="character" w:styleId="Hyperlink">
    <w:name w:val="Hyperlink"/>
    <w:basedOn w:val="DefaultParagraphFont"/>
    <w:uiPriority w:val="99"/>
    <w:unhideWhenUsed/>
    <w:rsid w:val="00482A06"/>
    <w:rPr>
      <w:color w:val="467886" w:themeColor="hyperlink"/>
      <w:u w:val="single"/>
    </w:rPr>
  </w:style>
  <w:style w:type="paragraph" w:styleId="Revision">
    <w:name w:val="Revision"/>
    <w:hidden/>
    <w:uiPriority w:val="99"/>
    <w:semiHidden/>
    <w:rsid w:val="00482A0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82A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A06"/>
    <w:rPr>
      <w:rFonts w:ascii="Segoe UI" w:eastAsia="Times New Roman" w:hAnsi="Segoe UI" w:cs="Segoe UI"/>
      <w:sz w:val="18"/>
      <w:szCs w:val="18"/>
    </w:rPr>
  </w:style>
  <w:style w:type="paragraph" w:customStyle="1" w:styleId="whitespace-normal">
    <w:name w:val="whitespace-normal"/>
    <w:basedOn w:val="Normal"/>
    <w:rsid w:val="00482A06"/>
    <w:pPr>
      <w:spacing w:before="100" w:beforeAutospacing="1" w:after="100" w:afterAutospacing="1"/>
    </w:pPr>
  </w:style>
  <w:style w:type="paragraph" w:customStyle="1" w:styleId="whitespace-pre-wrap">
    <w:name w:val="whitespace-pre-wrap"/>
    <w:basedOn w:val="Normal"/>
    <w:rsid w:val="00482A06"/>
    <w:pPr>
      <w:spacing w:before="100" w:beforeAutospacing="1" w:after="100" w:afterAutospacing="1"/>
    </w:pPr>
  </w:style>
  <w:style w:type="character" w:styleId="UnresolvedMention">
    <w:name w:val="Unresolved Mention"/>
    <w:basedOn w:val="DefaultParagraphFont"/>
    <w:uiPriority w:val="99"/>
    <w:semiHidden/>
    <w:unhideWhenUsed/>
    <w:rsid w:val="00A55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ukonriverpanel.com/publications/yukon-river-joint-technical-committee-reports/" TargetMode="External"/><Relationship Id="rId1" Type="http://schemas.openxmlformats.org/officeDocument/2006/relationships/hyperlink" Target="https://www.google.com/url?sa=t&amp;source=web&amp;rct=j&amp;opi=89978449&amp;url=https://repository.library.noaa.gov/view/noaa/56183&amp;ved=2ahUKEwjRto7qloiLAxViIDQIHcivGZMQFnoECBkQAQ&amp;usg=AOvVaw0_7Ru5-PL7KSOgRMw_IRg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sullaway@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8</Pages>
  <Words>18412</Words>
  <Characters>104952</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Garcia, Sabrina (DFG)</cp:lastModifiedBy>
  <cp:revision>35</cp:revision>
  <dcterms:created xsi:type="dcterms:W3CDTF">2025-01-21T22:59:00Z</dcterms:created>
  <dcterms:modified xsi:type="dcterms:W3CDTF">2025-02-06T22:52:00Z</dcterms:modified>
</cp:coreProperties>
</file>