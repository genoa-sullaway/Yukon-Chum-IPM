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4589" w14:textId="57C54504" w:rsidR="007F1400" w:rsidRPr="003979CC" w:rsidRDefault="00E87BC6" w:rsidP="003979CC">
      <w:pPr>
        <w:pStyle w:val="Heading3"/>
        <w:rPr>
          <w:rFonts w:ascii="Times New Roman" w:hAnsi="Times New Roman" w:cs="Times New Roman"/>
          <w:color w:val="000000" w:themeColor="text1"/>
        </w:rPr>
      </w:pPr>
      <w:bookmarkStart w:id="0" w:name="_Toc148766638"/>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w:t>
      </w:r>
      <w:del w:id="1" w:author="Garcia, Sabrina (DFG)" w:date="2025-07-16T16:09:00Z" w16du:dateUtc="2025-07-17T00:09:00Z">
        <w:r w:rsidR="004E1259" w:rsidDel="000B648C">
          <w:rPr>
            <w:rFonts w:ascii="Times New Roman" w:eastAsiaTheme="minorHAnsi" w:hAnsi="Times New Roman" w:cs="Times New Roman"/>
            <w:color w:val="000000" w:themeColor="text1"/>
          </w:rPr>
          <w:delText xml:space="preserve">productivity </w:delText>
        </w:r>
      </w:del>
      <w:ins w:id="2" w:author="Garcia, Sabrina (DFG)" w:date="2025-07-16T16:09:00Z" w16du:dateUtc="2025-07-17T00:09:00Z">
        <w:r w:rsidR="000B648C">
          <w:rPr>
            <w:rFonts w:ascii="Times New Roman" w:eastAsiaTheme="minorHAnsi" w:hAnsi="Times New Roman" w:cs="Times New Roman"/>
            <w:color w:val="000000" w:themeColor="text1"/>
          </w:rPr>
          <w:t>survival</w:t>
        </w:r>
        <w:r w:rsidR="000B648C">
          <w:rPr>
            <w:rFonts w:ascii="Times New Roman" w:eastAsiaTheme="minorHAnsi" w:hAnsi="Times New Roman" w:cs="Times New Roman"/>
            <w:color w:val="000000" w:themeColor="text1"/>
          </w:rPr>
          <w:t xml:space="preserve"> </w:t>
        </w:r>
      </w:ins>
      <w:r w:rsidR="004E1259">
        <w:rPr>
          <w:rFonts w:ascii="Times New Roman" w:eastAsiaTheme="minorHAnsi" w:hAnsi="Times New Roman" w:cs="Times New Roman"/>
          <w:color w:val="000000" w:themeColor="text1"/>
        </w:rPr>
        <w:t xml:space="preserve">of </w:t>
      </w:r>
      <w:r w:rsidR="007F1400" w:rsidRPr="003979CC">
        <w:rPr>
          <w:rFonts w:ascii="Times New Roman" w:eastAsiaTheme="minorHAnsi" w:hAnsi="Times New Roman" w:cs="Times New Roman"/>
          <w:color w:val="000000" w:themeColor="text1"/>
        </w:rPr>
        <w:t xml:space="preserve">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18FC24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r w:rsidR="003000AC">
        <w:rPr>
          <w:rFonts w:eastAsiaTheme="minorHAnsi"/>
          <w:color w:val="000000" w:themeColor="text1"/>
        </w:rPr>
        <w:t>, population model</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2C6319C9" w:rsidR="00E10D9D" w:rsidRPr="00E10D9D" w:rsidRDefault="00E10D9D" w:rsidP="00E10D9D">
      <w:pPr>
        <w:ind w:firstLine="360"/>
        <w:rPr>
          <w:color w:val="222222"/>
          <w:shd w:val="clear" w:color="auto" w:fill="FFFFFF"/>
        </w:rPr>
      </w:pPr>
      <w:r w:rsidRPr="009C3B9E">
        <w:t xml:space="preserve">Climate change is rapidly transforming high-latitude marine and freshwater ecosystems, with Pacific salmon populations in the Yukon River experiencing unprecedented declines in abundance. </w:t>
      </w:r>
      <w:ins w:id="3" w:author="Garcia, Sabrina (DFG)" w:date="2025-07-15T08:58:00Z" w16du:dateUtc="2025-07-15T16:58:00Z">
        <w:r w:rsidR="00674A76" w:rsidRPr="009C3B9E">
          <w:t xml:space="preserve">Yukon River </w:t>
        </w:r>
      </w:ins>
      <w:ins w:id="4" w:author="Garcia, Sabrina (DFG)" w:date="2025-07-15T08:59:00Z" w16du:dateUtc="2025-07-15T16:59:00Z">
        <w:r w:rsidR="00674A76">
          <w:t xml:space="preserve">fall </w:t>
        </w:r>
      </w:ins>
      <w:ins w:id="5" w:author="Garcia, Sabrina (DFG)" w:date="2025-07-15T08:58:00Z" w16du:dateUtc="2025-07-15T16:58:00Z">
        <w:r w:rsidR="00674A76">
          <w:t>Chum</w:t>
        </w:r>
        <w:r w:rsidR="00674A76" w:rsidRPr="009C3B9E">
          <w:t xml:space="preserve"> salmon </w:t>
        </w:r>
        <w:r w:rsidR="00674A76">
          <w:t xml:space="preserve">are </w:t>
        </w:r>
      </w:ins>
      <w:del w:id="6" w:author="Garcia, Sabrina (DFG)" w:date="2025-07-15T08:58:00Z" w16du:dateUtc="2025-07-15T16:58:00Z">
        <w:r w:rsidRPr="009C3B9E" w:rsidDel="00674A76">
          <w:delText>A</w:delText>
        </w:r>
      </w:del>
      <w:ins w:id="7" w:author="Garcia, Sabrina (DFG)" w:date="2025-07-15T08:58:00Z" w16du:dateUtc="2025-07-15T16:58:00Z">
        <w:r w:rsidR="00674A76">
          <w:t>a</w:t>
        </w:r>
      </w:ins>
      <w:r w:rsidRPr="009C3B9E">
        <w:t xml:space="preserve">t the northern end of the species’ range, </w:t>
      </w:r>
      <w:del w:id="8" w:author="Garcia, Sabrina (DFG)" w:date="2025-07-15T08:58:00Z" w16du:dateUtc="2025-07-15T16:58:00Z">
        <w:r w:rsidRPr="009C3B9E" w:rsidDel="00674A76">
          <w:delText xml:space="preserve">Yukon River </w:delText>
        </w:r>
        <w:r w:rsidR="005A3A53" w:rsidDel="00674A76">
          <w:delText>Chum</w:delText>
        </w:r>
        <w:r w:rsidRPr="009C3B9E" w:rsidDel="00674A76">
          <w:delText xml:space="preserve"> salmon</w:delText>
        </w:r>
      </w:del>
      <w:ins w:id="9" w:author="Garcia, Sabrina (DFG)" w:date="2025-07-15T08:58:00Z" w16du:dateUtc="2025-07-15T16:58:00Z">
        <w:r w:rsidR="00674A76">
          <w:t xml:space="preserve"> and </w:t>
        </w:r>
        <w:proofErr w:type="spellStart"/>
        <w:r w:rsidR="00674A76">
          <w:t>these</w:t>
        </w:r>
      </w:ins>
      <w:del w:id="10" w:author="Garcia, Sabrina (DFG)" w:date="2025-07-15T08:58:00Z" w16du:dateUtc="2025-07-15T16:58:00Z">
        <w:r w:rsidRPr="009C3B9E" w:rsidDel="00674A76">
          <w:delText xml:space="preserve"> </w:delText>
        </w:r>
      </w:del>
      <w:r w:rsidRPr="009C3B9E">
        <w:t>runs</w:t>
      </w:r>
      <w:proofErr w:type="spellEnd"/>
      <w:r w:rsidRPr="009C3B9E">
        <w:t xml:space="preserve"> (</w:t>
      </w:r>
      <w:r w:rsidRPr="00E10D9D">
        <w:rPr>
          <w:i/>
          <w:iCs/>
        </w:rPr>
        <w:t>Oncorhynchus keta</w:t>
      </w:r>
      <w:r w:rsidRPr="009C3B9E">
        <w:t xml:space="preserve">) recently collapsed to </w:t>
      </w:r>
      <w:r>
        <w:t>1</w:t>
      </w:r>
      <w:r w:rsidRPr="009C3B9E">
        <w:t xml:space="preserve">0% of their long-term average </w:t>
      </w:r>
      <w:del w:id="11" w:author="Garcia, Sabrina (DFG)" w:date="2025-07-15T08:57:00Z" w16du:dateUtc="2025-07-15T16:57:00Z">
        <w:r w:rsidRPr="009C3B9E" w:rsidDel="00674A76">
          <w:delText xml:space="preserve">return </w:delText>
        </w:r>
      </w:del>
      <w:r w:rsidRPr="009C3B9E">
        <w:t xml:space="preserve">abundance. </w:t>
      </w:r>
      <w:r w:rsidR="00B050BA" w:rsidRPr="00E10D9D">
        <w:rPr>
          <w:rFonts w:eastAsiaTheme="minorHAnsi"/>
          <w:color w:val="000000" w:themeColor="text1"/>
        </w:rPr>
        <w:t>This collapse resulted in closure of subsistence fisheries and</w:t>
      </w:r>
      <w:r w:rsidR="00E80D90">
        <w:rPr>
          <w:rFonts w:eastAsiaTheme="minorHAnsi"/>
          <w:color w:val="000000" w:themeColor="text1"/>
        </w:rPr>
        <w:t xml:space="preserve"> </w:t>
      </w:r>
      <w:r w:rsidR="00B050BA" w:rsidRPr="00E10D9D">
        <w:rPr>
          <w:rFonts w:eastAsiaTheme="minorHAnsi"/>
          <w:color w:val="000000" w:themeColor="text1"/>
        </w:rPr>
        <w:t>detrimental impact</w:t>
      </w:r>
      <w:r w:rsidR="00044F05">
        <w:rPr>
          <w:rFonts w:eastAsiaTheme="minorHAnsi"/>
          <w:color w:val="000000" w:themeColor="text1"/>
        </w:rPr>
        <w:t>s</w:t>
      </w:r>
      <w:r w:rsidR="00B050BA" w:rsidRPr="00E10D9D">
        <w:rPr>
          <w:rFonts w:eastAsiaTheme="minorHAnsi"/>
          <w:color w:val="000000" w:themeColor="text1"/>
        </w:rPr>
        <w:t xml:space="preserve"> on food security and cultural tradition for Alaska Native peoples fac</w:t>
      </w:r>
      <w:r w:rsidR="00D73DFB">
        <w:rPr>
          <w:rFonts w:eastAsiaTheme="minorHAnsi"/>
          <w:color w:val="000000" w:themeColor="text1"/>
        </w:rPr>
        <w:t>ed with</w:t>
      </w:r>
      <w:r w:rsidR="00B050BA" w:rsidRPr="00E10D9D">
        <w:rPr>
          <w:rFonts w:eastAsiaTheme="minorHAnsi"/>
          <w:color w:val="000000" w:themeColor="text1"/>
        </w:rPr>
        <w:t xml:space="preserve"> a multi-species salmon collapse.</w:t>
      </w:r>
      <w:r w:rsidR="00B050BA" w:rsidRPr="00E10D9D">
        <w:rPr>
          <w:color w:val="000000" w:themeColor="text1"/>
        </w:rPr>
        <w:t xml:space="preserve"> </w:t>
      </w:r>
      <w:r w:rsidRPr="009C3B9E">
        <w:t xml:space="preserve">While the impacts of climate change across the anadromous life stages of </w:t>
      </w:r>
      <w:r w:rsidR="005A3A53">
        <w:t>Chum</w:t>
      </w:r>
      <w:r w:rsidRPr="009C3B9E">
        <w:t xml:space="preserve"> salmon have been linked to this decline, there remains a need to explore these hypotheses within a </w:t>
      </w:r>
      <w:r w:rsidR="00801AD5">
        <w:t>quantitative</w:t>
      </w:r>
      <w:r w:rsidR="00801AD5" w:rsidRPr="009C3B9E">
        <w:t xml:space="preserve"> </w:t>
      </w:r>
      <w:r w:rsidR="00801AD5">
        <w:t xml:space="preserve">framework </w:t>
      </w:r>
      <w:del w:id="12" w:author="Garcia, Sabrina (DFG)" w:date="2025-07-16T12:33:00Z" w16du:dateUtc="2025-07-16T20:33:00Z">
        <w:r w:rsidR="00801AD5" w:rsidDel="0042309B">
          <w:delText>representing survival across</w:delText>
        </w:r>
      </w:del>
      <w:ins w:id="13" w:author="Garcia, Sabrina (DFG)" w:date="2025-07-16T12:33:00Z" w16du:dateUtc="2025-07-16T20:33:00Z">
        <w:r w:rsidR="0042309B">
          <w:t>that encompasses</w:t>
        </w:r>
      </w:ins>
      <w:r w:rsidR="00801AD5">
        <w:t xml:space="preserve"> the</w:t>
      </w:r>
      <w:ins w:id="14" w:author="Garcia, Sabrina (DFG)" w:date="2025-07-16T12:33:00Z" w16du:dateUtc="2025-07-16T20:33:00Z">
        <w:r w:rsidR="0042309B">
          <w:t>ir</w:t>
        </w:r>
      </w:ins>
      <w:r w:rsidR="00801AD5">
        <w:t xml:space="preserve"> </w:t>
      </w:r>
      <w:del w:id="15" w:author="Garcia, Sabrina (DFG)" w:date="2025-07-15T08:59:00Z" w16du:dateUtc="2025-07-15T16:59:00Z">
        <w:r w:rsidR="00801AD5" w:rsidDel="00674A76">
          <w:delText xml:space="preserve">anadromous </w:delText>
        </w:r>
      </w:del>
      <w:ins w:id="16" w:author="Garcia, Sabrina (DFG)" w:date="2025-07-15T08:59:00Z" w16du:dateUtc="2025-07-15T16:59:00Z">
        <w:r w:rsidR="00674A76">
          <w:t xml:space="preserve">entire </w:t>
        </w:r>
      </w:ins>
      <w:r w:rsidR="00801AD5">
        <w:t>life cycle</w:t>
      </w:r>
      <w:r w:rsidRPr="009C3B9E">
        <w:t>.</w:t>
      </w:r>
    </w:p>
    <w:p w14:paraId="637AD3E5" w14:textId="3ED9E4E6" w:rsidR="00355FE5" w:rsidRPr="00A37912" w:rsidRDefault="00DC210A" w:rsidP="00A37912">
      <w:pPr>
        <w:ind w:firstLine="360"/>
        <w:rPr>
          <w:color w:val="000000" w:themeColor="text1"/>
        </w:rPr>
      </w:pPr>
      <w:r w:rsidRPr="00B050BA">
        <w:rPr>
          <w:color w:val="000000" w:themeColor="text1"/>
        </w:rPr>
        <w:t xml:space="preserve">Here, we use an integrated population model to </w:t>
      </w:r>
      <w:del w:id="17" w:author="Garcia, Sabrina (DFG)" w:date="2025-07-16T12:39:00Z" w16du:dateUtc="2025-07-16T20:39:00Z">
        <w:r w:rsidRPr="00B050BA" w:rsidDel="0042309B">
          <w:rPr>
            <w:color w:val="000000" w:themeColor="text1"/>
          </w:rPr>
          <w:delText xml:space="preserve">examine how </w:delText>
        </w:r>
        <w:commentRangeStart w:id="18"/>
        <w:r w:rsidRPr="00B050BA" w:rsidDel="0042309B">
          <w:rPr>
            <w:color w:val="000000" w:themeColor="text1"/>
          </w:rPr>
          <w:delText xml:space="preserve">ecosystem change </w:delText>
        </w:r>
        <w:commentRangeEnd w:id="18"/>
        <w:r w:rsidR="0042309B" w:rsidDel="0042309B">
          <w:rPr>
            <w:rStyle w:val="CommentReference"/>
          </w:rPr>
          <w:commentReference w:id="18"/>
        </w:r>
        <w:r w:rsidRPr="00B050BA" w:rsidDel="0042309B">
          <w:rPr>
            <w:color w:val="000000" w:themeColor="text1"/>
          </w:rPr>
          <w:delText xml:space="preserve">influences Yukon River </w:delText>
        </w:r>
        <w:r w:rsidR="00DB627F" w:rsidDel="0042309B">
          <w:rPr>
            <w:color w:val="000000" w:themeColor="text1"/>
          </w:rPr>
          <w:delText>f</w:delText>
        </w:r>
        <w:r w:rsidRPr="00B050BA" w:rsidDel="0042309B">
          <w:rPr>
            <w:color w:val="000000" w:themeColor="text1"/>
          </w:rPr>
          <w:delText xml:space="preserve">all </w:delText>
        </w:r>
        <w:r w:rsidR="005A3A53" w:rsidDel="0042309B">
          <w:rPr>
            <w:color w:val="000000" w:themeColor="text1"/>
          </w:rPr>
          <w:delText>Chum</w:delText>
        </w:r>
        <w:r w:rsidRPr="00B050BA" w:rsidDel="0042309B">
          <w:rPr>
            <w:color w:val="000000" w:themeColor="text1"/>
          </w:rPr>
          <w:delText xml:space="preserve"> salmon </w:delText>
        </w:r>
        <w:r w:rsidR="00044F05" w:rsidDel="0042309B">
          <w:rPr>
            <w:color w:val="000000" w:themeColor="text1"/>
          </w:rPr>
          <w:delText xml:space="preserve">survival </w:delText>
        </w:r>
        <w:r w:rsidRPr="00B050BA" w:rsidDel="0042309B">
          <w:rPr>
            <w:color w:val="000000" w:themeColor="text1"/>
          </w:rPr>
          <w:delText xml:space="preserve">across </w:delText>
        </w:r>
        <w:r w:rsidR="008950B4" w:rsidRPr="00B050BA" w:rsidDel="0042309B">
          <w:rPr>
            <w:color w:val="000000" w:themeColor="text1"/>
          </w:rPr>
          <w:delText>multiple</w:delText>
        </w:r>
        <w:r w:rsidRPr="00B050BA" w:rsidDel="0042309B">
          <w:rPr>
            <w:color w:val="000000" w:themeColor="text1"/>
          </w:rPr>
          <w:delText xml:space="preserve"> life stages. </w:delText>
        </w:r>
        <w:r w:rsidR="00314A1E" w:rsidDel="0042309B">
          <w:rPr>
            <w:color w:val="000000" w:themeColor="text1"/>
          </w:rPr>
          <w:delText>Specifically, we</w:delText>
        </w:r>
        <w:r w:rsidR="008950B4" w:rsidRPr="00B050BA" w:rsidDel="0042309B">
          <w:rPr>
            <w:color w:val="000000" w:themeColor="text1"/>
          </w:rPr>
          <w:delText xml:space="preserve"> </w:delText>
        </w:r>
      </w:del>
      <w:r w:rsidR="008950B4" w:rsidRPr="00B050BA">
        <w:rPr>
          <w:color w:val="000000" w:themeColor="text1"/>
        </w:rPr>
        <w:t xml:space="preserve">evaluate the influence of environmental covariates on </w:t>
      </w:r>
      <w:ins w:id="19" w:author="Garcia, Sabrina (DFG)" w:date="2025-07-16T12:39:00Z" w16du:dateUtc="2025-07-16T20:39:00Z">
        <w:r w:rsidR="0042309B">
          <w:rPr>
            <w:color w:val="000000" w:themeColor="text1"/>
          </w:rPr>
          <w:t xml:space="preserve">Yukon River fall chum </w:t>
        </w:r>
      </w:ins>
      <w:ins w:id="20" w:author="Garcia, Sabrina (DFG)" w:date="2025-07-16T12:40:00Z" w16du:dateUtc="2025-07-16T20:40:00Z">
        <w:r w:rsidR="0042309B">
          <w:rPr>
            <w:color w:val="000000" w:themeColor="text1"/>
          </w:rPr>
          <w:t xml:space="preserve">salmon </w:t>
        </w:r>
      </w:ins>
      <w:r w:rsidR="008950B4" w:rsidRPr="00B050BA">
        <w:rPr>
          <w:color w:val="000000" w:themeColor="text1"/>
        </w:rPr>
        <w:t>survival during two critical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w:t>
      </w:r>
      <w:r w:rsidR="00CF7D2B">
        <w:rPr>
          <w:color w:val="000000" w:themeColor="text1"/>
        </w:rPr>
        <w:t xml:space="preserve">the </w:t>
      </w:r>
      <w:r w:rsidRPr="00B050BA">
        <w:rPr>
          <w:color w:val="000000" w:themeColor="text1"/>
        </w:rPr>
        <w:t xml:space="preserve">first marine summer and from </w:t>
      </w:r>
      <w:r w:rsidR="00CF7D2B">
        <w:rPr>
          <w:color w:val="000000" w:themeColor="text1"/>
        </w:rPr>
        <w:t xml:space="preserve">the </w:t>
      </w:r>
      <w:r w:rsidRPr="00B050BA">
        <w:rPr>
          <w:color w:val="000000" w:themeColor="text1"/>
        </w:rPr>
        <w:t xml:space="preserve">first marine summer to terminal harvest. </w:t>
      </w:r>
      <w:commentRangeStart w:id="21"/>
      <w:ins w:id="22" w:author="Garcia, Sabrina (DFG)" w:date="2025-07-16T12:40:00Z" w16du:dateUtc="2025-07-16T20:40:00Z">
        <w:r w:rsidR="00143C21">
          <w:rPr>
            <w:color w:val="000000" w:themeColor="text1"/>
          </w:rPr>
          <w:t xml:space="preserve">Using data collected during </w:t>
        </w:r>
      </w:ins>
      <w:ins w:id="23" w:author="Garcia, Sabrina (DFG)" w:date="2025-07-16T12:47:00Z" w16du:dateUtc="2025-07-16T20:47:00Z">
        <w:r w:rsidR="00FA6197">
          <w:rPr>
            <w:color w:val="000000" w:themeColor="text1"/>
          </w:rPr>
          <w:t>multiple</w:t>
        </w:r>
      </w:ins>
      <w:ins w:id="24" w:author="Garcia, Sabrina (DFG)" w:date="2025-07-16T12:40:00Z" w16du:dateUtc="2025-07-16T20:40:00Z">
        <w:r w:rsidR="00143C21">
          <w:rPr>
            <w:color w:val="000000" w:themeColor="text1"/>
          </w:rPr>
          <w:t xml:space="preserve"> life stages and environmental covariates hypothesized to influence those life stages</w:t>
        </w:r>
      </w:ins>
      <w:ins w:id="25" w:author="Garcia, Sabrina (DFG)" w:date="2025-07-16T12:41:00Z" w16du:dateUtc="2025-07-16T20:41:00Z">
        <w:r w:rsidR="00143C21">
          <w:rPr>
            <w:color w:val="000000" w:themeColor="text1"/>
          </w:rPr>
          <w:t>,</w:t>
        </w:r>
      </w:ins>
      <w:ins w:id="26" w:author="Garcia, Sabrina (DFG)" w:date="2025-07-16T12:40:00Z" w16du:dateUtc="2025-07-16T20:40:00Z">
        <w:r w:rsidR="00143C21">
          <w:rPr>
            <w:color w:val="000000" w:themeColor="text1"/>
          </w:rPr>
          <w:t xml:space="preserve"> </w:t>
        </w:r>
      </w:ins>
      <w:commentRangeEnd w:id="21"/>
      <w:ins w:id="27" w:author="Garcia, Sabrina (DFG)" w:date="2025-07-16T12:41:00Z" w16du:dateUtc="2025-07-16T20:41:00Z">
        <w:r w:rsidR="00143C21">
          <w:rPr>
            <w:rStyle w:val="CommentReference"/>
          </w:rPr>
          <w:commentReference w:id="21"/>
        </w:r>
      </w:ins>
      <w:del w:id="28" w:author="Garcia, Sabrina (DFG)" w:date="2025-07-16T12:40:00Z" w16du:dateUtc="2025-07-16T20:40:00Z">
        <w:r w:rsidRPr="00B050BA" w:rsidDel="00143C21">
          <w:rPr>
            <w:color w:val="000000" w:themeColor="text1"/>
          </w:rPr>
          <w:delText>W</w:delText>
        </w:r>
      </w:del>
      <w:ins w:id="29" w:author="Garcia, Sabrina (DFG)" w:date="2025-07-16T12:40:00Z" w16du:dateUtc="2025-07-16T20:40:00Z">
        <w:r w:rsidR="00143C21">
          <w:rPr>
            <w:color w:val="000000" w:themeColor="text1"/>
          </w:rPr>
          <w:t>w</w:t>
        </w:r>
      </w:ins>
      <w:r w:rsidRPr="00B050BA">
        <w:rPr>
          <w:color w:val="000000" w:themeColor="text1"/>
        </w:rPr>
        <w:t xml:space="preserve">e found </w:t>
      </w:r>
      <w:r>
        <w:t>that recent declines</w:t>
      </w:r>
      <w:r w:rsidR="00801AD5">
        <w:t xml:space="preserve"> in abundance</w:t>
      </w:r>
      <w:r>
        <w:t xml:space="preserve"> are </w:t>
      </w:r>
      <w:r w:rsidR="008202C2">
        <w:t>associated with</w:t>
      </w:r>
      <w:r>
        <w:t xml:space="preserve"> reduced survival </w:t>
      </w:r>
      <w:r w:rsidR="008950B4">
        <w:t>across</w:t>
      </w:r>
      <w:r>
        <w:t xml:space="preserve"> </w:t>
      </w:r>
      <w:r w:rsidR="003700BC">
        <w:t xml:space="preserve">both </w:t>
      </w:r>
      <w:r w:rsidR="003700BC" w:rsidRPr="00B050BA">
        <w:rPr>
          <w:color w:val="000000" w:themeColor="text1"/>
        </w:rPr>
        <w:t>critical period</w:t>
      </w:r>
      <w:r w:rsidR="003700BC">
        <w:rPr>
          <w:color w:val="000000" w:themeColor="text1"/>
        </w:rPr>
        <w:t>s</w:t>
      </w:r>
      <w:r w:rsidR="008950B4">
        <w:t xml:space="preserve">. </w:t>
      </w:r>
      <w:r w:rsidR="005776B6">
        <w:t xml:space="preserve">We found </w:t>
      </w:r>
      <w:r w:rsidR="008950B4">
        <w:t>a</w:t>
      </w:r>
      <w:r w:rsidR="009B6646">
        <w:t xml:space="preserve"> </w:t>
      </w:r>
      <w:ins w:id="30" w:author="Garcia, Sabrina (DFG)" w:date="2025-07-16T12:42:00Z" w16du:dateUtc="2025-07-16T20:42:00Z">
        <w:r w:rsidR="00143C21">
          <w:t xml:space="preserve">weak but </w:t>
        </w:r>
      </w:ins>
      <w:r w:rsidR="008950B4">
        <w:t xml:space="preserve">positive relationship between </w:t>
      </w:r>
      <w:r w:rsidR="00D4127C">
        <w:t>winter</w:t>
      </w:r>
      <w:r w:rsidR="008950B4">
        <w:t xml:space="preserve"> snow depth and egg to juvenile survival</w:t>
      </w:r>
      <w:r w:rsidR="009B6646">
        <w:t xml:space="preserve">. </w:t>
      </w:r>
      <w:r w:rsidR="005776B6">
        <w:t xml:space="preserve">We found stronger relationships with </w:t>
      </w:r>
      <w:ins w:id="31" w:author="Garcia, Sabrina (DFG)" w:date="2025-07-15T09:05:00Z" w16du:dateUtc="2025-07-15T17:05:00Z">
        <w:r w:rsidR="00674A76">
          <w:t xml:space="preserve">later </w:t>
        </w:r>
      </w:ins>
      <w:r w:rsidR="005776B6">
        <w:t xml:space="preserve">marine survival and </w:t>
      </w:r>
      <w:r w:rsidR="00E80D90">
        <w:t xml:space="preserve">evidence that </w:t>
      </w:r>
      <w:r w:rsidR="00CF7D2B">
        <w:t>North Pacific</w:t>
      </w:r>
      <w:ins w:id="32" w:author="Garcia, Sabrina (DFG)" w:date="2025-07-15T09:01:00Z" w16du:dateUtc="2025-07-15T17:01:00Z">
        <w:r w:rsidR="00674A76">
          <w:t xml:space="preserve">-wide </w:t>
        </w:r>
      </w:ins>
      <w:del w:id="33" w:author="Garcia, Sabrina (DFG)" w:date="2025-07-15T09:01:00Z" w16du:dateUtc="2025-07-15T17:01:00Z">
        <w:r w:rsidR="00CF7D2B" w:rsidDel="00674A76">
          <w:delText xml:space="preserve"> scale </w:delText>
        </w:r>
      </w:del>
      <w:r w:rsidR="00E80D90">
        <w:t>hatchery release</w:t>
      </w:r>
      <w:r w:rsidR="00CF7D2B">
        <w:t>s</w:t>
      </w:r>
      <w:r w:rsidR="00E80D90">
        <w:t xml:space="preserve"> </w:t>
      </w:r>
      <w:r w:rsidR="00CF7D2B">
        <w:t xml:space="preserve">of </w:t>
      </w:r>
      <w:r w:rsidR="005A3A53">
        <w:t>Chum</w:t>
      </w:r>
      <w:r w:rsidR="00E80D90">
        <w:t xml:space="preserve"> salmon </w:t>
      </w:r>
      <w:r w:rsidR="003768BF">
        <w:t xml:space="preserve">exhibit </w:t>
      </w:r>
      <w:r w:rsidR="00E80D90">
        <w:t xml:space="preserve">a negative relationship with </w:t>
      </w:r>
      <w:r w:rsidR="000B71A6">
        <w:t xml:space="preserve">Yukon River </w:t>
      </w:r>
      <w:ins w:id="34" w:author="Garcia, Sabrina (DFG)" w:date="2025-07-15T09:01:00Z" w16du:dateUtc="2025-07-15T17:01:00Z">
        <w:r w:rsidR="00674A76">
          <w:t xml:space="preserve">fall </w:t>
        </w:r>
      </w:ins>
      <w:r w:rsidR="005A3A53">
        <w:t>Chum</w:t>
      </w:r>
      <w:r w:rsidR="000B71A6">
        <w:t xml:space="preserve"> salmon </w:t>
      </w:r>
      <w:r w:rsidR="00E80D90">
        <w:t xml:space="preserve">marine </w:t>
      </w:r>
      <w:commentRangeStart w:id="35"/>
      <w:del w:id="36" w:author="Garcia, Sabrina (DFG)" w:date="2025-07-16T12:42:00Z" w16du:dateUtc="2025-07-16T20:42:00Z">
        <w:r w:rsidR="000B71A6" w:rsidDel="00143C21">
          <w:delText>productivity</w:delText>
        </w:r>
      </w:del>
      <w:ins w:id="37" w:author="Garcia, Sabrina (DFG)" w:date="2025-07-16T12:42:00Z" w16du:dateUtc="2025-07-16T20:42:00Z">
        <w:r w:rsidR="00143C21">
          <w:t>surviva</w:t>
        </w:r>
      </w:ins>
      <w:commentRangeEnd w:id="35"/>
      <w:ins w:id="38" w:author="Garcia, Sabrina (DFG)" w:date="2025-07-16T12:43:00Z" w16du:dateUtc="2025-07-16T20:43:00Z">
        <w:r w:rsidR="00143C21">
          <w:rPr>
            <w:rStyle w:val="CommentReference"/>
          </w:rPr>
          <w:commentReference w:id="35"/>
        </w:r>
      </w:ins>
      <w:ins w:id="39" w:author="Garcia, Sabrina (DFG)" w:date="2025-07-16T12:42:00Z" w16du:dateUtc="2025-07-16T20:42:00Z">
        <w:r w:rsidR="00143C21">
          <w:t>l</w:t>
        </w:r>
      </w:ins>
      <w:r w:rsidR="00E80D90">
        <w:t>.</w:t>
      </w:r>
      <w:r w:rsidR="000B71A6">
        <w:t xml:space="preserve"> </w:t>
      </w:r>
      <w:r w:rsidR="005776B6">
        <w:t>Additionally</w:t>
      </w:r>
      <w:r w:rsidR="000B71A6">
        <w:t>,</w:t>
      </w:r>
      <w:r w:rsidR="009B6646">
        <w:t xml:space="preserve"> </w:t>
      </w:r>
      <w:r>
        <w:t xml:space="preserve">a positive relationship between juvenile stomach fullness and </w:t>
      </w:r>
      <w:commentRangeStart w:id="40"/>
      <w:ins w:id="41" w:author="Garcia, Sabrina (DFG)" w:date="2025-07-15T09:01:00Z" w16du:dateUtc="2025-07-15T17:01:00Z">
        <w:r w:rsidR="00674A76">
          <w:t xml:space="preserve">later </w:t>
        </w:r>
      </w:ins>
      <w:commentRangeEnd w:id="40"/>
      <w:ins w:id="42" w:author="Garcia, Sabrina (DFG)" w:date="2025-07-15T09:06:00Z" w16du:dateUtc="2025-07-15T17:06:00Z">
        <w:r w:rsidR="002B2F25">
          <w:rPr>
            <w:rStyle w:val="CommentReference"/>
          </w:rPr>
          <w:commentReference w:id="40"/>
        </w:r>
      </w:ins>
      <w:r>
        <w:t>marine survival</w:t>
      </w:r>
      <w:r w:rsidR="000B71A6">
        <w:t xml:space="preserve"> </w:t>
      </w:r>
      <w:r>
        <w:t>suggest</w:t>
      </w:r>
      <w:r w:rsidR="000B71A6">
        <w:t>s</w:t>
      </w:r>
      <w:r>
        <w:t xml:space="preserve"> that fish condition before their first winter at sea is </w:t>
      </w:r>
      <w:r w:rsidR="00B42F5E">
        <w:t xml:space="preserve">an </w:t>
      </w:r>
      <w:r w:rsidR="00B42F5E">
        <w:lastRenderedPageBreak/>
        <w:t>important predictor of</w:t>
      </w:r>
      <w:r>
        <w:t xml:space="preserve"> survival. These findings highlight how multiple stressors - from changing </w:t>
      </w:r>
      <w:r w:rsidR="007B7DBF">
        <w:t xml:space="preserve">freshwater and </w:t>
      </w:r>
      <w:r w:rsidR="00044F05">
        <w:t>marine</w:t>
      </w:r>
      <w:r>
        <w:t xml:space="preserve"> conditions to increased competition </w:t>
      </w:r>
      <w:r w:rsidR="00333BAC">
        <w:t>–</w:t>
      </w:r>
      <w:r>
        <w:t xml:space="preserve"> can</w:t>
      </w:r>
      <w:r w:rsidR="00333BAC">
        <w:t xml:space="preserve"> exhibit a</w:t>
      </w:r>
      <w:r>
        <w:t xml:space="preserve"> compound</w:t>
      </w:r>
      <w:r w:rsidR="00AA76EB">
        <w:t>ing</w:t>
      </w:r>
      <w:r>
        <w:t xml:space="preserve"> </w:t>
      </w:r>
      <w:r w:rsidR="00044F05">
        <w:t>e</w:t>
      </w:r>
      <w:r>
        <w:t xml:space="preserve">ffect </w:t>
      </w:r>
      <w:r w:rsidR="00333BAC">
        <w:t xml:space="preserve">on </w:t>
      </w:r>
      <w:r w:rsidR="00B42F5E">
        <w:t xml:space="preserve">salmon </w:t>
      </w:r>
      <w:ins w:id="43" w:author="Garcia, Sabrina (DFG)" w:date="2025-07-16T12:44:00Z" w16du:dateUtc="2025-07-16T20:44:00Z">
        <w:r w:rsidR="00143C21">
          <w:t xml:space="preserve">survival and eventually on </w:t>
        </w:r>
      </w:ins>
      <w:r>
        <w:t xml:space="preserve">population </w:t>
      </w:r>
      <w:r w:rsidR="00391CBD">
        <w:t>productivity</w:t>
      </w:r>
      <w:r>
        <w:t xml:space="preserve">. Our results underscore the importance </w:t>
      </w:r>
      <w:r w:rsidR="007B7DBF">
        <w:t xml:space="preserve">of evaluating ecosystem impacts on fish survival across multiple life stages and the challenges in understanding ecosystem-abundance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7F784A46"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r w:rsidR="00A4700F">
        <w:t xml:space="preserve">changing at different rates </w:t>
      </w:r>
      <w:r w:rsidR="00B42E77">
        <w:t xml:space="preserve">over </w:t>
      </w:r>
      <w:r w:rsidR="004527B9">
        <w:t xml:space="preserve">the course of </w:t>
      </w:r>
      <w:r w:rsidR="00B42E77">
        <w:t>their</w:t>
      </w:r>
      <w:r>
        <w:t xml:space="preserve"> life history. Pacific salmon exemplify this vulnerability as they traverse freshwater, estuarine, and marine habitats, making them sentinel species for detecting and understanding ecosystem change. As anadromous species, salmon integrate and reflect the cumulative effects of </w:t>
      </w:r>
      <w:r w:rsidR="00F2423C">
        <w:t xml:space="preserve">freshwater and marine </w:t>
      </w:r>
      <w:r>
        <w:t>warming</w:t>
      </w:r>
      <w:commentRangeStart w:id="44"/>
      <w:del w:id="45" w:author="Garcia, Sabrina (DFG)" w:date="2025-07-16T13:03:00Z" w16du:dateUtc="2025-07-16T21:03:00Z">
        <w:r w:rsidDel="00B67FAF">
          <w:delText xml:space="preserve">, altered precipitation </w:delText>
        </w:r>
        <w:r w:rsidR="00F2423C" w:rsidDel="00B67FAF">
          <w:delText xml:space="preserve">and river flow </w:delText>
        </w:r>
        <w:r w:rsidDel="00B67FAF">
          <w:delText>patterns, and changing ocean conditions</w:delText>
        </w:r>
      </w:del>
      <w:r>
        <w:t xml:space="preserve"> </w:t>
      </w:r>
      <w:commentRangeEnd w:id="44"/>
      <w:r w:rsidR="00B67FAF">
        <w:rPr>
          <w:rStyle w:val="CommentReference"/>
        </w:rPr>
        <w:commentReference w:id="44"/>
      </w:r>
      <w:r>
        <w:t xml:space="preserve">across vast geographic scales. In many cases, this </w:t>
      </w:r>
      <w:del w:id="46" w:author="Garcia, Sabrina (DFG)" w:date="2025-07-16T13:05:00Z" w16du:dateUtc="2025-07-16T21:05:00Z">
        <w:r w:rsidDel="00B67FAF">
          <w:delText xml:space="preserve">also </w:delText>
        </w:r>
      </w:del>
      <w:r>
        <w:t xml:space="preserve">adds </w:t>
      </w:r>
      <w:r w:rsidR="00780699">
        <w:t>challenges when</w:t>
      </w:r>
      <w:r>
        <w:t xml:space="preserve"> estimating or anticipating </w:t>
      </w:r>
      <w:proofErr w:type="gramStart"/>
      <w:r>
        <w:t>impacts</w:t>
      </w:r>
      <w:proofErr w:type="gramEnd"/>
      <w:r>
        <w:t xml:space="preserve">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664BE087" w:rsidR="00C65D69" w:rsidRDefault="00591373" w:rsidP="00C65D69">
      <w:pPr>
        <w:pStyle w:val="whitespace-normal"/>
        <w:spacing w:before="0" w:beforeAutospacing="0" w:after="0" w:afterAutospacing="0"/>
        <w:ind w:firstLine="360"/>
      </w:pPr>
      <w:commentRangeStart w:id="47"/>
      <w:r>
        <w:t>Western Alaska, and the Yukon River region in particular</w:t>
      </w:r>
      <w:commentRangeEnd w:id="47"/>
      <w:r w:rsidR="007F649F">
        <w:rPr>
          <w:rStyle w:val="CommentReference"/>
        </w:rPr>
        <w:commentReference w:id="47"/>
      </w:r>
      <w:r>
        <w:t xml:space="preserve">, is experiencing a multi-species salmon collapse. </w:t>
      </w:r>
      <w:ins w:id="48" w:author="Garcia, Sabrina (DFG)" w:date="2025-07-16T13:13:00Z" w16du:dateUtc="2025-07-16T21:13:00Z">
        <w:r w:rsidR="007F649F">
          <w:t xml:space="preserve">While all 5 species of Pacific salmon spawn in the Yukon River, </w:t>
        </w:r>
      </w:ins>
      <w:ins w:id="49" w:author="Garcia, Sabrina (DFG)" w:date="2025-07-15T09:23:00Z" w16du:dateUtc="2025-07-15T17:23:00Z">
        <w:r w:rsidR="0029022F">
          <w:t xml:space="preserve">Chinook and chum salmon are the primary species targeted for </w:t>
        </w:r>
      </w:ins>
      <w:ins w:id="50" w:author="Garcia, Sabrina (DFG)" w:date="2025-07-16T13:13:00Z" w16du:dateUtc="2025-07-16T21:13:00Z">
        <w:r w:rsidR="007F649F">
          <w:t>subsistence harvest</w:t>
        </w:r>
      </w:ins>
      <w:ins w:id="51" w:author="Garcia, Sabrina (DFG)" w:date="2025-07-15T09:23:00Z" w16du:dateUtc="2025-07-15T17:23:00Z">
        <w:r w:rsidR="0029022F">
          <w:t xml:space="preserve"> along the </w:t>
        </w:r>
      </w:ins>
      <w:ins w:id="52" w:author="Garcia, Sabrina (DFG)" w:date="2025-07-15T09:24:00Z" w16du:dateUtc="2025-07-15T17:24:00Z">
        <w:r w:rsidR="0029022F">
          <w:t>Yukon R</w:t>
        </w:r>
      </w:ins>
      <w:ins w:id="53" w:author="Garcia, Sabrina (DFG)" w:date="2025-07-15T09:23:00Z" w16du:dateUtc="2025-07-15T17:23:00Z">
        <w:r w:rsidR="0029022F">
          <w:t>iver</w:t>
        </w:r>
      </w:ins>
      <w:ins w:id="54" w:author="Garcia, Sabrina (DFG)" w:date="2025-07-16T13:10:00Z" w16du:dateUtc="2025-07-16T21:10:00Z">
        <w:r w:rsidR="007F649F">
          <w:t xml:space="preserve"> and the </w:t>
        </w:r>
      </w:ins>
      <w:ins w:id="55" w:author="Garcia, Sabrina (DFG)" w:date="2025-07-16T13:13:00Z" w16du:dateUtc="2025-07-16T21:13:00Z">
        <w:r w:rsidR="007F649F">
          <w:t>approximately 50</w:t>
        </w:r>
      </w:ins>
      <w:ins w:id="56" w:author="Garcia, Sabrina (DFG)" w:date="2025-07-16T13:10:00Z" w16du:dateUtc="2025-07-16T21:10:00Z">
        <w:r w:rsidR="007F649F">
          <w:t xml:space="preserve"> </w:t>
        </w:r>
      </w:ins>
      <w:ins w:id="57" w:author="Garcia, Sabrina (DFG)" w:date="2025-07-16T13:11:00Z" w16du:dateUtc="2025-07-16T21:11:00Z">
        <w:r w:rsidR="007F649F">
          <w:t xml:space="preserve">Alaska Native </w:t>
        </w:r>
      </w:ins>
      <w:ins w:id="58" w:author="Garcia, Sabrina (DFG)" w:date="2025-07-16T13:13:00Z" w16du:dateUtc="2025-07-16T21:13:00Z">
        <w:r w:rsidR="007F649F">
          <w:t>communities</w:t>
        </w:r>
      </w:ins>
      <w:ins w:id="59" w:author="Garcia, Sabrina (DFG)" w:date="2025-07-16T13:11:00Z" w16du:dateUtc="2025-07-16T21:11:00Z">
        <w:r w:rsidR="007F649F">
          <w:t xml:space="preserve"> along its length</w:t>
        </w:r>
      </w:ins>
      <w:ins w:id="60" w:author="Garcia, Sabrina (DFG)" w:date="2025-07-15T09:23:00Z" w16du:dateUtc="2025-07-15T17:23:00Z">
        <w:r w:rsidR="0029022F">
          <w:t xml:space="preserve">. </w:t>
        </w:r>
      </w:ins>
      <w:r>
        <w:t xml:space="preserve">There have been </w:t>
      </w:r>
      <w:r w:rsidR="00474305">
        <w:t>commercial</w:t>
      </w:r>
      <w:r>
        <w:t xml:space="preserve"> </w:t>
      </w:r>
      <w:r w:rsidR="00474305">
        <w:t xml:space="preserve">and subsistence </w:t>
      </w:r>
      <w:del w:id="61" w:author="Garcia, Sabrina (DFG)" w:date="2025-07-15T09:17:00Z" w16du:dateUtc="2025-07-15T17:17:00Z">
        <w:r w:rsidR="00F15AB1" w:rsidDel="0029022F">
          <w:delText xml:space="preserve">Chinook salmon </w:delText>
        </w:r>
      </w:del>
      <w:r w:rsidR="00F15AB1">
        <w:t xml:space="preserve">fishery </w:t>
      </w:r>
      <w:r>
        <w:t xml:space="preserve">closures </w:t>
      </w:r>
      <w:r w:rsidR="00474305">
        <w:t xml:space="preserve">on the Yukon River </w:t>
      </w:r>
      <w:ins w:id="62" w:author="Garcia, Sabrina (DFG)" w:date="2025-07-15T09:17:00Z" w16du:dateUtc="2025-07-15T17:17:00Z">
        <w:r w:rsidR="0029022F">
          <w:t xml:space="preserve">for Chinook salmon </w:t>
        </w:r>
      </w:ins>
      <w:r w:rsidR="00474305">
        <w:t xml:space="preserve">since 2007 and </w:t>
      </w:r>
      <w:del w:id="63" w:author="Garcia, Sabrina (DFG)" w:date="2025-07-16T13:11:00Z" w16du:dateUtc="2025-07-16T21:11:00Z">
        <w:r w:rsidR="005A3A53" w:rsidDel="007F649F">
          <w:delText>Chum</w:delText>
        </w:r>
        <w:r w:rsidR="00474305" w:rsidDel="007F649F">
          <w:delText xml:space="preserve"> salmon </w:delText>
        </w:r>
      </w:del>
      <w:del w:id="64" w:author="Garcia, Sabrina (DFG)" w:date="2025-07-15T09:17:00Z" w16du:dateUtc="2025-07-15T17:17:00Z">
        <w:r w:rsidR="00474305" w:rsidDel="0029022F">
          <w:delText xml:space="preserve">harvest has been severely restricted or closed </w:delText>
        </w:r>
      </w:del>
      <w:r>
        <w:t xml:space="preserve">since </w:t>
      </w:r>
      <w:r w:rsidR="002446DF">
        <w:t>20</w:t>
      </w:r>
      <w:r w:rsidR="00474305">
        <w:t>19</w:t>
      </w:r>
      <w:ins w:id="65" w:author="Garcia, Sabrina (DFG)" w:date="2025-07-16T13:11:00Z" w16du:dateUtc="2025-07-16T21:11:00Z">
        <w:r w:rsidR="007F649F">
          <w:t xml:space="preserve"> </w:t>
        </w:r>
        <w:r w:rsidR="007F649F">
          <w:t>for Chum salmon</w:t>
        </w:r>
      </w:ins>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w:t>
      </w:r>
      <w:r w:rsidR="0025051E">
        <w:t xml:space="preserve">both of </w:t>
      </w:r>
      <w:r>
        <w:t>these species.</w:t>
      </w:r>
      <w:r w:rsidR="00D90B83">
        <w:t xml:space="preserve"> </w:t>
      </w:r>
      <w:commentRangeStart w:id="66"/>
      <w:del w:id="67" w:author="Garcia, Sabrina (DFG)" w:date="2025-07-16T13:15:00Z" w16du:dateUtc="2025-07-16T21:15:00Z">
        <w:r w:rsidR="00D90B83" w:rsidDel="007F649F">
          <w:delText>I</w:delText>
        </w:r>
        <w:r w:rsidDel="007F649F">
          <w:delText xml:space="preserve">mpacts </w:delText>
        </w:r>
        <w:r w:rsidR="00D90B83" w:rsidDel="007F649F">
          <w:delText xml:space="preserve">of populations crashes and fishing closures </w:delText>
        </w:r>
        <w:r w:rsidDel="007F649F">
          <w:delText xml:space="preserve">extend far beyond the ecological - for thousands of years, Native Alaskan communities along the Yukon River have </w:delText>
        </w:r>
        <w:r w:rsidR="00D90B83" w:rsidDel="007F649F">
          <w:delText>stewarded and relied</w:delText>
        </w:r>
        <w:r w:rsidDel="007F649F">
          <w:delText xml:space="preserve"> on </w:delText>
        </w:r>
        <w:r w:rsidR="00D90B83" w:rsidDel="007F649F">
          <w:delText xml:space="preserve">relationships with </w:delText>
        </w:r>
        <w:r w:rsidDel="007F649F">
          <w:delText xml:space="preserve">salmon for food security </w:delText>
        </w:r>
        <w:commentRangeStart w:id="68"/>
        <w:r w:rsidDel="007F649F">
          <w:delText xml:space="preserve">and maintaining </w:delText>
        </w:r>
        <w:r w:rsidR="00D90B83" w:rsidDel="007F649F">
          <w:delText>a way of life</w:delText>
        </w:r>
        <w:r w:rsidDel="007F649F">
          <w:delText xml:space="preserve">. </w:delText>
        </w:r>
        <w:commentRangeEnd w:id="68"/>
        <w:r w:rsidR="00FD7C27" w:rsidDel="007F649F">
          <w:rPr>
            <w:rStyle w:val="CommentReference"/>
          </w:rPr>
          <w:commentReference w:id="68"/>
        </w:r>
        <w:commentRangeEnd w:id="66"/>
        <w:r w:rsidR="007F649F" w:rsidDel="007F649F">
          <w:rPr>
            <w:rStyle w:val="CommentReference"/>
          </w:rPr>
          <w:commentReference w:id="66"/>
        </w:r>
      </w:del>
      <w:r>
        <w:t xml:space="preserve">The loss of both Chinook </w:t>
      </w:r>
      <w:del w:id="69" w:author="Garcia, Sabrina (DFG)" w:date="2025-07-15T09:25:00Z" w16du:dateUtc="2025-07-15T17:25:00Z">
        <w:r w:rsidDel="0029022F">
          <w:delText xml:space="preserve">salmon </w:delText>
        </w:r>
      </w:del>
      <w:r>
        <w:t xml:space="preserve">and </w:t>
      </w:r>
      <w:r w:rsidR="005A3A53">
        <w:t>Chum</w:t>
      </w:r>
      <w:r>
        <w:t xml:space="preserve"> salmon harvests is particularly devastating, as </w:t>
      </w:r>
      <w:r w:rsidR="005A3A53">
        <w:t>Chum</w:t>
      </w:r>
      <w:r>
        <w:t xml:space="preserve"> salmon </w:t>
      </w:r>
      <w:proofErr w:type="gramStart"/>
      <w:r w:rsidR="00383770">
        <w:t>have</w:t>
      </w:r>
      <w:proofErr w:type="gramEnd"/>
      <w:r w:rsidR="00383770">
        <w:t xml:space="preserve"> historically </w:t>
      </w:r>
      <w:r>
        <w:t>provide</w:t>
      </w:r>
      <w:r w:rsidR="00383770">
        <w:t>d</w:t>
      </w:r>
      <w:r>
        <w:t xml:space="preserve"> a critical food source when Chinook salmon returns </w:t>
      </w:r>
      <w:r w:rsidR="00046C16">
        <w:t xml:space="preserve">were </w:t>
      </w:r>
      <w:r>
        <w:t>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0E428EE6" w:rsidR="006F6AE6" w:rsidRDefault="00D9797D" w:rsidP="00C65D69">
      <w:pPr>
        <w:pStyle w:val="whitespace-normal"/>
        <w:spacing w:before="0" w:beforeAutospacing="0" w:after="0" w:afterAutospacing="0"/>
        <w:ind w:firstLine="360"/>
      </w:pPr>
      <w:ins w:id="70" w:author="Garcia, Sabrina (DFG)" w:date="2025-07-16T13:20:00Z" w16du:dateUtc="2025-07-16T21:20:00Z">
        <w:r>
          <w:t xml:space="preserve">Yukon River chum salmon are comprised of two genetically distinct runs, an early summer run that primarily spawns in the lower river and </w:t>
        </w:r>
      </w:ins>
      <w:ins w:id="71" w:author="Garcia, Sabrina (DFG)" w:date="2025-07-16T13:21:00Z" w16du:dateUtc="2025-07-16T21:21:00Z">
        <w:r>
          <w:t xml:space="preserve">a fall run that enters the river later and migrates farther upstream. </w:t>
        </w:r>
      </w:ins>
      <w:commentRangeStart w:id="72"/>
      <w:r w:rsidR="006F6AE6">
        <w:t xml:space="preserve">Yukon River </w:t>
      </w:r>
      <w:r w:rsidR="00351DDC">
        <w:t>f</w:t>
      </w:r>
      <w:r w:rsidR="006F6AE6">
        <w:t xml:space="preserve">all </w:t>
      </w:r>
      <w:r w:rsidR="005A3A53">
        <w:t>Chum</w:t>
      </w:r>
      <w:r w:rsidR="006F6AE6">
        <w:t xml:space="preserve"> salmon undergo one of the longest freshwater migrations for the species, traveling over 2,700 kilometers from the Bering Sea into </w:t>
      </w:r>
      <w:r w:rsidR="00780699">
        <w:t xml:space="preserve">Interior Alaska and </w:t>
      </w:r>
      <w:r w:rsidR="006F6AE6">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rsidR="006F6AE6">
        <w:t xml:space="preserve">. </w:t>
      </w:r>
      <w:del w:id="73" w:author="Garcia, Sabrina (DFG)" w:date="2025-07-15T09:21:00Z" w16du:dateUtc="2025-07-15T17:21:00Z">
        <w:r w:rsidR="006F6AE6" w:rsidDel="0029022F">
          <w:delText>This migration distinguishes them from the river's</w:delText>
        </w:r>
      </w:del>
      <w:ins w:id="74" w:author="Garcia, Sabrina (DFG)" w:date="2025-07-15T09:21:00Z" w16du:dateUtc="2025-07-15T17:21:00Z">
        <w:r w:rsidR="0029022F">
          <w:t>Fall chum salmon are genetically distinct from</w:t>
        </w:r>
      </w:ins>
      <w:r w:rsidR="006F6AE6">
        <w:t xml:space="preserve"> summer </w:t>
      </w:r>
      <w:r w:rsidR="005A3A53">
        <w:t>Chum</w:t>
      </w:r>
      <w:r w:rsidR="006F6AE6">
        <w:t xml:space="preserve"> salmon</w:t>
      </w:r>
      <w:del w:id="75" w:author="Garcia, Sabrina (DFG)" w:date="2025-07-15T09:21:00Z" w16du:dateUtc="2025-07-15T17:21:00Z">
        <w:r w:rsidR="006F6AE6" w:rsidDel="0029022F">
          <w:delText xml:space="preserve"> run</w:delText>
        </w:r>
      </w:del>
      <w:r w:rsidR="006F6AE6">
        <w:t xml:space="preserve">, which </w:t>
      </w:r>
      <w:ins w:id="76" w:author="Garcia, Sabrina (DFG)" w:date="2025-07-15T09:21:00Z" w16du:dateUtc="2025-07-15T17:21:00Z">
        <w:r w:rsidR="0029022F">
          <w:t xml:space="preserve">enter the river earlier and </w:t>
        </w:r>
      </w:ins>
      <w:r w:rsidR="006F6AE6">
        <w:t>typically spawn</w:t>
      </w:r>
      <w:del w:id="77" w:author="Garcia, Sabrina (DFG)" w:date="2025-07-15T09:21:00Z" w16du:dateUtc="2025-07-15T17:21:00Z">
        <w:r w:rsidR="006F6AE6" w:rsidDel="0029022F">
          <w:delText>s</w:delText>
        </w:r>
      </w:del>
      <w:r w:rsidR="006F6AE6">
        <w:t xml:space="preserve"> within the lower 800 kilometers of the drainage.</w:t>
      </w:r>
      <w:r w:rsidR="007E0BFC">
        <w:t xml:space="preserve"> </w:t>
      </w:r>
      <w:r w:rsidR="006F6AE6">
        <w:t xml:space="preserve">Fall </w:t>
      </w:r>
      <w:r w:rsidR="005A3A53">
        <w:t>Chum</w:t>
      </w:r>
      <w:r w:rsidR="006F6AE6">
        <w:t xml:space="preserve"> begin entering the river mouth from mid-July through early September, with peak </w:t>
      </w:r>
      <w:r w:rsidR="006F6AE6">
        <w:lastRenderedPageBreak/>
        <w:t>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rsidR="006F6AE6">
        <w:t xml:space="preserve">. </w:t>
      </w:r>
      <w:commentRangeEnd w:id="72"/>
      <w:r w:rsidR="00CA7FDA">
        <w:rPr>
          <w:rStyle w:val="CommentReference"/>
        </w:rPr>
        <w:commentReference w:id="72"/>
      </w:r>
      <w:ins w:id="78" w:author="Garcia, Sabrina (DFG)" w:date="2025-07-16T13:21:00Z" w16du:dateUtc="2025-07-16T21:21:00Z">
        <w:r>
          <w:t xml:space="preserve">Fall chum salmon primarily spawn in the fall in the upper regions of the Yukon River. Smolts </w:t>
        </w:r>
        <w:proofErr w:type="spellStart"/>
        <w:r>
          <w:t>outmigrate</w:t>
        </w:r>
        <w:proofErr w:type="spellEnd"/>
        <w:proofErr w:type="gramStart"/>
        <w:r>
          <w:t>….juveniles</w:t>
        </w:r>
        <w:proofErr w:type="gramEnd"/>
        <w:r>
          <w:t xml:space="preserve"> spend their early marine reside</w:t>
        </w:r>
      </w:ins>
      <w:ins w:id="79" w:author="Garcia, Sabrina (DFG)" w:date="2025-07-16T13:22:00Z" w16du:dateUtc="2025-07-16T21:22:00Z">
        <w:r>
          <w:t xml:space="preserve">nce in the shallow waters of the northern Bering Sea…immatures migrate seasonally between the GOA and Bering Sea. </w:t>
        </w:r>
      </w:ins>
      <w:moveToRangeStart w:id="80" w:author="Garcia, Sabrina (DFG)" w:date="2025-07-16T13:22:00Z" w:name="move203564569"/>
      <w:moveTo w:id="81" w:author="Garcia, Sabrina (DFG)" w:date="2025-07-16T13:22:00Z" w16du:dateUtc="2025-07-16T21:22:00Z">
        <w:r>
          <w:t xml:space="preserve">After spending up to five years at sea, with age-four and age-five fish as the most abundant age classes, adults return to the Yukon River to complete their life cycle. </w:t>
        </w:r>
      </w:moveTo>
      <w:moveToRangeEnd w:id="80"/>
      <w:del w:id="82" w:author="Garcia, Sabrina (DFG)" w:date="2025-07-16T13:24:00Z" w16du:dateUtc="2025-07-16T21:24:00Z">
        <w:r w:rsidR="006F6AE6" w:rsidDel="00D9797D">
          <w:delText>These populations</w:delText>
        </w:r>
      </w:del>
      <w:ins w:id="83" w:author="Garcia, Sabrina (DFG)" w:date="2025-07-16T13:24:00Z" w16du:dateUtc="2025-07-16T21:24:00Z">
        <w:r>
          <w:t xml:space="preserve">Yukon River fall </w:t>
        </w:r>
        <w:proofErr w:type="spellStart"/>
        <w:r>
          <w:t>chm</w:t>
        </w:r>
        <w:proofErr w:type="spellEnd"/>
        <w:r>
          <w:t xml:space="preserve"> salmon</w:t>
        </w:r>
      </w:ins>
      <w:r w:rsidR="006F6AE6">
        <w:t xml:space="preserve">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w:t>
      </w:r>
      <w:r w:rsidR="00056427">
        <w:t>,</w:t>
      </w:r>
      <w:r w:rsidR="006F6AE6">
        <w:t xml:space="preserve"> primarily in the Gulf of Alaska and Aleutian </w:t>
      </w:r>
      <w:r w:rsidR="00780699">
        <w:t xml:space="preserve">Island </w:t>
      </w:r>
      <w:r w:rsidR="006F6AE6">
        <w:t xml:space="preserve">regions. </w:t>
      </w:r>
      <w:moveFromRangeStart w:id="84" w:author="Garcia, Sabrina (DFG)" w:date="2025-07-16T13:22:00Z" w:name="move203564569"/>
      <w:moveFrom w:id="85" w:author="Garcia, Sabrina (DFG)" w:date="2025-07-16T13:22:00Z" w16du:dateUtc="2025-07-16T21:22:00Z">
        <w:r w:rsidR="006F6AE6" w:rsidDel="00D9797D">
          <w:t xml:space="preserve">After spending up to five years at sea, with age-four and age-five fish as the most abundant age classes, adults return to the Yukon River to complete their life cycle. </w:t>
        </w:r>
      </w:moveFrom>
      <w:moveFromRangeEnd w:id="84"/>
      <w:del w:id="86" w:author="Garcia, Sabrina (DFG)" w:date="2025-07-16T13:25:00Z" w16du:dateUtc="2025-07-16T21:25:00Z">
        <w:r w:rsidR="006F6AE6" w:rsidDel="001C7B3F">
          <w:delText xml:space="preserve">The genetic </w:delText>
        </w:r>
        <w:r w:rsidR="0020726D" w:rsidDel="001C7B3F">
          <w:delText xml:space="preserve">separation </w:delText>
        </w:r>
        <w:r w:rsidR="006F6AE6" w:rsidDel="001C7B3F">
          <w:delText xml:space="preserve">between summer and fall runs, combined with their discrete spawning distributions, </w:delText>
        </w:r>
      </w:del>
      <w:ins w:id="87" w:author="Garcia, Sabrina (DFG)" w:date="2025-07-16T13:25:00Z" w16du:dateUtc="2025-07-16T21:25:00Z">
        <w:r w:rsidR="001C7B3F">
          <w:t xml:space="preserve">The various habitats utilized by Yukon River fall chum salmon </w:t>
        </w:r>
      </w:ins>
      <w:ins w:id="88" w:author="Garcia, Sabrina (DFG)" w:date="2025-07-16T13:26:00Z" w16du:dateUtc="2025-07-16T21:26:00Z">
        <w:r w:rsidR="001C7B3F">
          <w:t xml:space="preserve">necessitates </w:t>
        </w:r>
      </w:ins>
      <w:del w:id="89" w:author="Garcia, Sabrina (DFG)" w:date="2025-07-16T13:26:00Z" w16du:dateUtc="2025-07-16T21:26:00Z">
        <w:r w:rsidR="006F6AE6" w:rsidDel="001C7B3F">
          <w:delText>enables</w:delText>
        </w:r>
      </w:del>
      <w:r w:rsidR="006F6AE6">
        <w:t xml:space="preserve"> the application of multistage lifecycle models to better understand the drivers of </w:t>
      </w:r>
      <w:r w:rsidR="0020726D">
        <w:t xml:space="preserve">variation in survival </w:t>
      </w:r>
      <w:r w:rsidR="006F6AE6">
        <w:t xml:space="preserve">across these </w:t>
      </w:r>
      <w:r w:rsidR="0020726D">
        <w:t xml:space="preserve">unique </w:t>
      </w:r>
      <w:r w:rsidR="006F6AE6">
        <w:t>life history periods</w:t>
      </w:r>
      <w:del w:id="90" w:author="Garcia, Sabrina (DFG)" w:date="2025-07-16T13:26:00Z" w16du:dateUtc="2025-07-16T21:26:00Z">
        <w:r w:rsidR="00044F05" w:rsidDel="001C7B3F">
          <w:delText xml:space="preserve"> for Yukon River fall Chum</w:delText>
        </w:r>
      </w:del>
      <w:r w:rsidR="006F6AE6">
        <w:t xml:space="preserve">. Understanding stage-specific </w:t>
      </w:r>
      <w:del w:id="91" w:author="Garcia, Sabrina (DFG)" w:date="2025-07-16T13:26:00Z" w16du:dateUtc="2025-07-16T21:26:00Z">
        <w:r w:rsidR="00780699" w:rsidDel="001C7B3F">
          <w:delText xml:space="preserve">productivity </w:delText>
        </w:r>
      </w:del>
      <w:ins w:id="92" w:author="Garcia, Sabrina (DFG)" w:date="2025-07-16T13:26:00Z" w16du:dateUtc="2025-07-16T21:26:00Z">
        <w:r w:rsidR="001C7B3F">
          <w:t>survival</w:t>
        </w:r>
        <w:r w:rsidR="001C7B3F">
          <w:t xml:space="preserve"> </w:t>
        </w:r>
      </w:ins>
      <w:r w:rsidR="006F6AE6">
        <w:t xml:space="preserve">is particularly crucial given the recent dramatic declines in </w:t>
      </w:r>
      <w:del w:id="93" w:author="Garcia, Sabrina (DFG)" w:date="2025-07-15T09:35:00Z" w16du:dateUtc="2025-07-15T17:35:00Z">
        <w:r w:rsidR="006F6AE6" w:rsidDel="00CA7FDA">
          <w:delText>returns</w:delText>
        </w:r>
        <w:r w:rsidR="00727CBE" w:rsidDel="00CA7FDA">
          <w:delText xml:space="preserve"> </w:delText>
        </w:r>
      </w:del>
      <w:ins w:id="94" w:author="Garcia, Sabrina (DFG)" w:date="2025-07-15T09:35:00Z" w16du:dateUtc="2025-07-15T17:35:00Z">
        <w:r w:rsidR="00CA7FDA">
          <w:t xml:space="preserve">run </w:t>
        </w:r>
      </w:ins>
      <w:ins w:id="95" w:author="Garcia, Sabrina (DFG)" w:date="2025-07-16T13:26:00Z" w16du:dateUtc="2025-07-16T21:26:00Z">
        <w:r w:rsidR="001C7B3F">
          <w:t>abundance</w:t>
        </w:r>
      </w:ins>
      <w:ins w:id="96" w:author="Garcia, Sabrina (DFG)" w:date="2025-07-15T09:35:00Z" w16du:dateUtc="2025-07-15T17:35:00Z">
        <w:r w:rsidR="00CA7FDA">
          <w:t xml:space="preserve"> </w:t>
        </w:r>
      </w:ins>
      <w:r w:rsidR="00727CBE">
        <w:t xml:space="preserve">and </w:t>
      </w:r>
      <w:r w:rsidR="006F6AE6">
        <w:t>can help identify critical periods where environmental change may be having the strongest impacts on population dynamics.</w:t>
      </w:r>
    </w:p>
    <w:p w14:paraId="368D58FF" w14:textId="53CB9175" w:rsidR="001F7BBD" w:rsidRDefault="005044C4" w:rsidP="00780699">
      <w:pPr>
        <w:pStyle w:val="whitespace-pre-wrap"/>
        <w:spacing w:before="0" w:beforeAutospacing="0" w:after="0" w:afterAutospacing="0"/>
        <w:ind w:firstLine="360"/>
      </w:pPr>
      <w:commentRangeStart w:id="97"/>
      <w:r>
        <w:t xml:space="preserve">The recent </w:t>
      </w:r>
      <w:r w:rsidR="002B6B49">
        <w:t xml:space="preserve">precipitous decline </w:t>
      </w:r>
      <w:r>
        <w:t xml:space="preserve">in </w:t>
      </w:r>
      <w:commentRangeStart w:id="98"/>
      <w:r>
        <w:t xml:space="preserve">Yukon River </w:t>
      </w:r>
      <w:r w:rsidR="005A3A53">
        <w:t>Chum</w:t>
      </w:r>
      <w:r>
        <w:t xml:space="preserve"> salmon </w:t>
      </w:r>
      <w:commentRangeEnd w:id="98"/>
      <w:r w:rsidR="00620CF6">
        <w:rPr>
          <w:rStyle w:val="CommentReference"/>
        </w:rPr>
        <w:commentReference w:id="98"/>
      </w:r>
      <w:r>
        <w:t>abundance</w:t>
      </w:r>
      <w:r w:rsidR="00C24F5B">
        <w:t xml:space="preserve"> was </w:t>
      </w:r>
      <w:r>
        <w:t>largely unexpected</w:t>
      </w:r>
      <w:r w:rsidR="00FE6A8A">
        <w:t>,</w:t>
      </w:r>
      <w:r>
        <w:t xml:space="preserve"> and</w:t>
      </w:r>
      <w:r w:rsidR="001F7BBD" w:rsidRPr="00D35F3C">
        <w:rPr>
          <w:b/>
          <w:bCs/>
        </w:rPr>
        <w:t xml:space="preserve"> </w:t>
      </w:r>
      <w:r w:rsidR="00FE6A8A">
        <w:t xml:space="preserve">our </w:t>
      </w:r>
      <w:r w:rsidR="004F7AB1">
        <w:t xml:space="preserve">mechanistic understanding of </w:t>
      </w:r>
      <w:r w:rsidR="00FE6A8A">
        <w:t xml:space="preserve">the processes regulating </w:t>
      </w:r>
      <w:r w:rsidR="004F7AB1">
        <w:t>population dynamics</w:t>
      </w:r>
      <w:r w:rsidR="00FE6A8A">
        <w:t>,</w:t>
      </w:r>
      <w:r w:rsidR="004F7AB1">
        <w:t xml:space="preserve"> </w:t>
      </w:r>
      <w:del w:id="99" w:author="Garcia, Sabrina (DFG)" w:date="2025-07-15T09:36:00Z" w16du:dateUtc="2025-07-15T17:36:00Z">
        <w:r w:rsidR="004F7AB1" w:rsidDel="00CA7FDA">
          <w:delText>as they related to</w:delText>
        </w:r>
      </w:del>
      <w:ins w:id="100" w:author="Garcia, Sabrina (DFG)" w:date="2025-07-15T09:36:00Z" w16du:dateUtc="2025-07-15T17:36:00Z">
        <w:r w:rsidR="00CA7FDA">
          <w:t>inferred from</w:t>
        </w:r>
      </w:ins>
      <w:r w:rsidR="004F7AB1">
        <w:t xml:space="preserve"> </w:t>
      </w:r>
      <w:r w:rsidR="00EA4244">
        <w:t xml:space="preserve">past </w:t>
      </w:r>
      <w:r w:rsidR="004F7AB1">
        <w:t>population crashes</w:t>
      </w:r>
      <w:r w:rsidR="00FE6A8A">
        <w:t>,</w:t>
      </w:r>
      <w:r w:rsidR="001F7BBD" w:rsidRPr="005044C4">
        <w:t xml:space="preserve"> remain</w:t>
      </w:r>
      <w:r w:rsidR="00FE6A8A">
        <w:t>s</w:t>
      </w:r>
      <w:r w:rsidR="001F7BBD" w:rsidRPr="005044C4">
        <w:t xml:space="preserve"> limited.</w:t>
      </w:r>
      <w:r w:rsidR="001F7BBD">
        <w:t xml:space="preserve"> Multiple stressors operate across th</w:t>
      </w:r>
      <w:r w:rsidR="00E3769E">
        <w:t>is</w:t>
      </w:r>
      <w:r w:rsidR="001F7BBD">
        <w:t xml:space="preserve"> species' complex life cycle, making it challenging to disentangle their relative impacts on survival. </w:t>
      </w:r>
      <w:r w:rsidR="0072270B">
        <w:t xml:space="preserve">Declines in </w:t>
      </w:r>
      <w:r w:rsidR="00E3769E">
        <w:t xml:space="preserve">other </w:t>
      </w:r>
      <w:r w:rsidR="0072270B">
        <w:t xml:space="preserve">salmonid species on the same river, such as </w:t>
      </w:r>
      <w:r w:rsidR="00D17EDE">
        <w:t>Chinook salmon,</w:t>
      </w:r>
      <w:r w:rsidR="001F7BBD">
        <w:t xml:space="preserve"> have been linked to </w:t>
      </w:r>
      <w:r w:rsidR="00E3769E">
        <w:t xml:space="preserve">reductions in the </w:t>
      </w:r>
      <w:r w:rsidR="001F7BBD">
        <w:t>body size</w:t>
      </w:r>
      <w:r w:rsidR="00E3769E">
        <w:t xml:space="preserve"> of spawning individuals</w:t>
      </w:r>
      <w:r w:rsidR="001F7BBD">
        <w:t xml:space="preserve">, </w:t>
      </w:r>
      <w:r w:rsidR="00D17EDE">
        <w:t xml:space="preserve">increased </w:t>
      </w:r>
      <w:r w:rsidR="001F7BBD">
        <w:t xml:space="preserve">daily river temperatures </w:t>
      </w:r>
      <w:commentRangeStart w:id="101"/>
      <w:r w:rsidR="001F7BBD">
        <w:t xml:space="preserve">for </w:t>
      </w:r>
      <w:r w:rsidR="00CE158E">
        <w:t>both</w:t>
      </w:r>
      <w:ins w:id="102" w:author="Garcia, Sabrina (DFG)" w:date="2025-07-16T13:59:00Z" w16du:dateUtc="2025-07-16T21:59:00Z">
        <w:r w:rsidR="001B2987">
          <w:t xml:space="preserve"> the upriver spawning and downstream out</w:t>
        </w:r>
      </w:ins>
      <w:del w:id="103" w:author="Garcia, Sabrina (DFG)" w:date="2025-07-16T13:59:00Z" w16du:dateUtc="2025-07-16T21:59:00Z">
        <w:r w:rsidR="00CE158E" w:rsidDel="001B2987">
          <w:delText xml:space="preserve"> river</w:delText>
        </w:r>
        <w:r w:rsidR="001F7BBD" w:rsidDel="001B2987">
          <w:delText xml:space="preserve"> </w:delText>
        </w:r>
      </w:del>
      <w:r w:rsidR="001F7BBD">
        <w:t>migration</w:t>
      </w:r>
      <w:r w:rsidR="00CE158E">
        <w:t xml:space="preserve"> </w:t>
      </w:r>
      <w:r w:rsidR="001F7BBD">
        <w:t>s</w:t>
      </w:r>
      <w:r w:rsidR="00CE158E">
        <w:t>tages</w:t>
      </w:r>
      <w:commentRangeEnd w:id="101"/>
      <w:r w:rsidR="001B2987">
        <w:rPr>
          <w:rStyle w:val="CommentReference"/>
        </w:rPr>
        <w:commentReference w:id="101"/>
      </w:r>
      <w:r w:rsidR="001F7BBD">
        <w:t xml:space="preserve">, and </w:t>
      </w:r>
      <w:r w:rsidR="00E3769E">
        <w:t xml:space="preserve">interspecific </w:t>
      </w:r>
      <w:r w:rsidR="001F7BBD">
        <w:t>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r>
        <w:t xml:space="preserve">begin their outmigration to the Bering Sea </w:t>
      </w:r>
      <w:r w:rsidR="00E3769E">
        <w:t xml:space="preserve">immediately </w:t>
      </w:r>
      <w:r w:rsidR="001F7BBD">
        <w:t>after hatching, often reaching the estuarine environment within six</w:t>
      </w:r>
      <w:ins w:id="104" w:author="Garcia, Sabrina (DFG)" w:date="2025-07-16T13:59:00Z" w16du:dateUtc="2025-07-16T21:59:00Z">
        <w:r w:rsidR="001B2987">
          <w:t xml:space="preserve"> </w:t>
        </w:r>
      </w:ins>
      <w:del w:id="105" w:author="Garcia, Sabrina (DFG)" w:date="2025-07-16T13:59:00Z" w16du:dateUtc="2025-07-16T21:59:00Z">
        <w:r w:rsidR="001F7BBD" w:rsidDel="001B2987">
          <w:delText>-</w:delText>
        </w:r>
      </w:del>
      <w:r w:rsidR="001F7BBD">
        <w:t xml:space="preserve">months. </w:t>
      </w:r>
      <w:r w:rsidR="00355FE5">
        <w:t xml:space="preserve">Thus, the mechanisms driving changes in abundance </w:t>
      </w:r>
      <w:r w:rsidR="00115BA4">
        <w:t xml:space="preserve">may be less heavily influenced by </w:t>
      </w:r>
      <w:r w:rsidR="000D2143">
        <w:t xml:space="preserve">freshwater habitat </w:t>
      </w:r>
      <w:r w:rsidR="00115BA4">
        <w:t xml:space="preserve">conditions compared to </w:t>
      </w:r>
      <w:del w:id="106" w:author="Garcia, Sabrina (DFG)" w:date="2025-07-16T14:00:00Z" w16du:dateUtc="2025-07-16T22:00:00Z">
        <w:r w:rsidR="00115BA4" w:rsidDel="001B2987">
          <w:delText xml:space="preserve">fish </w:delText>
        </w:r>
      </w:del>
      <w:ins w:id="107" w:author="Garcia, Sabrina (DFG)" w:date="2025-07-16T14:00:00Z" w16du:dateUtc="2025-07-16T22:00:00Z">
        <w:r w:rsidR="001B2987">
          <w:t>Chinook salmon</w:t>
        </w:r>
        <w:r w:rsidR="001B2987">
          <w:t xml:space="preserve"> </w:t>
        </w:r>
      </w:ins>
      <w:r w:rsidR="00115BA4">
        <w:t>that spend 1-2 years in freshwater</w:t>
      </w:r>
      <w:r w:rsidR="00905818">
        <w:t xml:space="preserve"> ecosystems</w:t>
      </w:r>
      <w:r w:rsidR="000D2143">
        <w:t xml:space="preserve"> prior to outmigration</w:t>
      </w:r>
      <w:r w:rsidR="00355FE5">
        <w:t xml:space="preserve">. </w:t>
      </w:r>
      <w:r w:rsidR="00D247ED">
        <w:t>P</w:t>
      </w:r>
      <w:r w:rsidR="001F7BBD">
        <w:t xml:space="preserve">revious studies </w:t>
      </w:r>
      <w:r>
        <w:t>focus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r w:rsidR="001F7BBD">
        <w:t xml:space="preserve">, </w:t>
      </w:r>
      <w:ins w:id="108" w:author="Garcia, Sabrina (DFG)" w:date="2025-07-15T09:37:00Z" w16du:dateUtc="2025-07-15T17:37:00Z">
        <w:r w:rsidR="00B6050F">
          <w:t xml:space="preserve">and </w:t>
        </w:r>
      </w:ins>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population 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commentRangeEnd w:id="97"/>
      <w:r w:rsidR="005E0879">
        <w:rPr>
          <w:rStyle w:val="CommentReference"/>
        </w:rPr>
        <w:commentReference w:id="97"/>
      </w:r>
    </w:p>
    <w:p w14:paraId="5615DB3C" w14:textId="16DB3940"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w:t>
      </w:r>
      <w:commentRangeStart w:id="109"/>
      <w:del w:id="110" w:author="Garcia, Sabrina (DFG)" w:date="2025-07-16T14:05:00Z" w16du:dateUtc="2025-07-16T22:05:00Z">
        <w:r w:rsidDel="005E0879">
          <w:delText>from juvenile abundance surveys to adult return estimates and age composition data</w:delText>
        </w:r>
      </w:del>
      <w:commentRangeEnd w:id="109"/>
      <w:r w:rsidR="005E0879">
        <w:rPr>
          <w:rStyle w:val="CommentReference"/>
        </w:rPr>
        <w:commentReference w:id="109"/>
      </w:r>
      <w:r>
        <w:t xml:space="preserve">, which </w:t>
      </w:r>
      <w:r w:rsidR="00397D94">
        <w:t xml:space="preserve">can </w:t>
      </w:r>
      <w:r>
        <w:t xml:space="preserve">provide a more comprehensive understanding of population dynamics </w:t>
      </w:r>
      <w:r w:rsidR="00397D94">
        <w:t xml:space="preserve">compared with </w:t>
      </w:r>
      <w:r>
        <w:t xml:space="preserve">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w:t>
      </w:r>
      <w:r w:rsidR="00A23411">
        <w:t xml:space="preserve"> in different data sources</w:t>
      </w:r>
      <w:r>
        <w:t xml:space="preserve"> and process variation in</w:t>
      </w:r>
      <w:r w:rsidR="00A23411">
        <w:t xml:space="preserve"> demographics</w:t>
      </w:r>
      <w:r>
        <w:t xml:space="preserve">. The success of IPMs in salmon research has been well demonstrated, with applications revealing climate impacts on Chinook salmon survival, density-dependent effects in sockeye </w:t>
      </w:r>
      <w:ins w:id="111" w:author="Garcia, Sabrina (DFG)" w:date="2025-07-15T09:43:00Z" w16du:dateUtc="2025-07-15T17:43:00Z">
        <w:r w:rsidR="00620CF6">
          <w:t xml:space="preserve">salmon </w:t>
        </w:r>
      </w:ins>
      <w:r>
        <w:t xml:space="preserve">populations, and the influence of ocean </w:t>
      </w:r>
      <w:r>
        <w:lastRenderedPageBreak/>
        <w:t>conditions on population productivity</w:t>
      </w:r>
      <w:r w:rsidR="007D3E20">
        <w:t xml:space="preserve"> </w:t>
      </w:r>
      <w:r w:rsidR="007D3E20">
        <w:fldChar w:fldCharType="begin"/>
      </w:r>
      <w:r w:rsidR="00C24F5B">
        <w:instrText xml:space="preserve"> ADDIN ZOTERO_ITEM CSL_CITATION {"citationID":"QcOWdKrg","properties":{"formattedCitation":"(Cunningham et al. 2018, Scheuerell et al. 2020)","plainCitation":"(Cunningham et al. 2018,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C24F5B">
        <w:rPr>
          <w:noProof/>
        </w:rPr>
        <w:t>(Cunningham et al. 2018, Scheuerell et al. 2020)</w:t>
      </w:r>
      <w:r w:rsidR="007D3E20">
        <w:fldChar w:fldCharType="end"/>
      </w:r>
      <w:r>
        <w:t xml:space="preserve">. IPMs are well-suited for investigating the mechanisms behind recent </w:t>
      </w:r>
      <w:commentRangeStart w:id="112"/>
      <w:ins w:id="113" w:author="Garcia, Sabrina (DFG)" w:date="2025-07-16T14:03:00Z" w16du:dateUtc="2025-07-16T22:03:00Z">
        <w:r w:rsidR="005E0879">
          <w:t xml:space="preserve">Yukon River </w:t>
        </w:r>
      </w:ins>
      <w:r w:rsidR="000E007F">
        <w:t>f</w:t>
      </w:r>
      <w:r>
        <w:t xml:space="preserve">all </w:t>
      </w:r>
      <w:r w:rsidR="005A3A53">
        <w:t>Chum</w:t>
      </w:r>
      <w:r>
        <w:t xml:space="preserve"> salmon </w:t>
      </w:r>
      <w:commentRangeEnd w:id="112"/>
      <w:r w:rsidR="005E0879">
        <w:rPr>
          <w:rStyle w:val="CommentReference"/>
        </w:rPr>
        <w:commentReference w:id="112"/>
      </w:r>
      <w:r>
        <w:t>declines, where multiple potential drivers may be operating across different life stages.</w:t>
      </w:r>
    </w:p>
    <w:p w14:paraId="180F96E0" w14:textId="7D8AAF15"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7A6C34">
        <w:t xml:space="preserve">survival </w:t>
      </w:r>
      <w:r>
        <w:t xml:space="preserve">across different life stages of Yukon River </w:t>
      </w:r>
      <w:r w:rsidR="00202E26">
        <w:t>f</w:t>
      </w:r>
      <w:r>
        <w:t xml:space="preserve">all </w:t>
      </w:r>
      <w:r w:rsidR="005A3A53">
        <w:t>Chum</w:t>
      </w:r>
      <w:r>
        <w:t xml:space="preserve"> salmon. By incorporating multiple data sources spanning </w:t>
      </w:r>
      <w:r w:rsidR="00202E26">
        <w:t xml:space="preserve">brood years </w:t>
      </w:r>
      <w:r>
        <w:t>2002-202</w:t>
      </w:r>
      <w:r w:rsidR="00202E26">
        <w:t>1</w:t>
      </w:r>
      <w:r>
        <w:t xml:space="preserve">, including juvenile abundance surveys, adult returns, and age composition data, we quantify associations between ecosystem covariates and </w:t>
      </w:r>
      <w:del w:id="114" w:author="Garcia, Sabrina (DFG)" w:date="2025-07-16T14:05:00Z" w16du:dateUtc="2025-07-16T22:05:00Z">
        <w:r w:rsidR="00EF2A52" w:rsidDel="005E0879">
          <w:delText>productivity</w:delText>
        </w:r>
        <w:r w:rsidDel="005E0879">
          <w:delText xml:space="preserve"> </w:delText>
        </w:r>
      </w:del>
      <w:ins w:id="115" w:author="Garcia, Sabrina (DFG)" w:date="2025-07-16T14:05:00Z" w16du:dateUtc="2025-07-16T22:05:00Z">
        <w:r w:rsidR="005E0879">
          <w:t>survival</w:t>
        </w:r>
        <w:r w:rsidR="005E0879">
          <w:t xml:space="preserve"> </w:t>
        </w:r>
      </w:ins>
      <w:r>
        <w:t>at two critical stages: from egg to the first marine summer and from the first marine summer to terminal harvest. We test</w:t>
      </w:r>
      <w:r w:rsidR="00EF2A52">
        <w:t>ed</w:t>
      </w:r>
      <w:r>
        <w:t xml:space="preserve"> </w:t>
      </w:r>
      <w:r w:rsidR="00044F05">
        <w:t>seven</w:t>
      </w:r>
      <w:r>
        <w:t xml:space="preserve"> covariates across these stages to evaluate hypotheses about </w:t>
      </w:r>
      <w:r w:rsidR="002F795A">
        <w:t xml:space="preserve">the </w:t>
      </w:r>
      <w:r w:rsidR="0067284C">
        <w:t>effect</w:t>
      </w:r>
      <w:r w:rsidR="002F795A">
        <w:t xml:space="preserve"> of </w:t>
      </w:r>
      <w:r>
        <w:t xml:space="preserve">key environmental drivers </w:t>
      </w:r>
      <w:r w:rsidR="002F795A">
        <w:t xml:space="preserve">on </w:t>
      </w:r>
      <w:r w:rsidR="0067284C">
        <w:t>stage-specific survival</w:t>
      </w:r>
      <w:r>
        <w:t xml:space="preserve">. Specifically, we hypothesized that recent </w:t>
      </w:r>
      <w:r w:rsidR="00FC0AD1">
        <w:t xml:space="preserve">population </w:t>
      </w:r>
      <w:r>
        <w:t xml:space="preserve">declines are driven by multiple </w:t>
      </w:r>
      <w:commentRangeStart w:id="116"/>
      <w:r>
        <w:t xml:space="preserve">interacting </w:t>
      </w:r>
      <w:commentRangeEnd w:id="116"/>
      <w:r w:rsidR="000B648C">
        <w:rPr>
          <w:rStyle w:val="CommentReference"/>
        </w:rPr>
        <w:commentReference w:id="116"/>
      </w:r>
      <w:r>
        <w:t>factors: decreased spawner size reducing reproductive success</w:t>
      </w:r>
      <w:r w:rsidR="00E67343">
        <w:t xml:space="preserve"> or offspring provisioning</w:t>
      </w:r>
      <w:r>
        <w:t xml:space="preserve">,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t>2. Methods</w:t>
      </w:r>
    </w:p>
    <w:p w14:paraId="4A0B06F8" w14:textId="77777777" w:rsidR="00EA4645" w:rsidRPr="004802C8" w:rsidRDefault="00EA4645" w:rsidP="00EA4645">
      <w:pPr>
        <w:pStyle w:val="Heading4"/>
      </w:pPr>
      <w:r w:rsidRPr="004802C8">
        <w:t>2.1 Population Dynamics Model</w:t>
      </w:r>
    </w:p>
    <w:p w14:paraId="3EB747E8" w14:textId="2635A651"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throughout their lifecycle</w:t>
      </w:r>
      <w:r>
        <w:t xml:space="preserve"> </w:t>
      </w:r>
      <w:commentRangeStart w:id="117"/>
      <w:commentRangeStart w:id="118"/>
      <w:r>
        <w:t xml:space="preserve">(Figure </w:t>
      </w:r>
      <w:commentRangeEnd w:id="117"/>
      <w:r w:rsidR="00AE5EEE">
        <w:rPr>
          <w:rStyle w:val="CommentReference"/>
        </w:rPr>
        <w:commentReference w:id="117"/>
      </w:r>
      <w:commentRangeEnd w:id="118"/>
      <w:r w:rsidR="00C33709">
        <w:rPr>
          <w:rStyle w:val="CommentReference"/>
        </w:rPr>
        <w:commentReference w:id="118"/>
      </w:r>
      <w:r>
        <w:t xml:space="preserve">1, </w:t>
      </w:r>
      <w:commentRangeStart w:id="119"/>
      <w:commentRangeStart w:id="120"/>
      <w:r>
        <w:t>Figure 2</w:t>
      </w:r>
      <w:commentRangeEnd w:id="119"/>
      <w:r w:rsidR="00AE5EEE">
        <w:rPr>
          <w:rStyle w:val="CommentReference"/>
        </w:rPr>
        <w:commentReference w:id="119"/>
      </w:r>
      <w:commentRangeEnd w:id="120"/>
      <w:r w:rsidR="00AE5EEE">
        <w:rPr>
          <w:rStyle w:val="CommentReference"/>
        </w:rPr>
        <w:commentReference w:id="120"/>
      </w:r>
      <w:r>
        <w:t>)</w:t>
      </w:r>
      <w:r w:rsidRPr="004802C8">
        <w:t>. IPMs</w:t>
      </w:r>
      <w:r>
        <w:t xml:space="preserve">, also called </w:t>
      </w:r>
      <w:r w:rsidR="003C67AA">
        <w:t xml:space="preserve">statistical </w:t>
      </w:r>
      <w:r>
        <w:t>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The flexible IPM framework</w:t>
      </w:r>
      <w:r w:rsidR="003C67AA">
        <w:t xml:space="preserve"> developed here</w:t>
      </w:r>
      <w:r w:rsidRPr="008831F2">
        <w:t xml:space="preserve"> incorporates multiple data sources to estimate</w:t>
      </w:r>
      <w:r w:rsidR="003C67AA">
        <w:t xml:space="preserve"> </w:t>
      </w:r>
      <w:r w:rsidR="008A435F">
        <w:t xml:space="preserve">the </w:t>
      </w:r>
      <w:r w:rsidR="008053DA">
        <w:t xml:space="preserve">relationships between </w:t>
      </w:r>
      <w:r w:rsidR="008A435F" w:rsidRPr="008831F2">
        <w:t>ecosystem covariate</w:t>
      </w:r>
      <w:r w:rsidR="008A435F">
        <w:t>s</w:t>
      </w:r>
      <w:r w:rsidRPr="008831F2">
        <w:t xml:space="preserve"> </w:t>
      </w:r>
      <w:r w:rsidR="008053DA">
        <w:t>and</w:t>
      </w:r>
      <w:r w:rsidRPr="008831F2">
        <w:t xml:space="preserve">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w:t>
      </w:r>
      <w:del w:id="121" w:author="Garcia, Sabrina (DFG)" w:date="2025-07-16T14:09:00Z" w16du:dateUtc="2025-07-16T22:09:00Z">
        <w:r w:rsidR="008831F2" w:rsidRPr="008831F2" w:rsidDel="00E14A84">
          <w:rPr>
            <w:rFonts w:eastAsiaTheme="minorHAnsi"/>
            <w:color w:val="000000"/>
          </w:rPr>
          <w:delText xml:space="preserve">a </w:delText>
        </w:r>
      </w:del>
      <w:r w:rsidR="008831F2" w:rsidRPr="008831F2">
        <w:rPr>
          <w:rFonts w:eastAsiaTheme="minorHAnsi"/>
          <w:color w:val="000000"/>
        </w:rPr>
        <w:t>marine survey</w:t>
      </w:r>
      <w:ins w:id="122" w:author="Garcia, Sabrina (DFG)" w:date="2025-07-16T14:09:00Z" w16du:dateUtc="2025-07-16T22:09:00Z">
        <w:r w:rsidR="00E14A84">
          <w:rPr>
            <w:rFonts w:eastAsiaTheme="minorHAnsi"/>
            <w:color w:val="000000"/>
          </w:rPr>
          <w:t>s</w:t>
        </w:r>
      </w:ins>
      <w:r w:rsidR="008831F2" w:rsidRPr="008831F2">
        <w:rPr>
          <w:rFonts w:eastAsiaTheme="minorHAnsi"/>
          <w:color w:val="000000"/>
        </w:rPr>
        <w:t xml:space="preserve"> in the Bering Sea, run reconstruction data from adult </w:t>
      </w:r>
      <w:ins w:id="123" w:author="Garcia, Sabrina (DFG)" w:date="2025-07-15T11:14:00Z" w16du:dateUtc="2025-07-15T19:14:00Z">
        <w:r w:rsidR="00A12BB1">
          <w:rPr>
            <w:rFonts w:eastAsiaTheme="minorHAnsi"/>
            <w:color w:val="000000"/>
          </w:rPr>
          <w:t xml:space="preserve">fall </w:t>
        </w:r>
      </w:ins>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197322C6" w:rsidR="00EA4645" w:rsidRPr="004802C8" w:rsidRDefault="00EA4645" w:rsidP="00EA4645">
      <w:pPr>
        <w:ind w:firstLine="360"/>
      </w:pPr>
      <w:r w:rsidRPr="008831F2">
        <w:t xml:space="preserve">The IPM tracked fall </w:t>
      </w:r>
      <w:r w:rsidR="005A3A53">
        <w:t>Chum</w:t>
      </w:r>
      <w:r w:rsidRPr="008831F2">
        <w:t xml:space="preserve"> salmon </w:t>
      </w:r>
      <w:r w:rsidR="00020B06">
        <w:t xml:space="preserve">cohorts </w:t>
      </w:r>
      <w:r w:rsidRPr="008831F2">
        <w:t xml:space="preserve">by brood year </w:t>
      </w:r>
      <w:r w:rsidRPr="008831F2">
        <w:rPr>
          <w:i/>
          <w:iCs/>
        </w:rPr>
        <w:t>t</w:t>
      </w:r>
      <w:r w:rsidRPr="008831F2">
        <w:t xml:space="preserve">, life stage </w:t>
      </w:r>
      <w:r w:rsidRPr="008831F2">
        <w:rPr>
          <w:i/>
          <w:iCs/>
        </w:rPr>
        <w:t>s</w:t>
      </w:r>
      <w:r w:rsidR="00C73A7B">
        <w:rPr>
          <w:i/>
          <w:iCs/>
        </w:rPr>
        <w:t>,</w:t>
      </w:r>
      <w:r w:rsidRPr="008831F2">
        <w:rPr>
          <w:i/>
          <w:iCs/>
        </w:rPr>
        <w:t xml:space="preserve"> </w:t>
      </w:r>
      <w:r w:rsidRPr="008831F2">
        <w:t xml:space="preserve">and age </w:t>
      </w:r>
      <w:r w:rsidRPr="008831F2">
        <w:rPr>
          <w:i/>
          <w:iCs/>
        </w:rPr>
        <w:t>a</w:t>
      </w:r>
      <w:r w:rsidRPr="008831F2">
        <w:t xml:space="preserve">. The model includes </w:t>
      </w:r>
      <w:r w:rsidR="006B367F">
        <w:t>five</w:t>
      </w:r>
      <w:r w:rsidRPr="008831F2">
        <w:t xml:space="preserve"> stages for Yukon </w:t>
      </w:r>
      <w:ins w:id="124" w:author="Garcia, Sabrina (DFG)" w:date="2025-07-15T11:15:00Z" w16du:dateUtc="2025-07-15T19:15:00Z">
        <w:r w:rsidR="00A12BB1">
          <w:t>R</w:t>
        </w:r>
      </w:ins>
      <w:del w:id="125" w:author="Garcia, Sabrina (DFG)" w:date="2025-07-15T11:15:00Z" w16du:dateUtc="2025-07-15T19:15:00Z">
        <w:r w:rsidRPr="008831F2" w:rsidDel="00A12BB1">
          <w:delText>r</w:delText>
        </w:r>
      </w:del>
      <w:r w:rsidRPr="008831F2">
        <w:t xml:space="preserve">iver fall </w:t>
      </w:r>
      <w:r w:rsidR="005A3A53">
        <w:t>Chum</w:t>
      </w:r>
      <w:r w:rsidRPr="008831F2">
        <w:t xml:space="preserve">: 1) </w:t>
      </w:r>
      <w:r w:rsidRPr="004802C8">
        <w:t xml:space="preserve">“eggs”, </w:t>
      </w:r>
      <w:r>
        <w:t>which tracks the</w:t>
      </w:r>
      <w:r w:rsidRPr="004802C8">
        <w:t xml:space="preserve"> </w:t>
      </w:r>
      <w:del w:id="126" w:author="Garcia, Sabrina (DFG)" w:date="2025-07-16T14:10:00Z" w16du:dateUtc="2025-07-16T22:10:00Z">
        <w:r w:rsidRPr="004802C8" w:rsidDel="00E14A84">
          <w:delText xml:space="preserve">amount </w:delText>
        </w:r>
      </w:del>
      <w:ins w:id="127" w:author="Garcia, Sabrina (DFG)" w:date="2025-07-16T14:10:00Z" w16du:dateUtc="2025-07-16T22:10:00Z">
        <w:r w:rsidR="00E14A84">
          <w:t>number</w:t>
        </w:r>
        <w:r w:rsidR="00E14A84" w:rsidRPr="004802C8">
          <w:t xml:space="preserve"> </w:t>
        </w:r>
      </w:ins>
      <w:r w:rsidRPr="004802C8">
        <w:t>of eggs produced by spawners</w:t>
      </w:r>
      <w:r>
        <w:t>,</w:t>
      </w:r>
      <w:r w:rsidRPr="004802C8">
        <w:t xml:space="preserve"> </w:t>
      </w:r>
      <w:r>
        <w:t xml:space="preserve">2) </w:t>
      </w:r>
      <w:r w:rsidRPr="004802C8">
        <w:t>“</w:t>
      </w:r>
      <w:r w:rsidR="006B367F">
        <w:t xml:space="preserve">marine </w:t>
      </w:r>
      <w:r w:rsidR="00020B06">
        <w:t>juvenile</w:t>
      </w:r>
      <w:r w:rsidRPr="004802C8">
        <w:t>”</w:t>
      </w:r>
      <w:r>
        <w:t>,</w:t>
      </w:r>
      <w:r w:rsidRPr="004802C8">
        <w:t xml:space="preserve"> which tracks individuals from eggs to </w:t>
      </w:r>
      <w:r>
        <w:t>the</w:t>
      </w:r>
      <w:r w:rsidRPr="004802C8">
        <w:t xml:space="preserve"> end of their first summer in the marine environment, </w:t>
      </w:r>
      <w:r>
        <w:t>3</w:t>
      </w:r>
      <w:r w:rsidRPr="004802C8">
        <w:t xml:space="preserve">) </w:t>
      </w:r>
      <w:r w:rsidR="006B367F">
        <w:t xml:space="preserve">“marine </w:t>
      </w:r>
      <w:r w:rsidR="00020B06">
        <w:t>immature</w:t>
      </w:r>
      <w:r w:rsidR="006B367F">
        <w:t xml:space="preserve">”, </w:t>
      </w:r>
      <w:r w:rsidR="006B367F" w:rsidRPr="004802C8">
        <w:t xml:space="preserve">which tracks individuals from </w:t>
      </w:r>
      <w:r w:rsidR="006B367F">
        <w:t>the</w:t>
      </w:r>
      <w:r w:rsidR="006B367F" w:rsidRPr="004802C8">
        <w:t xml:space="preserve"> end of their first summer</w:t>
      </w:r>
      <w:r w:rsidR="006B367F">
        <w:t xml:space="preserve"> </w:t>
      </w:r>
      <w:r w:rsidR="00020B06">
        <w:t>through</w:t>
      </w:r>
      <w:r w:rsidR="006B367F">
        <w:t xml:space="preserve"> </w:t>
      </w:r>
      <w:del w:id="128" w:author="Garcia, Sabrina (DFG)" w:date="2025-07-16T14:11:00Z" w16du:dateUtc="2025-07-16T22:11:00Z">
        <w:r w:rsidR="00020B06" w:rsidDel="00E14A84">
          <w:delText>the</w:delText>
        </w:r>
        <w:r w:rsidR="006B367F" w:rsidDel="00E14A84">
          <w:delText xml:space="preserve"> first winter</w:delText>
        </w:r>
        <w:r w:rsidR="006B367F" w:rsidRPr="004802C8" w:rsidDel="00E14A84">
          <w:delText xml:space="preserve"> in the marine </w:delText>
        </w:r>
        <w:r w:rsidR="00020B06" w:rsidDel="00E14A84">
          <w:delText xml:space="preserve">environment </w:delText>
        </w:r>
      </w:del>
      <w:r w:rsidR="00020B06">
        <w:t>to maturity</w:t>
      </w:r>
      <w:r w:rsidR="006B367F" w:rsidRPr="004802C8">
        <w:t xml:space="preserve">, </w:t>
      </w:r>
      <w:r w:rsidR="006B367F">
        <w:t xml:space="preserve">4) </w:t>
      </w:r>
      <w:r w:rsidRPr="004802C8">
        <w:t>“</w:t>
      </w:r>
      <w:r>
        <w:t>total returns</w:t>
      </w:r>
      <w:r w:rsidRPr="004802C8">
        <w:t xml:space="preserve">”, which tracks </w:t>
      </w:r>
      <w:r w:rsidR="00020B06">
        <w:t>the amount of fish</w:t>
      </w:r>
      <w:r w:rsidRPr="004802C8">
        <w:t xml:space="preserve"> </w:t>
      </w:r>
      <w:r w:rsidR="00020B06">
        <w:t>in each calendar year that</w:t>
      </w:r>
      <w:r w:rsidRPr="004802C8">
        <w:t xml:space="preserve"> return to the Yukon </w:t>
      </w:r>
      <w:r>
        <w:t>R</w:t>
      </w:r>
      <w:r w:rsidRPr="004802C8">
        <w:t xml:space="preserve">iver mouth and are vulnerable to terminal harvest, </w:t>
      </w:r>
      <w:r>
        <w:t>and</w:t>
      </w:r>
      <w:r w:rsidRPr="004802C8">
        <w:t xml:space="preserve"> </w:t>
      </w:r>
      <w:r w:rsidR="00020B06">
        <w:t>5</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673C9A3E" w:rsidR="00EA4645" w:rsidRPr="004802C8" w:rsidRDefault="00EA4645" w:rsidP="00EA4645">
      <w:pPr>
        <w:ind w:firstLine="360"/>
      </w:pPr>
      <w:r w:rsidRPr="004802C8">
        <w:t xml:space="preserve">The number of </w:t>
      </w:r>
      <w:ins w:id="129" w:author="Garcia, Sabrina (DFG)" w:date="2025-07-16T14:16:00Z" w16du:dateUtc="2025-07-16T22:16:00Z">
        <w:r w:rsidR="00E14A84">
          <w:t xml:space="preserve">fall </w:t>
        </w:r>
      </w:ins>
      <w:r w:rsidR="005A3A53">
        <w:t>Chum</w:t>
      </w:r>
      <w:r w:rsidRPr="004802C8">
        <w:t xml:space="preserve"> salmon surviving from an egg to the end of their first summer</w:t>
      </w:r>
      <w:r>
        <w:t xml:space="preserve"> in the ocean</w:t>
      </w:r>
      <w:r w:rsidRPr="004802C8">
        <w:t xml:space="preserve">, </w:t>
      </w:r>
      <w:proofErr w:type="spellStart"/>
      <w:proofErr w:type="gramStart"/>
      <w:r w:rsidRPr="004802C8">
        <w:t>N</w:t>
      </w:r>
      <w:r w:rsidRPr="004802C8">
        <w:rPr>
          <w:vertAlign w:val="subscript"/>
        </w:rPr>
        <w:t>t,s</w:t>
      </w:r>
      <w:proofErr w:type="spellEnd"/>
      <w:proofErr w:type="gram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proofErr w:type="gramStart"/>
      <w:r w:rsidRPr="004802C8">
        <w:t>N</w:t>
      </w:r>
      <w:r w:rsidRPr="004802C8">
        <w:rPr>
          <w:vertAlign w:val="subscript"/>
        </w:rPr>
        <w:t>t,s</w:t>
      </w:r>
      <w:proofErr w:type="spellEnd"/>
      <w:proofErr w:type="gramEnd"/>
      <w:r w:rsidRPr="004802C8">
        <w:rPr>
          <w:vertAlign w:val="subscript"/>
        </w:rPr>
        <w:t>=e</w:t>
      </w:r>
      <w:r w:rsidRPr="004802C8">
        <w:t xml:space="preserve"> and the survival rate from eggs to </w:t>
      </w:r>
      <w:r w:rsidR="00020B06">
        <w:t xml:space="preserve">marine </w:t>
      </w:r>
      <w:r w:rsidRPr="004802C8">
        <w:t xml:space="preserve">juveniles, </w:t>
      </w:r>
      <m:oMath>
        <m:r>
          <m:rPr>
            <m:sty m:val="p"/>
          </m:rPr>
          <w:rPr>
            <w:rFonts w:ascii="Cambria Math" w:hAnsi="Cambria Math"/>
          </w:rPr>
          <m:t>κ</m:t>
        </m:r>
      </m:oMath>
      <w:proofErr w:type="gramStart"/>
      <w:r w:rsidRPr="004802C8">
        <w:rPr>
          <w:vertAlign w:val="subscript"/>
        </w:rPr>
        <w:t>t,s</w:t>
      </w:r>
      <w:proofErr w:type="gramEnd"/>
      <w:r w:rsidRPr="004802C8">
        <w:rPr>
          <w:vertAlign w:val="subscript"/>
        </w:rPr>
        <w:t>=j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7EA990F9" w:rsidR="00EA4645" w:rsidRPr="004802C8" w:rsidRDefault="008053DA" w:rsidP="00EA4645">
      <w:pPr>
        <w:ind w:firstLine="360"/>
      </w:pPr>
      <w:r>
        <w:t>W</w:t>
      </w:r>
      <w:r w:rsidR="00EA4645"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EA4645" w:rsidRPr="004802C8">
        <w:t xml:space="preserve"> represent</w:t>
      </w:r>
      <w:r w:rsidR="00EA4645">
        <w:t>s</w:t>
      </w:r>
      <w:r w:rsidR="00EA4645" w:rsidRPr="004802C8">
        <w:t xml:space="preserve"> time</w:t>
      </w:r>
      <w:r w:rsidR="00EA4645">
        <w:t>-</w:t>
      </w:r>
      <w:r w:rsidR="00EA4645" w:rsidRPr="004802C8">
        <w:t xml:space="preserve">varying maximum survival rate </w:t>
      </w:r>
      <w:r w:rsidR="00EA4645">
        <w:t>in the absence of</w:t>
      </w:r>
      <w:r w:rsidR="00EA4645" w:rsidRPr="004802C8">
        <w:t xml:space="preserve"> density</w:t>
      </w:r>
      <w:r w:rsidR="00EA4645">
        <w:t>-</w:t>
      </w:r>
      <w:r w:rsidR="00EA4645" w:rsidRPr="004802C8">
        <w:t>dependen</w:t>
      </w:r>
      <w:r w:rsidR="00EA4645">
        <w:t>t compensation</w:t>
      </w:r>
      <w:r w:rsidR="00EA4645"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EA4645" w:rsidRPr="004802C8">
        <w:t xml:space="preserve"> represent</w:t>
      </w:r>
      <w:r w:rsidR="00EA4645">
        <w:t>s</w:t>
      </w:r>
      <w:r w:rsidR="00EA4645" w:rsidRPr="004802C8">
        <w:t xml:space="preserve"> the carrying capacity, or the maximum number of individuals that could survive </w:t>
      </w:r>
      <w:r w:rsidR="00EA4645">
        <w:t>to the end of</w:t>
      </w:r>
      <w:r w:rsidR="00EA4645" w:rsidRPr="004802C8">
        <w:t xml:space="preserve"> </w:t>
      </w:r>
      <w:r w:rsidR="00EA4645">
        <w:t>each</w:t>
      </w:r>
      <w:r w:rsidR="00EA4645" w:rsidRPr="004802C8">
        <w:t xml:space="preserve"> life stage. The productivity parameter was estimated conditional on </w:t>
      </w:r>
      <w:ins w:id="130" w:author="Garcia, Sabrina (DFG)" w:date="2025-07-16T14:17:00Z" w16du:dateUtc="2025-07-16T22:17:00Z">
        <w:r w:rsidR="00E14A84">
          <w:t xml:space="preserve">stage-specific </w:t>
        </w:r>
      </w:ins>
      <w:r w:rsidR="00EA4645" w:rsidRPr="004802C8">
        <w:t xml:space="preserve">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EA4645" w:rsidRPr="004802C8">
        <w:t xml:space="preserve">, which represented the </w:t>
      </w:r>
      <w:r w:rsidR="00607CF9">
        <w:t>maximum</w:t>
      </w:r>
      <w:r w:rsidR="00607CF9" w:rsidRPr="004802C8">
        <w:t xml:space="preserve"> </w:t>
      </w:r>
      <w:r w:rsidR="00EA4645" w:rsidRPr="004802C8">
        <w:t>survival rate</w:t>
      </w:r>
      <w:r w:rsidR="00EA4645">
        <w:t xml:space="preserve"> (in logit space)</w:t>
      </w:r>
      <w:r w:rsidR="00EA4645"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582A156B"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describ</w:t>
      </w:r>
      <w:r w:rsidR="00C73A7B">
        <w:t>ing</w:t>
      </w:r>
      <w:r w:rsidRPr="004802C8">
        <w:t xml:space="preserve"> the influence of each covariate</w:t>
      </w:r>
      <w:r>
        <w:t xml:space="preserve">, </w:t>
      </w:r>
      <w:r w:rsidRPr="000659EB">
        <w:rPr>
          <w:i/>
          <w:iCs/>
        </w:rPr>
        <w:t>c</w:t>
      </w:r>
      <w:r>
        <w:t>,</w:t>
      </w:r>
      <w:r w:rsidRPr="004802C8">
        <w:t xml:space="preserve"> on stage</w:t>
      </w:r>
      <w:r>
        <w:t>-</w:t>
      </w:r>
      <w:r w:rsidRPr="004802C8">
        <w:t xml:space="preserve">specific survival rates. </w:t>
      </w:r>
      <w:r w:rsidR="00DE31A8">
        <w:t xml:space="preserve">The time reference for each covariate value is offset from the brood year </w:t>
      </w:r>
      <m:oMath>
        <m:r>
          <w:rPr>
            <w:rFonts w:ascii="Cambria Math" w:hAnsi="Cambria Math"/>
          </w:rPr>
          <m:t>t</m:t>
        </m:r>
      </m:oMath>
      <w:r w:rsidR="00DE31A8">
        <w:t xml:space="preserve"> by a stage-specific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ins w:id="131" w:author="Garcia, Sabrina (DFG)" w:date="2025-07-15T11:22:00Z" w16du:dateUtc="2025-07-15T19:22:00Z">
        <w:r w:rsidR="009838F7">
          <w:t xml:space="preserve">fall </w:t>
        </w:r>
      </w:ins>
      <w:r w:rsidR="005A3A53">
        <w:t>Chum</w:t>
      </w:r>
      <w:r w:rsidR="00C01109">
        <w:t xml:space="preserve"> salmon cohort and the environmental or ecosystem process</w:t>
      </w:r>
      <w:r w:rsidR="00401925">
        <w:t xml:space="preserve"> (Table 1)</w:t>
      </w:r>
      <w:r w:rsidR="00DE31A8">
        <w:t>.</w:t>
      </w:r>
    </w:p>
    <w:p w14:paraId="1497CC4F" w14:textId="0787FA3C"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24F5B">
        <w:instrText xml:space="preserve"> ADDIN ZOTERO_ITEM CSL_CITATION {"citationID":"7Zqan4VV","properties":{"formattedCitation":"(Beamish &amp; Mahnken 2001, Farley Jr et al. 2007)","plainCitation":"(Beamish &amp; Mahnken 2001, Farley Jr et al. 2007)","noteIndex":0},"citationItems":[{"id":"FDFb9BhT/QeUW9VHg","uris":["http://zotero.org/users/8784224/items/6R6UMVSW"],"itemData":{"id":1056,"type":"article-journal","abstract":"We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FD30F7">
        <w:t>from</w:t>
      </w:r>
      <w:r w:rsidRPr="004802C8">
        <w:t xml:space="preserve"> the first winter at sea</w:t>
      </w:r>
      <w:r w:rsidR="00FD30F7">
        <w:t xml:space="preserve"> to maturity</w:t>
      </w:r>
      <w:r w:rsidRPr="004802C8">
        <w:t xml:space="preserve">, </w:t>
      </w:r>
      <m:oMath>
        <m:r>
          <m:rPr>
            <m:sty m:val="p"/>
          </m:rPr>
          <w:rPr>
            <w:rFonts w:ascii="Cambria Math" w:hAnsi="Cambria Math"/>
          </w:rPr>
          <m:t>κ</m:t>
        </m:r>
      </m:oMath>
      <w:r w:rsidRPr="004802C8">
        <w:rPr>
          <w:vertAlign w:val="subscript"/>
        </w:rPr>
        <w:t>t,s=m</w:t>
      </w:r>
      <w:r w:rsidRPr="004802C8">
        <w:t xml:space="preserve"> using the Beverton-Holt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covariates</w:t>
      </w:r>
      <w:ins w:id="132" w:author="Garcia, Sabrina (DFG)" w:date="2025-07-15T11:25:00Z" w16du:dateUtc="2025-07-15T19:25:00Z">
        <w:r w:rsidR="009838F7">
          <w:t xml:space="preserve"> hypothesized to be important to the marine life stage</w:t>
        </w:r>
      </w:ins>
      <w:r w:rsidR="000B13D6">
        <w:t xml:space="preserve">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2493DE84"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rsidR="00401925">
        <w:t>is tracked</w:t>
      </w:r>
      <w:r>
        <w:t xml:space="preserve"> </w:t>
      </w:r>
      <w:r w:rsidR="00401925">
        <w:t>by</w:t>
      </w:r>
      <w:r>
        <w:t xml:space="preserve"> calendar year</w:t>
      </w:r>
      <w:r w:rsidR="00923851">
        <w:t xml:space="preserve"> </w:t>
      </w:r>
      <w:r w:rsidR="00401925">
        <w:t>and</w:t>
      </w:r>
      <w:r>
        <w:t xml:space="preserve"> indexed by</w:t>
      </w:r>
      <w:r w:rsidRPr="004802C8">
        <w:t xml:space="preserve"> </w:t>
      </w:r>
      <m:oMath>
        <m:r>
          <w:rPr>
            <w:rFonts w:ascii="Cambria Math" w:hAnsi="Cambria Math"/>
          </w:rPr>
          <m:t>y</m:t>
        </m:r>
      </m:oMath>
      <w:r w:rsidR="00401925">
        <w:t xml:space="preserve">, where </w:t>
      </w:r>
      <m:oMath>
        <m:r>
          <w:rPr>
            <w:rFonts w:ascii="Cambria Math" w:hAnsi="Cambria Math"/>
          </w:rPr>
          <m:t>y =t+a+1</m:t>
        </m:r>
      </m:oMath>
      <w:r w:rsidR="002D73EA">
        <w:t>.</w:t>
      </w:r>
      <w:r>
        <w:t xml:space="preserve">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6ECB3719"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2DB893D7" w14:textId="7DFFE74F" w:rsidR="00566A05" w:rsidRDefault="00EA4645" w:rsidP="00EA4645">
      <w:pPr>
        <w:pStyle w:val="NormalWeb"/>
        <w:spacing w:before="0" w:beforeAutospacing="0" w:after="0" w:afterAutospacing="0"/>
      </w:pPr>
      <w:r w:rsidRPr="004802C8">
        <w:t xml:space="preserve">We </w:t>
      </w:r>
      <w:r w:rsidRPr="00566A05">
        <w:t xml:space="preserve">assumed a fixed natural mortality for </w:t>
      </w:r>
      <w:r w:rsidR="000B13D6" w:rsidRPr="00566A05">
        <w:t xml:space="preserve">fish with a total </w:t>
      </w:r>
      <w:r w:rsidRPr="00566A05">
        <w:t xml:space="preserve">age </w:t>
      </w:r>
      <w:r w:rsidR="000B13D6" w:rsidRPr="00566A05">
        <w:t>of 3</w:t>
      </w:r>
      <w:r w:rsidRPr="00566A05">
        <w:t>-6</w:t>
      </w:r>
      <w:r w:rsidR="000B13D6" w:rsidRPr="00566A05">
        <w:t xml:space="preserve"> years</w:t>
      </w:r>
      <w:r w:rsidRPr="00566A05">
        <w:t xml:space="preserve">, </w:t>
      </w:r>
      <m:oMath>
        <m:sSub>
          <m:sSubPr>
            <m:ctrlPr>
              <w:del w:id="133" w:author="Garcia, Sabrina (DFG)" w:date="2025-07-15T11:40:00Z" w16du:dateUtc="2025-07-15T19:40:00Z">
                <w:rPr>
                  <w:rFonts w:ascii="Cambria Math" w:hAnsi="Cambria Math"/>
                  <w:vertAlign w:val="subscript"/>
                </w:rPr>
              </w:del>
            </m:ctrlPr>
          </m:sSubPr>
          <m:e>
            <m:r>
              <w:del w:id="134" w:author="Garcia, Sabrina (DFG)" w:date="2025-07-15T11:40:00Z" w16du:dateUtc="2025-07-15T19:40:00Z">
                <m:rPr>
                  <m:sty m:val="p"/>
                </m:rPr>
                <w:rPr>
                  <w:rFonts w:ascii="Cambria Math" w:hAnsi="Cambria Math"/>
                  <w:vertAlign w:val="subscript"/>
                </w:rPr>
                <m:t>M</m:t>
              </w:del>
            </m:r>
          </m:e>
          <m:sub>
            <m:r>
              <w:del w:id="135" w:author="Garcia, Sabrina (DFG)" w:date="2025-07-15T11:40:00Z" w16du:dateUtc="2025-07-15T19:40:00Z">
                <m:rPr>
                  <m:sty m:val="p"/>
                </m:rPr>
                <w:rPr>
                  <w:rFonts w:ascii="Cambria Math" w:hAnsi="Cambria Math"/>
                  <w:vertAlign w:val="subscript"/>
                </w:rPr>
                <m:t>a</m:t>
              </w:del>
            </m:r>
          </m:sub>
        </m:sSub>
      </m:oMath>
      <w:del w:id="136" w:author="Garcia, Sabrina (DFG)" w:date="2025-07-15T11:40:00Z" w16du:dateUtc="2025-07-15T19:40:00Z">
        <w:r w:rsidRPr="00566A05" w:rsidDel="005C1F5E">
          <w:rPr>
            <w:vertAlign w:val="subscript"/>
          </w:rPr>
          <w:delText xml:space="preserve">, </w:delText>
        </w:r>
      </w:del>
      <w:r w:rsidRPr="00566A05">
        <w:t xml:space="preserve">where the annual mortality rate was 0.06. This represents the assumption that older fish had a higher marine mortality than younger </w:t>
      </w:r>
      <w:r w:rsidR="000B13D6" w:rsidRPr="00566A05">
        <w:t>fish</w:t>
      </w:r>
      <w:r w:rsidRPr="00566A05">
        <w:t xml:space="preserve"> but that overall ocean mortality after the first winter at sea was low</w:t>
      </w:r>
      <w:r w:rsidR="000B13D6" w:rsidRPr="00566A05">
        <w:t xml:space="preserve"> </w:t>
      </w:r>
      <w:r w:rsidR="000B13D6" w:rsidRPr="00566A05">
        <w:fldChar w:fldCharType="begin"/>
      </w:r>
      <w:r w:rsidR="000B13D6" w:rsidRPr="00566A05">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rsidRPr="00566A05">
        <w:fldChar w:fldCharType="separate"/>
      </w:r>
      <w:r w:rsidR="000B13D6" w:rsidRPr="00566A05">
        <w:rPr>
          <w:noProof/>
        </w:rPr>
        <w:t>(Beamish 2018)</w:t>
      </w:r>
      <w:r w:rsidR="000B13D6" w:rsidRPr="00566A05">
        <w:fldChar w:fldCharType="end"/>
      </w:r>
      <w:r w:rsidRPr="00566A05">
        <w:t xml:space="preserve">. </w:t>
      </w:r>
      <w:r w:rsidR="00566A05">
        <w:t xml:space="preserve">We tested this assumption and </w:t>
      </w:r>
      <w:proofErr w:type="gramStart"/>
      <w:r w:rsidR="00566A05">
        <w:t>discuss</w:t>
      </w:r>
      <w:proofErr w:type="gramEnd"/>
      <w:del w:id="137" w:author="Garcia, Sabrina (DFG)" w:date="2025-07-15T11:40:00Z" w16du:dateUtc="2025-07-15T19:40:00Z">
        <w:r w:rsidR="00566A05" w:rsidDel="005C1F5E">
          <w:delText>ed</w:delText>
        </w:r>
      </w:del>
      <w:r w:rsidR="00566A05">
        <w:t xml:space="preserve"> this further in the results.</w:t>
      </w:r>
    </w:p>
    <w:p w14:paraId="7D0060DC" w14:textId="0E04B74F" w:rsidR="00EA4645" w:rsidRDefault="00EA4645" w:rsidP="00566A05">
      <w:pPr>
        <w:pStyle w:val="NormalWeb"/>
        <w:spacing w:before="0" w:beforeAutospacing="0" w:after="0" w:afterAutospacing="0"/>
        <w:ind w:firstLine="720"/>
      </w:pPr>
      <w:r w:rsidRPr="00566A05">
        <w:t>The maturity</w:t>
      </w:r>
      <w:r>
        <w:t xml:space="preserve"> schedule for </w:t>
      </w:r>
      <w:ins w:id="138" w:author="Garcia, Sabrina (DFG)" w:date="2025-07-15T11:41:00Z" w16du:dateUtc="2025-07-15T19:41:00Z">
        <w:r w:rsidR="005C1F5E">
          <w:t xml:space="preserve">fall </w:t>
        </w:r>
      </w:ins>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0E53763D"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w:t>
      </w:r>
      <w:r w:rsidRPr="00E04F8C">
        <w:t>r year</w:t>
      </w:r>
      <w:r w:rsidR="008053DA">
        <w:t>,</w:t>
      </w:r>
      <w:r w:rsidRPr="00E04F8C">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425829" w:rsidRPr="00E04F8C">
        <w:rPr>
          <w:vertAlign w:val="subscript"/>
        </w:rPr>
        <w:t>.</w:t>
      </w:r>
      <w:r w:rsidR="00E04F8C" w:rsidRPr="00E04F8C">
        <w:rPr>
          <w:vertAlign w:val="subscript"/>
        </w:rPr>
        <w:t xml:space="preserve"> </w:t>
      </w:r>
      <w:r w:rsidR="00E04F8C" w:rsidRPr="00E04F8C">
        <w:rPr>
          <w:rFonts w:eastAsiaTheme="minorHAnsi"/>
          <w:color w:val="000000"/>
        </w:rPr>
        <w:t>Fishery selectivity is implicitly assumed to be uniform across ages.</w:t>
      </w:r>
      <w:r w:rsidR="00425829" w:rsidRPr="00E04F8C">
        <w:rPr>
          <w:vertAlign w:val="subscript"/>
        </w:rPr>
        <w:t xml:space="preserve"> </w:t>
      </w:r>
      <w:r w:rsidRPr="00E04F8C">
        <w:t>The resulting</w:t>
      </w:r>
      <w:r>
        <w:t xml:space="preserve"> catch-at-age in calendar year </w:t>
      </w:r>
      <m:oMath>
        <m:r>
          <w:rPr>
            <w:rFonts w:ascii="Cambria Math" w:hAnsi="Cambria Math"/>
          </w:rPr>
          <m:t>y</m:t>
        </m:r>
      </m:oMath>
      <w:r>
        <w:t xml:space="preserve"> is:</w:t>
      </w:r>
    </w:p>
    <w:p w14:paraId="45185459" w14:textId="6FAB1138"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53667F68"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ins w:id="139" w:author="Garcia, Sabrina (DFG)" w:date="2025-07-15T11:48:00Z" w16du:dateUtc="2025-07-15T19:48:00Z">
        <w:r w:rsidR="000A01D8">
          <w:t xml:space="preserve">, </w:t>
        </w:r>
      </w:ins>
      <w:del w:id="140" w:author="Garcia, Sabrina (DFG)" w:date="2025-07-15T11:48:00Z" w16du:dateUtc="2025-07-15T19:48:00Z">
        <w:r w:rsidR="00923851" w:rsidDel="000A01D8">
          <w:delText>. W</w:delText>
        </w:r>
      </w:del>
      <w:ins w:id="141" w:author="Garcia, Sabrina (DFG)" w:date="2025-07-15T11:48:00Z" w16du:dateUtc="2025-07-15T19:48:00Z">
        <w:r w:rsidR="000A01D8">
          <w:t>w</w:t>
        </w:r>
      </w:ins>
      <w:r w:rsidRPr="004802C8">
        <w:t xml:space="preserve">e estimated </w:t>
      </w:r>
      <w:r w:rsidR="00ED6202">
        <w:t xml:space="preserve">the </w:t>
      </w:r>
      <w:r w:rsidRPr="004802C8">
        <w:t>mean fishing mortality</w:t>
      </w:r>
      <w:r w:rsidR="00ED6202">
        <w:t xml:space="preserve"> in log space,</w:t>
      </w:r>
      <w:r w:rsidRPr="004802C8">
        <w:t xml:space="preserve"> </w:t>
      </w:r>
      <m:oMath>
        <m:r>
          <m:rPr>
            <m:sty m:val="p"/>
          </m:rPr>
          <w:rPr>
            <w:rFonts w:ascii="Cambria Math" w:hAnsi="Cambria Math"/>
            <w:vertAlign w:val="subscript"/>
          </w:rPr>
          <m:t>υ</m:t>
        </m:r>
      </m:oMath>
      <w:r w:rsidRPr="004802C8">
        <w:t xml:space="preserve"> and </w:t>
      </w:r>
      <w:r w:rsidR="00813E71">
        <w:t xml:space="preserve">annual </w:t>
      </w:r>
      <w:r w:rsidRPr="004802C8">
        <w:t xml:space="preserve">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0,1</m:t>
            </m:r>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2965FAE9" w:rsidR="00EA4645" w:rsidRPr="008053DA" w:rsidRDefault="00000000" w:rsidP="008053DA">
      <w:pPr>
        <w:pStyle w:val="NormalWeb"/>
        <w:spacing w:before="0" w:beforeAutospacing="0" w:after="0" w:afterAutospacing="0"/>
        <w:jc w:val="center"/>
        <w:rPr>
          <w:vertAlign w:val="subscript"/>
        </w:rP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6984C5C8" w:rsidR="00EA4645" w:rsidRPr="004802C8" w:rsidRDefault="00EA4645" w:rsidP="00EA4645">
      <w:r w:rsidRPr="004802C8">
        <w:t>Returning fish that were not captured in terminal fisheries were assumed to reach the spawning grounds and reproduce</w:t>
      </w:r>
      <w:r w:rsidR="00A40711">
        <w:t>.</w:t>
      </w:r>
      <w:r w:rsidRPr="004802C8">
        <w:t xml:space="preserve"> </w:t>
      </w:r>
    </w:p>
    <w:p w14:paraId="3DD13D54" w14:textId="77777777" w:rsidR="00EA4645" w:rsidRPr="004802C8" w:rsidRDefault="00000000" w:rsidP="00C4206B">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420C3AD" w14:textId="54173474" w:rsidR="005310D7" w:rsidRDefault="005310D7" w:rsidP="005310D7">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w:t>
      </w:r>
      <w:r w:rsidR="00994CE3">
        <w:t xml:space="preserve"> Age-specific Ricker parameters were estimated to account for the difference in realized fecundity for female </w:t>
      </w:r>
      <w:ins w:id="142" w:author="Garcia, Sabrina (DFG)" w:date="2025-07-15T11:48:00Z" w16du:dateUtc="2025-07-15T19:48:00Z">
        <w:r w:rsidR="000A01D8">
          <w:t xml:space="preserve">fall </w:t>
        </w:r>
      </w:ins>
      <w:r w:rsidR="00994CE3">
        <w:t>Chum salmon of different ages.</w:t>
      </w:r>
      <w:r>
        <w:t xml:space="preserve"> Due to difficulties in estimating the density dependence parameter,</w:t>
      </w:r>
      <w:r w:rsidRPr="005310D7">
        <w:rPr>
          <w:rFonts w:ascii="Cambria Math" w:hAnsi="Cambria Math"/>
          <w:i/>
        </w:rPr>
        <w:t xml:space="preserve"> </w:t>
      </w:r>
      <w:r>
        <w:t xml:space="preserve">we fixed </w:t>
      </w:r>
      <m:oMath>
        <m:r>
          <w:rPr>
            <w:rFonts w:ascii="Cambria Math" w:hAnsi="Cambria Math"/>
          </w:rPr>
          <m:t>β</m:t>
        </m:r>
      </m:oMath>
      <w:r>
        <w:t xml:space="preserve"> at 0.001</w:t>
      </w:r>
      <w:r w:rsidR="00994CE3">
        <w:t xml:space="preserve"> for all ages</w:t>
      </w:r>
      <w:r>
        <w:t>, representing a low level of density dependence. T</w:t>
      </w:r>
      <w:r w:rsidRPr="004802C8">
        <w:t>he proportion of female</w:t>
      </w:r>
      <w:r w:rsidR="00A703F2">
        <w:t xml:space="preserve"> offspring</w:t>
      </w:r>
      <w:r w:rsidRPr="004802C8">
        <w:t xml:space="preserve">,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281F034E" w14:textId="77777777" w:rsidR="00290DFC" w:rsidRDefault="00290DFC" w:rsidP="00A40711">
      <w:pPr>
        <w:ind w:firstLine="720"/>
      </w:pPr>
    </w:p>
    <w:p w14:paraId="4217D5AD" w14:textId="3964843B" w:rsidR="00A75A82" w:rsidRDefault="00000000" w:rsidP="00A75A8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βN</m:t>
                </m:r>
              </m:e>
              <m:sub>
                <m:r>
                  <w:rPr>
                    <w:rFonts w:ascii="Cambria Math" w:hAnsi="Cambria Math"/>
                  </w:rPr>
                  <m:t>y,s=s,a</m:t>
                </m:r>
              </m:sub>
            </m:sSub>
            <m:r>
              <w:rPr>
                <w:rFonts w:ascii="Cambria Math" w:hAnsi="Cambria Math"/>
              </w:rPr>
              <m:t xml:space="preserve"> )</m:t>
            </m:r>
          </m:sup>
        </m:sSup>
        <m:r>
          <w:rPr>
            <w:rFonts w:ascii="Cambria Math" w:hAnsi="Cambria Math"/>
          </w:rPr>
          <m:t>)</m:t>
        </m:r>
      </m:oMath>
      <w:r w:rsidR="00A75A82" w:rsidRPr="004802C8">
        <w:tab/>
        <w:t>Eq. 4.1</w:t>
      </w:r>
      <w:r w:rsidR="00A75A82">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pPr>
    </w:p>
    <w:p w14:paraId="66A0C2C8" w14:textId="77777777" w:rsidR="00EA4645" w:rsidRPr="004802C8" w:rsidRDefault="00EA4645" w:rsidP="00EA4645">
      <w:pPr>
        <w:pStyle w:val="Heading4"/>
      </w:pPr>
      <w:r w:rsidRPr="004802C8">
        <w:t>2.2 Model Estimation</w:t>
      </w:r>
    </w:p>
    <w:p w14:paraId="567A73BD" w14:textId="3C319619" w:rsidR="00EA4645" w:rsidRPr="00684ACE" w:rsidRDefault="00084B70" w:rsidP="00C4206B">
      <w:pPr>
        <w:pStyle w:val="whitespace-pre-wrap"/>
        <w:ind w:firstLine="720"/>
      </w:pPr>
      <w:r>
        <w:t>The IPM was fit to</w:t>
      </w:r>
      <w:r w:rsidR="00EA4645">
        <w:t xml:space="preserve"> juvenile abundance data from marine </w:t>
      </w:r>
      <w:r w:rsidR="00DE4DB7">
        <w:t xml:space="preserve">surface trawl </w:t>
      </w:r>
      <w:r w:rsidR="00EA4645">
        <w:t>survey</w:t>
      </w:r>
      <w:r w:rsidR="00DE4DB7">
        <w:t>s</w:t>
      </w:r>
      <w:r w:rsidR="00EA4645">
        <w:t xml:space="preserve"> </w:t>
      </w:r>
      <w:r w:rsidR="00DE4DB7">
        <w:t xml:space="preserve">conducted by </w:t>
      </w:r>
      <w:r w:rsidR="00E86CC5">
        <w:t xml:space="preserve">the </w:t>
      </w:r>
      <w:r w:rsidR="00D00523">
        <w:t xml:space="preserve">NOAA National Marine Fisheries Service and the </w:t>
      </w:r>
      <w:r w:rsidR="00E86CC5">
        <w:t xml:space="preserve">Alaska Department of Fish and Game (ADF&amp;G) </w:t>
      </w:r>
      <w:r w:rsidR="00EA4645">
        <w:t xml:space="preserve">in the Bering Sea, run reconstruction </w:t>
      </w:r>
      <w:r w:rsidR="00302955">
        <w:t xml:space="preserve">model outputs </w:t>
      </w:r>
      <w:del w:id="143" w:author="Garcia, Sabrina (DFG)" w:date="2025-07-16T14:24:00Z" w16du:dateUtc="2025-07-16T22:24:00Z">
        <w:r w:rsidR="00302955" w:rsidDel="00EC1486">
          <w:delText xml:space="preserve">describing </w:delText>
        </w:r>
      </w:del>
      <w:ins w:id="144" w:author="Garcia, Sabrina (DFG)" w:date="2025-07-16T14:24:00Z" w16du:dateUtc="2025-07-16T22:24:00Z">
        <w:r w:rsidR="00EC1486">
          <w:t>that estimate the number of</w:t>
        </w:r>
        <w:r w:rsidR="00EC1486">
          <w:t xml:space="preserve"> </w:t>
        </w:r>
      </w:ins>
      <w:r w:rsidR="00EA4645">
        <w:t xml:space="preserve">adult </w:t>
      </w:r>
      <w:ins w:id="145" w:author="Garcia, Sabrina (DFG)" w:date="2025-07-15T11:50:00Z" w16du:dateUtc="2025-07-15T19:50:00Z">
        <w:r w:rsidR="0020102F">
          <w:t xml:space="preserve">fall </w:t>
        </w:r>
      </w:ins>
      <w:r w:rsidR="005A3A53">
        <w:t>Chum</w:t>
      </w:r>
      <w:r w:rsidR="00EA4645">
        <w:t xml:space="preserve"> salmon returning to the Yukon River to spawn, and environmental covariates spanning brood years 200</w:t>
      </w:r>
      <w:r w:rsidR="00AB0C80">
        <w:t>2</w:t>
      </w:r>
      <w:r w:rsidR="00EA4645">
        <w:t xml:space="preserve"> – 202</w:t>
      </w:r>
      <w:r w:rsidR="00C4206B">
        <w:t>1</w:t>
      </w:r>
      <w:r w:rsidR="00EA4645">
        <w:t>.</w:t>
      </w:r>
      <w:del w:id="146" w:author="Garcia, Sabrina (DFG)" w:date="2025-07-16T14:25:00Z" w16du:dateUtc="2025-07-16T22:25:00Z">
        <w:r w:rsidR="00EA4645" w:rsidDel="00EC1486">
          <w:delText xml:space="preserve"> </w:delText>
        </w:r>
        <w:commentRangeStart w:id="147"/>
        <w:r w:rsidR="00302955" w:rsidDel="00EC1486">
          <w:delText xml:space="preserve">The Yukon River fall </w:delText>
        </w:r>
        <w:r w:rsidR="005A3A53" w:rsidDel="00EC1486">
          <w:delText>Chum</w:delText>
        </w:r>
        <w:r w:rsidR="00302955" w:rsidDel="00EC1486">
          <w:delText xml:space="preserve"> salmon run reconstruction model was developed and is implemented by the ADF&amp;G</w:delText>
        </w:r>
        <w:r w:rsidR="00E86CC5" w:rsidDel="00EC1486">
          <w:delText xml:space="preserve"> </w:delText>
        </w:r>
        <w:r w:rsidR="00302955" w:rsidDel="00EC1486">
          <w:delText xml:space="preserve">and is informed by data collected through the extensive efforts of ADF&amp;G </w:delText>
        </w:r>
        <w:r w:rsidR="00DC5459" w:rsidDel="00EC1486">
          <w:delText xml:space="preserve">and Department of Fisheries and Oceans Canada (DFO) </w:delText>
        </w:r>
        <w:r w:rsidR="00302955" w:rsidDel="00EC1486">
          <w:delText>monitoring and assessment programs</w:delText>
        </w:r>
        <w:r w:rsidR="000F1E55" w:rsidDel="00EC1486">
          <w:delText xml:space="preserve"> </w:delText>
        </w:r>
        <w:r w:rsidR="000F1E55" w:rsidDel="00EC1486">
          <w:fldChar w:fldCharType="begin"/>
        </w:r>
        <w:r w:rsidR="000F1E55" w:rsidDel="00EC1486">
          <w:del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delInstrText>
        </w:r>
        <w:r w:rsidR="000F1E55" w:rsidDel="00EC1486">
          <w:fldChar w:fldCharType="separate"/>
        </w:r>
        <w:r w:rsidR="000F1E55" w:rsidDel="00EC1486">
          <w:rPr>
            <w:noProof/>
          </w:rPr>
          <w:delText>(Fleischman &amp; Borba 2009)</w:delText>
        </w:r>
        <w:r w:rsidR="000F1E55" w:rsidDel="00EC1486">
          <w:fldChar w:fldCharType="end"/>
        </w:r>
      </w:del>
      <w:r w:rsidR="00302955">
        <w:t xml:space="preserve">. </w:t>
      </w:r>
      <w:commentRangeEnd w:id="147"/>
      <w:r w:rsidR="00EC1486">
        <w:rPr>
          <w:rStyle w:val="CommentReference"/>
        </w:rPr>
        <w:commentReference w:id="147"/>
      </w:r>
      <w:r w:rsidR="00EA4645" w:rsidRPr="004802C8">
        <w:t xml:space="preserve">We fit the </w:t>
      </w:r>
      <w:r w:rsidR="00EA4645">
        <w:t>IPM</w:t>
      </w:r>
      <w:r w:rsidR="00EA4645" w:rsidRPr="004802C8">
        <w:t xml:space="preserve"> to </w:t>
      </w:r>
      <w:r w:rsidR="00EA4645">
        <w:t xml:space="preserve">these </w:t>
      </w:r>
      <w:r w:rsidR="00EA4645" w:rsidRPr="004802C8">
        <w:t xml:space="preserve">datasets using Bayesian </w:t>
      </w:r>
      <w:r w:rsidR="00D00523">
        <w:t>methods through</w:t>
      </w:r>
      <w:r w:rsidR="00BD3B85">
        <w:t xml:space="preserve"> the </w:t>
      </w:r>
      <w:r w:rsidR="00923851">
        <w:t>STAN</w:t>
      </w:r>
      <w:r w:rsidR="00BD3B85">
        <w:t xml:space="preserve"> platform</w:t>
      </w:r>
      <w:r w:rsidR="00923851">
        <w:t xml:space="preserve"> </w:t>
      </w:r>
      <w:r w:rsidR="00EA4645" w:rsidRPr="004802C8">
        <w:t xml:space="preserve">and implemented the model using the rstan package in R </w:t>
      </w:r>
      <w:r w:rsidR="00EA4645"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EA4645" w:rsidRPr="004802C8">
        <w:fldChar w:fldCharType="separate"/>
      </w:r>
      <w:r w:rsidR="0081320A">
        <w:rPr>
          <w:noProof/>
        </w:rPr>
        <w:t xml:space="preserve">(Carpenter et al. 2017, R Core Team 2021, Stan </w:t>
      </w:r>
      <w:r w:rsidR="0081320A">
        <w:rPr>
          <w:noProof/>
        </w:rPr>
        <w:lastRenderedPageBreak/>
        <w:t>Development Team 2024)</w:t>
      </w:r>
      <w:r w:rsidR="00EA4645" w:rsidRPr="004802C8">
        <w:fldChar w:fldCharType="end"/>
      </w:r>
      <w:r w:rsidR="00EA4645" w:rsidRPr="004802C8">
        <w:t xml:space="preserve">. </w:t>
      </w:r>
      <w:r w:rsidR="00F8419C">
        <w:t xml:space="preserve">Models were fit to data for </w:t>
      </w:r>
      <w:commentRangeStart w:id="148"/>
      <w:r w:rsidR="00F8419C">
        <w:t xml:space="preserve">each population </w:t>
      </w:r>
      <w:commentRangeEnd w:id="148"/>
      <w:r w:rsidR="0020102F">
        <w:rPr>
          <w:rStyle w:val="CommentReference"/>
        </w:rPr>
        <w:commentReference w:id="148"/>
      </w:r>
      <w:r w:rsidR="00F8419C">
        <w:t xml:space="preserve">separately, with four chains </w:t>
      </w:r>
      <w:proofErr w:type="gramStart"/>
      <w:r w:rsidR="00F8419C">
        <w:t>run</w:t>
      </w:r>
      <w:proofErr w:type="gramEnd"/>
      <w:r w:rsidR="00F8419C">
        <w:t xml:space="preserve"> for </w:t>
      </w:r>
      <w:r w:rsidR="003700BC">
        <w:t>3</w:t>
      </w:r>
      <w:r w:rsidR="00F762C1">
        <w:t>0</w:t>
      </w:r>
      <w:r w:rsidR="00F8419C">
        <w:t>,000 iterations</w:t>
      </w:r>
      <w:r w:rsidR="00C65F8E">
        <w:t xml:space="preserve"> with an additional</w:t>
      </w:r>
      <w:r w:rsidR="00F762C1">
        <w:t xml:space="preserve"> 16</w:t>
      </w:r>
      <w:r w:rsidR="00F8419C">
        <w:t>% burn</w:t>
      </w:r>
      <w:r w:rsidR="00C65F8E">
        <w:t>-</w:t>
      </w:r>
      <w:r w:rsidR="00F8419C">
        <w:t xml:space="preserve">in </w:t>
      </w:r>
      <w:r w:rsidR="00C65F8E">
        <w:t>period</w:t>
      </w:r>
      <w:r w:rsidR="00F762C1">
        <w:t xml:space="preserve"> and a thinning rate of 1/</w:t>
      </w:r>
      <w:r w:rsidR="003700BC">
        <w:t>1</w:t>
      </w:r>
      <w:r w:rsidR="00F762C1">
        <w:t>0</w:t>
      </w:r>
      <w:r w:rsidR="00F8419C">
        <w:t xml:space="preserve">, resulting in </w:t>
      </w:r>
      <w:r w:rsidR="003700BC">
        <w:t>10,080</w:t>
      </w:r>
      <w:r w:rsidR="00F8419C">
        <w:t xml:space="preserve"> saved iterations.</w:t>
      </w:r>
      <w:r w:rsidR="00EA4645" w:rsidRPr="004802C8">
        <w:t xml:space="preserve"> </w:t>
      </w:r>
      <w:r w:rsidR="00EA4645">
        <w:t>W</w:t>
      </w:r>
      <w:r w:rsidR="00EA4645" w:rsidRPr="004802C8">
        <w:t xml:space="preserve">e used an adapt-delta of 0.99 to force the model to take smaller steps when searching the parameter space. We diagnosed chain convergence using the Gelman-Rubin statistic </w:t>
      </w:r>
      <w:r w:rsidR="00EA4645" w:rsidRPr="004802C8">
        <w:fldChar w:fldCharType="begin"/>
      </w:r>
      <w:r w:rsidR="00EA4645"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00EA4645" w:rsidRPr="004802C8">
        <w:fldChar w:fldCharType="separate"/>
      </w:r>
      <w:r w:rsidR="00EA4645" w:rsidRPr="004802C8">
        <w:rPr>
          <w:noProof/>
        </w:rPr>
        <w:t>(Brooks &amp; Gelman 1998)</w:t>
      </w:r>
      <w:r w:rsidR="00EA4645" w:rsidRPr="004802C8">
        <w:fldChar w:fldCharType="end"/>
      </w:r>
      <w:r w:rsidR="00EA4645" w:rsidRPr="004802C8">
        <w:t xml:space="preserve"> and visually inspected trace plots</w:t>
      </w:r>
      <w:r w:rsidR="00BD3B85">
        <w:t xml:space="preserve"> to ensure</w:t>
      </w:r>
      <w:r w:rsidR="00EA4645" w:rsidRPr="004802C8">
        <w:t xml:space="preserve"> </w:t>
      </w:r>
      <w:r w:rsidR="00BD3B85">
        <w:t xml:space="preserve">all chains converged to a stationary distribution </w:t>
      </w:r>
      <w:r w:rsidR="00EA4645" w:rsidRPr="004802C8">
        <w:t>(Figure S</w:t>
      </w:r>
      <w:r w:rsidR="00EA4645">
        <w:t>2</w:t>
      </w:r>
      <w:r w:rsidR="00EA4645" w:rsidRPr="004802C8">
        <w:t xml:space="preserve">). </w:t>
      </w:r>
      <w:r w:rsidR="00EA4645" w:rsidRPr="004802C8">
        <w:rPr>
          <w:color w:val="000000"/>
        </w:rPr>
        <w:t xml:space="preserve">We used the </w:t>
      </w:r>
      <w:r w:rsidR="00EA4645" w:rsidRPr="001A3C64">
        <w:rPr>
          <w:i/>
          <w:iCs/>
          <w:color w:val="000000"/>
        </w:rPr>
        <w:t>priorsense</w:t>
      </w:r>
      <w:r w:rsidR="00EA4645" w:rsidRPr="004802C8">
        <w:rPr>
          <w:color w:val="000000"/>
        </w:rPr>
        <w:t xml:space="preserve"> package in R to evaluate how sensitive the posterior </w:t>
      </w:r>
      <w:r w:rsidR="00EA4645">
        <w:rPr>
          <w:color w:val="000000"/>
        </w:rPr>
        <w:t>distribution was</w:t>
      </w:r>
      <w:r w:rsidR="00EA4645" w:rsidRPr="004802C8">
        <w:rPr>
          <w:color w:val="000000"/>
        </w:rPr>
        <w:t xml:space="preserve"> to prior and likelihood</w:t>
      </w:r>
      <w:r w:rsidR="00EA4645">
        <w:rPr>
          <w:color w:val="000000"/>
        </w:rPr>
        <w:t xml:space="preserve"> perturbations</w:t>
      </w:r>
      <w:r w:rsidR="00EA4645" w:rsidRPr="004802C8">
        <w:rPr>
          <w:color w:val="000000"/>
        </w:rPr>
        <w:t xml:space="preserve"> </w:t>
      </w:r>
      <w:r w:rsidR="00EA4645" w:rsidRPr="004802C8">
        <w:rPr>
          <w:color w:val="000000"/>
        </w:rPr>
        <w:fldChar w:fldCharType="begin"/>
      </w:r>
      <w:r w:rsidR="00EA4645"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EA4645" w:rsidRPr="004802C8">
        <w:rPr>
          <w:color w:val="000000"/>
        </w:rPr>
        <w:fldChar w:fldCharType="separate"/>
      </w:r>
      <w:r w:rsidR="00EA4645" w:rsidRPr="004802C8">
        <w:rPr>
          <w:noProof/>
          <w:color w:val="000000"/>
        </w:rPr>
        <w:t>(Kallioinen et al. 2023)</w:t>
      </w:r>
      <w:r w:rsidR="00EA4645" w:rsidRPr="004802C8">
        <w:rPr>
          <w:color w:val="000000"/>
        </w:rPr>
        <w:fldChar w:fldCharType="end"/>
      </w:r>
      <w:r w:rsidR="00EA4645" w:rsidRPr="004802C8">
        <w:rPr>
          <w:color w:val="000000"/>
        </w:rPr>
        <w:t xml:space="preserve">. </w:t>
      </w:r>
      <w:r w:rsidR="00C4206B">
        <w:rPr>
          <w:color w:val="000000"/>
        </w:rPr>
        <w:t xml:space="preserve">Finally, we conducted multiple sensitivity tests to understand assumptions about natural mortality and covariate inclusion. </w:t>
      </w:r>
    </w:p>
    <w:p w14:paraId="32B6FDD7" w14:textId="77777777" w:rsidR="00EA4645" w:rsidRPr="004802C8" w:rsidRDefault="00EA4645" w:rsidP="00EA4645">
      <w:pPr>
        <w:pStyle w:val="Heading4"/>
      </w:pPr>
      <w:r>
        <w:t xml:space="preserve">2.3 Population Data  </w:t>
      </w:r>
    </w:p>
    <w:p w14:paraId="0789FF11" w14:textId="5CF364C7" w:rsidR="007362E2" w:rsidRDefault="009506B5" w:rsidP="00384796">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proofErr w:type="gramStart"/>
      <w:r w:rsidR="00EA4645" w:rsidRPr="004802C8">
        <w:t>N</w:t>
      </w:r>
      <w:r w:rsidR="00EA4645" w:rsidRPr="004802C8">
        <w:rPr>
          <w:vertAlign w:val="subscript"/>
        </w:rPr>
        <w:t>t,s</w:t>
      </w:r>
      <w:proofErr w:type="spellEnd"/>
      <w:proofErr w:type="gram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w:t>
      </w:r>
      <w:r w:rsidR="000C0380">
        <w:t xml:space="preserve"> abundance</w:t>
      </w:r>
      <w:r w:rsidR="00EA4645" w:rsidRPr="004802C8">
        <w:t xml:space="preserve">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w:t>
      </w:r>
      <w:ins w:id="149" w:author="Garcia, Sabrina (DFG)" w:date="2025-07-15T12:01:00Z" w16du:dateUtc="2025-07-15T20:01:00Z">
        <w:r w:rsidR="008E43A8">
          <w:t xml:space="preserve"> annually</w:t>
        </w:r>
      </w:ins>
      <w:r>
        <w:t xml:space="preserve"> in the</w:t>
      </w:r>
      <w:r w:rsidR="00247C95">
        <w:t xml:space="preserve"> Northern</w:t>
      </w:r>
      <w:ins w:id="150" w:author="Garcia, Sabrina (DFG)" w:date="2025-07-15T12:01:00Z" w16du:dateUtc="2025-07-15T20:01:00Z">
        <w:r w:rsidR="008E43A8">
          <w:t xml:space="preserve"> Bering Sea</w:t>
        </w:r>
      </w:ins>
      <w:r w:rsidR="00247C95">
        <w:t xml:space="preserve"> and </w:t>
      </w:r>
      <w:ins w:id="151" w:author="Garcia, Sabrina (DFG)" w:date="2025-07-15T12:01:00Z" w16du:dateUtc="2025-07-15T20:01:00Z">
        <w:r w:rsidR="008E43A8">
          <w:t xml:space="preserve">biennially in the </w:t>
        </w:r>
      </w:ins>
      <w:r w:rsidR="001B155D">
        <w:t>Southeastern</w:t>
      </w:r>
      <w:r w:rsidR="00247C95">
        <w:t xml:space="preserve"> Bering Sea (NBS, SEBS)</w:t>
      </w:r>
      <w:r w:rsidR="00C4206B">
        <w:t xml:space="preserve"> (Figure 1)</w:t>
      </w:r>
      <w:r w:rsidR="00EA4645" w:rsidRPr="004802C8">
        <w:t xml:space="preserve">. </w:t>
      </w:r>
      <w:del w:id="152" w:author="Garcia, Sabrina (DFG)" w:date="2025-07-16T14:29:00Z" w16du:dateUtc="2025-07-16T22:29:00Z">
        <w:r w:rsidDel="00BE6BD1">
          <w:delText>These data come from a</w:delText>
        </w:r>
        <w:r w:rsidR="00EA4645" w:rsidRPr="004802C8" w:rsidDel="00BE6BD1">
          <w:delText xml:space="preserve"> collaborative survey run by </w:delText>
        </w:r>
        <w:r w:rsidR="00EA4645" w:rsidDel="00BE6BD1">
          <w:delText xml:space="preserve">the </w:delText>
        </w:r>
        <w:r w:rsidR="00EA4645" w:rsidRPr="004802C8" w:rsidDel="00BE6BD1">
          <w:delText>NOAA Alaska Fishery Science Center</w:delText>
        </w:r>
        <w:r w:rsidR="00EA4645" w:rsidDel="00BE6BD1">
          <w:delText xml:space="preserve"> and </w:delText>
        </w:r>
      </w:del>
      <w:del w:id="153" w:author="Garcia, Sabrina (DFG)" w:date="2025-07-15T11:54:00Z" w16du:dateUtc="2025-07-15T19:54:00Z">
        <w:r w:rsidR="00EA4645" w:rsidDel="00734001">
          <w:delText>A</w:delText>
        </w:r>
        <w:r w:rsidR="00F8419C" w:rsidDel="00734001">
          <w:delText>laska Department of Fish and Game (</w:delText>
        </w:r>
      </w:del>
      <w:del w:id="154" w:author="Garcia, Sabrina (DFG)" w:date="2025-07-16T14:29:00Z" w16du:dateUtc="2025-07-16T22:29:00Z">
        <w:r w:rsidR="00F8419C" w:rsidDel="00BE6BD1">
          <w:delText>A</w:delText>
        </w:r>
        <w:r w:rsidR="00EA4645" w:rsidDel="00BE6BD1">
          <w:delText>DF&amp;G</w:delText>
        </w:r>
      </w:del>
      <w:del w:id="155" w:author="Garcia, Sabrina (DFG)" w:date="2025-07-15T11:54:00Z" w16du:dateUtc="2025-07-15T19:54:00Z">
        <w:r w:rsidR="00F8419C" w:rsidDel="00734001">
          <w:delText>)</w:delText>
        </w:r>
      </w:del>
      <w:del w:id="156" w:author="Garcia, Sabrina (DFG)" w:date="2025-07-16T14:29:00Z" w16du:dateUtc="2025-07-16T22:29:00Z">
        <w:r w:rsidR="00EA4645" w:rsidDel="00BE6BD1">
          <w:delText xml:space="preserve"> to</w:delText>
        </w:r>
        <w:r w:rsidR="00EA4645" w:rsidRPr="004802C8" w:rsidDel="00BE6BD1">
          <w:delText xml:space="preserve"> better understand the </w:delText>
        </w:r>
        <w:r w:rsidR="000A512E" w:rsidDel="00BE6BD1">
          <w:delText>Bering Sea</w:delText>
        </w:r>
        <w:r w:rsidR="00247C95" w:rsidDel="00BE6BD1">
          <w:delText xml:space="preserve"> </w:delText>
        </w:r>
        <w:r w:rsidR="00EA4645" w:rsidDel="00BE6BD1">
          <w:delText>e</w:delText>
        </w:r>
        <w:r w:rsidR="00EA4645" w:rsidRPr="004802C8" w:rsidDel="00BE6BD1">
          <w:delText xml:space="preserve">cosystem </w:delText>
        </w:r>
        <w:commentRangeStart w:id="157"/>
        <w:commentRangeStart w:id="158"/>
        <w:r w:rsidR="00EA4645" w:rsidRPr="004802C8" w:rsidDel="00BE6BD1">
          <w:fldChar w:fldCharType="begin"/>
        </w:r>
        <w:r w:rsidR="00EA4645" w:rsidRPr="004802C8" w:rsidDel="00BE6BD1">
          <w:del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delInstrText>
        </w:r>
        <w:r w:rsidR="00EA4645" w:rsidRPr="004802C8" w:rsidDel="00BE6BD1">
          <w:fldChar w:fldCharType="separate"/>
        </w:r>
        <w:r w:rsidR="00EA4645" w:rsidRPr="004802C8" w:rsidDel="00BE6BD1">
          <w:rPr>
            <w:noProof/>
          </w:rPr>
          <w:delText xml:space="preserve">(Murphy et al. </w:delText>
        </w:r>
      </w:del>
      <w:del w:id="159" w:author="Garcia, Sabrina (DFG)" w:date="2025-07-15T11:54:00Z" w16du:dateUtc="2025-07-15T19:54:00Z">
        <w:r w:rsidR="00EA4645" w:rsidRPr="004802C8" w:rsidDel="00734001">
          <w:rPr>
            <w:noProof/>
          </w:rPr>
          <w:delText>2021</w:delText>
        </w:r>
      </w:del>
      <w:del w:id="160" w:author="Garcia, Sabrina (DFG)" w:date="2025-07-16T14:29:00Z" w16du:dateUtc="2025-07-16T22:29:00Z">
        <w:r w:rsidR="00EA4645" w:rsidRPr="004802C8" w:rsidDel="00BE6BD1">
          <w:rPr>
            <w:noProof/>
          </w:rPr>
          <w:delText>)</w:delText>
        </w:r>
        <w:r w:rsidR="00EA4645" w:rsidRPr="004802C8" w:rsidDel="00BE6BD1">
          <w:fldChar w:fldCharType="end"/>
        </w:r>
        <w:r w:rsidR="00EA4645" w:rsidRPr="004802C8" w:rsidDel="00BE6BD1">
          <w:delText>.</w:delText>
        </w:r>
        <w:commentRangeEnd w:id="157"/>
        <w:r w:rsidR="00734001" w:rsidDel="00BE6BD1">
          <w:rPr>
            <w:rStyle w:val="CommentReference"/>
          </w:rPr>
          <w:commentReference w:id="157"/>
        </w:r>
        <w:commentRangeEnd w:id="158"/>
        <w:r w:rsidR="008E43A8" w:rsidDel="00BE6BD1">
          <w:rPr>
            <w:rStyle w:val="CommentReference"/>
          </w:rPr>
          <w:commentReference w:id="158"/>
        </w:r>
        <w:r w:rsidR="00EA4645" w:rsidRPr="004802C8" w:rsidDel="00BE6BD1">
          <w:delText xml:space="preserve"> </w:delText>
        </w:r>
      </w:del>
      <w:r w:rsidR="00EA4645" w:rsidRPr="004802C8">
        <w:t>The survey</w:t>
      </w:r>
      <w:ins w:id="161" w:author="Garcia, Sabrina (DFG)" w:date="2025-07-15T11:56:00Z" w16du:dateUtc="2025-07-15T19:56:00Z">
        <w:r w:rsidR="00734001">
          <w:t>s</w:t>
        </w:r>
      </w:ins>
      <w:r w:rsidR="00EA4645" w:rsidRPr="004802C8">
        <w:t xml:space="preserve"> </w:t>
      </w:r>
      <w:r w:rsidR="00EA4645">
        <w:t>use</w:t>
      </w:r>
      <w:del w:id="162" w:author="Garcia, Sabrina (DFG)" w:date="2025-07-15T11:56:00Z" w16du:dateUtc="2025-07-15T19:56:00Z">
        <w:r w:rsidR="00EA4645" w:rsidDel="00734001">
          <w:delText>s</w:delText>
        </w:r>
      </w:del>
      <w:r w:rsidR="00EA4645">
        <w:t xml:space="preserve"> surface trawl gear to sample juvenile salmon at stations across </w:t>
      </w:r>
      <w:r w:rsidR="001B155D">
        <w:t>both</w:t>
      </w:r>
      <w:r w:rsidR="00EA4645">
        <w:t xml:space="preserve"> </w:t>
      </w:r>
      <w:r w:rsidR="001B155D">
        <w:t>Bering Sea regions</w:t>
      </w:r>
      <w:r w:rsidR="00EA4645">
        <w:t xml:space="preserve"> (Figure 1</w:t>
      </w:r>
      <w:ins w:id="163" w:author="Garcia, Sabrina (DFG)" w:date="2025-07-16T14:30:00Z" w16du:dateUtc="2025-07-16T22:30:00Z">
        <w:r w:rsidR="00BE6BD1">
          <w:t>; Murphy et al. 2025</w:t>
        </w:r>
      </w:ins>
      <w:r w:rsidR="00EA4645">
        <w:t xml:space="preserve">). </w:t>
      </w:r>
      <w:r w:rsidR="00EA4645" w:rsidRPr="004802C8">
        <w:t>The survey</w:t>
      </w:r>
      <w:ins w:id="164" w:author="Garcia, Sabrina (DFG)" w:date="2025-07-15T11:57:00Z" w16du:dateUtc="2025-07-15T19:57:00Z">
        <w:r w:rsidR="00734001">
          <w:t>s</w:t>
        </w:r>
      </w:ins>
      <w:r w:rsidR="00EA4645" w:rsidRPr="004802C8">
        <w:t xml:space="preserve"> </w:t>
      </w:r>
      <w:del w:id="165" w:author="Garcia, Sabrina (DFG)" w:date="2025-07-15T11:57:00Z" w16du:dateUtc="2025-07-15T19:57:00Z">
        <w:r w:rsidR="00EA4645" w:rsidRPr="004802C8" w:rsidDel="00734001">
          <w:delText xml:space="preserve">is </w:delText>
        </w:r>
      </w:del>
      <w:ins w:id="166" w:author="Garcia, Sabrina (DFG)" w:date="2025-07-15T11:57:00Z" w16du:dateUtc="2025-07-15T19:57:00Z">
        <w:r w:rsidR="00734001">
          <w:t>are</w:t>
        </w:r>
        <w:r w:rsidR="00734001" w:rsidRPr="004802C8">
          <w:t xml:space="preserve"> </w:t>
        </w:r>
      </w:ins>
      <w:r w:rsidR="00EA4645" w:rsidRPr="004802C8">
        <w:t xml:space="preserve">conducted </w:t>
      </w:r>
      <w:del w:id="167" w:author="Garcia, Sabrina (DFG)" w:date="2025-07-15T11:57:00Z" w16du:dateUtc="2025-07-15T19:57:00Z">
        <w:r w:rsidR="00EA4645" w:rsidRPr="004802C8" w:rsidDel="00734001">
          <w:delText>annually</w:delText>
        </w:r>
        <w:r w:rsidR="000C0380" w:rsidDel="00734001">
          <w:delText xml:space="preserve"> in the Northern Bering Sea, and biennially in the southeastern Bering Sea,</w:delText>
        </w:r>
        <w:r w:rsidR="00EA4645" w:rsidRPr="004802C8" w:rsidDel="00734001">
          <w:delText xml:space="preserve"> </w:delText>
        </w:r>
      </w:del>
      <w:r w:rsidR="00EA4645" w:rsidRPr="004802C8">
        <w:t xml:space="preserve">between August and </w:t>
      </w:r>
      <w:r w:rsidR="006B7301" w:rsidRPr="00C52150">
        <w:t>September and</w:t>
      </w:r>
      <w:r>
        <w:t xml:space="preserve"> encounter</w:t>
      </w:r>
      <w:del w:id="168" w:author="Garcia, Sabrina (DFG)" w:date="2025-07-15T12:01:00Z" w16du:dateUtc="2025-07-15T20:01:00Z">
        <w:r w:rsidDel="008E43A8">
          <w:delText>s</w:delText>
        </w:r>
      </w:del>
      <w:r w:rsidR="00EA4645" w:rsidRPr="00C52150">
        <w:t xml:space="preserve"> </w:t>
      </w:r>
      <w:r w:rsidRPr="00C52150">
        <w:t xml:space="preserve">juvenile </w:t>
      </w:r>
      <w:r w:rsidR="005A3A53">
        <w:t>Chum</w:t>
      </w:r>
      <w:r w:rsidRPr="00C52150">
        <w:t xml:space="preserve"> salmon </w:t>
      </w:r>
      <w:r>
        <w:t xml:space="preserve">at the </w:t>
      </w:r>
      <w:r w:rsidR="00EA4645" w:rsidRPr="00C52150">
        <w:t>end of the first summer at sea before they migrate to the Gulf of Alaska/Eastern Aleutians for their first winter.</w:t>
      </w:r>
      <w:r w:rsidR="00C52150" w:rsidRPr="00C52150">
        <w:t xml:space="preserve"> </w:t>
      </w:r>
      <w:ins w:id="169" w:author="Garcia, Sabrina (DFG)" w:date="2025-07-15T12:01:00Z" w16du:dateUtc="2025-07-15T20:01:00Z">
        <w:r w:rsidR="008E43A8">
          <w:t>Juvenile c</w:t>
        </w:r>
      </w:ins>
      <w:del w:id="170" w:author="Garcia, Sabrina (DFG)" w:date="2025-07-15T12:01:00Z" w16du:dateUtc="2025-07-15T20:01:00Z">
        <w:r w:rsidR="00AB0C80" w:rsidDel="008E43A8">
          <w:delText>C</w:delText>
        </w:r>
      </w:del>
      <w:r w:rsidR="00AB0C80">
        <w:t>hum salmon</w:t>
      </w:r>
      <w:r w:rsidR="00AB0C80" w:rsidRPr="004802C8">
        <w:t xml:space="preserve"> caught in th</w:t>
      </w:r>
      <w:ins w:id="171" w:author="Garcia, Sabrina (DFG)" w:date="2025-07-15T12:01:00Z" w16du:dateUtc="2025-07-15T20:01:00Z">
        <w:r w:rsidR="008E43A8">
          <w:t>e</w:t>
        </w:r>
      </w:ins>
      <w:del w:id="172" w:author="Garcia, Sabrina (DFG)" w:date="2025-07-15T12:01:00Z" w16du:dateUtc="2025-07-15T20:01:00Z">
        <w:r w:rsidR="00AB0C80" w:rsidRPr="004802C8" w:rsidDel="008E43A8">
          <w:delText>is</w:delText>
        </w:r>
      </w:del>
      <w:r w:rsidR="00AB0C80" w:rsidRPr="004802C8">
        <w:t xml:space="preserve"> survey</w:t>
      </w:r>
      <w:ins w:id="173" w:author="Garcia, Sabrina (DFG)" w:date="2025-07-15T12:01:00Z" w16du:dateUtc="2025-07-15T20:01:00Z">
        <w:r w:rsidR="008E43A8">
          <w:t>s</w:t>
        </w:r>
      </w:ins>
      <w:r w:rsidR="00AB0C80" w:rsidRPr="004802C8">
        <w:t xml:space="preserve"> are allocated to</w:t>
      </w:r>
      <w:r w:rsidR="00AB0C80">
        <w:t xml:space="preserve"> five</w:t>
      </w:r>
      <w:r w:rsidR="00AB0C80" w:rsidRPr="004802C8">
        <w:t xml:space="preserve"> genetic reporting groups</w:t>
      </w:r>
      <w:r w:rsidR="00AB0C80">
        <w:t>, including Yukon River fall Chum,</w:t>
      </w:r>
      <w:r w:rsidR="00AB0C80" w:rsidRPr="004802C8">
        <w:t xml:space="preserve"> using a spatial mixed stock analysis (MSA) </w:t>
      </w:r>
      <w:r w:rsidR="00AB0C80">
        <w:fldChar w:fldCharType="begin"/>
      </w:r>
      <w:r w:rsidR="00AB0C8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AB0C80">
        <w:fldChar w:fldCharType="separate"/>
      </w:r>
      <w:r w:rsidR="00AB0C80">
        <w:rPr>
          <w:noProof/>
        </w:rPr>
        <w:t>(Murphy et al. 202</w:t>
      </w:r>
      <w:ins w:id="174" w:author="Garcia, Sabrina (DFG)" w:date="2025-07-16T14:34:00Z" w16du:dateUtc="2025-07-16T22:34:00Z">
        <w:r w:rsidR="00BE6BD1">
          <w:rPr>
            <w:noProof/>
          </w:rPr>
          <w:t>5</w:t>
        </w:r>
      </w:ins>
      <w:del w:id="175" w:author="Garcia, Sabrina (DFG)" w:date="2025-07-16T14:34:00Z" w16du:dateUtc="2025-07-16T22:34:00Z">
        <w:r w:rsidR="00AB0C80" w:rsidDel="00BE6BD1">
          <w:rPr>
            <w:noProof/>
          </w:rPr>
          <w:delText>1</w:delText>
        </w:r>
      </w:del>
      <w:r w:rsidR="00AB0C80">
        <w:rPr>
          <w:noProof/>
        </w:rPr>
        <w:t>)</w:t>
      </w:r>
      <w:r w:rsidR="00AB0C80">
        <w:fldChar w:fldCharType="end"/>
      </w:r>
      <w:r w:rsidR="00AB0C8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station-specific </w:t>
      </w:r>
      <w:ins w:id="176" w:author="Garcia, Sabrina (DFG)" w:date="2025-07-16T14:34:00Z" w16du:dateUtc="2025-07-16T22:34:00Z">
        <w:r w:rsidR="00BE6BD1">
          <w:rPr>
            <w:rFonts w:eastAsiaTheme="minorHAnsi"/>
            <w:color w:val="000000"/>
          </w:rPr>
          <w:t>catch per unit effort (#/km</w:t>
        </w:r>
        <w:r w:rsidR="00BE6BD1">
          <w:rPr>
            <w:rFonts w:eastAsiaTheme="minorHAnsi"/>
            <w:color w:val="000000"/>
            <w:vertAlign w:val="superscript"/>
          </w:rPr>
          <w:t>2</w:t>
        </w:r>
        <w:r w:rsidR="00BE6BD1">
          <w:rPr>
            <w:rFonts w:eastAsiaTheme="minorHAnsi"/>
            <w:color w:val="000000"/>
          </w:rPr>
          <w:t xml:space="preserve">) </w:t>
        </w:r>
      </w:ins>
      <w:del w:id="177" w:author="Garcia, Sabrina (DFG)" w:date="2025-07-16T14:34:00Z" w16du:dateUtc="2025-07-16T22:34:00Z">
        <w:r w:rsidDel="00BE6BD1">
          <w:rPr>
            <w:rFonts w:eastAsiaTheme="minorHAnsi"/>
            <w:color w:val="000000"/>
          </w:rPr>
          <w:delText xml:space="preserve">abundance per unit area swept </w:delText>
        </w:r>
      </w:del>
      <w:r>
        <w:rPr>
          <w:rFonts w:eastAsiaTheme="minorHAnsi"/>
          <w:color w:val="000000"/>
        </w:rPr>
        <w:t xml:space="preserve">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AB0C80">
        <w:rPr>
          <w:rFonts w:eastAsiaTheme="minorHAnsi"/>
          <w:color w:val="000000"/>
        </w:rPr>
        <w:t xml:space="preserve">Yukon River fall </w:t>
      </w:r>
      <w:r w:rsidR="005A3A53">
        <w:rPr>
          <w:rFonts w:eastAsiaTheme="minorHAnsi"/>
          <w:color w:val="000000"/>
        </w:rPr>
        <w:t>Chum</w:t>
      </w:r>
      <w:r w:rsidR="00C52150" w:rsidRPr="00C52150">
        <w:rPr>
          <w:rFonts w:eastAsiaTheme="minorHAnsi"/>
          <w:color w:val="000000"/>
        </w:rPr>
        <w:t xml:space="preserve"> salmon </w:t>
      </w:r>
      <w:r w:rsidR="006F0A9D">
        <w:t>(Cunningham et al., personal communication 2025).</w:t>
      </w:r>
      <w:r w:rsidR="00AB0C80">
        <w:t xml:space="preserve"> To </w:t>
      </w:r>
      <w:r w:rsidR="00EA4645" w:rsidRPr="004802C8">
        <w:t>translate the</w:t>
      </w:r>
      <w:r w:rsidR="00AB0C80">
        <w:t xml:space="preserve"> </w:t>
      </w:r>
      <w:r w:rsidR="00EA4645" w:rsidRPr="004802C8">
        <w:t xml:space="preserve">juvenile abundances </w:t>
      </w:r>
      <w:r w:rsidR="00AB0C80">
        <w:t xml:space="preserve">estimated by the IPM </w:t>
      </w:r>
      <w:r w:rsidR="00EA4645" w:rsidRPr="004802C8">
        <w:t xml:space="preserve">to the scale of the observed juvenile abundance, we estimated a </w:t>
      </w:r>
      <w:proofErr w:type="gramStart"/>
      <w:r w:rsidR="0002509A">
        <w:t xml:space="preserve">catchability </w:t>
      </w:r>
      <w:r w:rsidR="00EA4645" w:rsidRPr="004802C8">
        <w:t xml:space="preserve">constant </w:t>
      </w:r>
      <w:r w:rsidR="00EA4645" w:rsidRPr="004802C8">
        <w:rPr>
          <w:i/>
          <w:iCs/>
        </w:rPr>
        <w:t>q</w:t>
      </w:r>
      <w:proofErr w:type="gramEnd"/>
      <w:r w:rsidR="000C0380">
        <w:rPr>
          <w:i/>
          <w:iCs/>
        </w:rPr>
        <w:t xml:space="preserve"> </w:t>
      </w:r>
      <w:r w:rsidR="000C0380">
        <w:t>for the juvenile survey</w:t>
      </w:r>
      <w:ins w:id="178" w:author="Garcia, Sabrina (DFG)" w:date="2025-07-15T12:04:00Z" w16du:dateUtc="2025-07-15T20:04:00Z">
        <w:r w:rsidR="008E43A8">
          <w:t>s</w:t>
        </w:r>
      </w:ins>
      <w:r w:rsidR="00EA4645" w:rsidRPr="004802C8">
        <w:t>. We fit</w:t>
      </w:r>
      <w:r w:rsidR="00EA4645" w:rsidRPr="00384796">
        <w:t xml:space="preserve"> the IPM to the juvenile abundance index, </w:t>
      </w:r>
      <w:proofErr w:type="spellStart"/>
      <w:r w:rsidR="00EA4645" w:rsidRPr="00384796">
        <w:rPr>
          <w:i/>
          <w:iCs/>
        </w:rPr>
        <w:t>J</w:t>
      </w:r>
      <w:r w:rsidR="00EA4645" w:rsidRPr="00384796">
        <w:rPr>
          <w:i/>
          <w:iCs/>
          <w:vertAlign w:val="subscript"/>
        </w:rPr>
        <w:t>t</w:t>
      </w:r>
      <w:proofErr w:type="spellEnd"/>
      <w:r w:rsidR="007362E2" w:rsidRPr="00384796">
        <w:rPr>
          <w:i/>
          <w:iCs/>
          <w:vertAlign w:val="subscript"/>
        </w:rPr>
        <w:t>,</w:t>
      </w:r>
      <w:r w:rsidR="00EA4645" w:rsidRPr="00384796">
        <w:t xml:space="preserve"> ranging from brood years 2002 to 202</w:t>
      </w:r>
      <w:r w:rsidR="00C4206B">
        <w:t>1</w:t>
      </w:r>
      <w:r w:rsidR="00EA4645" w:rsidRPr="00384796">
        <w:t xml:space="preserve">. </w:t>
      </w:r>
      <w:r w:rsidR="007362E2" w:rsidRPr="00384796">
        <w:t xml:space="preserve">To incorporate </w:t>
      </w:r>
      <w:r w:rsidR="00BA7A49" w:rsidRPr="00384796">
        <w:t xml:space="preserve">known </w:t>
      </w:r>
      <w:proofErr w:type="gramStart"/>
      <w:r w:rsidR="007362E2" w:rsidRPr="00384796">
        <w:t>error</w:t>
      </w:r>
      <w:proofErr w:type="gramEnd"/>
      <w:r w:rsidR="007362E2" w:rsidRPr="00384796">
        <w:t xml:space="preserve"> in juvenile abundance </w:t>
      </w:r>
      <w:ins w:id="179" w:author="Garcia, Sabrina (DFG)" w:date="2025-07-15T12:05:00Z" w16du:dateUtc="2025-07-15T20:05:00Z">
        <w:r w:rsidR="008E43A8">
          <w:t xml:space="preserve">estimates </w:t>
        </w:r>
      </w:ins>
      <w:r w:rsidR="007362E2" w:rsidRPr="00384796">
        <w:t>from the Bering Sea survey</w:t>
      </w:r>
      <w:ins w:id="180" w:author="Garcia, Sabrina (DFG)" w:date="2025-07-15T12:05:00Z" w16du:dateUtc="2025-07-15T20:05:00Z">
        <w:r w:rsidR="008E43A8">
          <w:t>s</w:t>
        </w:r>
      </w:ins>
      <w:r w:rsidR="007362E2" w:rsidRPr="00384796">
        <w:t xml:space="preserve"> </w:t>
      </w:r>
      <w:r w:rsidR="000C43FC" w:rsidRPr="00384796">
        <w:t>within the model fitting process</w:t>
      </w:r>
      <w:r w:rsidR="007362E2" w:rsidRPr="00384796">
        <w:t xml:space="preserve">, </w:t>
      </w:r>
      <w:r w:rsidR="007A4DF9" w:rsidRPr="00384796">
        <w:t xml:space="preserve">we fixed </w:t>
      </w:r>
      <w:r w:rsidR="00006054" w:rsidRPr="00384796">
        <w:t>the observation error standard deviation</w:t>
      </w:r>
      <w:ins w:id="181" w:author="Garcia, Sabrina (DFG)" w:date="2025-07-15T12:06:00Z" w16du:dateUtc="2025-07-15T20:06:00Z">
        <w:r w:rsidR="008E43A8">
          <w:t>,</w:t>
        </w:r>
      </w:ins>
      <w:r w:rsidR="00006054" w:rsidRPr="00384796">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oMath>
      <w:ins w:id="182" w:author="Garcia, Sabrina (DFG)" w:date="2025-07-15T12:06:00Z" w16du:dateUtc="2025-07-15T20:06:00Z">
        <w:r w:rsidR="008E43A8">
          <w:t>,</w:t>
        </w:r>
      </w:ins>
      <w:r w:rsidR="007A4DF9" w:rsidRPr="00384796">
        <w:t xml:space="preserve"> </w:t>
      </w:r>
      <w:r w:rsidR="00006054" w:rsidRPr="00384796">
        <w:t xml:space="preserve">at </w:t>
      </w:r>
      <w:r w:rsidR="00031425">
        <w:t xml:space="preserve">the </w:t>
      </w:r>
      <w:r w:rsidR="00384796" w:rsidRPr="00384796">
        <w:rPr>
          <w:rFonts w:eastAsiaTheme="minorHAnsi"/>
          <w:color w:val="000000"/>
        </w:rPr>
        <w:t xml:space="preserve">average (across years) </w:t>
      </w:r>
      <w:del w:id="183" w:author="Garcia, Sabrina (DFG)" w:date="2025-07-15T12:06:00Z" w16du:dateUtc="2025-07-15T20:06:00Z">
        <w:r w:rsidR="00384796" w:rsidRPr="00384796" w:rsidDel="008E43A8">
          <w:rPr>
            <w:rFonts w:eastAsiaTheme="minorHAnsi"/>
            <w:color w:val="000000"/>
          </w:rPr>
          <w:delText xml:space="preserve">annual observation error </w:delText>
        </w:r>
      </w:del>
      <w:r w:rsidR="00384796" w:rsidRPr="00384796">
        <w:rPr>
          <w:rFonts w:eastAsiaTheme="minorHAnsi"/>
          <w:color w:val="000000"/>
        </w:rPr>
        <w:t>standard deviation</w:t>
      </w:r>
      <w:del w:id="184" w:author="Garcia, Sabrina (DFG)" w:date="2025-07-16T14:36:00Z" w16du:dateUtc="2025-07-16T22:36:00Z">
        <w:r w:rsidR="00384796" w:rsidRPr="00384796" w:rsidDel="006D120C">
          <w:rPr>
            <w:rFonts w:eastAsiaTheme="minorHAnsi"/>
            <w:color w:val="000000"/>
          </w:rPr>
          <w:delText>s</w:delText>
        </w:r>
      </w:del>
      <w:r w:rsidR="00384796" w:rsidRPr="00384796">
        <w:rPr>
          <w:rFonts w:eastAsiaTheme="minorHAnsi"/>
          <w:color w:val="000000"/>
        </w:rPr>
        <w:t xml:space="preserve"> for the index.</w:t>
      </w:r>
      <w:r w:rsidR="00384796">
        <w:t xml:space="preserve"> </w:t>
      </w:r>
    </w:p>
    <w:p w14:paraId="3F9A9E5E" w14:textId="77777777" w:rsidR="007362E2" w:rsidRPr="004802C8" w:rsidRDefault="007362E2" w:rsidP="007577FA">
      <w:pPr>
        <w:pStyle w:val="NormalWeb"/>
        <w:spacing w:before="0" w:beforeAutospacing="0" w:after="0" w:afterAutospacing="0"/>
        <w:ind w:firstLine="360"/>
      </w:pPr>
    </w:p>
    <w:p w14:paraId="665DB31E" w14:textId="057D48C0"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3236F59A" w:rsidR="00EA4645" w:rsidRPr="004802C8" w:rsidRDefault="00EA4645" w:rsidP="00F40940">
      <w:pPr>
        <w:ind w:firstLine="360"/>
      </w:pPr>
      <w:r>
        <w:t>T</w:t>
      </w:r>
      <w:r w:rsidRPr="004802C8">
        <w:t xml:space="preserve">otal return, harvest and spawner </w:t>
      </w:r>
      <w:r w:rsidR="007A5D2C">
        <w:t>abundances</w:t>
      </w:r>
      <w:r w:rsidR="007A5D2C" w:rsidRPr="004802C8">
        <w:t xml:space="preserve"> </w:t>
      </w:r>
      <w:r w:rsidRPr="004802C8">
        <w:t>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w:t>
      </w:r>
      <w:r w:rsidR="00F40940">
        <w:t xml:space="preserve"> </w:t>
      </w:r>
      <w:ins w:id="185" w:author="Garcia, Sabrina (DFG)" w:date="2025-07-16T14:39:00Z" w16du:dateUtc="2025-07-16T22:39:00Z">
        <w:r w:rsidR="006D120C">
          <w:t xml:space="preserve">In the marine environment, </w:t>
        </w:r>
      </w:ins>
      <w:r w:rsidR="00837665">
        <w:t xml:space="preserve">Yukon </w:t>
      </w:r>
      <w:ins w:id="186" w:author="Garcia, Sabrina (DFG)" w:date="2025-07-15T12:08:00Z" w16du:dateUtc="2025-07-15T20:08:00Z">
        <w:r w:rsidR="008E43A8">
          <w:t>R</w:t>
        </w:r>
      </w:ins>
      <w:del w:id="187" w:author="Garcia, Sabrina (DFG)" w:date="2025-07-15T12:08:00Z" w16du:dateUtc="2025-07-15T20:08:00Z">
        <w:r w:rsidR="00837665" w:rsidDel="008E43A8">
          <w:delText>r</w:delText>
        </w:r>
      </w:del>
      <w:r w:rsidR="00837665">
        <w:t xml:space="preserve">iver </w:t>
      </w:r>
      <w:ins w:id="188" w:author="Garcia, Sabrina (DFG)" w:date="2025-07-15T12:08:00Z" w16du:dateUtc="2025-07-15T20:08:00Z">
        <w:r w:rsidR="008E43A8">
          <w:t xml:space="preserve">fall </w:t>
        </w:r>
      </w:ins>
      <w:r w:rsidR="00837665">
        <w:t xml:space="preserve">Chum salmon are </w:t>
      </w:r>
      <w:del w:id="189" w:author="Garcia, Sabrina (DFG)" w:date="2025-07-16T14:39:00Z" w16du:dateUtc="2025-07-16T22:39:00Z">
        <w:r w:rsidR="00F40940" w:rsidDel="006D120C">
          <w:delText xml:space="preserve">also </w:delText>
        </w:r>
      </w:del>
      <w:r w:rsidR="00837665">
        <w:t xml:space="preserve">caught as </w:t>
      </w:r>
      <w:proofErr w:type="gramStart"/>
      <w:r w:rsidR="00837665">
        <w:t>bycatch</w:t>
      </w:r>
      <w:proofErr w:type="gramEnd"/>
      <w:r w:rsidR="00837665">
        <w:t xml:space="preserve"> in the Bering Sea pollock fishery. However, the impact is estimated to be </w:t>
      </w:r>
      <w:r w:rsidR="00F40940">
        <w:t>less than 2</w:t>
      </w:r>
      <w:r w:rsidR="00837665">
        <w:t xml:space="preserve">% </w:t>
      </w:r>
      <w:r w:rsidR="00C4206B">
        <w:t xml:space="preserve">from </w:t>
      </w:r>
      <w:r w:rsidR="00F40940">
        <w:t>2011-2022, except 2021 where it was estimated higher at 5%</w:t>
      </w:r>
      <w:r w:rsidR="003567ED">
        <w:t xml:space="preserve"> </w:t>
      </w:r>
      <w:r w:rsidR="003567ED">
        <w:fldChar w:fldCharType="begin"/>
      </w:r>
      <w:r w:rsidR="003567ED">
        <w:instrText xml:space="preserve"> ADDIN ZOTERO_ITEM CSL_CITATION {"citationID":"hTdsdfEv","properties":{"formattedCitation":"(National Marine Fisheries Service, Alaska Region 2024)","plainCitation":"(National Marine Fisheries Service, Alaska Region 2024)","noteIndex":0},"citationItems":[{"id":5457,"uris":["http://zotero.org/users/8784224/items/BYZ6X4PT"],"itemData":{"id":5457,"type":"report","event-place":"Alaska Region","publisher":"National Oceanic Atmospheric Administration","publisher-place":"Alaska Region","title":"Bering Sea Chum Salmon Bycatch Management Environmental Impact Statement.","author":[{"family":"National Marine Fisheries Service, Alaska Region","given":""}],"issued":{"date-parts":[["2024"]]}}}],"schema":"https://github.com/citation-style-language/schema/raw/master/csl-citation.json"} </w:instrText>
      </w:r>
      <w:r w:rsidR="003567ED">
        <w:fldChar w:fldCharType="separate"/>
      </w:r>
      <w:r w:rsidR="003567ED">
        <w:rPr>
          <w:noProof/>
        </w:rPr>
        <w:t xml:space="preserve">(National Marine </w:t>
      </w:r>
      <w:r w:rsidR="003567ED">
        <w:rPr>
          <w:noProof/>
        </w:rPr>
        <w:lastRenderedPageBreak/>
        <w:t>Fisheries Service, Alaska Region 2024)</w:t>
      </w:r>
      <w:r w:rsidR="003567ED">
        <w:fldChar w:fldCharType="end"/>
      </w:r>
      <w:r w:rsidR="00F40940">
        <w:t xml:space="preserve">. Due to a shorter timeseries and </w:t>
      </w:r>
      <w:r w:rsidR="00AB0C80">
        <w:t>low</w:t>
      </w:r>
      <w:r w:rsidR="00F40940">
        <w:t xml:space="preserve"> impact</w:t>
      </w:r>
      <w:r w:rsidR="00AB0C80">
        <w:t xml:space="preserve"> rate</w:t>
      </w:r>
      <w:r w:rsidR="00F40940">
        <w:t>, we have not included these</w:t>
      </w:r>
      <w:r w:rsidR="007A5D2C">
        <w:t xml:space="preserve"> bycatch</w:t>
      </w:r>
      <w:r w:rsidR="00F40940">
        <w:t xml:space="preserve"> removal</w:t>
      </w:r>
      <w:r w:rsidR="00AB0C80">
        <w:t xml:space="preserve"> estimates</w:t>
      </w:r>
      <w:r w:rsidR="00F40940">
        <w:t xml:space="preserve"> in the model. </w:t>
      </w:r>
      <w:r w:rsidR="007577FA">
        <w:t>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7A5D2C">
        <w:t xml:space="preserve">the </w:t>
      </w:r>
      <w:r w:rsidR="00883862">
        <w:t>estimated</w:t>
      </w:r>
      <w:r w:rsidRPr="004802C8">
        <w:t xml:space="preserve"> </w:t>
      </w:r>
      <w:r w:rsidR="00883862">
        <w:t>total return</w:t>
      </w:r>
      <w:r w:rsidRPr="004802C8">
        <w:t xml:space="preserve"> </w:t>
      </w:r>
      <w:r w:rsidR="00883862">
        <w:t>abundance b</w:t>
      </w:r>
      <w:r w:rsidRPr="004802C8">
        <w:t>y calendar year and age (</w:t>
      </w:r>
      <w:proofErr w:type="spellStart"/>
      <w:r w:rsidRPr="004802C8">
        <w:t>N</w:t>
      </w:r>
      <w:r w:rsidR="00F1601A">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y,s=r,a</m:t>
            </m:r>
          </m:sub>
        </m:sSub>
      </m:oMath>
      <w:r w:rsidRPr="004802C8">
        <w:t xml:space="preserve">was minimized by relating the two </w:t>
      </w:r>
      <w:r w:rsidR="007A5D2C">
        <w:t>using</w:t>
      </w:r>
      <w:r w:rsidR="007A5D2C" w:rsidRPr="004802C8">
        <w:t xml:space="preserve"> </w:t>
      </w:r>
      <w:r w:rsidRPr="004802C8">
        <w:t xml:space="preserve">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2A53D821"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y,s=r,a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y,s=r,a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5699671B" w:rsidR="00EA4645" w:rsidRPr="004802C8" w:rsidRDefault="00EA4645" w:rsidP="007A4DF9">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C4206B">
        <w:t>1</w:t>
      </w:r>
      <w:r w:rsidR="00421525">
        <w:t>.</w:t>
      </w:r>
      <w:r>
        <w:t xml:space="preserve"> Here,</w:t>
      </w:r>
      <w:r w:rsidR="00421525">
        <w:t xml:space="preserve"> we </w:t>
      </w:r>
      <w:r w:rsidR="00421525" w:rsidRPr="007362E2">
        <w:t>incorporate</w:t>
      </w:r>
      <w:r w:rsidR="00421525">
        <w:t xml:space="preserve">d </w:t>
      </w:r>
      <w:r w:rsidR="00421525" w:rsidRPr="007362E2">
        <w:t xml:space="preserve">error </w:t>
      </w:r>
      <w:r w:rsidR="00421525">
        <w:t xml:space="preserve">from the run reconstruction into the total observation error. </w:t>
      </w:r>
      <w:r w:rsidR="007A4DF9">
        <w:t>We fixed sigma in</w:t>
      </w:r>
      <w:r w:rsidR="00421525">
        <w:t xml:space="preserve"> each </w:t>
      </w:r>
      <w:r w:rsidR="007A4DF9">
        <w:t xml:space="preserve">likelihood </w:t>
      </w:r>
      <w:r w:rsidR="00421525" w:rsidRPr="007362E2">
        <w:t>using</w:t>
      </w:r>
      <w:r w:rsidR="00421525">
        <w:t xml:space="preserve"> the </w:t>
      </w:r>
      <w:r w:rsidR="007A4DF9">
        <w:t>average</w:t>
      </w:r>
      <w:r w:rsidR="00421525">
        <w:t xml:space="preserve"> </w:t>
      </w:r>
      <w:r w:rsidR="001B0EA6">
        <w:t xml:space="preserve">of annual </w:t>
      </w:r>
      <w:r w:rsidR="007A4DF9">
        <w:t>standard deviation</w:t>
      </w:r>
      <w:r w:rsidR="001B0EA6">
        <w:t xml:space="preserve">s </w:t>
      </w:r>
      <w:del w:id="190" w:author="Garcia, Sabrina (DFG)" w:date="2025-07-15T12:57:00Z" w16du:dateUtc="2025-07-15T20:57:00Z">
        <w:r w:rsidR="001B0EA6" w:rsidDel="00B26EF1">
          <w:delText xml:space="preserve">as </w:delText>
        </w:r>
      </w:del>
      <w:r w:rsidR="001B0EA6">
        <w:t>estimated</w:t>
      </w:r>
      <w:r w:rsidR="00421525">
        <w:t xml:space="preserve"> </w:t>
      </w:r>
      <w:r w:rsidR="001B0EA6">
        <w:t xml:space="preserve">by </w:t>
      </w:r>
      <w:r w:rsidR="00421525">
        <w:t xml:space="preserve">the </w:t>
      </w:r>
      <w:ins w:id="191" w:author="Garcia, Sabrina (DFG)" w:date="2025-07-15T13:01:00Z" w16du:dateUtc="2025-07-15T21:01:00Z">
        <w:r w:rsidR="00B26EF1">
          <w:t>f</w:t>
        </w:r>
      </w:ins>
      <w:del w:id="192" w:author="Garcia, Sabrina (DFG)" w:date="2025-07-15T12:57:00Z" w16du:dateUtc="2025-07-15T20:57:00Z">
        <w:r w:rsidR="00421525" w:rsidDel="00B26EF1">
          <w:delText>F</w:delText>
        </w:r>
      </w:del>
      <w:r w:rsidR="00421525">
        <w:t xml:space="preserve">all Chum </w:t>
      </w:r>
      <w:ins w:id="193" w:author="Garcia, Sabrina (DFG)" w:date="2025-07-15T12:57:00Z" w16du:dateUtc="2025-07-15T20:57:00Z">
        <w:r w:rsidR="00B26EF1">
          <w:t xml:space="preserve">salmon </w:t>
        </w:r>
      </w:ins>
      <w:r w:rsidR="00421525">
        <w:t>run reconstruction</w:t>
      </w:r>
      <w:r w:rsidR="007A4DF9">
        <w:t xml:space="preserve"> </w:t>
      </w:r>
      <w:r w:rsidR="00421525" w:rsidRPr="007362E2">
        <w:t xml:space="preserve">(Table </w:t>
      </w:r>
      <w:r w:rsidR="00421525">
        <w:t>2</w:t>
      </w:r>
      <w:r w:rsidR="00421525" w:rsidRPr="007362E2">
        <w:t>)</w:t>
      </w:r>
      <w:r w:rsidR="00421525">
        <w:t xml:space="preserve"> </w:t>
      </w:r>
      <w:r w:rsidR="005708DB">
        <w:fldChar w:fldCharType="begin"/>
      </w:r>
      <w:r w:rsidR="005708DB">
        <w:instrText xml:space="preserve"> ADDIN ZOTERO_ITEM CSL_CITATION {"citationID":"PRS9nFTd","properties":{"formattedCitation":"(Fleischman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708DB">
        <w:fldChar w:fldCharType="separate"/>
      </w:r>
      <w:r w:rsidR="005708DB">
        <w:rPr>
          <w:noProof/>
        </w:rPr>
        <w:t>(Fleischman &amp; Borba 2009)</w:t>
      </w:r>
      <w:r w:rsidR="005708DB">
        <w:fldChar w:fldCharType="end"/>
      </w:r>
      <w:r w:rsidR="00421525">
        <w:t>. For all likelihoods, s</w:t>
      </w:r>
      <w:r w:rsidR="00960CCB">
        <w:t xml:space="preserve">igma </w:t>
      </w:r>
      <w:r>
        <w:t xml:space="preserve">acts as a weighting factor 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190E66D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y,s=r,a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w:r w:rsidR="00EA4645" w:rsidRPr="004802C8">
        <w:t xml:space="preserve">            Eq. 4.1</w:t>
      </w:r>
      <w:r w:rsidR="00731C00">
        <w:t>3</w:t>
      </w:r>
    </w:p>
    <w:p w14:paraId="6E713B66" w14:textId="3DD90796"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y,s=h,a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m:t>
        </m:r>
      </m:oMath>
      <w:r w:rsidR="00EA4645" w:rsidRPr="004802C8">
        <w:t xml:space="preserve">           Eq. 4.1</w:t>
      </w:r>
      <w:r w:rsidR="00731C00">
        <w:t>4</w:t>
      </w:r>
    </w:p>
    <w:p w14:paraId="0900BC9B" w14:textId="38ECE68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y,s=s,a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0993CDD" w14:textId="7D0B03FF" w:rsidR="00DA3779" w:rsidRDefault="00DA3779" w:rsidP="00EA4645">
      <w:pPr>
        <w:ind w:firstLine="720"/>
      </w:pPr>
      <w:r>
        <w:t>We employed uninformative or weakly informative priors for most model parameters (Table 2). The key exception was for covariate coefficients,</w:t>
      </w:r>
      <w:r w:rsidRPr="00DA3779">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 we applied regularizing priors with a normal distribution</w:t>
      </w:r>
      <w:r w:rsidR="00FF0DBC">
        <w:t xml:space="preserve">, Normal(0,0.1). </w:t>
      </w:r>
      <w:r>
        <w:t>This regularization approach was implemented to prevent spurious correlations between environmental covariates and productivity estimates by shrinking coefficient estimates toward zero (i.e., no effect) unless the data provided strong evidence for a relationship. This technique helps control model complexity and reduces the risk of overfitting while still allowing meaningful covariate effects to emerge when supported by the data.</w:t>
      </w:r>
    </w:p>
    <w:p w14:paraId="0841D42B" w14:textId="77777777" w:rsidR="00DA3779" w:rsidRPr="004802C8" w:rsidRDefault="00DA3779"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200F6A88" w:rsidR="00EA4645" w:rsidRDefault="00EA4645" w:rsidP="00EA4645">
      <w:pPr>
        <w:ind w:firstLine="720"/>
      </w:pPr>
      <w:r w:rsidRPr="004802C8">
        <w:t xml:space="preserve">Covariates included in the IPM </w:t>
      </w:r>
      <w:r w:rsidR="002424E3">
        <w:t xml:space="preserve">represent specific hypotheses about processes suspected to be associated with variation in </w:t>
      </w:r>
      <w:r w:rsidR="005A3A53">
        <w:t>Chum</w:t>
      </w:r>
      <w:r w:rsidR="002424E3">
        <w:t xml:space="preserve"> salmon survival a</w:t>
      </w:r>
      <w:ins w:id="194" w:author="Garcia, Sabrina (DFG)" w:date="2025-07-15T13:02:00Z" w16du:dateUtc="2025-07-15T21:02:00Z">
        <w:r w:rsidR="00B26EF1">
          <w:t>t</w:t>
        </w:r>
      </w:ins>
      <w:r w:rsidR="002424E3">
        <w:t xml:space="preserve">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All covariates were </w:t>
      </w:r>
      <w:r w:rsidR="00212C5F">
        <w:t>normalized to a</w:t>
      </w:r>
      <w:r w:rsidR="00C81CC9">
        <w:t xml:space="preserve"> mean of</w:t>
      </w:r>
      <w:r w:rsidR="00212C5F">
        <w:t xml:space="preserve"> zero and</w:t>
      </w:r>
      <w:r w:rsidR="00354D85">
        <w:t xml:space="preserve"> standard deviation of 1</w:t>
      </w:r>
      <w:r w:rsidR="00212C5F">
        <w:t xml:space="preserve">. </w:t>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6F20B716"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F527BC">
        <w:t xml:space="preserve">winter snowpack, </w:t>
      </w:r>
      <w:r w:rsidRPr="004802C8">
        <w:t>cumulative degree days for sea surface temperatures</w:t>
      </w:r>
      <w:ins w:id="195" w:author="Garcia, Sabrina (DFG)" w:date="2025-07-16T15:13:00Z" w16du:dateUtc="2025-07-16T23:13:00Z">
        <w:r w:rsidR="00FA6F3A">
          <w:t xml:space="preserve"> (SSTs)</w:t>
        </w:r>
      </w:ins>
      <w:r w:rsidRPr="004802C8">
        <w:t xml:space="preserve"> 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lastRenderedPageBreak/>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w:t>
      </w:r>
      <w:r w:rsidR="00C4206B">
        <w:t>1</w:t>
      </w:r>
      <w:r>
        <w:t xml:space="preserve"> from escapement projects in the Yukon River drainage</w:t>
      </w:r>
      <w:r w:rsidR="001B0AD2">
        <w:t xml:space="preserve">. We used a dynamic factor analysis </w:t>
      </w:r>
      <w:r w:rsidR="00707574">
        <w:t xml:space="preserve">(DFA) </w:t>
      </w:r>
      <w:r w:rsidR="001B0AD2">
        <w:t xml:space="preserve">to </w:t>
      </w:r>
      <w:r>
        <w:t>estimate a common trend in size at age</w:t>
      </w:r>
      <w:r w:rsidR="001B0AD2">
        <w:t xml:space="preserve"> </w:t>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172275C8" w:rsidR="00EA4645" w:rsidRPr="004802C8" w:rsidRDefault="00F527BC" w:rsidP="00707574">
      <w:pPr>
        <w:ind w:firstLine="720"/>
      </w:pPr>
      <w:r>
        <w:t xml:space="preserve">Local knowledge and ecosystem reports have highlighted </w:t>
      </w:r>
      <w:r w:rsidR="002B0978">
        <w:t>the insulating impact</w:t>
      </w:r>
      <w:r>
        <w:t xml:space="preserve"> snowpack </w:t>
      </w:r>
      <w:r w:rsidR="002B0978">
        <w:t xml:space="preserve">has in </w:t>
      </w:r>
      <w:r>
        <w:t>protecting eggs against extreme cold conditions in interior Alaska and Canada</w:t>
      </w:r>
      <w:ins w:id="196" w:author="Garcia, Sabrina (DFG)" w:date="2025-07-16T14:44:00Z" w16du:dateUtc="2025-07-16T22:44:00Z">
        <w:r w:rsidR="006D120C">
          <w:t xml:space="preserve"> where fall chum salmon spawn</w:t>
        </w:r>
      </w:ins>
      <w:r>
        <w:t xml:space="preserve">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for brood years 2002 – 202</w:t>
      </w:r>
      <w:r w:rsidR="00C4206B">
        <w:t>1</w:t>
      </w:r>
      <w:r w:rsidR="007E47F5">
        <w:t xml:space="preserve"> </w:t>
      </w:r>
      <w:r w:rsidR="00F83E77">
        <w:t xml:space="preserve">from January </w:t>
      </w:r>
      <w:r w:rsidR="009D0AFF">
        <w:t>to</w:t>
      </w:r>
      <w:r w:rsidR="00F83E77">
        <w:t xml:space="preserve"> March in Circle, Alaska and used mean winter snowpack as a covariate (</w:t>
      </w:r>
      <w:del w:id="197" w:author="Garcia, Sabrina (DFG)" w:date="2025-07-15T13:05:00Z" w16du:dateUtc="2025-07-15T21:05:00Z">
        <w:r w:rsidR="00F83E77" w:rsidDel="00B26EF1">
          <w:delText xml:space="preserve">Figure </w:delText>
        </w:r>
      </w:del>
      <w:ins w:id="198" w:author="Garcia, Sabrina (DFG)" w:date="2025-07-15T13:05:00Z" w16du:dateUtc="2025-07-15T21:05:00Z">
        <w:r w:rsidR="00B26EF1">
          <w:t xml:space="preserve">Table </w:t>
        </w:r>
      </w:ins>
      <w:r w:rsidR="00F83E77">
        <w:t xml:space="preserve">1). </w:t>
      </w:r>
      <w:del w:id="199" w:author="Garcia, Sabrina (DFG)" w:date="2025-07-16T14:49:00Z" w16du:dateUtc="2025-07-16T22:49:00Z">
        <w:r w:rsidR="00707574" w:rsidDel="00343C55">
          <w:delText>Further</w:delText>
        </w:r>
      </w:del>
      <w:ins w:id="200" w:author="Garcia, Sabrina (DFG)" w:date="2025-07-16T14:49:00Z" w16du:dateUtc="2025-07-16T22:49:00Z">
        <w:r w:rsidR="00343C55">
          <w:t>For salmon smolt leaving the river</w:t>
        </w:r>
      </w:ins>
      <w:r w:rsidR="00707574">
        <w:t>,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del w:id="201" w:author="Garcia, Sabrina (DFG)" w:date="2025-07-16T14:49:00Z" w16du:dateUtc="2025-07-16T22:49:00Z">
        <w:r w:rsidR="00013EE3" w:rsidDel="00343C55">
          <w:delText xml:space="preserve">juvenile </w:delText>
        </w:r>
      </w:del>
      <w:r w:rsidR="00013EE3">
        <w:t>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ins w:id="202" w:author="Garcia, Sabrina (DFG)" w:date="2025-07-15T13:05:00Z" w16du:dateUtc="2025-07-15T21:05:00Z">
        <w:r w:rsidR="00B26EF1">
          <w:t xml:space="preserve">fall </w:t>
        </w:r>
      </w:ins>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r w:rsidR="00C4206B">
        <w:t xml:space="preserve">However, river flow data is highly colinear with the snowpack data and was not included in the final analysis. </w:t>
      </w:r>
    </w:p>
    <w:p w14:paraId="57837ABD" w14:textId="65EED7F8" w:rsidR="00EA4645" w:rsidRPr="00107E21"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w:t>
      </w:r>
      <w:ins w:id="203" w:author="Garcia, Sabrina (DFG)" w:date="2025-07-16T14:51:00Z" w16du:dateUtc="2025-07-16T22:51:00Z">
        <w:r w:rsidR="00C97083">
          <w:t xml:space="preserve">and survival </w:t>
        </w:r>
      </w:ins>
      <w:r>
        <w:t xml:space="preserve">during the first summer </w:t>
      </w:r>
      <w:ins w:id="204" w:author="Garcia, Sabrina (DFG)" w:date="2025-07-16T14:50:00Z" w16du:dateUtc="2025-07-16T22:50:00Z">
        <w:r w:rsidR="00C97083">
          <w:t>at sea</w:t>
        </w:r>
      </w:ins>
      <w:del w:id="205" w:author="Garcia, Sabrina (DFG)" w:date="2025-07-16T14:51:00Z" w16du:dateUtc="2025-07-16T22:51:00Z">
        <w:r w:rsidDel="00C97083">
          <w:delText xml:space="preserve">and </w:delText>
        </w:r>
        <w:r w:rsidR="005A3A53" w:rsidDel="00C97083">
          <w:delText>Chum</w:delText>
        </w:r>
        <w:r w:rsidR="00013EE3" w:rsidDel="00C97083">
          <w:delText xml:space="preserve"> salmon population </w:delText>
        </w:r>
        <w:r w:rsidDel="00C97083">
          <w:delText>productivity</w:delText>
        </w:r>
      </w:del>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w:t>
      </w:r>
      <w:r w:rsidR="00604B71">
        <w:t xml:space="preserve"> </w:t>
      </w:r>
      <w:del w:id="206" w:author="Garcia, Sabrina (DFG)" w:date="2025-07-15T13:07:00Z" w16du:dateUtc="2025-07-15T21:07:00Z">
        <w:r w:rsidR="00604B71" w:rsidDel="009702EE">
          <w:delText>a</w:delText>
        </w:r>
      </w:del>
      <w:r w:rsidR="00EA4645" w:rsidRPr="004802C8">
        <w:t xml:space="preserve"> positive relationship</w:t>
      </w:r>
      <w:ins w:id="207" w:author="Garcia, Sabrina (DFG)" w:date="2025-07-15T13:07:00Z" w16du:dateUtc="2025-07-15T21:07:00Z">
        <w:r w:rsidR="009702EE">
          <w:t xml:space="preserve"> is</w:t>
        </w:r>
      </w:ins>
      <w:r w:rsidR="00EA4645" w:rsidRPr="004802C8">
        <w:t xml:space="preserve"> </w:t>
      </w:r>
      <w:r w:rsidR="00604B71">
        <w:t xml:space="preserve">based on the idea that survival </w:t>
      </w:r>
      <w:del w:id="208" w:author="Garcia, Sabrina (DFG)" w:date="2025-07-16T14:51:00Z" w16du:dateUtc="2025-07-16T22:51:00Z">
        <w:r w:rsidR="00EA4645" w:rsidRPr="004802C8" w:rsidDel="00C97083">
          <w:delText xml:space="preserve">may </w:delText>
        </w:r>
      </w:del>
      <w:del w:id="209" w:author="Garcia, Sabrina (DFG)" w:date="2025-07-15T13:07:00Z" w16du:dateUtc="2025-07-15T21:07:00Z">
        <w:r w:rsidR="00EA4645" w:rsidRPr="004802C8" w:rsidDel="009702EE">
          <w:delText>arise</w:delText>
        </w:r>
      </w:del>
      <w:ins w:id="210" w:author="Garcia, Sabrina (DFG)" w:date="2025-07-15T13:07:00Z" w16du:dateUtc="2025-07-15T21:07:00Z">
        <w:r w:rsidR="009702EE">
          <w:t>increase</w:t>
        </w:r>
      </w:ins>
      <w:ins w:id="211" w:author="Garcia, Sabrina (DFG)" w:date="2025-07-16T14:51:00Z" w16du:dateUtc="2025-07-16T22:51:00Z">
        <w:r w:rsidR="00C97083">
          <w:t>s</w:t>
        </w:r>
      </w:ins>
      <w:r w:rsidR="00EA4645" w:rsidRPr="004802C8">
        <w:t xml:space="preserve"> </w:t>
      </w:r>
      <w:ins w:id="212" w:author="Garcia, Sabrina (DFG)" w:date="2025-07-16T14:51:00Z" w16du:dateUtc="2025-07-16T22:51:00Z">
        <w:r w:rsidR="00C97083">
          <w:t>as</w:t>
        </w:r>
      </w:ins>
      <w:del w:id="213" w:author="Garcia, Sabrina (DFG)" w:date="2025-07-16T14:51:00Z" w16du:dateUtc="2025-07-16T22:51:00Z">
        <w:r w:rsidR="00EA4645" w:rsidRPr="004802C8" w:rsidDel="00C97083">
          <w:delText>if</w:delText>
        </w:r>
      </w:del>
      <w:r w:rsidR="00EA4645" w:rsidRPr="004802C8">
        <w:t xml:space="preserve">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C24F5B">
        <w:instrText xml:space="preserve"> ADDIN ZOTERO_ITEM CSL_CITATION {"citationID":"uB6hfu0F","properties":{"formattedCitation":"(Beamish &amp; Mahnken 2001, Farley et al. 2024)","plainCitation":"(Beamish &amp; Mahnken 2001, Farley et al. 2024)","noteIndex":0},"citationItems":[{"id":"FDFb9BhT/QeUW9VHg","uris":["http://zotero.org/users/8784224/items/6R6UMVSW"],"itemData":{"id":1056,"type":"article-journal","abstract":"We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r w:rsidR="00013EE3">
        <w:t xml:space="preserve">temperature </w:t>
      </w:r>
      <w:r w:rsidRPr="00107E21">
        <w:t xml:space="preserve">cumulative degree days (CDD) to </w:t>
      </w:r>
      <w:r w:rsidRPr="00F41728">
        <w:rPr>
          <w:color w:val="000000" w:themeColor="text1"/>
        </w:rPr>
        <w:t xml:space="preserve">represent the temperature conditions preceding the </w:t>
      </w:r>
      <w:del w:id="214" w:author="Garcia, Sabrina (DFG)" w:date="2025-07-16T14:52:00Z" w16du:dateUtc="2025-07-16T22:52:00Z">
        <w:r w:rsidRPr="00F41728" w:rsidDel="00C97083">
          <w:rPr>
            <w:color w:val="000000" w:themeColor="text1"/>
          </w:rPr>
          <w:delText xml:space="preserve">NBS </w:delText>
        </w:r>
      </w:del>
      <w:ins w:id="215" w:author="Garcia, Sabrina (DFG)" w:date="2025-07-16T14:52:00Z" w16du:dateUtc="2025-07-16T22:52:00Z">
        <w:r w:rsidR="00C97083">
          <w:rPr>
            <w:color w:val="000000" w:themeColor="text1"/>
          </w:rPr>
          <w:t>Bering Sea</w:t>
        </w:r>
        <w:r w:rsidR="00C97083" w:rsidRPr="00F41728">
          <w:rPr>
            <w:color w:val="000000" w:themeColor="text1"/>
          </w:rPr>
          <w:t xml:space="preserve"> </w:t>
        </w:r>
      </w:ins>
      <w:r w:rsidRPr="00F41728">
        <w:rPr>
          <w:color w:val="000000" w:themeColor="text1"/>
        </w:rPr>
        <w:t>survey</w:t>
      </w:r>
      <w:ins w:id="216" w:author="Garcia, Sabrina (DFG)" w:date="2025-07-16T14:52:00Z" w16du:dateUtc="2025-07-16T22:52:00Z">
        <w:r w:rsidR="00C97083">
          <w:rPr>
            <w:color w:val="000000" w:themeColor="text1"/>
          </w:rPr>
          <w:t>s</w:t>
        </w:r>
      </w:ins>
      <w:r w:rsidRPr="00F41728">
        <w:rPr>
          <w:color w:val="000000" w:themeColor="text1"/>
        </w:rPr>
        <w:t xml:space="preserve"> and represent ecosystem conditions for juvenile</w:t>
      </w:r>
      <w:r w:rsidR="00604B71">
        <w:rPr>
          <w:color w:val="000000" w:themeColor="text1"/>
        </w:rPr>
        <w:t xml:space="preserve"> Chum salmon during their </w:t>
      </w:r>
      <w:r w:rsidRPr="00F41728">
        <w:rPr>
          <w:color w:val="000000" w:themeColor="text1"/>
        </w:rPr>
        <w:t xml:space="preserve">first summer at sea. </w:t>
      </w:r>
      <w:r w:rsidR="00EA4645" w:rsidRPr="00F41728">
        <w:rPr>
          <w:color w:val="000000" w:themeColor="text1"/>
        </w:rPr>
        <w:t xml:space="preserve">To calculate CDD we used the daily mean </w:t>
      </w:r>
      <w:del w:id="217" w:author="Garcia, Sabrina (DFG)" w:date="2025-07-15T13:08:00Z" w16du:dateUtc="2025-07-15T21:08:00Z">
        <w:r w:rsidR="00E5359E" w:rsidRPr="00F41728" w:rsidDel="009702EE">
          <w:rPr>
            <w:color w:val="000000" w:themeColor="text1"/>
          </w:rPr>
          <w:delText xml:space="preserve">Northern Bering Sea </w:delText>
        </w:r>
        <w:r w:rsidR="0076194C" w:rsidRPr="00F41728" w:rsidDel="009702EE">
          <w:rPr>
            <w:color w:val="000000" w:themeColor="text1"/>
          </w:rPr>
          <w:delText>(NBS)</w:delText>
        </w:r>
      </w:del>
      <w:ins w:id="218" w:author="Garcia, Sabrina (DFG)" w:date="2025-07-15T13:08:00Z" w16du:dateUtc="2025-07-15T21:08:00Z">
        <w:r w:rsidR="009702EE">
          <w:rPr>
            <w:color w:val="000000" w:themeColor="text1"/>
          </w:rPr>
          <w:t>NBS</w:t>
        </w:r>
      </w:ins>
      <w:r w:rsidR="0076194C" w:rsidRPr="00F41728">
        <w:rPr>
          <w:color w:val="000000" w:themeColor="text1"/>
        </w:rPr>
        <w:t xml:space="preserve"> </w:t>
      </w:r>
      <w:r w:rsidR="00E5359E" w:rsidRPr="00F41728">
        <w:rPr>
          <w:color w:val="000000" w:themeColor="text1"/>
        </w:rPr>
        <w:t>sea surface temperature</w:t>
      </w:r>
      <w:r w:rsidR="00EA4645" w:rsidRPr="00F41728">
        <w:rPr>
          <w:color w:val="000000" w:themeColor="text1"/>
        </w:rPr>
        <w:t xml:space="preserve">, publicly available on the Alaska Fisheries Information Network (AKFIN). </w:t>
      </w:r>
      <w:r w:rsidR="00107E21" w:rsidRPr="00F41728">
        <w:rPr>
          <w:color w:val="000000" w:themeColor="text1"/>
          <w:shd w:val="clear" w:color="auto" w:fill="FFFFFF"/>
        </w:rPr>
        <w:t xml:space="preserve">Temperatures </w:t>
      </w:r>
      <w:r w:rsidR="0038243B" w:rsidRPr="00F41728">
        <w:rPr>
          <w:color w:val="000000" w:themeColor="text1"/>
          <w:shd w:val="clear" w:color="auto" w:fill="FFFFFF"/>
        </w:rPr>
        <w:t xml:space="preserve">provided by AKFIN </w:t>
      </w:r>
      <w:r w:rsidR="00107E21" w:rsidRPr="00F41728">
        <w:rPr>
          <w:color w:val="000000" w:themeColor="text1"/>
          <w:shd w:val="clear" w:color="auto" w:fill="FFFFFF"/>
        </w:rPr>
        <w:t xml:space="preserve">are </w:t>
      </w:r>
      <w:r w:rsidR="0038243B" w:rsidRPr="00F41728">
        <w:rPr>
          <w:color w:val="000000" w:themeColor="text1"/>
          <w:shd w:val="clear" w:color="auto" w:fill="FFFFFF"/>
        </w:rPr>
        <w:t xml:space="preserve">based on </w:t>
      </w:r>
      <w:r w:rsidR="00107E21" w:rsidRPr="00F41728">
        <w:rPr>
          <w:color w:val="000000" w:themeColor="text1"/>
          <w:shd w:val="clear" w:color="auto" w:fill="FFFFFF"/>
        </w:rPr>
        <w:t>satellite data curated by NOAA's Coral Reef Watch Program (https://coralreefwatch.noaa.gov/).</w:t>
      </w:r>
      <w:r w:rsidR="00107E21" w:rsidRPr="00F41728">
        <w:rPr>
          <w:color w:val="000000" w:themeColor="text1"/>
        </w:rPr>
        <w:t xml:space="preserve"> </w:t>
      </w:r>
      <w:r w:rsidR="00EA4645" w:rsidRPr="00F41728">
        <w:rPr>
          <w:color w:val="000000" w:themeColor="text1"/>
        </w:rPr>
        <w:t xml:space="preserve">We summed </w:t>
      </w:r>
      <w:r w:rsidR="00D5694C">
        <w:rPr>
          <w:color w:val="000000" w:themeColor="text1"/>
        </w:rPr>
        <w:t xml:space="preserve">daily </w:t>
      </w:r>
      <w:r w:rsidR="00EA4645" w:rsidRPr="00F41728">
        <w:rPr>
          <w:color w:val="000000" w:themeColor="text1"/>
        </w:rPr>
        <w:t xml:space="preserve">temperature from June to August for each year to align with when juvenile salmonids would experience the temperature </w:t>
      </w:r>
      <w:r w:rsidR="00EA4645" w:rsidRPr="00107E21">
        <w:t>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42931CB4"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pollock represent a high-quality prey source for juvenile </w:t>
      </w:r>
      <w:r w:rsidR="005A3A53">
        <w:t>Chum</w:t>
      </w:r>
      <w:r w:rsidR="00604B71">
        <w:t xml:space="preserve"> salmon</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e included the</w:t>
      </w:r>
      <w:r w:rsidR="00EF536D">
        <w:t xml:space="preserve"> time</w:t>
      </w:r>
      <w:ins w:id="219" w:author="Garcia, Sabrina (DFG)" w:date="2025-07-16T15:07:00Z" w16du:dateUtc="2025-07-16T23:07:00Z">
        <w:r w:rsidR="007053C2">
          <w:t xml:space="preserve"> </w:t>
        </w:r>
      </w:ins>
      <w:r w:rsidR="00EF536D">
        <w:t>series of estimated</w:t>
      </w:r>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pollock </w:t>
      </w:r>
      <w:r w:rsidR="00EF536D">
        <w:t>recruitment</w:t>
      </w:r>
      <w:r w:rsidR="00DE14F3">
        <w:t xml:space="preserve"> </w:t>
      </w:r>
      <w:r w:rsidR="00EF536D">
        <w:t>estimated by the</w:t>
      </w:r>
      <w:r w:rsidR="00DE14F3">
        <w:t xml:space="preserve"> integrated stock assessment for this species</w:t>
      </w:r>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 xml:space="preserve">While juvenile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r w:rsidR="00EF536D">
        <w:t>time</w:t>
      </w:r>
      <w:ins w:id="220" w:author="Garcia, Sabrina (DFG)" w:date="2025-07-16T15:07:00Z" w16du:dateUtc="2025-07-16T23:07:00Z">
        <w:r w:rsidR="007053C2">
          <w:t xml:space="preserve"> </w:t>
        </w:r>
      </w:ins>
      <w:r w:rsidR="00EF536D">
        <w:t xml:space="preserve">series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1A66F378" w:rsidR="00EA4645" w:rsidRPr="004802C8" w:rsidRDefault="00EA4645" w:rsidP="00EA4645">
      <w:pPr>
        <w:ind w:firstLine="720"/>
      </w:pPr>
      <w:r w:rsidRPr="004802C8">
        <w:t xml:space="preserve">We considered </w:t>
      </w:r>
      <w:r w:rsidR="00E92379">
        <w:t>three</w:t>
      </w:r>
      <w:r w:rsidRPr="004802C8">
        <w:t xml:space="preserve"> covariates hypothesized to impact </w:t>
      </w:r>
      <w:r>
        <w:t>marine</w:t>
      </w:r>
      <w:r w:rsidRPr="004802C8">
        <w:t xml:space="preserve"> </w:t>
      </w:r>
      <w:r w:rsidR="0015305E">
        <w:t>survival</w:t>
      </w:r>
      <w:r>
        <w:t>, includ</w:t>
      </w:r>
      <w:r w:rsidR="0086697E">
        <w:t>ing</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621EDD">
        <w:t>, including</w:t>
      </w:r>
      <w:r w:rsidRPr="004802C8">
        <w:t xml:space="preserve"> </w:t>
      </w:r>
      <w:r w:rsidR="0015305E">
        <w:t xml:space="preserve">a </w:t>
      </w:r>
      <w:r>
        <w:t xml:space="preserve">stomach </w:t>
      </w:r>
      <w:r w:rsidRPr="004802C8">
        <w:t>fullness index</w:t>
      </w:r>
      <w:r>
        <w:t xml:space="preserve"> (SFI)</w:t>
      </w:r>
      <w:ins w:id="221" w:author="Garcia, Sabrina (DFG)" w:date="2025-07-15T13:11:00Z" w16du:dateUtc="2025-07-15T21:11:00Z">
        <w:r w:rsidR="00F77CA1">
          <w:t xml:space="preserve"> estimated during juvenile salmon surveys</w:t>
        </w:r>
      </w:ins>
      <w:r w:rsidRPr="004802C8">
        <w:t xml:space="preserve">, </w:t>
      </w:r>
      <w:r w:rsidR="0015305E">
        <w:t>temperature (</w:t>
      </w:r>
      <w:r w:rsidRPr="004802C8">
        <w:t>CDD</w:t>
      </w:r>
      <w:r w:rsidR="0015305E">
        <w:t>)</w:t>
      </w:r>
      <w:r w:rsidRPr="004802C8">
        <w:t xml:space="preserve"> </w:t>
      </w:r>
      <w:r w:rsidR="0015305E">
        <w:t xml:space="preserve">experienced by </w:t>
      </w:r>
      <w:ins w:id="222" w:author="Garcia, Sabrina (DFG)" w:date="2025-07-15T13:10:00Z" w16du:dateUtc="2025-07-15T21:10:00Z">
        <w:r w:rsidR="00F77CA1">
          <w:t xml:space="preserve">fall </w:t>
        </w:r>
      </w:ins>
      <w:r w:rsidR="005A3A53">
        <w:t>Chum</w:t>
      </w:r>
      <w:r w:rsidR="0015305E">
        <w:t xml:space="preserve"> salmon during their first winter in the ocean </w:t>
      </w:r>
      <w:r w:rsidR="00EE2A11">
        <w:t>as index</w:t>
      </w:r>
      <w:r w:rsidR="00D41CCF">
        <w:t>ed</w:t>
      </w:r>
      <w:r w:rsidR="00EE2A11">
        <w:t xml:space="preserve"> by a representative location including</w:t>
      </w:r>
      <w:r w:rsidR="00EE2A11" w:rsidRPr="004802C8">
        <w:t xml:space="preserve"> </w:t>
      </w:r>
      <w:r w:rsidRPr="004802C8">
        <w:t xml:space="preserve">the Eastern Aleutian Islands, </w:t>
      </w:r>
      <w:r>
        <w:t xml:space="preserve">and </w:t>
      </w:r>
      <w:r w:rsidRPr="004802C8">
        <w:t xml:space="preserve">annual total </w:t>
      </w:r>
      <w:r w:rsidR="005A3A53">
        <w:t>Chum</w:t>
      </w:r>
      <w:r w:rsidRPr="004802C8">
        <w:t xml:space="preserve"> </w:t>
      </w:r>
      <w:ins w:id="223" w:author="Garcia, Sabrina (DFG)" w:date="2025-07-15T13:11:00Z" w16du:dateUtc="2025-07-15T21:11:00Z">
        <w:r w:rsidR="00F77CA1">
          <w:t xml:space="preserve">salmon </w:t>
        </w:r>
      </w:ins>
      <w:r w:rsidRPr="004802C8">
        <w:t>hatchery releases</w:t>
      </w:r>
      <w:r w:rsidR="00CE629D">
        <w:t xml:space="preserve"> </w:t>
      </w:r>
      <w:r w:rsidRPr="004802C8">
        <w:t xml:space="preserve">from Alaska, Japan, Korea and Russia. We included </w:t>
      </w:r>
      <w:del w:id="224" w:author="Garcia, Sabrina (DFG)" w:date="2025-07-15T13:12:00Z" w16du:dateUtc="2025-07-15T21:12:00Z">
        <w:r w:rsidRPr="004802C8" w:rsidDel="00F77CA1">
          <w:delText xml:space="preserve">juvenile </w:delText>
        </w:r>
      </w:del>
      <w:r w:rsidRPr="004802C8">
        <w:t xml:space="preserve">SFI to </w:t>
      </w:r>
      <w:r w:rsidR="0015305E">
        <w:t>reflect</w:t>
      </w:r>
      <w:r w:rsidR="0015305E" w:rsidRPr="004802C8">
        <w:t xml:space="preserve"> </w:t>
      </w:r>
      <w:del w:id="225" w:author="Garcia, Sabrina (DFG)" w:date="2025-07-15T13:12:00Z" w16du:dateUtc="2025-07-15T21:12:00Z">
        <w:r w:rsidR="0015305E" w:rsidDel="00F77CA1">
          <w:delText xml:space="preserve">the result of </w:delText>
        </w:r>
      </w:del>
      <w:r w:rsidR="0015305E">
        <w:t xml:space="preserve">foraging </w:t>
      </w:r>
      <w:r w:rsidRPr="004802C8">
        <w:t>condition</w:t>
      </w:r>
      <w:r w:rsidR="00B946A1">
        <w:t>s</w:t>
      </w:r>
      <w:r w:rsidR="0015305E">
        <w:t xml:space="preserve"> experienced by </w:t>
      </w:r>
      <w:ins w:id="226" w:author="Garcia, Sabrina (DFG)" w:date="2025-07-15T13:12:00Z" w16du:dateUtc="2025-07-15T21:12:00Z">
        <w:r w:rsidR="00F77CA1">
          <w:t xml:space="preserve">juvenile </w:t>
        </w:r>
      </w:ins>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w:t>
      </w:r>
      <w:del w:id="227" w:author="Garcia, Sabrina (DFG)" w:date="2025-07-15T13:13:00Z" w16du:dateUtc="2025-07-15T21:13:00Z">
        <w:r w:rsidRPr="004802C8" w:rsidDel="00F77CA1">
          <w:delText xml:space="preserve">NBS </w:delText>
        </w:r>
      </w:del>
      <w:ins w:id="228" w:author="Garcia, Sabrina (DFG)" w:date="2025-07-15T13:13:00Z" w16du:dateUtc="2025-07-15T21:13:00Z">
        <w:r w:rsidR="00F77CA1">
          <w:t>two Bering Sea</w:t>
        </w:r>
        <w:r w:rsidR="00F77CA1" w:rsidRPr="004802C8">
          <w:t xml:space="preserve"> </w:t>
        </w:r>
      </w:ins>
      <w:r w:rsidR="004A5B0F">
        <w:t xml:space="preserve">juvenile </w:t>
      </w:r>
      <w:ins w:id="229" w:author="Garcia, Sabrina (DFG)" w:date="2025-07-15T13:12:00Z" w16du:dateUtc="2025-07-15T21:12:00Z">
        <w:r w:rsidR="00F77CA1">
          <w:t xml:space="preserve">salmon </w:t>
        </w:r>
      </w:ins>
      <w:r w:rsidRPr="004802C8">
        <w:t>survey</w:t>
      </w:r>
      <w:ins w:id="230" w:author="Garcia, Sabrina (DFG)" w:date="2025-07-15T13:13:00Z" w16du:dateUtc="2025-07-15T21:13:00Z">
        <w:r w:rsidR="00F77CA1">
          <w:t>s</w:t>
        </w:r>
      </w:ins>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ins w:id="231" w:author="Garcia, Sabrina (DFG)" w:date="2025-07-15T13:13:00Z" w16du:dateUtc="2025-07-15T21:13:00Z">
        <w:r w:rsidR="00F77CA1">
          <w:t>S</w:t>
        </w:r>
      </w:ins>
      <w:r w:rsidR="00224EDA">
        <w:t xml:space="preserve">EBS/NBS survey </w:t>
      </w:r>
      <w:r w:rsidRPr="004802C8">
        <w:t>station and recorded on a per station basis</w:t>
      </w:r>
      <w:r w:rsidR="003D33F4">
        <w:t xml:space="preserve"> after a subsequent analysis</w:t>
      </w:r>
      <w:r>
        <w:t>. Stomach fullness indexes the amount of prey weight relative to juvenile salmon weight (see Murphy et 2021 for more details on fullness calculations)</w:t>
      </w:r>
      <w:r w:rsidRPr="004802C8">
        <w:t xml:space="preserve">. To account for differences in the survey </w:t>
      </w:r>
      <w:r>
        <w:t>spatial 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79EFD008"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xml:space="preserve">, to estimate annual </w:t>
      </w:r>
      <w:r w:rsidR="009C78A8">
        <w:rPr>
          <w:rFonts w:eastAsiaTheme="minorEastAsia"/>
          <w:color w:val="000000" w:themeColor="text1"/>
        </w:rPr>
        <w:t xml:space="preserve">differences from the average and generate an </w:t>
      </w:r>
      <w:r>
        <w:rPr>
          <w:rFonts w:eastAsiaTheme="minorEastAsia"/>
          <w:color w:val="000000" w:themeColor="text1"/>
        </w:rPr>
        <w:t>ind</w:t>
      </w:r>
      <w:r w:rsidR="009C78A8">
        <w:rPr>
          <w:rFonts w:eastAsiaTheme="minorEastAsia"/>
          <w:color w:val="000000" w:themeColor="text1"/>
        </w:rPr>
        <w:t>ex across time</w:t>
      </w:r>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6F4150C8"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del w:id="232" w:author="Garcia, Sabrina (DFG)" w:date="2025-07-15T13:14:00Z" w16du:dateUtc="2025-07-15T21:14:00Z">
        <w:r w:rsidRPr="004802C8" w:rsidDel="00F77CA1">
          <w:delText xml:space="preserve"> </w:delText>
        </w:r>
      </w:del>
      <w:r w:rsidRPr="004802C8">
        <w:t xml:space="preserve">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e included</w:t>
      </w:r>
      <w:ins w:id="233" w:author="Garcia, Sabrina (DFG)" w:date="2025-07-16T15:11:00Z" w16du:dateUtc="2025-07-16T23:11:00Z">
        <w:r w:rsidR="00FA6F3A">
          <w:t xml:space="preserve"> the</w:t>
        </w:r>
      </w:ins>
      <w:r w:rsidR="00EA4645" w:rsidRPr="004802C8">
        <w:t xml:space="preserve"> winter Eastern Aleutian CDD to represent the temperature conditions that </w:t>
      </w:r>
      <w:del w:id="234" w:author="Garcia, Sabrina (DFG)" w:date="2025-07-15T13:14:00Z" w16du:dateUtc="2025-07-15T21:14:00Z">
        <w:r w:rsidR="00B946A1" w:rsidDel="00F77CA1">
          <w:delText>subadult</w:delText>
        </w:r>
        <w:r w:rsidR="00B946A1" w:rsidRPr="004802C8" w:rsidDel="00F77CA1">
          <w:delText xml:space="preserve"> </w:delText>
        </w:r>
      </w:del>
      <w:commentRangeStart w:id="235"/>
      <w:ins w:id="236" w:author="Garcia, Sabrina (DFG)" w:date="2025-07-15T13:14:00Z" w16du:dateUtc="2025-07-15T21:14:00Z">
        <w:r w:rsidR="00F77CA1">
          <w:t>immature</w:t>
        </w:r>
        <w:r w:rsidR="00F77CA1" w:rsidRPr="004802C8">
          <w:t xml:space="preserve"> </w:t>
        </w:r>
      </w:ins>
      <w:commentRangeEnd w:id="235"/>
      <w:ins w:id="237" w:author="Garcia, Sabrina (DFG)" w:date="2025-07-16T15:12:00Z" w16du:dateUtc="2025-07-16T23:12:00Z">
        <w:r w:rsidR="00FA6F3A">
          <w:rPr>
            <w:rStyle w:val="CommentReference"/>
          </w:rPr>
          <w:commentReference w:id="235"/>
        </w:r>
      </w:ins>
      <w:r w:rsidR="00EA4645" w:rsidRPr="004802C8">
        <w:t xml:space="preserve">Yukon River </w:t>
      </w:r>
      <w:r w:rsidR="005A3A53">
        <w:t>Chum</w:t>
      </w:r>
      <w:r w:rsidR="00EA4645" w:rsidRPr="004802C8">
        <w:t xml:space="preserve"> salmon experienced during their first winter at sea</w:t>
      </w:r>
      <w:r w:rsidR="00EA4645">
        <w:t xml:space="preserve">. </w:t>
      </w:r>
      <w:del w:id="238" w:author="Garcia, Sabrina (DFG)" w:date="2025-07-16T15:12:00Z" w16du:dateUtc="2025-07-16T23:12:00Z">
        <w:r w:rsidR="00EA4645" w:rsidDel="00FA6F3A">
          <w:delText>This stage</w:delText>
        </w:r>
        <w:r w:rsidR="00EA4645" w:rsidRPr="004802C8" w:rsidDel="00FA6F3A">
          <w:delText xml:space="preserve"> is hypothesized as a critical survival bottleneck in the lifecycle </w:delText>
        </w:r>
        <w:r w:rsidR="00EA4645" w:rsidRPr="004802C8" w:rsidDel="00FA6F3A">
          <w:fldChar w:fldCharType="begin"/>
        </w:r>
        <w:r w:rsidR="00EA4645" w:rsidDel="00FA6F3A">
          <w:del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delInstrText>
        </w:r>
        <w:r w:rsidR="00EA4645" w:rsidRPr="004802C8" w:rsidDel="00FA6F3A">
          <w:fldChar w:fldCharType="separate"/>
        </w:r>
        <w:r w:rsidR="00EA4645" w:rsidDel="00FA6F3A">
          <w:rPr>
            <w:noProof/>
          </w:rPr>
          <w:delText>(Farley et al. 2024)</w:delText>
        </w:r>
        <w:r w:rsidR="00EA4645" w:rsidRPr="004802C8" w:rsidDel="00FA6F3A">
          <w:fldChar w:fldCharType="end"/>
        </w:r>
        <w:r w:rsidR="00EA4645" w:rsidRPr="004802C8" w:rsidDel="00FA6F3A">
          <w:delText xml:space="preserve">. </w:delText>
        </w:r>
      </w:del>
      <w:r w:rsidR="00EA4645" w:rsidRPr="004802C8">
        <w:t>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76492DEE" w:rsidR="00EA4645" w:rsidRDefault="007200FF" w:rsidP="00C7079F">
      <w:pPr>
        <w:ind w:firstLine="720"/>
      </w:pPr>
      <w:ins w:id="239" w:author="Garcia, Sabrina (DFG)" w:date="2025-07-15T13:15:00Z" w16du:dateUtc="2025-07-15T21:15:00Z">
        <w:r>
          <w:t xml:space="preserve">Large numbers of </w:t>
        </w:r>
      </w:ins>
      <w:del w:id="240" w:author="Garcia, Sabrina (DFG)" w:date="2025-07-15T13:15:00Z" w16du:dateUtc="2025-07-15T21:15:00Z">
        <w:r w:rsidR="002569D5" w:rsidDel="007200FF">
          <w:delText>H</w:delText>
        </w:r>
      </w:del>
      <w:ins w:id="241" w:author="Garcia, Sabrina (DFG)" w:date="2025-07-15T13:15:00Z" w16du:dateUtc="2025-07-15T21:15:00Z">
        <w:r>
          <w:t>h</w:t>
        </w:r>
      </w:ins>
      <w:r w:rsidR="002569D5">
        <w:t xml:space="preserve">atchery salmon released in </w:t>
      </w:r>
      <w:del w:id="242" w:author="Garcia, Sabrina (DFG)" w:date="2025-07-15T13:15:00Z" w16du:dateUtc="2025-07-15T21:15:00Z">
        <w:r w:rsidR="002569D5" w:rsidDel="007200FF">
          <w:delText xml:space="preserve">large numbers to </w:delText>
        </w:r>
      </w:del>
      <w:r w:rsidR="002569D5">
        <w:t xml:space="preserve">the North Pacific </w:t>
      </w:r>
      <w:r w:rsidR="00B946A1">
        <w:t>have been shown to exhibit</w:t>
      </w:r>
      <w:r w:rsidR="002569D5">
        <w:t xml:space="preserve"> negative </w:t>
      </w:r>
      <w:r w:rsidR="00B946A1">
        <w:t xml:space="preserve">associations with </w:t>
      </w:r>
      <w:r w:rsidR="002569D5">
        <w:t xml:space="preserve">Pacific </w:t>
      </w:r>
      <w:r w:rsidR="00B946A1">
        <w:t>s</w:t>
      </w:r>
      <w:r w:rsidR="002569D5">
        <w:t xml:space="preserve">almon </w:t>
      </w:r>
      <w:r w:rsidR="00AB32CD">
        <w:t xml:space="preserve">growth </w:t>
      </w:r>
      <w:r w:rsidR="002569D5">
        <w:t>and survival</w:t>
      </w:r>
      <w:r w:rsidR="00B946A1">
        <w:t>, which are hypothesized to reflect</w:t>
      </w:r>
      <w:r w:rsidR="002569D5">
        <w:t xml:space="preserve"> increased competition for prey resources </w:t>
      </w:r>
      <w:r w:rsidR="002569D5" w:rsidRPr="004802C8">
        <w:fldChar w:fldCharType="begin"/>
      </w:r>
      <w:r w:rsidR="00A95FB3">
        <w:instrText xml:space="preserve"> ADDIN ZOTERO_ITEM CSL_CITATION {"citationID":"2OlG6CbI","properties":{"formattedCitation":"(Cunningham et al. 2018, Scheuerell et al. 2020, Ruggerone et al. 2023, Feddern et al. 2024)","plainCitation":"(Cunningham et al. 2018, Scheuerell et al. 2020, Ruggerone et al.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5581,"uris":["http://zotero.org/users/8784224/items/3HMJGAAA"],"itemData":{"id":5581,"type":"article-journal","abstract":"In response to a climate regime shift in 1977 and general heating of the North Pacific Ocean, pink salmon\n              Oncorhynchus gorbuscha\n              abundance reached record highs during 2005-2021, comprising 70% of all Pacific salmon. Pink salmon are approximately 25 times more numerous in odd- than even-numbered calendar years in some major North Pacific ecosystems, a unique demographic pattern analogous to repeating whole ecosystem treatment-control experiments. We found compelling examples indicating that in odd years, predation by pink salmon can initiate pelagic trophic cascades by reducing herbivorous zooplankton abundance sufficiently that phytoplankton densities increase, with opposite patterns in even years. Widespread interspecific competition for common-pool prey resources can be dominated by pink salmon, as indicated by numerous biennial patterns in the diet, growth, survival, abundance, age-at-maturation, distribution, and/or phenology of ecologically, culturally, and economically important forage fishes, squid, Pacific salmon and steelhead trout\n              Oncorhynchus\n              spp., seabirds, humpback whales\n              Megaptera novaeangliae\n              , and endangered southern resident killer whales\n              Orcinus orca\n              . In aggregate, the evidence indicates that open-ocean marine carrying capacity in the northern North Pacific Ocean and Bering Sea can be mediated by top-down forcing by pink salmon and by ocean heating, and that large-scale hatchery production (~40% of the total adult and immature salmon biomass) likely has unintended consequences for wild salmon, including Chinook salmon\n              O. tshawytscha\n              , and many other marine species. Further investigation of the effects of pink salmon on other species will increase our knowledge of ecosystem function and the important role top-down forcing plays in the open ocean","container-title":"Marine Ecology Progress Series","DOI":"10.3354/meps14402","ISSN":"0171-8630, 1616-1599","journalAbbreviation":"Mar. Ecol. Prog. Ser.","language":"en","page":"1-40","source":"DOI.org (Crossref)","title":"From diatoms to killer whales: impacts of pink salmon on North Pacific ecosystems","title-short":"From diatoms to killer whales","volume":"719","author":[{"family":"Ruggerone","given":"Gt"},{"family":"Springer","given":"Am"},{"family":"Van Vliet","given":"Gb"},{"family":"Connors","given":"B"},{"family":"Irvine","given":"Jr"},{"family":"Shaul","given":"Ld"},{"family":"Sloat","given":"Mr"},{"family":"Atlas","given":"Wi"}],"issued":{"date-parts":[["2023",9,21]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2569D5" w:rsidRPr="004802C8">
        <w:fldChar w:fldCharType="separate"/>
      </w:r>
      <w:r w:rsidR="00A95FB3">
        <w:rPr>
          <w:noProof/>
        </w:rPr>
        <w:t>(Cunningham et al. 2018, Scheuerell et al. 2020, Ruggerone et al. 2023, Feddern et al. 2024)</w:t>
      </w:r>
      <w:r w:rsidR="002569D5" w:rsidRPr="004802C8">
        <w:fldChar w:fldCharType="end"/>
      </w:r>
      <w:r w:rsidR="002569D5" w:rsidRPr="004802C8">
        <w:t>.</w:t>
      </w:r>
      <w:r w:rsidR="002569D5">
        <w:t xml:space="preserve"> The competition primarily centers on key food sources like zooplankton and forage fish, where hatchery fish often having an initial advantage due to their larger size at release</w:t>
      </w:r>
      <w:r w:rsidR="00040BCA">
        <w:t xml:space="preserve"> </w:t>
      </w:r>
      <w:r w:rsidR="00040BCA">
        <w:fldChar w:fldCharType="begin"/>
      </w:r>
      <w:r w:rsidR="00040BCA">
        <w:instrText xml:space="preserve"> ADDIN ZOTERO_ITEM CSL_CITATION {"citationID":"W2tOCJ63","properties":{"formattedCitation":"(Krueger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040BCA">
        <w:fldChar w:fldCharType="separate"/>
      </w:r>
      <w:r w:rsidR="00040BCA">
        <w:rPr>
          <w:noProof/>
        </w:rPr>
        <w:t>(Krueger et al. 2009)</w:t>
      </w:r>
      <w:r w:rsidR="00040BCA">
        <w:fldChar w:fldCharType="end"/>
      </w:r>
      <w:r w:rsidR="002569D5">
        <w:t xml:space="preserve">. This competition can trigger density-dependent mortality when the combined number of hatchery and wild salmon </w:t>
      </w:r>
      <w:r w:rsidR="002569D5">
        <w:lastRenderedPageBreak/>
        <w:t>exceeds the marine environment's carrying capacity, potentially reducing growth and survival rates</w:t>
      </w:r>
      <w:r w:rsidR="00A23A47">
        <w:t xml:space="preserve"> </w:t>
      </w:r>
      <w:r w:rsidR="00A23A47">
        <w:fldChar w:fldCharType="begin"/>
      </w:r>
      <w:r w:rsidR="00A23A47">
        <w:instrText xml:space="preserve"> ADDIN ZOTERO_ITEM CSL_CITATION {"citationID":"lqLfbrxR","properties":{"formattedCitation":"(Connors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A23A47">
        <w:fldChar w:fldCharType="separate"/>
      </w:r>
      <w:r w:rsidR="00A23A47">
        <w:rPr>
          <w:noProof/>
        </w:rPr>
        <w:t>(Connors et al. 2025)</w:t>
      </w:r>
      <w:r w:rsidR="00A23A47">
        <w:fldChar w:fldCharType="end"/>
      </w:r>
      <w:r w:rsidR="002569D5">
        <w:t xml:space="preserve">. </w:t>
      </w:r>
      <w:r w:rsidR="00391200">
        <w:t xml:space="preserve">To address the impact of </w:t>
      </w:r>
      <w:del w:id="243" w:author="Garcia, Sabrina (DFG)" w:date="2025-07-15T13:16:00Z" w16du:dateUtc="2025-07-15T21:16:00Z">
        <w:r w:rsidR="00B946A1" w:rsidDel="007200FF">
          <w:delText xml:space="preserve">North Pacific scale </w:delText>
        </w:r>
        <w:r w:rsidR="00391200" w:rsidDel="007200FF">
          <w:delText xml:space="preserve">hatchery </w:delText>
        </w:r>
      </w:del>
      <w:r w:rsidR="00391200">
        <w:t xml:space="preserve">competition </w:t>
      </w:r>
      <w:del w:id="244" w:author="Garcia, Sabrina (DFG)" w:date="2025-07-15T13:16:00Z" w16du:dateUtc="2025-07-15T21:16:00Z">
        <w:r w:rsidR="00B946A1" w:rsidDel="007200FF">
          <w:delText xml:space="preserve">with </w:delText>
        </w:r>
      </w:del>
      <w:ins w:id="245" w:author="Garcia, Sabrina (DFG)" w:date="2025-07-15T13:16:00Z" w16du:dateUtc="2025-07-15T21:16:00Z">
        <w:r>
          <w:t xml:space="preserve">on </w:t>
        </w:r>
      </w:ins>
      <w:r w:rsidR="00391200">
        <w:t>Yukon</w:t>
      </w:r>
      <w:r w:rsidR="00B946A1">
        <w:t xml:space="preserve"> River</w:t>
      </w:r>
      <w:r w:rsidR="00391200">
        <w:t xml:space="preserve"> </w:t>
      </w:r>
      <w:ins w:id="246" w:author="Garcia, Sabrina (DFG)" w:date="2025-07-15T13:17:00Z" w16du:dateUtc="2025-07-15T21:17:00Z">
        <w:r>
          <w:t xml:space="preserve">fall </w:t>
        </w:r>
      </w:ins>
      <w:r w:rsidR="005A3A53">
        <w:t>Chum</w:t>
      </w:r>
      <w:r w:rsidR="00391200">
        <w:t xml:space="preserve"> salmon</w:t>
      </w:r>
      <w:r w:rsidR="00391200" w:rsidRPr="004802C8">
        <w:t>, we included</w:t>
      </w:r>
      <w:ins w:id="247" w:author="Garcia, Sabrina (DFG)" w:date="2025-07-15T13:17:00Z" w16du:dateUtc="2025-07-15T21:17:00Z">
        <w:r w:rsidR="00FC7AFC">
          <w:t xml:space="preserve"> an annual</w:t>
        </w:r>
      </w:ins>
      <w:r w:rsidR="00391200" w:rsidRPr="004802C8">
        <w:t xml:space="preserve"> </w:t>
      </w:r>
      <w:r w:rsidR="005A3A53">
        <w:t>Chum</w:t>
      </w:r>
      <w:r w:rsidR="00391200" w:rsidRPr="004802C8">
        <w:t xml:space="preserve"> </w:t>
      </w:r>
      <w:r w:rsidR="00391200">
        <w:t xml:space="preserve">salmon </w:t>
      </w:r>
      <w:r w:rsidR="00391200" w:rsidRPr="004802C8">
        <w:t>hatchery release abundance</w:t>
      </w:r>
      <w:del w:id="248" w:author="Garcia, Sabrina (DFG)" w:date="2025-07-16T15:15:00Z" w16du:dateUtc="2025-07-16T23:15:00Z">
        <w:r w:rsidR="00391200" w:rsidRPr="004802C8" w:rsidDel="00A27CF8">
          <w:delText>s</w:delText>
        </w:r>
      </w:del>
      <w:r w:rsidR="00391200" w:rsidRPr="004802C8">
        <w:t xml:space="preserve">, </w:t>
      </w:r>
      <w:del w:id="249" w:author="Garcia, Sabrina (DFG)" w:date="2025-07-15T13:17:00Z" w16du:dateUtc="2025-07-15T21:17:00Z">
        <w:r w:rsidR="00391200" w:rsidRPr="004802C8" w:rsidDel="00FC7AFC">
          <w:delText>separately,</w:delText>
        </w:r>
      </w:del>
      <w:ins w:id="250" w:author="Garcia, Sabrina (DFG)" w:date="2025-07-15T13:17:00Z" w16du:dateUtc="2025-07-15T21:17:00Z">
        <w:r w:rsidR="00FC7AFC">
          <w:t>calculated</w:t>
        </w:r>
      </w:ins>
      <w:r w:rsidR="00391200" w:rsidRPr="004802C8">
        <w:t xml:space="preserve"> </w:t>
      </w:r>
      <w:r w:rsidR="00B946A1">
        <w:t xml:space="preserve">as </w:t>
      </w:r>
      <w:del w:id="251" w:author="Garcia, Sabrina (DFG)" w:date="2025-07-15T13:17:00Z" w16du:dateUtc="2025-07-15T21:17:00Z">
        <w:r w:rsidR="00B946A1" w:rsidDel="00FC7AFC">
          <w:delText xml:space="preserve">annual </w:delText>
        </w:r>
      </w:del>
      <w:ins w:id="252" w:author="Garcia, Sabrina (DFG)" w:date="2025-07-16T15:15:00Z" w16du:dateUtc="2025-07-16T23:15:00Z">
        <w:r w:rsidR="00A27CF8">
          <w:t xml:space="preserve">the </w:t>
        </w:r>
      </w:ins>
      <w:r w:rsidR="00B946A1">
        <w:t>sum</w:t>
      </w:r>
      <w:del w:id="253" w:author="Garcia, Sabrina (DFG)" w:date="2025-07-16T15:15:00Z" w16du:dateUtc="2025-07-16T23:15:00Z">
        <w:r w:rsidR="00B946A1" w:rsidDel="00A27CF8">
          <w:delText>s</w:delText>
        </w:r>
      </w:del>
      <w:r w:rsidR="00B946A1">
        <w:t xml:space="preserve">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t>
      </w:r>
      <w:r w:rsidR="00031425">
        <w:t xml:space="preserve">We used a rolling average of hatchery release abundance to represent the timing at which hatchery fish would overlap with Yukon River fall Chum salmon in the ocean. For example, Yukon River fall Chum salmon from brood year 2000, would first encounter marine competition from hatchery fish </w:t>
      </w:r>
      <w:ins w:id="254" w:author="Garcia, Sabrina (DFG)" w:date="2025-07-15T13:20:00Z" w16du:dateUtc="2025-07-15T21:20:00Z">
        <w:r w:rsidR="00FC7AFC">
          <w:t xml:space="preserve">in their first winter at sea </w:t>
        </w:r>
      </w:ins>
      <w:del w:id="255" w:author="Garcia, Sabrina (DFG)" w:date="2025-07-15T13:20:00Z" w16du:dateUtc="2025-07-15T21:20:00Z">
        <w:r w:rsidR="00031425" w:rsidDel="00FC7AFC">
          <w:delText xml:space="preserve">released in the same year when </w:delText>
        </w:r>
        <w:commentRangeStart w:id="256"/>
        <w:r w:rsidR="00031425" w:rsidDel="00FC7AFC">
          <w:delText>both cohorts are juveniles at sea,</w:delText>
        </w:r>
      </w:del>
      <w:ins w:id="257" w:author="Garcia, Sabrina (DFG)" w:date="2025-07-15T13:21:00Z" w16du:dateUtc="2025-07-15T21:21:00Z">
        <w:r w:rsidR="00FC7AFC">
          <w:t xml:space="preserve">, which </w:t>
        </w:r>
      </w:ins>
      <w:ins w:id="258" w:author="Garcia, Sabrina (DFG)" w:date="2025-07-16T15:16:00Z" w16du:dateUtc="2025-07-16T23:16:00Z">
        <w:r w:rsidR="00336D55">
          <w:t>would be</w:t>
        </w:r>
      </w:ins>
      <w:del w:id="259" w:author="Garcia, Sabrina (DFG)" w:date="2025-07-15T13:20:00Z" w16du:dateUtc="2025-07-15T21:20:00Z">
        <w:r w:rsidR="00031425" w:rsidDel="00FC7AFC">
          <w:delText xml:space="preserve"> </w:delText>
        </w:r>
      </w:del>
      <w:del w:id="260" w:author="Garcia, Sabrina (DFG)" w:date="2025-07-16T15:16:00Z" w16du:dateUtc="2025-07-16T23:16:00Z">
        <w:r w:rsidR="00031425" w:rsidDel="00336D55">
          <w:delText>approximately</w:delText>
        </w:r>
      </w:del>
      <w:r w:rsidR="00031425">
        <w:t xml:space="preserve"> </w:t>
      </w:r>
      <w:ins w:id="261" w:author="Garcia, Sabrina (DFG)" w:date="2025-07-15T13:22:00Z" w16du:dateUtc="2025-07-15T21:22:00Z">
        <w:r w:rsidR="00FC7AFC">
          <w:t>winter 2001/</w:t>
        </w:r>
      </w:ins>
      <w:r w:rsidR="00031425">
        <w:t xml:space="preserve">2002. </w:t>
      </w:r>
      <w:commentRangeEnd w:id="256"/>
      <w:r w:rsidR="00FC7AFC">
        <w:rPr>
          <w:rStyle w:val="CommentReference"/>
        </w:rPr>
        <w:commentReference w:id="256"/>
      </w:r>
      <w:r w:rsidR="00031425">
        <w:t xml:space="preserve">Due to the overlapping age structure of both wild and hatchery populations, Yukon River fall Chum from brood year 2000 may continue to interact with hatchery fish from subsequent release years (2001, 2002) as different age classes occupy the same marine habitat. To capture this multi-year interaction period, we include a three-year rolling average of hatchery releases starting from the same brood year (t) through brood year t+2. This approach accounts for scenarios such as age-0.2 hatchery fish interacting </w:t>
      </w:r>
      <w:commentRangeStart w:id="262"/>
      <w:r w:rsidR="00031425">
        <w:t>with age-0.3 Yukon Chum</w:t>
      </w:r>
      <w:commentRangeEnd w:id="262"/>
      <w:r w:rsidR="00336D55">
        <w:rPr>
          <w:rStyle w:val="CommentReference"/>
        </w:rPr>
        <w:commentReference w:id="262"/>
      </w:r>
      <w:r w:rsidR="00031425">
        <w:t>, and age-0.3 hatchery fish interacting with age-0.4 Yukon Chum. While migration distances and timing certainly vary among different release points, we include hatchery releases to represent a coarse index of possible marine competition during the primary ocean rearing period.</w:t>
      </w:r>
    </w:p>
    <w:p w14:paraId="0A8C5F56" w14:textId="77777777" w:rsidR="00031425" w:rsidRDefault="00031425" w:rsidP="00031425"/>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23EE211E" w:rsidR="000D2233" w:rsidRPr="00343D1F" w:rsidRDefault="0040582A" w:rsidP="00913AB7">
      <w:pPr>
        <w:ind w:firstLine="720"/>
      </w:pPr>
      <w:r>
        <w:t xml:space="preserve">Brood year abundances for juvenile </w:t>
      </w:r>
      <w:r w:rsidR="00913AB7">
        <w:t xml:space="preserve">and returning </w:t>
      </w:r>
      <w:r>
        <w:t xml:space="preserve">fish fluctuated by 199% </w:t>
      </w:r>
      <w:r w:rsidR="00913AB7">
        <w:t xml:space="preserve">and 187%, respectively, </w:t>
      </w:r>
      <w:r w:rsidR="00BC7018">
        <w:t>throughout</w:t>
      </w:r>
      <w:r>
        <w:t xml:space="preserve"> the timeseries</w:t>
      </w:r>
      <w:r w:rsidR="001C1FB1">
        <w:t xml:space="preserve"> (Figure 3)</w:t>
      </w:r>
      <w:r w:rsidR="00BC7018">
        <w:t>.</w:t>
      </w:r>
      <w:r>
        <w:t xml:space="preserve"> </w:t>
      </w:r>
      <w:commentRangeStart w:id="263"/>
      <w:commentRangeStart w:id="264"/>
      <w:r w:rsidR="00BC7018">
        <w:t>B</w:t>
      </w:r>
      <w:r w:rsidR="00913AB7">
        <w:t>rood year</w:t>
      </w:r>
      <w:r>
        <w:t xml:space="preserve"> 2016 </w:t>
      </w:r>
      <w:r w:rsidR="00913AB7">
        <w:t>had</w:t>
      </w:r>
      <w:r>
        <w:t xml:space="preserve"> the lowest abundances</w:t>
      </w:r>
      <w:r w:rsidR="00913AB7">
        <w:t xml:space="preserve"> in the time series </w:t>
      </w:r>
      <w:r w:rsidR="00BC7018">
        <w:t>for</w:t>
      </w:r>
      <w:r w:rsidR="00913AB7">
        <w:t xml:space="preserve"> both life stages</w:t>
      </w:r>
      <w:r w:rsidR="001C1FB1">
        <w:t xml:space="preserve">. </w:t>
      </w:r>
      <w:commentRangeEnd w:id="263"/>
      <w:r w:rsidR="00544675">
        <w:rPr>
          <w:rStyle w:val="CommentReference"/>
        </w:rPr>
        <w:commentReference w:id="263"/>
      </w:r>
      <w:commentRangeEnd w:id="264"/>
      <w:r w:rsidR="00544675">
        <w:rPr>
          <w:rStyle w:val="CommentReference"/>
        </w:rPr>
        <w:commentReference w:id="264"/>
      </w:r>
      <w:r w:rsidR="009B419E" w:rsidRPr="00343D1F">
        <w:t>Plots of observed and predicted abundance indices indicate that the model generally captured trends in</w:t>
      </w:r>
      <w:r w:rsidR="005A3A53">
        <w:t xml:space="preserve"> </w:t>
      </w:r>
      <w:del w:id="265" w:author="Garcia, Sabrina (DFG)" w:date="2025-07-15T13:35:00Z" w16du:dateUtc="2025-07-15T21:35:00Z">
        <w:r w:rsidR="005A3A53" w:rsidDel="00544675">
          <w:delText>Chum</w:delText>
        </w:r>
        <w:r w:rsidR="009B419E" w:rsidRPr="00343D1F" w:rsidDel="00544675">
          <w:delText xml:space="preserve"> </w:delText>
        </w:r>
      </w:del>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and returning age composition (Figure S3)</w:t>
      </w:r>
      <w:r w:rsidR="009B419E" w:rsidRPr="004741AC">
        <w:t xml:space="preserve">. </w:t>
      </w:r>
      <w:r w:rsidR="008E5BE2" w:rsidRPr="004741AC">
        <w:t xml:space="preserve">Posterior predictive checks confirmed that models could simulate observations </w:t>
      </w:r>
      <w:proofErr w:type="gramStart"/>
      <w:r w:rsidR="008E5BE2" w:rsidRPr="004741AC">
        <w:t>similar to</w:t>
      </w:r>
      <w:proofErr w:type="gramEnd"/>
      <w:r w:rsidR="008E5BE2" w:rsidRPr="004741AC">
        <w:t xml:space="preserve"> those it was fit to (</w:t>
      </w:r>
      <w:commentRangeStart w:id="266"/>
      <w:r w:rsidR="00564D28" w:rsidRPr="004741AC">
        <w:t>P</w:t>
      </w:r>
      <w:r w:rsidR="00564D28" w:rsidRPr="004741AC">
        <w:rPr>
          <w:vertAlign w:val="subscript"/>
        </w:rPr>
        <w:t>B, juvenile</w:t>
      </w:r>
      <w:r w:rsidR="00564D28" w:rsidRPr="004741AC">
        <w:t xml:space="preserve"> = 0.</w:t>
      </w:r>
      <w:r w:rsidR="003B03EA" w:rsidRPr="004741AC">
        <w:t>43</w:t>
      </w:r>
      <w:commentRangeEnd w:id="266"/>
      <w:r w:rsidR="00F067DA">
        <w:rPr>
          <w:rStyle w:val="CommentReference"/>
        </w:rPr>
        <w:commentReference w:id="266"/>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proofErr w:type="gramStart"/>
      <w:r w:rsidR="00564D28" w:rsidRPr="004741AC">
        <w:t>,</w:t>
      </w:r>
      <w:r w:rsidR="00564D28" w:rsidRPr="004741AC">
        <w:rPr>
          <w:b/>
          <w:bCs/>
        </w:rPr>
        <w:t xml:space="preserve">  </w:t>
      </w:r>
      <w:r w:rsidR="00564D28" w:rsidRPr="004741AC">
        <w:t>P</w:t>
      </w:r>
      <w:r w:rsidR="00564D28" w:rsidRPr="004741AC">
        <w:rPr>
          <w:vertAlign w:val="subscript"/>
        </w:rPr>
        <w:t>B</w:t>
      </w:r>
      <w:proofErr w:type="gramEnd"/>
      <w:r w:rsidR="00564D28" w:rsidRPr="004741AC">
        <w:rPr>
          <w:vertAlign w:val="subscript"/>
        </w:rPr>
        <w:t>, harvest</w:t>
      </w:r>
      <w:r w:rsidR="00564D28" w:rsidRPr="004741AC">
        <w:rPr>
          <w:b/>
          <w:bCs/>
        </w:rPr>
        <w:t xml:space="preserve"> </w:t>
      </w:r>
      <w:proofErr w:type="gramStart"/>
      <w:r w:rsidR="00564D28" w:rsidRPr="004741AC">
        <w:t xml:space="preserve">=  </w:t>
      </w:r>
      <w:r w:rsidR="00771015" w:rsidRPr="004741AC">
        <w:t>0.</w:t>
      </w:r>
      <w:r w:rsidR="00E36A4F" w:rsidRPr="004741AC">
        <w:t>74</w:t>
      </w:r>
      <w:proofErr w:type="gramEnd"/>
      <w:r w:rsidR="00564D28" w:rsidRPr="004741AC">
        <w:t>, P</w:t>
      </w:r>
      <w:r w:rsidR="00564D28" w:rsidRPr="004741AC">
        <w:rPr>
          <w:vertAlign w:val="subscript"/>
        </w:rPr>
        <w:t>B, spawners</w:t>
      </w:r>
      <w:r w:rsidR="00564D28" w:rsidRPr="004741AC">
        <w:rPr>
          <w:b/>
          <w:bCs/>
        </w:rPr>
        <w:t xml:space="preserve"> </w:t>
      </w:r>
      <w:proofErr w:type="gramStart"/>
      <w:r w:rsidR="00564D28" w:rsidRPr="004741AC">
        <w:t xml:space="preserve">= </w:t>
      </w:r>
      <w:r w:rsidR="006752E7" w:rsidRPr="004741AC">
        <w:t xml:space="preserve"> 0.</w:t>
      </w:r>
      <w:r w:rsidR="00F93840">
        <w:t>35</w:t>
      </w:r>
      <w:proofErr w:type="gramEnd"/>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p>
    <w:p w14:paraId="13637FE8" w14:textId="77777777" w:rsidR="0072113E" w:rsidRDefault="0072113E" w:rsidP="00776A7E"/>
    <w:p w14:paraId="6B6AB7F8" w14:textId="14C982FE" w:rsidR="00265C5A" w:rsidRDefault="00265C5A" w:rsidP="00265C5A">
      <w:pPr>
        <w:pStyle w:val="Heading4"/>
      </w:pPr>
      <w:r>
        <w:t>3.</w:t>
      </w:r>
      <w:r w:rsidR="009265ED">
        <w:t>2</w:t>
      </w:r>
      <w:r>
        <w:t xml:space="preserve"> Population Dynamics</w:t>
      </w:r>
    </w:p>
    <w:p w14:paraId="1EE3DBA9" w14:textId="2D58AFFA" w:rsidR="00265C5A" w:rsidRPr="00265C5A" w:rsidRDefault="00265C5A" w:rsidP="007836D2">
      <w:pPr>
        <w:ind w:firstLine="720"/>
      </w:pPr>
      <w:r>
        <w:t>The stage structure of the IPM used to explore the population dynamics of Yukon River fall Chum salmon provided valuable insights into several key aspects</w:t>
      </w:r>
      <w:ins w:id="267" w:author="Garcia, Sabrina (DFG)" w:date="2025-07-15T13:37:00Z" w16du:dateUtc="2025-07-15T21:37:00Z">
        <w:r w:rsidR="00866E75">
          <w:t xml:space="preserve"> of</w:t>
        </w:r>
      </w:ins>
      <w:r>
        <w:t xml:space="preserve"> population dynamics and demographic rates. With survival amongst sequential life stages structured as Beverton-Holt transition functions, both </w:t>
      </w:r>
      <w:r w:rsidR="007C14B1">
        <w:t>maximum</w:t>
      </w:r>
      <w:r>
        <w:t xml:space="preserve"> survival rates (i.e. basal productivities) and </w:t>
      </w:r>
      <w:ins w:id="268" w:author="Garcia, Sabrina (DFG)" w:date="2025-07-16T15:32:00Z" w16du:dateUtc="2025-07-16T23:32:00Z">
        <w:r w:rsidR="00F067DA">
          <w:t xml:space="preserve">carrying </w:t>
        </w:r>
      </w:ins>
      <w:r>
        <w:t xml:space="preserve">capacities were estimated for both the </w:t>
      </w:r>
      <w:r w:rsidRPr="000E26B1">
        <w:t xml:space="preserve">juvenile and marine life stages. </w:t>
      </w:r>
      <w:r w:rsidR="007C14B1" w:rsidRPr="000E26B1">
        <w:t>The estimated values for the juvenile basal productivity parameters (</w:t>
      </w:r>
      <m:oMath>
        <m:sSub>
          <m:sSubPr>
            <m:ctrlPr>
              <w:rPr>
                <w:rFonts w:ascii="Cambria Math" w:hAnsi="Cambria Math"/>
                <w:i/>
              </w:rPr>
            </m:ctrlPr>
          </m:sSubPr>
          <m:e>
            <m:r>
              <w:rPr>
                <w:rFonts w:ascii="Cambria Math" w:hAnsi="Cambria Math"/>
              </w:rPr>
              <m:t>β</m:t>
            </m:r>
          </m:e>
          <m:sub>
            <m:r>
              <w:rPr>
                <w:rFonts w:ascii="Cambria Math" w:hAnsi="Cambria Math"/>
              </w:rPr>
              <m:t>s=j</m:t>
            </m:r>
          </m:sub>
        </m:sSub>
      </m:oMath>
      <w:r w:rsidR="007C14B1" w:rsidRPr="000E26B1">
        <w:t xml:space="preserve">) was </w:t>
      </w:r>
      <w:r w:rsidR="000E26B1" w:rsidRPr="000E26B1">
        <w:t>-1.0</w:t>
      </w:r>
      <w:r w:rsidR="004C35A4">
        <w:t>7</w:t>
      </w:r>
      <w:r w:rsidR="007C14B1" w:rsidRPr="000E26B1">
        <w:t xml:space="preserve"> with a 95% credible interval of </w:t>
      </w:r>
      <w:commentRangeStart w:id="269"/>
      <w:r w:rsidR="000E26B1" w:rsidRPr="000E26B1">
        <w:t>-1.94 to -0.19</w:t>
      </w:r>
      <w:commentRangeEnd w:id="269"/>
      <w:r w:rsidR="00866E75">
        <w:rPr>
          <w:rStyle w:val="CommentReference"/>
        </w:rPr>
        <w:commentReference w:id="269"/>
      </w:r>
      <w:r w:rsidR="007C14B1" w:rsidRPr="000E26B1">
        <w:t xml:space="preserve">, which equates to a maximum survival rate of </w:t>
      </w:r>
      <w:r w:rsidR="000E26B1" w:rsidRPr="000E26B1">
        <w:t>25.</w:t>
      </w:r>
      <w:r w:rsidR="004C35A4">
        <w:t>5</w:t>
      </w:r>
      <w:r w:rsidR="007C14B1" w:rsidRPr="000E26B1">
        <w:t>% (</w:t>
      </w:r>
      <w:r w:rsidR="000E26B1" w:rsidRPr="000E26B1">
        <w:t>12.5</w:t>
      </w:r>
      <w:r w:rsidR="007C14B1" w:rsidRPr="000E26B1">
        <w:t>-</w:t>
      </w:r>
      <w:r w:rsidR="000E26B1" w:rsidRPr="000E26B1">
        <w:t>45.3</w:t>
      </w:r>
      <w:r w:rsidR="007C14B1" w:rsidRPr="000E26B1">
        <w:t>%)</w:t>
      </w:r>
      <w:r w:rsidR="00DC06D9" w:rsidRPr="000E26B1">
        <w:t xml:space="preserve"> from</w:t>
      </w:r>
      <w:r w:rsidR="00DC06D9">
        <w:t xml:space="preserve"> egg to the fall after ocean entry</w:t>
      </w:r>
      <w:ins w:id="270" w:author="Garcia, Sabrina (DFG)" w:date="2025-07-15T13:37:00Z" w16du:dateUtc="2025-07-15T21:37:00Z">
        <w:r w:rsidR="00866E75">
          <w:t xml:space="preserve"> (</w:t>
        </w:r>
      </w:ins>
      <w:del w:id="271" w:author="Garcia, Sabrina (DFG)" w:date="2025-07-15T13:37:00Z" w16du:dateUtc="2025-07-15T21:37:00Z">
        <w:r w:rsidR="007C14B1" w:rsidDel="00866E75">
          <w:delText xml:space="preserve">, see </w:delText>
        </w:r>
      </w:del>
      <w:r w:rsidR="007C14B1">
        <w:t xml:space="preserve">Table </w:t>
      </w:r>
      <w:r w:rsidR="00384796">
        <w:t>2</w:t>
      </w:r>
      <w:ins w:id="272" w:author="Garcia, Sabrina (DFG)" w:date="2025-07-15T13:37:00Z" w16du:dateUtc="2025-07-15T21:37:00Z">
        <w:r w:rsidR="00866E75">
          <w:t>)</w:t>
        </w:r>
      </w:ins>
      <w:r w:rsidR="007C14B1">
        <w:t xml:space="preserve">. Conversely, the maximum annual survival rate </w:t>
      </w:r>
      <w:r w:rsidR="00D349D7">
        <w:t xml:space="preserve">for Chum salmon in the marine </w:t>
      </w:r>
      <w:r w:rsidR="00D349D7" w:rsidRPr="005656D6">
        <w:t xml:space="preserve">environment was estimated at </w:t>
      </w:r>
      <w:r w:rsidR="000E26B1" w:rsidRPr="005656D6">
        <w:t>1</w:t>
      </w:r>
      <w:r w:rsidR="004C35A4">
        <w:t>2</w:t>
      </w:r>
      <w:r w:rsidR="000E26B1" w:rsidRPr="005656D6">
        <w:t>.</w:t>
      </w:r>
      <w:r w:rsidR="004C35A4">
        <w:t>6</w:t>
      </w:r>
      <w:r w:rsidR="00D349D7" w:rsidRPr="005656D6">
        <w:t>% (</w:t>
      </w:r>
      <w:r w:rsidR="000131CC">
        <w:t>0.04</w:t>
      </w:r>
      <w:r w:rsidR="000E26B1" w:rsidRPr="005656D6">
        <w:t xml:space="preserve"> </w:t>
      </w:r>
      <w:r w:rsidR="00D349D7" w:rsidRPr="005656D6">
        <w:t>-</w:t>
      </w:r>
      <w:r w:rsidR="000E26B1" w:rsidRPr="005656D6">
        <w:t xml:space="preserve"> 2</w:t>
      </w:r>
      <w:r w:rsidR="000131CC">
        <w:t>5</w:t>
      </w:r>
      <w:r w:rsidR="000E26B1" w:rsidRPr="005656D6">
        <w:t>.</w:t>
      </w:r>
      <w:r w:rsidR="000131CC">
        <w:t>3</w:t>
      </w:r>
      <w:r w:rsidR="00D349D7" w:rsidRPr="005656D6">
        <w:t xml:space="preserve">%). </w:t>
      </w:r>
      <w:r w:rsidR="008A0AE4" w:rsidRPr="005656D6">
        <w:t>Stage-specific</w:t>
      </w:r>
      <w:r w:rsidR="008A0AE4">
        <w:t xml:space="preserve"> </w:t>
      </w:r>
      <w:ins w:id="273" w:author="Garcia, Sabrina (DFG)" w:date="2025-07-15T14:11:00Z" w16du:dateUtc="2025-07-15T22:11:00Z">
        <w:r w:rsidR="00033DF2">
          <w:t xml:space="preserve">carrying </w:t>
        </w:r>
      </w:ins>
      <w:r w:rsidR="008A0AE4">
        <w:t xml:space="preserve">capacities were estimated </w:t>
      </w:r>
      <w:r w:rsidR="00A476F5">
        <w:t>at</w:t>
      </w:r>
      <w:r w:rsidR="008A0AE4">
        <w:t xml:space="preserve"> very high values (e.g.,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s=juvenile</m:t>
                    </m:r>
                  </m:sub>
                </m:sSub>
              </m:e>
            </m:d>
          </m:e>
        </m:func>
        <m:r>
          <w:rPr>
            <w:rFonts w:ascii="Cambria Math" w:hAnsi="Cambria Math"/>
          </w:rPr>
          <m:t>=17.3</m:t>
        </m:r>
      </m:oMath>
      <w:r w:rsidR="008A0AE4">
        <w:t xml:space="preserve"> and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s=marine</m:t>
                    </m:r>
                  </m:sub>
                </m:sSub>
              </m:e>
            </m:d>
          </m:e>
        </m:func>
        <m:r>
          <w:rPr>
            <w:rFonts w:ascii="Cambria Math" w:hAnsi="Cambria Math"/>
          </w:rPr>
          <m:t>=18.9</m:t>
        </m:r>
      </m:oMath>
      <w:ins w:id="274" w:author="Garcia, Sabrina (DFG)" w:date="2025-07-15T14:11:00Z" w16du:dateUtc="2025-07-15T22:11:00Z">
        <w:r w:rsidR="00033DF2">
          <w:t>)</w:t>
        </w:r>
      </w:ins>
      <w:r w:rsidR="008A0AE4">
        <w:t>, implying that there is limited evidence from the data for density-</w:t>
      </w:r>
      <w:r w:rsidR="008A0AE4">
        <w:lastRenderedPageBreak/>
        <w:t>dependent capacity limitations in either life stage. Finally, the age-specific Ricker density-independent parameters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8A0AE4">
        <w:t>) increased</w:t>
      </w:r>
      <w:r w:rsidR="00A91763">
        <w:t xml:space="preserve"> with Chum salmon age (age-3: </w:t>
      </w:r>
      <w:r w:rsidR="005656D6">
        <w:t>3</w:t>
      </w:r>
      <w:r w:rsidR="00A91763">
        <w:t xml:space="preserve">.07, age-4: 5.92, age-5: 6.57, and age-6: </w:t>
      </w:r>
      <w:r w:rsidR="005656D6">
        <w:t>8</w:t>
      </w:r>
      <w:r w:rsidR="00A91763">
        <w:t xml:space="preserve">.07; </w:t>
      </w:r>
      <w:del w:id="275" w:author="Garcia, Sabrina (DFG)" w:date="2025-07-16T15:33:00Z" w16du:dateUtc="2025-07-16T23:33:00Z">
        <w:r w:rsidR="00A91763" w:rsidDel="00F067DA">
          <w:delText xml:space="preserve">see </w:delText>
        </w:r>
      </w:del>
      <w:r w:rsidR="00A91763">
        <w:t xml:space="preserve">Table </w:t>
      </w:r>
      <w:r w:rsidR="00384796">
        <w:t>2</w:t>
      </w:r>
      <w:r w:rsidR="00A91763">
        <w:t xml:space="preserve">), following expectations for increased </w:t>
      </w:r>
      <w:r w:rsidR="00504E53">
        <w:t xml:space="preserve">female </w:t>
      </w:r>
      <w:r w:rsidR="00A91763">
        <w:t>fecundity at age.</w:t>
      </w:r>
    </w:p>
    <w:p w14:paraId="17D10204" w14:textId="77777777" w:rsidR="00265C5A" w:rsidRPr="00343D1F" w:rsidRDefault="00265C5A" w:rsidP="00776A7E"/>
    <w:p w14:paraId="75F3D625" w14:textId="41073392"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w:t>
      </w:r>
      <w:r w:rsidR="009265ED">
        <w:rPr>
          <w:rFonts w:ascii="Times New Roman" w:hAnsi="Times New Roman" w:cs="Times New Roman"/>
        </w:rPr>
        <w:t>3</w:t>
      </w:r>
      <w:r w:rsidRPr="00343D1F">
        <w:rPr>
          <w:rFonts w:ascii="Times New Roman" w:hAnsi="Times New Roman" w:cs="Times New Roman"/>
        </w:rPr>
        <w:t xml:space="preserve"> Estimated Covariate Effects</w:t>
      </w:r>
    </w:p>
    <w:p w14:paraId="6D2EDADC" w14:textId="391275EE" w:rsidR="00916C0C" w:rsidRPr="00343D1F" w:rsidRDefault="0072113E" w:rsidP="00F527C8">
      <w:pPr>
        <w:ind w:firstLine="720"/>
      </w:pPr>
      <w:commentRangeStart w:id="276"/>
      <w:r w:rsidRPr="00343D1F">
        <w:t xml:space="preserve">Covariate effects </w:t>
      </w:r>
      <w:commentRangeEnd w:id="276"/>
      <w:r w:rsidR="00033DF2">
        <w:rPr>
          <w:rStyle w:val="CommentReference"/>
        </w:rPr>
        <w:commentReference w:id="276"/>
      </w:r>
      <w:r w:rsidRPr="00343D1F">
        <w:t xml:space="preserve">represent how </w:t>
      </w:r>
      <w:del w:id="277" w:author="Garcia, Sabrina (DFG)" w:date="2025-07-16T15:35:00Z" w16du:dateUtc="2025-07-16T23:35:00Z">
        <w:r w:rsidRPr="00343D1F" w:rsidDel="00F067DA">
          <w:delText>ecosystem change</w:delText>
        </w:r>
      </w:del>
      <w:ins w:id="278" w:author="Garcia, Sabrina (DFG)" w:date="2025-07-16T15:35:00Z" w16du:dateUtc="2025-07-16T23:35:00Z">
        <w:r w:rsidR="00F067DA">
          <w:t>each environmental covariate</w:t>
        </w:r>
      </w:ins>
      <w:r w:rsidRPr="00343D1F">
        <w:t xml:space="preserve"> </w:t>
      </w:r>
      <w:r w:rsidR="002476C1">
        <w:t>is associated with</w:t>
      </w:r>
      <w:r w:rsidR="002476C1" w:rsidRPr="00343D1F">
        <w:t xml:space="preserve"> </w:t>
      </w:r>
      <w:ins w:id="279" w:author="Garcia, Sabrina (DFG)" w:date="2025-07-15T14:14:00Z" w16du:dateUtc="2025-07-15T22:14:00Z">
        <w:r w:rsidR="00033DF2">
          <w:t xml:space="preserve">fall </w:t>
        </w:r>
      </w:ins>
      <w:r w:rsidR="005A3A53">
        <w:t>Chum</w:t>
      </w:r>
      <w:r w:rsidRPr="00343D1F">
        <w:t xml:space="preserve"> salmon </w:t>
      </w:r>
      <w:r w:rsidR="002476C1">
        <w:t>survival at various life stages</w:t>
      </w:r>
      <w:r w:rsidR="005D30CC" w:rsidRPr="00343D1F">
        <w:t xml:space="preserve">. </w:t>
      </w:r>
      <w:r w:rsidR="002A570C">
        <w:t xml:space="preserve">The covariate </w:t>
      </w:r>
      <w:r w:rsidR="006562ED">
        <w:t>effect sizes presented here</w:t>
      </w:r>
      <w:r w:rsidR="002A570C">
        <w:t xml:space="preserve"> </w:t>
      </w:r>
      <w:r w:rsidR="006562ED">
        <w:t xml:space="preserve">are </w:t>
      </w:r>
      <w:r w:rsidR="002A570C">
        <w:t>the</w:t>
      </w:r>
      <w:r w:rsidR="006562ED">
        <w:t xml:space="preserve"> estimated</w:t>
      </w:r>
      <w:r w:rsidR="002A570C">
        <w:t xml:space="preserve"> percent change in survival resulting from</w:t>
      </w:r>
      <w:r w:rsidR="0035374E">
        <w:t xml:space="preserve"> </w:t>
      </w:r>
      <w:r w:rsidR="005D30CC" w:rsidRPr="00343D1F">
        <w:t>1</w:t>
      </w:r>
      <w:ins w:id="280" w:author="Garcia, Sabrina (DFG)" w:date="2025-07-15T14:15:00Z" w16du:dateUtc="2025-07-15T22:15:00Z">
        <w:r w:rsidR="00033DF2">
          <w:t xml:space="preserve"> </w:t>
        </w:r>
      </w:ins>
      <w:r w:rsidR="005D30CC" w:rsidRPr="00343D1F">
        <w:t>standard deviation increase in the covariate</w:t>
      </w:r>
      <w:r w:rsidR="002A570C">
        <w:t>, conditional on the basal productivity</w:t>
      </w:r>
      <w:r w:rsidR="006562ED">
        <w:t xml:space="preserve"> (i.e. maximum survival)</w:t>
      </w:r>
      <w:r w:rsidR="002A570C">
        <w:t xml:space="preserve"> rate</w:t>
      </w:r>
      <w:r w:rsidR="00845E2E">
        <w:t xml:space="preserve">, </w:t>
      </w:r>
      <w:r w:rsidR="002A570C">
        <w:t>maximum carrying capacity</w:t>
      </w:r>
      <w:r w:rsidR="006562ED">
        <w:t xml:space="preserve"> for a given life stage</w:t>
      </w:r>
      <w:r w:rsidR="00845E2E">
        <w:t xml:space="preserve"> and the estimated covariate coefficient (Table 2)</w:t>
      </w:r>
      <w:r w:rsidR="005D30CC" w:rsidRPr="00343D1F">
        <w:t xml:space="preserv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2A570C">
        <w:t xml:space="preserve">a </w:t>
      </w:r>
      <w:r w:rsidR="0065585C" w:rsidRPr="00343D1F">
        <w:t xml:space="preserve">positive </w:t>
      </w:r>
      <w:r w:rsidR="002A570C">
        <w:t xml:space="preserve">relationship between </w:t>
      </w:r>
      <w:r w:rsidR="00791424">
        <w:t xml:space="preserve">winter snowpack </w:t>
      </w:r>
      <w:r w:rsidR="00B4700D">
        <w:t>and</w:t>
      </w:r>
      <w:r w:rsidR="00B4700D" w:rsidRPr="00343D1F">
        <w:t xml:space="preserve"> </w:t>
      </w:r>
      <w:r w:rsidR="0065585C" w:rsidRPr="00343D1F">
        <w:t xml:space="preserve">juvenile </w:t>
      </w:r>
      <w:r w:rsidR="002476C1">
        <w:t>survival</w:t>
      </w:r>
      <w:r w:rsidR="002A570C">
        <w:t xml:space="preserve">, suggesting that an increase in </w:t>
      </w:r>
      <w:r w:rsidR="0033170D">
        <w:t xml:space="preserve">winter </w:t>
      </w:r>
      <w:r w:rsidR="002A570C">
        <w:t>snowpack</w:t>
      </w:r>
      <w:r w:rsidR="00B4700D">
        <w:t xml:space="preserve"> </w:t>
      </w:r>
      <w:r w:rsidR="0033170D">
        <w:t xml:space="preserve">mean </w:t>
      </w:r>
      <w:r w:rsidR="00B4700D">
        <w:t xml:space="preserve">depth of </w:t>
      </w:r>
      <w:r w:rsidR="0033170D">
        <w:t>12 inches</w:t>
      </w:r>
      <w:r w:rsidR="0035374E">
        <w:t xml:space="preserve"> (1 SD)</w:t>
      </w:r>
      <w:r w:rsidR="002A570C">
        <w:t xml:space="preserve"> is </w:t>
      </w:r>
      <w:r w:rsidR="002A570C" w:rsidRPr="004A4446">
        <w:t xml:space="preserve">associated with </w:t>
      </w:r>
      <w:r w:rsidR="0035374E">
        <w:t xml:space="preserve">a </w:t>
      </w:r>
      <w:r w:rsidR="00C8550C">
        <w:t>19.40</w:t>
      </w:r>
      <w:r w:rsidR="002A570C" w:rsidRPr="004A4446">
        <w:t>% increase in survival</w:t>
      </w:r>
      <w:r w:rsidR="002476C1" w:rsidRPr="004A4446">
        <w:t xml:space="preserve"> </w:t>
      </w:r>
      <w:r w:rsidR="0065585C" w:rsidRPr="004A4446">
        <w:t>(</w:t>
      </w:r>
      <w:commentRangeStart w:id="281"/>
      <w:r w:rsidR="00C8550C">
        <w:t>19.40</w:t>
      </w:r>
      <w:r w:rsidR="0033170D" w:rsidRPr="004A4446">
        <w:t xml:space="preserve">% </w:t>
      </w:r>
      <w:r w:rsidR="0055735C" w:rsidRPr="004A4446">
        <w:t>95% CI: (</w:t>
      </w:r>
      <w:r w:rsidR="0033170D">
        <w:t>6.</w:t>
      </w:r>
      <w:r w:rsidR="00C8550C">
        <w:t>90</w:t>
      </w:r>
      <w:r w:rsidR="00C55BE8" w:rsidRPr="004A4446">
        <w:t>,</w:t>
      </w:r>
      <w:r w:rsidR="0033170D">
        <w:t xml:space="preserve"> 35.4</w:t>
      </w:r>
      <w:r w:rsidR="00C8550C">
        <w:t>0</w:t>
      </w:r>
      <w:r w:rsidR="0055735C" w:rsidRPr="004A4446">
        <w:t>),</w:t>
      </w:r>
      <w:r w:rsidR="002C11C5">
        <w:rPr>
          <w:b/>
          <w:bCs/>
        </w:rPr>
        <w:t xml:space="preserve"> </w:t>
      </w:r>
      <w:commentRangeEnd w:id="281"/>
      <w:r w:rsidR="00033DF2">
        <w:rPr>
          <w:rStyle w:val="CommentReference"/>
        </w:rPr>
        <w:commentReference w:id="281"/>
      </w:r>
      <w:r w:rsidR="002C11C5" w:rsidRPr="002C11C5">
        <w:t xml:space="preserve">Table </w:t>
      </w:r>
      <w:r w:rsidR="00384796">
        <w:t>2</w:t>
      </w:r>
      <w:r w:rsidR="0065585C" w:rsidRPr="002C11C5">
        <w:t>,</w:t>
      </w:r>
      <w:r w:rsidR="0065585C" w:rsidRPr="004A4446">
        <w:t xml:space="preserve"> Figure 4). </w:t>
      </w:r>
      <w:r w:rsidR="00065521" w:rsidRPr="004A4446">
        <w:t xml:space="preserve">Covariates </w:t>
      </w:r>
      <w:r w:rsidR="00B4700D">
        <w:t>explored for</w:t>
      </w:r>
      <w:r w:rsidR="00065521" w:rsidRPr="004A4446">
        <w:t xml:space="preserve"> </w:t>
      </w:r>
      <w:r w:rsidR="002B3CD2" w:rsidRPr="004A4446">
        <w:t xml:space="preserve">the </w:t>
      </w:r>
      <w:r w:rsidR="00BC7018" w:rsidRPr="004A4446">
        <w:t>marine stage, from the</w:t>
      </w:r>
      <w:r w:rsidR="002B3CD2" w:rsidRPr="004A4446">
        <w:t xml:space="preserve"> first winter at sea to maturity, </w:t>
      </w:r>
      <w:r w:rsidR="00065521" w:rsidRPr="004A4446">
        <w:t xml:space="preserve">appeared to have a </w:t>
      </w:r>
      <w:r w:rsidR="00F527C8" w:rsidRPr="004A4446">
        <w:t xml:space="preserve">stronger </w:t>
      </w:r>
      <w:r w:rsidR="00063EE3" w:rsidRPr="004A4446">
        <w:t>association with</w:t>
      </w:r>
      <w:r w:rsidR="00065521" w:rsidRPr="004A4446">
        <w:t xml:space="preserve"> </w:t>
      </w:r>
      <w:r w:rsidR="002476C1" w:rsidRPr="004A4446">
        <w:t>survival</w:t>
      </w:r>
      <w:r w:rsidR="00065521" w:rsidRPr="004A4446">
        <w:t xml:space="preserve">. </w:t>
      </w:r>
      <w:r w:rsidR="0065585C" w:rsidRPr="004A4446">
        <w:t xml:space="preserve">We found </w:t>
      </w:r>
      <w:r w:rsidR="00496AC5" w:rsidRPr="004A4446">
        <w:t>a</w:t>
      </w:r>
      <w:r w:rsidR="0065585C" w:rsidRPr="004A4446">
        <w:t xml:space="preserve"> negative </w:t>
      </w:r>
      <w:r w:rsidR="00F527C8" w:rsidRPr="004A4446">
        <w:t>relationship between</w:t>
      </w:r>
      <w:r w:rsidR="0065585C" w:rsidRPr="004A4446">
        <w:t xml:space="preserve"> </w:t>
      </w:r>
      <w:r w:rsidR="002A570C" w:rsidRPr="004A4446">
        <w:t xml:space="preserve">marine survival and </w:t>
      </w:r>
      <w:r w:rsidR="005A3A53" w:rsidRPr="004A4446">
        <w:t>Chum</w:t>
      </w:r>
      <w:r w:rsidR="0065585C" w:rsidRPr="004A4446">
        <w:t xml:space="preserve"> salmon hatchery release abundance</w:t>
      </w:r>
      <w:r w:rsidR="00FF17F7">
        <w:t>, suggesting</w:t>
      </w:r>
      <w:r w:rsidR="00815178" w:rsidRPr="004A4446">
        <w:t xml:space="preserve"> </w:t>
      </w:r>
      <w:r w:rsidR="00FF17F7">
        <w:t xml:space="preserve">that for every increase in North Pacific Chum salmon hatchery releases of </w:t>
      </w:r>
      <w:r w:rsidR="00AD15D5" w:rsidRPr="00AD15D5">
        <w:t>158</w:t>
      </w:r>
      <w:r w:rsidR="00AD15D5">
        <w:t>,</w:t>
      </w:r>
      <w:r w:rsidR="00AD15D5" w:rsidRPr="00AD15D5">
        <w:t>735</w:t>
      </w:r>
      <w:r w:rsidR="00AD15D5">
        <w:t xml:space="preserve"> fish</w:t>
      </w:r>
      <w:r w:rsidR="0035374E">
        <w:t xml:space="preserve"> (1 SD)</w:t>
      </w:r>
      <w:r w:rsidR="00AD15D5">
        <w:t>, Yukon River Chum survival</w:t>
      </w:r>
      <w:r w:rsidR="00FF17F7">
        <w:t xml:space="preserve"> declines by</w:t>
      </w:r>
      <w:r w:rsidR="00722261">
        <w:t xml:space="preserve"> </w:t>
      </w:r>
      <w:r w:rsidR="0033170D">
        <w:t>1</w:t>
      </w:r>
      <w:r w:rsidR="007B4F0A">
        <w:t>5.20</w:t>
      </w:r>
      <w:r w:rsidR="00C55BE8" w:rsidRPr="004A4446">
        <w:t>%</w:t>
      </w:r>
      <w:r w:rsidR="00815178" w:rsidRPr="004A4446">
        <w:t xml:space="preserve"> </w:t>
      </w:r>
      <w:r w:rsidR="00722261">
        <w:t>(</w:t>
      </w:r>
      <w:r w:rsidR="00815178" w:rsidRPr="004A4446">
        <w:t xml:space="preserve">95% CI: </w:t>
      </w:r>
      <w:r w:rsidR="00FF17F7">
        <w:t>-</w:t>
      </w:r>
      <w:r w:rsidR="007B4F0A">
        <w:t>23.09</w:t>
      </w:r>
      <w:r w:rsidR="00815178" w:rsidRPr="004A4446">
        <w:t>,</w:t>
      </w:r>
      <w:r w:rsidR="004A4446" w:rsidRPr="004A4446">
        <w:t xml:space="preserve"> </w:t>
      </w:r>
      <w:r w:rsidR="00C55BE8" w:rsidRPr="004A4446">
        <w:t>-</w:t>
      </w:r>
      <w:r w:rsidR="0033170D">
        <w:t>6</w:t>
      </w:r>
      <w:r w:rsidR="00C55BE8" w:rsidRPr="004A4446">
        <w:t>.78</w:t>
      </w:r>
      <w:r w:rsidR="00815178" w:rsidRPr="004A4446">
        <w:t>)</w:t>
      </w:r>
      <w:r w:rsidR="0035374E">
        <w:t>.</w:t>
      </w:r>
      <w:r w:rsidR="002A570C" w:rsidRPr="004A4446">
        <w:t xml:space="preserve"> We also found a </w:t>
      </w:r>
      <w:r w:rsidR="00C55BE8" w:rsidRPr="004A4446">
        <w:t>negative</w:t>
      </w:r>
      <w:r w:rsidR="002A570C" w:rsidRPr="004A4446">
        <w:t xml:space="preserve"> relationship between marine survival and </w:t>
      </w:r>
      <w:r w:rsidR="00496AC5" w:rsidRPr="004A4446">
        <w:t xml:space="preserve">winter </w:t>
      </w:r>
      <w:r w:rsidR="0035374E">
        <w:t>CDD</w:t>
      </w:r>
      <w:r w:rsidR="002A570C" w:rsidRPr="004A4446">
        <w:t xml:space="preserve"> in the Aleutians Islands</w:t>
      </w:r>
      <w:r w:rsidR="00815178" w:rsidRPr="004A4446">
        <w:t xml:space="preserve"> (</w:t>
      </w:r>
      <w:r w:rsidR="00C55BE8" w:rsidRPr="004A4446">
        <w:t>-</w:t>
      </w:r>
      <w:r w:rsidR="0033170D">
        <w:t>24.75</w:t>
      </w:r>
      <w:r w:rsidR="00815178" w:rsidRPr="004A4446">
        <w:t>, 95% CI: (-</w:t>
      </w:r>
      <w:r w:rsidR="0033170D">
        <w:t>32</w:t>
      </w:r>
      <w:r w:rsidR="00C55BE8" w:rsidRPr="004A4446">
        <w:t>.85,</w:t>
      </w:r>
      <w:ins w:id="282" w:author="Garcia, Sabrina (DFG)" w:date="2025-07-16T15:38:00Z" w16du:dateUtc="2025-07-16T23:38:00Z">
        <w:r w:rsidR="00F067DA">
          <w:t xml:space="preserve"> </w:t>
        </w:r>
      </w:ins>
      <w:r w:rsidR="00C55BE8" w:rsidRPr="004A4446">
        <w:t>-1</w:t>
      </w:r>
      <w:r w:rsidR="0033170D">
        <w:t>7</w:t>
      </w:r>
      <w:r w:rsidR="00C55BE8" w:rsidRPr="004A4446">
        <w:t>.78</w:t>
      </w:r>
      <w:r w:rsidR="002A570C" w:rsidRPr="004A4446">
        <w:t>)) (</w:t>
      </w:r>
      <w:r w:rsidR="00382AE1" w:rsidRPr="004A4446">
        <w:t>Table S2, Figure 4</w:t>
      </w:r>
      <w:r w:rsidR="00815178" w:rsidRPr="004A4446">
        <w:t>)</w:t>
      </w:r>
      <w:r w:rsidR="005C789D">
        <w:t xml:space="preserve">, indicating that for </w:t>
      </w:r>
      <w:r w:rsidR="00566A05">
        <w:t xml:space="preserve">an increase </w:t>
      </w:r>
      <w:del w:id="283" w:author="Garcia, Sabrina (DFG)" w:date="2025-07-15T14:20:00Z" w16du:dateUtc="2025-07-15T22:20:00Z">
        <w:r w:rsidR="00566A05" w:rsidDel="005964AB">
          <w:delText xml:space="preserve">in </w:delText>
        </w:r>
      </w:del>
      <w:ins w:id="284" w:author="Garcia, Sabrina (DFG)" w:date="2025-07-15T14:20:00Z" w16du:dateUtc="2025-07-15T22:20:00Z">
        <w:r w:rsidR="005964AB">
          <w:t xml:space="preserve">of </w:t>
        </w:r>
      </w:ins>
      <w:r w:rsidR="00566A05">
        <w:t>91.7</w:t>
      </w:r>
      <w:r w:rsidR="00566A05">
        <w:sym w:font="Symbol" w:char="F0B0"/>
      </w:r>
      <w:r w:rsidR="00566A05">
        <w:t>C</w:t>
      </w:r>
      <w:r w:rsidR="005C789D">
        <w:t xml:space="preserve"> </w:t>
      </w:r>
      <w:r w:rsidR="00566A05">
        <w:t>cumulative degree days over the course of the winter</w:t>
      </w:r>
      <w:r w:rsidR="00165FAD">
        <w:t>,</w:t>
      </w:r>
      <w:r w:rsidR="00566A05">
        <w:t xml:space="preserve"> survi</w:t>
      </w:r>
      <w:r w:rsidR="005C789D">
        <w:t>val declines by ~2</w:t>
      </w:r>
      <w:r w:rsidR="0033170D">
        <w:t>5</w:t>
      </w:r>
      <w:r w:rsidR="005C789D">
        <w:t>%</w:t>
      </w:r>
      <w:r w:rsidR="0065585C" w:rsidRPr="004A4446">
        <w:t xml:space="preserve">. </w:t>
      </w:r>
      <w:r w:rsidR="00934177" w:rsidRPr="004A4446">
        <w:t>Finally, we</w:t>
      </w:r>
      <w:r w:rsidR="0065585C" w:rsidRPr="004A4446">
        <w:t xml:space="preserve"> found a positive effect of juvenile stomach fullness on marine </w:t>
      </w:r>
      <w:r w:rsidR="002476C1" w:rsidRPr="004A4446">
        <w:t>survival</w:t>
      </w:r>
      <w:r w:rsidR="0065585C" w:rsidRPr="004A4446">
        <w:t xml:space="preserve">, meaning that </w:t>
      </w:r>
      <w:r w:rsidR="00566A05">
        <w:t xml:space="preserve">an increase in </w:t>
      </w:r>
      <w:r w:rsidR="00165FAD">
        <w:t>1 SD of the SFI (</w:t>
      </w:r>
      <w:r w:rsidR="00034EDD">
        <w:t xml:space="preserve">141.6, units are (prey weight*10,000)/Predator biomass, see </w:t>
      </w:r>
      <w:r w:rsidR="007B4F0A">
        <w:t>Murphy et al 2021</w:t>
      </w:r>
      <w:r w:rsidR="00034EDD">
        <w:t xml:space="preserve"> for further detail</w:t>
      </w:r>
      <w:r w:rsidR="00165FAD">
        <w:t xml:space="preserve">) </w:t>
      </w:r>
      <w:r w:rsidR="00034EDD">
        <w:t xml:space="preserve">relates to a 34.06% increase in marine survival </w:t>
      </w:r>
      <w:r w:rsidR="00951918" w:rsidRPr="004A4446">
        <w:t>(</w:t>
      </w:r>
      <w:r w:rsidR="0033170D">
        <w:t>34.06</w:t>
      </w:r>
      <w:r w:rsidR="00C55BE8" w:rsidRPr="004A4446">
        <w:t>%</w:t>
      </w:r>
      <w:r w:rsidR="00177B2F" w:rsidRPr="004A4446">
        <w:t>, 95% CI: (</w:t>
      </w:r>
      <w:r w:rsidR="0033170D">
        <w:t>22</w:t>
      </w:r>
      <w:r w:rsidR="00C55BE8" w:rsidRPr="004A4446">
        <w:t>.75</w:t>
      </w:r>
      <w:r w:rsidR="00177B2F" w:rsidRPr="004A4446">
        <w:t xml:space="preserve">, </w:t>
      </w:r>
      <w:r w:rsidR="0033170D">
        <w:t>46</w:t>
      </w:r>
      <w:r w:rsidR="00C55BE8" w:rsidRPr="004A4446">
        <w:t>.59</w:t>
      </w:r>
      <w:r w:rsidR="00177B2F" w:rsidRPr="004A4446">
        <w:t>)</w:t>
      </w:r>
      <w:r w:rsidR="00951918" w:rsidRPr="004A4446">
        <w:t xml:space="preserve">, Table </w:t>
      </w:r>
      <w:r w:rsidR="00384796">
        <w:t>2</w:t>
      </w:r>
      <w:r w:rsidR="00951918" w:rsidRPr="004A4446">
        <w:t>, Figure 4).</w:t>
      </w:r>
    </w:p>
    <w:p w14:paraId="5ED84932" w14:textId="23E1C6C0" w:rsidR="00916C0C" w:rsidRPr="00343D1F" w:rsidRDefault="0065585C" w:rsidP="0072113E">
      <w:r w:rsidRPr="00343D1F">
        <w:t xml:space="preserve">  </w:t>
      </w:r>
    </w:p>
    <w:p w14:paraId="1B6D49B7" w14:textId="2C1BE14D"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3.</w:t>
      </w:r>
      <w:r w:rsidR="009265ED">
        <w:rPr>
          <w:rFonts w:ascii="Times New Roman" w:hAnsi="Times New Roman" w:cs="Times New Roman"/>
        </w:rPr>
        <w:t>4</w:t>
      </w:r>
      <w:r w:rsidRPr="00343D1F">
        <w:rPr>
          <w:rFonts w:ascii="Times New Roman" w:hAnsi="Times New Roman" w:cs="Times New Roman"/>
        </w:rPr>
        <w:t xml:space="preserve"> Sensitivity Analysis </w:t>
      </w:r>
    </w:p>
    <w:p w14:paraId="469C9A24" w14:textId="4A633825" w:rsidR="00566A05" w:rsidRPr="00566A05" w:rsidRDefault="00566A05" w:rsidP="00566A05">
      <w:pPr>
        <w:pStyle w:val="CommentText"/>
        <w:ind w:firstLine="720"/>
        <w:rPr>
          <w:sz w:val="24"/>
          <w:szCs w:val="24"/>
        </w:rPr>
      </w:pPr>
      <w:commentRangeStart w:id="285"/>
      <w:r>
        <w:rPr>
          <w:sz w:val="24"/>
          <w:szCs w:val="24"/>
        </w:rPr>
        <w:t xml:space="preserve">We conducted two </w:t>
      </w:r>
      <w:r w:rsidR="0035374E">
        <w:rPr>
          <w:sz w:val="24"/>
          <w:szCs w:val="24"/>
        </w:rPr>
        <w:t>sets</w:t>
      </w:r>
      <w:r>
        <w:rPr>
          <w:sz w:val="24"/>
          <w:szCs w:val="24"/>
        </w:rPr>
        <w:t xml:space="preserve"> of sensitivity testing, one to understand the sensitivity of each covariate included in the model</w:t>
      </w:r>
      <w:r w:rsidR="0035374E">
        <w:rPr>
          <w:sz w:val="24"/>
          <w:szCs w:val="24"/>
        </w:rPr>
        <w:t xml:space="preserve"> and a second to evaluate the assumption of annual </w:t>
      </w:r>
      <w:ins w:id="286" w:author="Garcia, Sabrina (DFG)" w:date="2025-07-15T14:21:00Z" w16du:dateUtc="2025-07-15T22:21:00Z">
        <w:r w:rsidR="00CD172B">
          <w:rPr>
            <w:sz w:val="24"/>
            <w:szCs w:val="24"/>
          </w:rPr>
          <w:t xml:space="preserve">natural </w:t>
        </w:r>
      </w:ins>
      <w:r w:rsidR="0035374E">
        <w:rPr>
          <w:sz w:val="24"/>
          <w:szCs w:val="24"/>
        </w:rPr>
        <w:t xml:space="preserve">mortality. </w:t>
      </w:r>
      <w:r w:rsidR="00FB3475" w:rsidRPr="00343D1F">
        <w:rPr>
          <w:sz w:val="24"/>
          <w:szCs w:val="24"/>
        </w:rPr>
        <w:t xml:space="preserve">To </w:t>
      </w:r>
      <w:r w:rsidR="00263F3B">
        <w:rPr>
          <w:sz w:val="24"/>
          <w:szCs w:val="24"/>
        </w:rPr>
        <w:t>quantify the</w:t>
      </w:r>
      <w:r w:rsidR="00FB3475" w:rsidRPr="00343D1F">
        <w:rPr>
          <w:sz w:val="24"/>
          <w:szCs w:val="24"/>
        </w:rPr>
        <w:t xml:space="preserve"> sensitivity</w:t>
      </w:r>
      <w:r w:rsidR="00263F3B">
        <w:rPr>
          <w:sz w:val="24"/>
          <w:szCs w:val="24"/>
        </w:rPr>
        <w:t xml:space="preserve"> of model estimates</w:t>
      </w:r>
      <w:r w:rsidR="00FB3475" w:rsidRPr="00343D1F">
        <w:rPr>
          <w:sz w:val="24"/>
          <w:szCs w:val="24"/>
        </w:rPr>
        <w:t xml:space="preserve"> to </w:t>
      </w:r>
      <w:r w:rsidR="00B14CC9" w:rsidRPr="00343D1F">
        <w:rPr>
          <w:sz w:val="24"/>
          <w:szCs w:val="24"/>
        </w:rPr>
        <w:t xml:space="preserve">each covariate, we iteratively </w:t>
      </w:r>
      <w:r w:rsidR="00263F3B">
        <w:rPr>
          <w:sz w:val="24"/>
          <w:szCs w:val="24"/>
        </w:rPr>
        <w:t>refit</w:t>
      </w:r>
      <w:r w:rsidR="00263F3B" w:rsidRPr="00343D1F">
        <w:rPr>
          <w:sz w:val="24"/>
          <w:szCs w:val="24"/>
        </w:rPr>
        <w:t xml:space="preserve"> </w:t>
      </w:r>
      <w:r w:rsidR="00B14CC9" w:rsidRPr="00343D1F">
        <w:rPr>
          <w:sz w:val="24"/>
          <w:szCs w:val="24"/>
        </w:rPr>
        <w:t>the model with one covariate removed</w:t>
      </w:r>
      <w:r w:rsidR="00263F3B">
        <w:rPr>
          <w:sz w:val="24"/>
          <w:szCs w:val="24"/>
        </w:rPr>
        <w:t xml:space="preserve"> at a </w:t>
      </w:r>
      <w:r w:rsidR="003A28C6">
        <w:rPr>
          <w:sz w:val="24"/>
          <w:szCs w:val="24"/>
        </w:rPr>
        <w:t>time and</w:t>
      </w:r>
      <w:r w:rsidR="00B14CC9" w:rsidRPr="00343D1F">
        <w:rPr>
          <w:sz w:val="24"/>
          <w:szCs w:val="24"/>
        </w:rPr>
        <w:t xml:space="preserve"> evaluated the</w:t>
      </w:r>
      <w:r w:rsidR="00263F3B">
        <w:rPr>
          <w:sz w:val="24"/>
          <w:szCs w:val="24"/>
        </w:rPr>
        <w:t xml:space="preserve"> resulting</w:t>
      </w:r>
      <w:r w:rsidR="00B14CC9" w:rsidRPr="00343D1F">
        <w:rPr>
          <w:sz w:val="24"/>
          <w:szCs w:val="24"/>
        </w:rPr>
        <w:t xml:space="preserve"> changes in </w:t>
      </w:r>
      <w:r w:rsidR="00263F3B">
        <w:rPr>
          <w:sz w:val="24"/>
          <w:szCs w:val="24"/>
        </w:rPr>
        <w:t xml:space="preserve">the remaining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263F3B" w:rsidRPr="00343D1F">
        <w:rPr>
          <w:sz w:val="24"/>
          <w:szCs w:val="24"/>
        </w:rPr>
        <w:t xml:space="preserve"> </w:t>
      </w:r>
      <w:r w:rsidR="00263F3B">
        <w:rPr>
          <w:sz w:val="24"/>
          <w:szCs w:val="24"/>
        </w:rPr>
        <w:t>describing covariate effects</w:t>
      </w:r>
      <w:r w:rsidR="00B314EE">
        <w:rPr>
          <w:sz w:val="24"/>
          <w:szCs w:val="24"/>
        </w:rPr>
        <w:t xml:space="preserve"> on maximum stage-specific survival rates</w:t>
      </w:r>
      <w:r w:rsidR="00263F3B">
        <w:rPr>
          <w:sz w:val="24"/>
          <w:szCs w:val="24"/>
        </w:rPr>
        <w:t xml:space="preserve"> </w:t>
      </w:r>
      <w:r w:rsidR="00B14CC9" w:rsidRPr="00343D1F">
        <w:rPr>
          <w:sz w:val="24"/>
          <w:szCs w:val="24"/>
        </w:rPr>
        <w:t xml:space="preserve">(Figure </w:t>
      </w:r>
      <w:del w:id="287" w:author="Garcia, Sabrina (DFG)" w:date="2025-07-15T14:25:00Z" w16du:dateUtc="2025-07-15T22:25:00Z">
        <w:r w:rsidR="00B14CC9" w:rsidRPr="00343D1F" w:rsidDel="00CD172B">
          <w:rPr>
            <w:sz w:val="24"/>
            <w:szCs w:val="24"/>
          </w:rPr>
          <w:delText>S</w:delText>
        </w:r>
        <w:r w:rsidR="006F0B1A" w:rsidRPr="00343D1F" w:rsidDel="00CD172B">
          <w:rPr>
            <w:sz w:val="24"/>
            <w:szCs w:val="24"/>
          </w:rPr>
          <w:delText>4</w:delText>
        </w:r>
      </w:del>
      <w:ins w:id="288" w:author="Garcia, Sabrina (DFG)" w:date="2025-07-15T14:25:00Z" w16du:dateUtc="2025-07-15T22:25:00Z">
        <w:r w:rsidR="00CD172B" w:rsidRPr="00343D1F">
          <w:rPr>
            <w:sz w:val="24"/>
            <w:szCs w:val="24"/>
          </w:rPr>
          <w:t>S</w:t>
        </w:r>
        <w:r w:rsidR="00CD172B">
          <w:rPr>
            <w:sz w:val="24"/>
            <w:szCs w:val="24"/>
          </w:rPr>
          <w:t>5</w:t>
        </w:r>
      </w:ins>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w:t>
      </w:r>
      <w:r w:rsidR="00263F3B">
        <w:rPr>
          <w:sz w:val="24"/>
          <w:szCs w:val="24"/>
        </w:rPr>
        <w:t xml:space="preserve">, dividing the change in </w:t>
      </w:r>
      <w:r w:rsidR="00DC1D9C">
        <w:rPr>
          <w:sz w:val="24"/>
          <w:szCs w:val="24"/>
        </w:rPr>
        <w:t xml:space="preserve">each </w:t>
      </w:r>
      <w:r w:rsidR="00B314EE">
        <w:rPr>
          <w:sz w:val="24"/>
          <w:szCs w:val="24"/>
        </w:rPr>
        <w:t xml:space="preserve">retained </w:t>
      </w:r>
      <w:r w:rsidR="00263F3B">
        <w:rPr>
          <w:sz w:val="24"/>
          <w:szCs w:val="24"/>
        </w:rPr>
        <w:t>coefficient</w:t>
      </w:r>
      <w:r w:rsidR="00DC1D9C">
        <w:rPr>
          <w:sz w:val="24"/>
          <w:szCs w:val="24"/>
        </w:rPr>
        <w:t xml:space="preserve"> </w:t>
      </w:r>
      <w:r w:rsidR="00A148FE">
        <w:rPr>
          <w:sz w:val="24"/>
          <w:szCs w:val="24"/>
        </w:rPr>
        <w:t xml:space="preserve">by the uncertainty (posterior </w:t>
      </w:r>
      <w:r w:rsidR="009F1D34" w:rsidRPr="004D4DBE">
        <w:rPr>
          <w:sz w:val="24"/>
          <w:szCs w:val="24"/>
        </w:rPr>
        <w:t>standard deviation</w:t>
      </w:r>
      <w:r w:rsidR="00A148FE">
        <w:rPr>
          <w:sz w:val="24"/>
          <w:szCs w:val="24"/>
        </w:rPr>
        <w:t>)</w:t>
      </w:r>
      <w:r w:rsidR="00B314EE">
        <w:rPr>
          <w:sz w:val="24"/>
          <w:szCs w:val="24"/>
        </w:rPr>
        <w:t xml:space="preserve"> </w:t>
      </w:r>
      <w:r w:rsidR="00891245">
        <w:rPr>
          <w:sz w:val="24"/>
          <w:szCs w:val="24"/>
        </w:rPr>
        <w:t xml:space="preserve">in that </w:t>
      </w:r>
      <w:r w:rsidR="00B314EE">
        <w:rPr>
          <w:sz w:val="24"/>
          <w:szCs w:val="24"/>
        </w:rPr>
        <w:t>coefficient</w:t>
      </w:r>
      <w:r w:rsidR="00891245">
        <w:rPr>
          <w:sz w:val="24"/>
          <w:szCs w:val="24"/>
        </w:rPr>
        <w:t>’s estimate</w:t>
      </w:r>
      <w:r w:rsidR="00B314EE">
        <w:rPr>
          <w:sz w:val="24"/>
          <w:szCs w:val="24"/>
        </w:rPr>
        <w:t xml:space="preserve"> when the full model containing all covariates was originally fit to the data.</w:t>
      </w:r>
      <w:r w:rsidR="004D4DBE" w:rsidRPr="004D4DBE">
        <w:rPr>
          <w:sz w:val="24"/>
          <w:szCs w:val="24"/>
        </w:rPr>
        <w:t xml:space="preserve"> </w:t>
      </w:r>
      <w:r w:rsidR="00A148FE">
        <w:rPr>
          <w:sz w:val="24"/>
          <w:szCs w:val="24"/>
        </w:rPr>
        <w:t xml:space="preserve">As such, the standardized </w:t>
      </w:r>
      <w:r w:rsidR="00B314EE">
        <w:rPr>
          <w:sz w:val="24"/>
          <w:szCs w:val="24"/>
        </w:rPr>
        <w:t xml:space="preserve">covariate </w:t>
      </w:r>
      <w:r w:rsidR="00A148FE">
        <w:rPr>
          <w:sz w:val="24"/>
          <w:szCs w:val="24"/>
        </w:rPr>
        <w:t xml:space="preserve">sensitivity </w:t>
      </w:r>
      <w:r w:rsidR="004D4DBE" w:rsidRPr="004D4DBE">
        <w:rPr>
          <w:sz w:val="24"/>
          <w:szCs w:val="24"/>
        </w:rPr>
        <w:t>values can be interpreted as the</w:t>
      </w:r>
      <w:r w:rsidR="00B314EE">
        <w:rPr>
          <w:sz w:val="24"/>
          <w:szCs w:val="24"/>
        </w:rPr>
        <w:t xml:space="preserve"> change</w:t>
      </w:r>
      <w:r w:rsidR="00891245">
        <w:rPr>
          <w:sz w:val="24"/>
          <w:szCs w:val="24"/>
        </w:rPr>
        <w:t xml:space="preserve"> in effect sizes, relative to their uncertainty,</w:t>
      </w:r>
      <w:r w:rsidR="00B314EE">
        <w:rPr>
          <w:sz w:val="24"/>
          <w:szCs w:val="24"/>
        </w:rPr>
        <w:t xml:space="preserve"> </w:t>
      </w:r>
      <w:r w:rsidR="00891245">
        <w:rPr>
          <w:sz w:val="24"/>
          <w:szCs w:val="24"/>
        </w:rPr>
        <w:t>in</w:t>
      </w:r>
      <w:r w:rsidR="004D4DBE" w:rsidRPr="004D4DBE">
        <w:rPr>
          <w:sz w:val="24"/>
          <w:szCs w:val="24"/>
        </w:rPr>
        <w:t xml:space="preserve"> number of standard deviations higher or lower</w:t>
      </w:r>
      <w:r w:rsidR="004D4DBE" w:rsidRPr="00566A05">
        <w:rPr>
          <w:sz w:val="24"/>
          <w:szCs w:val="24"/>
        </w:rPr>
        <w:t xml:space="preserve"> than the </w:t>
      </w:r>
      <w:r w:rsidR="00891245" w:rsidRPr="00566A05">
        <w:rPr>
          <w:sz w:val="24"/>
          <w:szCs w:val="24"/>
        </w:rPr>
        <w:t>estimate from the full model containing all covariates</w:t>
      </w:r>
      <w:r w:rsidR="004D4DBE" w:rsidRPr="00566A05">
        <w:rPr>
          <w:sz w:val="24"/>
          <w:szCs w:val="24"/>
        </w:rPr>
        <w:t xml:space="preserve"> </w:t>
      </w:r>
      <w:r w:rsidR="000F4830" w:rsidRPr="00566A05">
        <w:rPr>
          <w:sz w:val="24"/>
          <w:szCs w:val="24"/>
        </w:rPr>
        <w:t>(</w:t>
      </w:r>
      <w:commentRangeStart w:id="289"/>
      <w:r w:rsidR="000F4830" w:rsidRPr="00566A05">
        <w:rPr>
          <w:sz w:val="24"/>
          <w:szCs w:val="24"/>
        </w:rPr>
        <w:t>Figure S</w:t>
      </w:r>
      <w:ins w:id="290" w:author="Garcia, Sabrina (DFG)" w:date="2025-07-15T14:27:00Z" w16du:dateUtc="2025-07-15T22:27:00Z">
        <w:r w:rsidR="00CD172B">
          <w:rPr>
            <w:sz w:val="24"/>
            <w:szCs w:val="24"/>
          </w:rPr>
          <w:t>5</w:t>
        </w:r>
      </w:ins>
      <w:del w:id="291" w:author="Garcia, Sabrina (DFG)" w:date="2025-07-15T14:27:00Z" w16du:dateUtc="2025-07-15T22:27:00Z">
        <w:r w:rsidR="00AF3E7F" w:rsidRPr="00566A05" w:rsidDel="00CD172B">
          <w:rPr>
            <w:sz w:val="24"/>
            <w:szCs w:val="24"/>
          </w:rPr>
          <w:delText>4</w:delText>
        </w:r>
      </w:del>
      <w:commentRangeEnd w:id="289"/>
      <w:r w:rsidR="0051029B">
        <w:rPr>
          <w:rStyle w:val="CommentReference"/>
        </w:rPr>
        <w:commentReference w:id="289"/>
      </w:r>
      <w:r w:rsidR="000F4830" w:rsidRPr="00566A05">
        <w:rPr>
          <w:sz w:val="24"/>
          <w:szCs w:val="24"/>
        </w:rPr>
        <w:t>).</w:t>
      </w:r>
      <w:r w:rsidR="009F1D34" w:rsidRPr="00566A05">
        <w:rPr>
          <w:sz w:val="24"/>
          <w:szCs w:val="24"/>
        </w:rPr>
        <w:t xml:space="preserve"> </w:t>
      </w:r>
      <w:commentRangeEnd w:id="285"/>
      <w:r w:rsidR="0046751C">
        <w:rPr>
          <w:rStyle w:val="CommentReference"/>
        </w:rPr>
        <w:commentReference w:id="285"/>
      </w:r>
      <w:r w:rsidR="002525CA" w:rsidRPr="00566A05">
        <w:rPr>
          <w:sz w:val="24"/>
          <w:szCs w:val="24"/>
        </w:rPr>
        <w:t>Covariate coefficient e</w:t>
      </w:r>
      <w:r w:rsidR="002511C2" w:rsidRPr="00566A05">
        <w:rPr>
          <w:sz w:val="24"/>
          <w:szCs w:val="24"/>
        </w:rPr>
        <w:t>stimates</w:t>
      </w:r>
      <w:r w:rsidR="00F26750" w:rsidRPr="00566A05">
        <w:rPr>
          <w:sz w:val="24"/>
          <w:szCs w:val="24"/>
        </w:rPr>
        <w:t xml:space="preserve"> did not change </w:t>
      </w:r>
      <w:r w:rsidR="00B314EE" w:rsidRPr="00566A05">
        <w:rPr>
          <w:sz w:val="24"/>
          <w:szCs w:val="24"/>
        </w:rPr>
        <w:t xml:space="preserve">by </w:t>
      </w:r>
      <w:r w:rsidR="00F26750" w:rsidRPr="00566A05">
        <w:rPr>
          <w:sz w:val="24"/>
          <w:szCs w:val="24"/>
        </w:rPr>
        <w:t>greater than one standard deviation when other covariates were removed</w:t>
      </w:r>
      <w:ins w:id="292" w:author="Garcia, Sabrina (DFG)" w:date="2025-07-15T14:32:00Z" w16du:dateUtc="2025-07-15T22:32:00Z">
        <w:r w:rsidR="0051029B">
          <w:rPr>
            <w:sz w:val="24"/>
            <w:szCs w:val="24"/>
          </w:rPr>
          <w:t xml:space="preserve"> in either life stage</w:t>
        </w:r>
      </w:ins>
      <w:r w:rsidR="00E27C6A" w:rsidRPr="00566A05">
        <w:rPr>
          <w:sz w:val="24"/>
          <w:szCs w:val="24"/>
        </w:rPr>
        <w:t xml:space="preserve">. These sensitivity results indicate that estimated covariate effects on survival were quite insensitive to the absence of other hypothesized </w:t>
      </w:r>
      <w:r w:rsidR="00E04F8C" w:rsidRPr="00566A05">
        <w:rPr>
          <w:sz w:val="24"/>
          <w:szCs w:val="24"/>
        </w:rPr>
        <w:t>processes and</w:t>
      </w:r>
      <w:r w:rsidR="00E27C6A" w:rsidRPr="00566A05">
        <w:rPr>
          <w:sz w:val="24"/>
          <w:szCs w:val="24"/>
        </w:rPr>
        <w:t xml:space="preserve"> suggests limited potential for strong unmodeled covariate interactions</w:t>
      </w:r>
      <w:r w:rsidR="00F26750" w:rsidRPr="00566A05">
        <w:rPr>
          <w:sz w:val="24"/>
          <w:szCs w:val="24"/>
        </w:rPr>
        <w:t xml:space="preserve">. </w:t>
      </w:r>
      <w:r w:rsidRPr="00566A05">
        <w:rPr>
          <w:sz w:val="24"/>
          <w:szCs w:val="24"/>
        </w:rPr>
        <w:t>To quantify the sensitivity of the model to the annual mortality assumption of M = 0.06</w:t>
      </w:r>
      <w:ins w:id="293" w:author="Garcia, Sabrina (DFG)" w:date="2025-07-15T14:33:00Z" w16du:dateUtc="2025-07-15T22:33:00Z">
        <w:r w:rsidR="0051029B">
          <w:rPr>
            <w:sz w:val="24"/>
            <w:szCs w:val="24"/>
          </w:rPr>
          <w:t xml:space="preserve"> (Beamish et al. 2018),</w:t>
        </w:r>
      </w:ins>
      <w:r w:rsidRPr="00566A05">
        <w:rPr>
          <w:sz w:val="24"/>
          <w:szCs w:val="24"/>
        </w:rPr>
        <w:t xml:space="preserve"> we also ran the model using M=0.1 and M = 0.2. </w:t>
      </w:r>
      <w:del w:id="294" w:author="Garcia, Sabrina (DFG)" w:date="2025-07-15T14:33:00Z" w16du:dateUtc="2025-07-15T22:33:00Z">
        <w:r w:rsidRPr="00566A05" w:rsidDel="0051029B">
          <w:rPr>
            <w:sz w:val="24"/>
            <w:szCs w:val="24"/>
          </w:rPr>
          <w:delText xml:space="preserve">The assumption of M = 0.06 was based on ocean mortality estimates provided by </w:delText>
        </w:r>
        <w:r w:rsidRPr="00566A05" w:rsidDel="0051029B">
          <w:rPr>
            <w:sz w:val="24"/>
            <w:szCs w:val="24"/>
          </w:rPr>
          <w:lastRenderedPageBreak/>
          <w:delText xml:space="preserve">Beamish et al 2018. </w:delText>
        </w:r>
      </w:del>
      <w:r w:rsidRPr="00566A05">
        <w:rPr>
          <w:sz w:val="24"/>
          <w:szCs w:val="24"/>
        </w:rPr>
        <w:t>We found that population estimates and parameters w</w:t>
      </w:r>
      <w:del w:id="295" w:author="Garcia, Sabrina (DFG)" w:date="2025-07-16T15:47:00Z" w16du:dateUtc="2025-07-16T23:47:00Z">
        <w:r w:rsidRPr="00566A05" w:rsidDel="0046751C">
          <w:rPr>
            <w:sz w:val="24"/>
            <w:szCs w:val="24"/>
          </w:rPr>
          <w:delText>h</w:delText>
        </w:r>
      </w:del>
      <w:proofErr w:type="gramStart"/>
      <w:r w:rsidRPr="00566A05">
        <w:rPr>
          <w:sz w:val="24"/>
          <w:szCs w:val="24"/>
        </w:rPr>
        <w:t>ere</w:t>
      </w:r>
      <w:proofErr w:type="gramEnd"/>
      <w:r w:rsidRPr="00566A05">
        <w:rPr>
          <w:sz w:val="24"/>
          <w:szCs w:val="24"/>
        </w:rPr>
        <w:t xml:space="preserve"> not highly sensitive to changes in annual mortality </w:t>
      </w:r>
      <w:commentRangeStart w:id="296"/>
      <w:r w:rsidRPr="00566A05">
        <w:rPr>
          <w:sz w:val="24"/>
          <w:szCs w:val="24"/>
        </w:rPr>
        <w:t>rate (Figure S</w:t>
      </w:r>
      <w:ins w:id="297" w:author="Garcia, Sabrina (DFG)" w:date="2025-07-15T14:33:00Z" w16du:dateUtc="2025-07-15T22:33:00Z">
        <w:r w:rsidR="0051029B">
          <w:rPr>
            <w:sz w:val="24"/>
            <w:szCs w:val="24"/>
          </w:rPr>
          <w:t>6</w:t>
        </w:r>
      </w:ins>
      <w:del w:id="298" w:author="Garcia, Sabrina (DFG)" w:date="2025-07-15T14:33:00Z" w16du:dateUtc="2025-07-15T22:33:00Z">
        <w:r w:rsidRPr="00566A05" w:rsidDel="0051029B">
          <w:rPr>
            <w:sz w:val="24"/>
            <w:szCs w:val="24"/>
          </w:rPr>
          <w:delText>4</w:delText>
        </w:r>
      </w:del>
      <w:r w:rsidRPr="00566A05">
        <w:rPr>
          <w:sz w:val="24"/>
          <w:szCs w:val="24"/>
        </w:rPr>
        <w:t>).</w:t>
      </w:r>
      <w:commentRangeEnd w:id="296"/>
      <w:r w:rsidR="0051029B">
        <w:rPr>
          <w:rStyle w:val="CommentReference"/>
        </w:rPr>
        <w:commentReference w:id="296"/>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73C9B59D" w:rsidR="005F74FB" w:rsidRPr="00526F5D" w:rsidRDefault="008101B3" w:rsidP="00D55FB5">
      <w:pPr>
        <w:ind w:firstLine="720"/>
      </w:pPr>
      <w:r>
        <w:t xml:space="preserve">Application of an </w:t>
      </w:r>
      <w:r w:rsidR="005F74FB">
        <w:t>integrated population model reveal</w:t>
      </w:r>
      <w:r>
        <w:t>ed</w:t>
      </w:r>
      <w:r w:rsidR="005F74FB">
        <w:t xml:space="preserve"> that </w:t>
      </w:r>
      <w:r w:rsidR="00E65BF4">
        <w:t xml:space="preserve">variation in </w:t>
      </w:r>
      <w:r w:rsidR="005F74FB">
        <w:t xml:space="preserve">Yukon River </w:t>
      </w:r>
      <w:r w:rsidR="008831F2">
        <w:t>f</w:t>
      </w:r>
      <w:r w:rsidR="005F74FB">
        <w:t xml:space="preserve">all </w:t>
      </w:r>
      <w:r w:rsidR="005A3A53">
        <w:t>Chum</w:t>
      </w:r>
      <w:r w:rsidR="005F74FB">
        <w:t xml:space="preserve"> salmon</w:t>
      </w:r>
      <w:r w:rsidR="00E65BF4">
        <w:t xml:space="preserve"> abundances, including recent declines,</w:t>
      </w:r>
      <w:r w:rsidR="005F74FB">
        <w:t xml:space="preserve"> </w:t>
      </w:r>
      <w:r w:rsidR="00570BD7">
        <w:t>can be explained in part by</w:t>
      </w:r>
      <w:r w:rsidR="00E839DA">
        <w:t xml:space="preserve"> </w:t>
      </w:r>
      <w:r w:rsidR="005F74FB">
        <w:t xml:space="preserve">changing </w:t>
      </w:r>
      <w:r w:rsidR="00C96501">
        <w:t xml:space="preserve">ecosystem </w:t>
      </w:r>
      <w:r w:rsidR="005F74FB">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r w:rsidR="004468E1">
        <w:t xml:space="preserve">Our analyses suggest that reduced survival </w:t>
      </w:r>
      <w:r w:rsidR="002A165C">
        <w:t>across the life</w:t>
      </w:r>
      <w:ins w:id="299" w:author="Garcia, Sabrina (DFG)" w:date="2025-07-16T15:48:00Z" w16du:dateUtc="2025-07-16T23:48:00Z">
        <w:r w:rsidR="00564DF5">
          <w:t xml:space="preserve"> </w:t>
        </w:r>
      </w:ins>
      <w:r w:rsidR="002A165C">
        <w:t>cycle</w:t>
      </w:r>
      <w:r w:rsidR="004468E1">
        <w:t xml:space="preserve"> </w:t>
      </w:r>
      <w:r w:rsidR="00E65BF4">
        <w:t xml:space="preserve">is </w:t>
      </w:r>
      <w:r w:rsidR="00E65BF4" w:rsidRPr="00956EA7">
        <w:t>correlated with</w:t>
      </w:r>
      <w:r w:rsidR="00C96501" w:rsidRPr="00956EA7">
        <w:t xml:space="preserve"> </w:t>
      </w:r>
      <w:r w:rsidR="006177AA" w:rsidRPr="00956EA7">
        <w:t>decreased</w:t>
      </w:r>
      <w:r w:rsidR="006177AA">
        <w:t xml:space="preserve"> regional winter snowpack, </w:t>
      </w:r>
      <w:r w:rsidR="00C96501">
        <w:t>increased marine competition, and poor juvenile feeding conditions resulting in low stomach fullness</w:t>
      </w:r>
      <w:r w:rsidR="005F74FB">
        <w:t xml:space="preserve">. These </w:t>
      </w:r>
      <w:commentRangeStart w:id="300"/>
      <w:r w:rsidR="005F74FB">
        <w:t xml:space="preserve">findings contribute to a growing body of evidence </w:t>
      </w:r>
      <w:commentRangeEnd w:id="300"/>
      <w:r w:rsidR="00564DF5">
        <w:rPr>
          <w:rStyle w:val="CommentReference"/>
        </w:rPr>
        <w:commentReference w:id="300"/>
      </w:r>
      <w:r w:rsidR="005F74FB">
        <w:t xml:space="preserve">suggesting that Pacific salmon populations are </w:t>
      </w:r>
      <w:r w:rsidR="005F74FB" w:rsidRPr="00526F5D">
        <w:t xml:space="preserve">increasingly vulnerable to </w:t>
      </w:r>
      <w:r w:rsidR="00C96501" w:rsidRPr="00526F5D">
        <w:t>ecosystem</w:t>
      </w:r>
      <w:r w:rsidR="005F74FB" w:rsidRPr="00526F5D">
        <w:t xml:space="preserve"> change across</w:t>
      </w:r>
      <w:r w:rsidR="004468E1" w:rsidRPr="00526F5D">
        <w:t xml:space="preserve"> the freshwater and marine ecosystems they inhabit</w:t>
      </w:r>
      <w:r w:rsidR="005F74FB" w:rsidRPr="00526F5D">
        <w:t>.</w:t>
      </w:r>
    </w:p>
    <w:p w14:paraId="2E73E446" w14:textId="37B13D9B" w:rsidR="000C2B9E" w:rsidRPr="000B1F2A" w:rsidRDefault="00564DF5" w:rsidP="00526F5D">
      <w:pPr>
        <w:pStyle w:val="CommentText"/>
        <w:ind w:firstLine="720"/>
        <w:rPr>
          <w:sz w:val="24"/>
          <w:szCs w:val="24"/>
        </w:rPr>
      </w:pPr>
      <w:ins w:id="301" w:author="Garcia, Sabrina (DFG)" w:date="2025-07-16T15:50:00Z" w16du:dateUtc="2025-07-16T23:50:00Z">
        <w:r>
          <w:rPr>
            <w:sz w:val="24"/>
            <w:szCs w:val="24"/>
          </w:rPr>
          <w:t xml:space="preserve">By </w:t>
        </w:r>
      </w:ins>
      <w:del w:id="302" w:author="Garcia, Sabrina (DFG)" w:date="2025-07-16T15:50:00Z" w16du:dateUtc="2025-07-16T23:50:00Z">
        <w:r w:rsidR="00FA6B25" w:rsidDel="00564DF5">
          <w:rPr>
            <w:sz w:val="24"/>
            <w:szCs w:val="24"/>
          </w:rPr>
          <w:delText>E</w:delText>
        </w:r>
      </w:del>
      <w:ins w:id="303" w:author="Garcia, Sabrina (DFG)" w:date="2025-07-16T15:50:00Z" w16du:dateUtc="2025-07-16T23:50:00Z">
        <w:r>
          <w:rPr>
            <w:sz w:val="24"/>
            <w:szCs w:val="24"/>
          </w:rPr>
          <w:t>e</w:t>
        </w:r>
      </w:ins>
      <w:r w:rsidR="00526F5D" w:rsidRPr="00526F5D">
        <w:rPr>
          <w:sz w:val="24"/>
          <w:szCs w:val="24"/>
        </w:rPr>
        <w:t>xamin</w:t>
      </w:r>
      <w:r w:rsidR="00FA6B25">
        <w:rPr>
          <w:sz w:val="24"/>
          <w:szCs w:val="24"/>
        </w:rPr>
        <w:t>ing</w:t>
      </w:r>
      <w:r w:rsidR="00526F5D" w:rsidRPr="00526F5D">
        <w:rPr>
          <w:sz w:val="24"/>
          <w:szCs w:val="24"/>
        </w:rPr>
        <w:t xml:space="preserve"> factors hypothesized to affect Yukon River fall Chum salmon survival throughout their </w:t>
      </w:r>
      <w:r w:rsidR="00FA6B25">
        <w:rPr>
          <w:sz w:val="24"/>
          <w:szCs w:val="24"/>
        </w:rPr>
        <w:t>lifecycle, we</w:t>
      </w:r>
      <w:r w:rsidR="00173A9C" w:rsidRPr="00526F5D">
        <w:rPr>
          <w:sz w:val="24"/>
          <w:szCs w:val="24"/>
        </w:rPr>
        <w:t xml:space="preserve"> </w:t>
      </w:r>
      <w:r w:rsidR="0040697C" w:rsidRPr="00526F5D">
        <w:rPr>
          <w:sz w:val="24"/>
          <w:szCs w:val="24"/>
        </w:rPr>
        <w:t xml:space="preserve">found the strongest support for covariates </w:t>
      </w:r>
      <w:r w:rsidR="00D50C03" w:rsidRPr="00526F5D">
        <w:rPr>
          <w:sz w:val="24"/>
          <w:szCs w:val="24"/>
        </w:rPr>
        <w:t xml:space="preserve">describing conditions experienced by </w:t>
      </w:r>
      <w:commentRangeStart w:id="304"/>
      <w:r w:rsidR="00D50C03" w:rsidRPr="00526F5D">
        <w:rPr>
          <w:sz w:val="24"/>
          <w:szCs w:val="24"/>
        </w:rPr>
        <w:t xml:space="preserve">subadult </w:t>
      </w:r>
      <w:commentRangeEnd w:id="304"/>
      <w:r w:rsidR="00816DC9">
        <w:rPr>
          <w:rStyle w:val="CommentReference"/>
        </w:rPr>
        <w:commentReference w:id="304"/>
      </w:r>
      <w:r w:rsidR="005A3A53" w:rsidRPr="00526F5D">
        <w:rPr>
          <w:sz w:val="24"/>
          <w:szCs w:val="24"/>
        </w:rPr>
        <w:t>Chum</w:t>
      </w:r>
      <w:r w:rsidR="00D50C03" w:rsidRPr="00526F5D">
        <w:rPr>
          <w:sz w:val="24"/>
          <w:szCs w:val="24"/>
        </w:rPr>
        <w:t xml:space="preserve"> salmon</w:t>
      </w:r>
      <w:r w:rsidR="0040697C" w:rsidRPr="00343D1F">
        <w:rPr>
          <w:sz w:val="24"/>
          <w:szCs w:val="24"/>
        </w:rPr>
        <w:t xml:space="preserve"> after the first summer </w:t>
      </w:r>
      <w:r w:rsidR="0040697C" w:rsidRPr="000B1F2A">
        <w:rPr>
          <w:sz w:val="24"/>
          <w:szCs w:val="24"/>
        </w:rPr>
        <w:t>at sea</w:t>
      </w:r>
      <w:r w:rsidR="000B1F2A" w:rsidRPr="000B1F2A">
        <w:rPr>
          <w:sz w:val="24"/>
          <w:szCs w:val="24"/>
        </w:rPr>
        <w:t xml:space="preserve"> </w:t>
      </w:r>
      <w:del w:id="305" w:author="Garcia, Sabrina (DFG)" w:date="2025-07-16T15:50:00Z" w16du:dateUtc="2025-07-16T23:50:00Z">
        <w:r w:rsidR="000B1F2A" w:rsidRPr="000B1F2A" w:rsidDel="00564DF5">
          <w:rPr>
            <w:sz w:val="24"/>
            <w:szCs w:val="24"/>
          </w:rPr>
          <w:delText>—the period before maturation and return to freshwater when</w:delText>
        </w:r>
      </w:del>
      <w:ins w:id="306" w:author="Garcia, Sabrina (DFG)" w:date="2025-07-16T15:50:00Z" w16du:dateUtc="2025-07-16T23:50:00Z">
        <w:r>
          <w:rPr>
            <w:sz w:val="24"/>
            <w:szCs w:val="24"/>
          </w:rPr>
          <w:t xml:space="preserve"> but before</w:t>
        </w:r>
      </w:ins>
      <w:r w:rsidR="000B1F2A" w:rsidRPr="000B1F2A">
        <w:rPr>
          <w:sz w:val="24"/>
          <w:szCs w:val="24"/>
        </w:rPr>
        <w:t xml:space="preserve"> they become vulnerable to terminal harvest</w:t>
      </w:r>
      <w:r w:rsidR="0040697C" w:rsidRPr="000B1F2A">
        <w:rPr>
          <w:sz w:val="24"/>
          <w:szCs w:val="24"/>
        </w:rPr>
        <w:t xml:space="preserve">. </w:t>
      </w:r>
      <w:commentRangeStart w:id="307"/>
      <w:r w:rsidR="0040697C" w:rsidRPr="000B1F2A">
        <w:rPr>
          <w:sz w:val="24"/>
          <w:szCs w:val="24"/>
        </w:rPr>
        <w:t>Covariates</w:t>
      </w:r>
      <w:r w:rsidR="0040697C" w:rsidRPr="00343D1F">
        <w:rPr>
          <w:sz w:val="24"/>
          <w:szCs w:val="24"/>
        </w:rPr>
        <w:t xml:space="preserve">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the positive </w:t>
      </w:r>
      <w:r w:rsidR="000B1F2A">
        <w:rPr>
          <w:sz w:val="24"/>
          <w:szCs w:val="24"/>
        </w:rPr>
        <w:t>relationship</w:t>
      </w:r>
      <w:r w:rsidR="00D50C03">
        <w:rPr>
          <w:sz w:val="24"/>
          <w:szCs w:val="24"/>
        </w:rPr>
        <w:t xml:space="preserve"> </w:t>
      </w:r>
      <w:r w:rsidR="00FB611B">
        <w:rPr>
          <w:sz w:val="24"/>
          <w:szCs w:val="24"/>
        </w:rPr>
        <w:t xml:space="preserve">with </w:t>
      </w:r>
      <w:r w:rsidR="00901D5E" w:rsidRPr="006D59F5">
        <w:rPr>
          <w:sz w:val="24"/>
          <w:szCs w:val="24"/>
        </w:rPr>
        <w:t>winter snowpack</w:t>
      </w:r>
      <w:r w:rsidR="00FB611B">
        <w:rPr>
          <w:sz w:val="24"/>
          <w:szCs w:val="24"/>
        </w:rPr>
        <w:t xml:space="preserve"> depth</w:t>
      </w:r>
      <w:commentRangeEnd w:id="307"/>
      <w:r w:rsidR="00011CE9">
        <w:rPr>
          <w:rStyle w:val="CommentReference"/>
        </w:rPr>
        <w:commentReference w:id="307"/>
      </w:r>
      <w:r w:rsidR="0040697C" w:rsidRPr="006D59F5">
        <w:rPr>
          <w:sz w:val="24"/>
          <w:szCs w:val="24"/>
        </w:rPr>
        <w:t>.</w:t>
      </w:r>
      <w:r w:rsidR="002A165C">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freshwater survival</w:t>
      </w:r>
      <w:r w:rsidR="001E11C7">
        <w:rPr>
          <w:sz w:val="24"/>
          <w:szCs w:val="24"/>
        </w:rPr>
        <w:t xml:space="preserve"> from those </w:t>
      </w:r>
      <w:r w:rsidR="001E11C7" w:rsidRPr="007836D2">
        <w:rPr>
          <w:sz w:val="24"/>
          <w:szCs w:val="24"/>
        </w:rPr>
        <w:t>impacting early marine survival</w:t>
      </w:r>
      <w:r w:rsidR="006D59F5" w:rsidRPr="007836D2">
        <w:rPr>
          <w:sz w:val="24"/>
          <w:szCs w:val="24"/>
        </w:rPr>
        <w:t>, particularly</w:t>
      </w:r>
      <w:r w:rsidR="006D59F5" w:rsidRPr="006D59F5">
        <w:rPr>
          <w:sz w:val="24"/>
          <w:szCs w:val="24"/>
        </w:rPr>
        <w:t xml:space="preserve">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w:t>
      </w:r>
      <w:r w:rsidR="00FB611B">
        <w:rPr>
          <w:sz w:val="24"/>
          <w:szCs w:val="24"/>
        </w:rPr>
        <w:t xml:space="preserve">covariate </w:t>
      </w:r>
      <w:r w:rsidR="001E11C7">
        <w:rPr>
          <w:sz w:val="24"/>
          <w:szCs w:val="24"/>
        </w:rPr>
        <w:t>effects</w:t>
      </w:r>
      <w:r w:rsidR="00FB611B">
        <w:rPr>
          <w:sz w:val="24"/>
          <w:szCs w:val="24"/>
        </w:rPr>
        <w:t xml:space="preserve"> earlier in the life history</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w:t>
      </w:r>
      <w:r w:rsidR="00703833">
        <w:rPr>
          <w:sz w:val="24"/>
          <w:szCs w:val="24"/>
        </w:rPr>
        <w:t xml:space="preserve"> does not</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w:t>
      </w:r>
      <w:r w:rsidR="002174C3">
        <w:rPr>
          <w:sz w:val="24"/>
          <w:szCs w:val="24"/>
        </w:rPr>
        <w:t xml:space="preserve"> to better discern how ecosystem processes relate to juvenile survival in freshwater and outmigration phases</w:t>
      </w:r>
      <w:r w:rsidR="00CB64AA">
        <w:rPr>
          <w:sz w:val="24"/>
          <w:szCs w:val="24"/>
        </w:rPr>
        <w:t>.</w:t>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w:t>
      </w:r>
      <w:r w:rsidR="005A3A53">
        <w:rPr>
          <w:sz w:val="24"/>
          <w:szCs w:val="24"/>
        </w:rPr>
        <w:t>Chum</w:t>
      </w:r>
      <w:r w:rsidR="00644052" w:rsidRPr="00343D1F">
        <w:rPr>
          <w:sz w:val="24"/>
          <w:szCs w:val="24"/>
        </w:rPr>
        <w:t xml:space="preserve">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5A3A53">
        <w:rPr>
          <w:sz w:val="24"/>
          <w:szCs w:val="24"/>
        </w:rPr>
        <w:t>Chum</w:t>
      </w:r>
      <w:r w:rsidR="00D472F7">
        <w:rPr>
          <w:sz w:val="24"/>
          <w:szCs w:val="24"/>
        </w:rPr>
        <w:t xml:space="preserve"> salmon may be less susceptible to change in freshwater covariates as less of their lifecycle is spent in freshwater. </w:t>
      </w:r>
    </w:p>
    <w:p w14:paraId="2C84C7F3" w14:textId="0543AC6B" w:rsidR="00F6363C" w:rsidRDefault="006F1374" w:rsidP="00F6363C">
      <w:pPr>
        <w:pStyle w:val="CommentText"/>
        <w:ind w:firstLine="720"/>
        <w:rPr>
          <w:sz w:val="24"/>
          <w:szCs w:val="24"/>
        </w:rPr>
      </w:pPr>
      <w:r>
        <w:rPr>
          <w:sz w:val="24"/>
          <w:szCs w:val="24"/>
        </w:rPr>
        <w:t xml:space="preserve">Yukon River fall </w:t>
      </w:r>
      <w:r w:rsidR="005A3A53">
        <w:rPr>
          <w:sz w:val="24"/>
          <w:szCs w:val="24"/>
        </w:rPr>
        <w:t>Chum</w:t>
      </w:r>
      <w:r w:rsidR="00B21C82">
        <w:rPr>
          <w:sz w:val="24"/>
          <w:szCs w:val="24"/>
        </w:rPr>
        <w:t xml:space="preserve"> salmon</w:t>
      </w:r>
      <w:r>
        <w:rPr>
          <w:sz w:val="24"/>
          <w:szCs w:val="24"/>
        </w:rPr>
        <w:t xml:space="preserve"> </w:t>
      </w:r>
      <w:r w:rsidR="000B1F2A">
        <w:rPr>
          <w:sz w:val="24"/>
          <w:szCs w:val="24"/>
        </w:rPr>
        <w:t>are</w:t>
      </w:r>
      <w:r>
        <w:rPr>
          <w:sz w:val="24"/>
          <w:szCs w:val="24"/>
        </w:rPr>
        <w:t xml:space="preserve"> adapted for </w:t>
      </w:r>
      <w:r w:rsidR="000B1F2A">
        <w:rPr>
          <w:sz w:val="24"/>
          <w:szCs w:val="24"/>
        </w:rPr>
        <w:t xml:space="preserve">a </w:t>
      </w:r>
      <w:r>
        <w:rPr>
          <w:sz w:val="24"/>
          <w:szCs w:val="24"/>
        </w:rPr>
        <w:t>long migration and cold incubation temperatures</w:t>
      </w:r>
      <w:r w:rsidR="00C96501">
        <w:rPr>
          <w:sz w:val="24"/>
          <w:szCs w:val="24"/>
        </w:rPr>
        <w:t xml:space="preserve">. Local knowledge and ecosystem reports have highlighted how snowpack can insulate and stabilize temperatures by protecting eggs against extreme cold conditions in interior Alaska and Canada </w:t>
      </w:r>
      <w:r w:rsidR="00C96501">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C96501">
        <w:rPr>
          <w:sz w:val="24"/>
          <w:szCs w:val="24"/>
        </w:rPr>
        <w:fldChar w:fldCharType="separate"/>
      </w:r>
      <w:r w:rsidR="00C96501">
        <w:rPr>
          <w:noProof/>
          <w:sz w:val="24"/>
          <w:szCs w:val="24"/>
        </w:rPr>
        <w:t>(Raymond-Yakoubian 2009, Jallen et al. 2022)</w:t>
      </w:r>
      <w:r w:rsidR="00C96501">
        <w:rPr>
          <w:sz w:val="24"/>
          <w:szCs w:val="24"/>
        </w:rPr>
        <w:fldChar w:fldCharType="end"/>
      </w:r>
      <w:r w:rsidR="00C96501">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r w:rsidR="00B21C82">
        <w:rPr>
          <w:sz w:val="24"/>
          <w:szCs w:val="24"/>
        </w:rPr>
        <w:t xml:space="preserve"> salmon</w:t>
      </w:r>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w:t>
      </w:r>
      <w:r w:rsidR="000B1F2A">
        <w:rPr>
          <w:sz w:val="24"/>
          <w:szCs w:val="24"/>
        </w:rPr>
        <w:t xml:space="preserve"> </w:t>
      </w:r>
      <w:r w:rsidR="00F50272">
        <w:rPr>
          <w:sz w:val="24"/>
          <w:szCs w:val="24"/>
        </w:rPr>
        <w:t>W</w:t>
      </w:r>
      <w:r w:rsidR="00C44569">
        <w:rPr>
          <w:sz w:val="24"/>
          <w:szCs w:val="24"/>
        </w:rPr>
        <w:t xml:space="preserve">e hypothesized that </w:t>
      </w:r>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sidR="00C96501">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sidR="00C96501">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t>
      </w:r>
      <w:r w:rsidR="000B1F2A">
        <w:rPr>
          <w:sz w:val="24"/>
          <w:szCs w:val="24"/>
        </w:rPr>
        <w:t xml:space="preserve">We found </w:t>
      </w:r>
      <w:r w:rsidR="00666846">
        <w:rPr>
          <w:sz w:val="24"/>
          <w:szCs w:val="24"/>
        </w:rPr>
        <w:t xml:space="preserve">weak support for a positive relationship </w:t>
      </w:r>
      <w:r w:rsidR="00666846" w:rsidRPr="00451F16">
        <w:rPr>
          <w:sz w:val="24"/>
          <w:szCs w:val="24"/>
        </w:rPr>
        <w:t xml:space="preserve">between </w:t>
      </w:r>
      <w:r w:rsidR="00D4127C">
        <w:rPr>
          <w:sz w:val="24"/>
          <w:szCs w:val="24"/>
        </w:rPr>
        <w:t>winter</w:t>
      </w:r>
      <w:r w:rsidR="00666846" w:rsidRPr="00451F16">
        <w:rPr>
          <w:sz w:val="24"/>
          <w:szCs w:val="24"/>
        </w:rPr>
        <w:t xml:space="preserve"> snowpack </w:t>
      </w:r>
      <w:r w:rsidR="00666846" w:rsidRPr="005A2EDB">
        <w:rPr>
          <w:sz w:val="24"/>
          <w:szCs w:val="24"/>
        </w:rPr>
        <w:t xml:space="preserve">and egg to juvenile </w:t>
      </w:r>
      <w:r w:rsidR="00666846" w:rsidRPr="00211C57">
        <w:rPr>
          <w:sz w:val="24"/>
          <w:szCs w:val="24"/>
        </w:rPr>
        <w:t>survival</w:t>
      </w:r>
      <w:r w:rsidR="000A6500" w:rsidRPr="00211C57">
        <w:rPr>
          <w:sz w:val="24"/>
          <w:szCs w:val="24"/>
        </w:rPr>
        <w:t xml:space="preserve"> (Figure 4, Table </w:t>
      </w:r>
      <w:r w:rsidR="00321F5A" w:rsidRPr="00211C57">
        <w:rPr>
          <w:sz w:val="24"/>
          <w:szCs w:val="24"/>
        </w:rPr>
        <w:t>1</w:t>
      </w:r>
      <w:r w:rsidR="000A6500" w:rsidRPr="00211C57">
        <w:rPr>
          <w:sz w:val="24"/>
          <w:szCs w:val="24"/>
        </w:rPr>
        <w:t>)</w:t>
      </w:r>
      <w:r w:rsidR="00AF456F" w:rsidRPr="00211C57">
        <w:rPr>
          <w:sz w:val="24"/>
          <w:szCs w:val="24"/>
        </w:rPr>
        <w:t xml:space="preserve">, suggesting that </w:t>
      </w:r>
      <w:r w:rsidR="0006099A">
        <w:rPr>
          <w:sz w:val="24"/>
          <w:szCs w:val="24"/>
        </w:rPr>
        <w:t>a</w:t>
      </w:r>
      <w:r w:rsidR="00B21C82">
        <w:rPr>
          <w:sz w:val="24"/>
          <w:szCs w:val="24"/>
        </w:rPr>
        <w:t xml:space="preserve"> </w:t>
      </w:r>
      <w:r w:rsidR="0006099A">
        <w:rPr>
          <w:sz w:val="24"/>
          <w:szCs w:val="24"/>
        </w:rPr>
        <w:t>12-</w:t>
      </w:r>
      <w:r w:rsidR="0006099A" w:rsidRPr="00E022A6">
        <w:rPr>
          <w:sz w:val="24"/>
          <w:szCs w:val="24"/>
        </w:rPr>
        <w:t xml:space="preserve">inch </w:t>
      </w:r>
      <w:r w:rsidR="00B21C82" w:rsidRPr="00E022A6">
        <w:rPr>
          <w:sz w:val="24"/>
          <w:szCs w:val="24"/>
        </w:rPr>
        <w:t>increase</w:t>
      </w:r>
      <w:r w:rsidR="0006099A" w:rsidRPr="00E022A6">
        <w:rPr>
          <w:sz w:val="24"/>
          <w:szCs w:val="24"/>
        </w:rPr>
        <w:t xml:space="preserve"> in</w:t>
      </w:r>
      <w:r w:rsidR="00B21C82" w:rsidRPr="00E022A6">
        <w:rPr>
          <w:sz w:val="24"/>
          <w:szCs w:val="24"/>
        </w:rPr>
        <w:t xml:space="preserve"> the</w:t>
      </w:r>
      <w:r w:rsidR="00AF456F" w:rsidRPr="00E022A6">
        <w:rPr>
          <w:sz w:val="24"/>
          <w:szCs w:val="24"/>
        </w:rPr>
        <w:t xml:space="preserve"> snowpack</w:t>
      </w:r>
      <w:r w:rsidR="00B21C82" w:rsidRPr="00E022A6">
        <w:rPr>
          <w:sz w:val="24"/>
          <w:szCs w:val="24"/>
        </w:rPr>
        <w:t xml:space="preserve"> depth at </w:t>
      </w:r>
      <w:r w:rsidR="00994CE3" w:rsidRPr="00E022A6">
        <w:rPr>
          <w:sz w:val="24"/>
          <w:szCs w:val="24"/>
        </w:rPr>
        <w:t>Circle, Alaska</w:t>
      </w:r>
      <w:r w:rsidR="00B21C82" w:rsidRPr="00E022A6">
        <w:rPr>
          <w:sz w:val="24"/>
          <w:szCs w:val="24"/>
        </w:rPr>
        <w:t xml:space="preserve"> </w:t>
      </w:r>
      <w:r w:rsidR="00994CE3" w:rsidRPr="00E022A6">
        <w:rPr>
          <w:sz w:val="24"/>
          <w:szCs w:val="24"/>
        </w:rPr>
        <w:t xml:space="preserve">between </w:t>
      </w:r>
      <w:r w:rsidR="00D4127C" w:rsidRPr="00E022A6">
        <w:rPr>
          <w:sz w:val="24"/>
          <w:szCs w:val="24"/>
        </w:rPr>
        <w:t>January and March</w:t>
      </w:r>
      <w:r w:rsidR="00994CE3" w:rsidRPr="00E022A6">
        <w:rPr>
          <w:sz w:val="24"/>
          <w:szCs w:val="24"/>
        </w:rPr>
        <w:t xml:space="preserve"> </w:t>
      </w:r>
      <w:r w:rsidR="00C44569" w:rsidRPr="00E022A6">
        <w:rPr>
          <w:sz w:val="24"/>
          <w:szCs w:val="24"/>
        </w:rPr>
        <w:t>confer</w:t>
      </w:r>
      <w:r w:rsidR="00211C57" w:rsidRPr="00E022A6">
        <w:rPr>
          <w:sz w:val="24"/>
          <w:szCs w:val="24"/>
        </w:rPr>
        <w:t>s</w:t>
      </w:r>
      <w:r w:rsidR="00AF456F" w:rsidRPr="00E022A6">
        <w:rPr>
          <w:sz w:val="24"/>
          <w:szCs w:val="24"/>
        </w:rPr>
        <w:t xml:space="preserve"> </w:t>
      </w:r>
      <w:r w:rsidR="00C44569" w:rsidRPr="00E022A6">
        <w:rPr>
          <w:sz w:val="24"/>
          <w:szCs w:val="24"/>
        </w:rPr>
        <w:t xml:space="preserve">a </w:t>
      </w:r>
      <w:r w:rsidR="00E022A6" w:rsidRPr="00E022A6">
        <w:rPr>
          <w:sz w:val="24"/>
          <w:szCs w:val="24"/>
        </w:rPr>
        <w:t>19.40</w:t>
      </w:r>
      <w:r w:rsidR="00CD1343" w:rsidRPr="00E022A6">
        <w:rPr>
          <w:sz w:val="24"/>
          <w:szCs w:val="24"/>
        </w:rPr>
        <w:t xml:space="preserve">% increase in </w:t>
      </w:r>
      <w:r w:rsidR="007625EB" w:rsidRPr="00E022A6">
        <w:rPr>
          <w:sz w:val="24"/>
          <w:szCs w:val="24"/>
        </w:rPr>
        <w:t xml:space="preserve">egg to subadult </w:t>
      </w:r>
      <w:r w:rsidR="008D3D26" w:rsidRPr="00E022A6">
        <w:rPr>
          <w:sz w:val="24"/>
          <w:szCs w:val="24"/>
        </w:rPr>
        <w:t>survival</w:t>
      </w:r>
      <w:r w:rsidR="00CD1343" w:rsidRPr="00E022A6">
        <w:rPr>
          <w:sz w:val="24"/>
          <w:szCs w:val="24"/>
        </w:rPr>
        <w:t xml:space="preserve">. </w:t>
      </w:r>
      <w:r w:rsidR="00240AE4" w:rsidRPr="00E022A6">
        <w:rPr>
          <w:sz w:val="24"/>
          <w:szCs w:val="24"/>
        </w:rPr>
        <w:t>Our</w:t>
      </w:r>
      <w:r w:rsidR="00240AE4" w:rsidRPr="00211C57">
        <w:rPr>
          <w:sz w:val="24"/>
          <w:szCs w:val="24"/>
        </w:rPr>
        <w:t xml:space="preserve"> ability to detect snowpack effects was likely</w:t>
      </w:r>
      <w:r w:rsidR="00240AE4" w:rsidRPr="00451F16">
        <w:rPr>
          <w:sz w:val="24"/>
          <w:szCs w:val="24"/>
        </w:rPr>
        <w:t xml:space="preserve"> limited by using a regional indicator of snowpack, as this single location may not capture the variable local conditions across</w:t>
      </w:r>
      <w:ins w:id="308" w:author="Garcia, Sabrina (DFG)" w:date="2025-07-16T15:53:00Z" w16du:dateUtc="2025-07-16T23:53:00Z">
        <w:r w:rsidR="00C83723">
          <w:rPr>
            <w:sz w:val="24"/>
            <w:szCs w:val="24"/>
          </w:rPr>
          <w:t xml:space="preserve"> the entire range of</w:t>
        </w:r>
      </w:ins>
      <w:r w:rsidR="00240AE4" w:rsidRPr="00451F16">
        <w:rPr>
          <w:sz w:val="24"/>
          <w:szCs w:val="24"/>
        </w:rPr>
        <w:t xml:space="preserve"> fall </w:t>
      </w:r>
      <w:r w:rsidR="005A3A53">
        <w:rPr>
          <w:sz w:val="24"/>
          <w:szCs w:val="24"/>
        </w:rPr>
        <w:t>Chum</w:t>
      </w:r>
      <w:r w:rsidR="00B21C82">
        <w:rPr>
          <w:sz w:val="24"/>
          <w:szCs w:val="24"/>
        </w:rPr>
        <w:t xml:space="preserve"> salmon</w:t>
      </w:r>
      <w:r w:rsidR="00240AE4" w:rsidRPr="00451F16">
        <w:rPr>
          <w:sz w:val="24"/>
          <w:szCs w:val="24"/>
        </w:rPr>
        <w:t xml:space="preserve"> spawning habitats throughout the upper Yukon</w:t>
      </w:r>
      <w:ins w:id="309" w:author="Garcia, Sabrina (DFG)" w:date="2025-07-15T14:41:00Z" w16du:dateUtc="2025-07-15T22:41:00Z">
        <w:r w:rsidR="00C33709">
          <w:rPr>
            <w:sz w:val="24"/>
            <w:szCs w:val="24"/>
          </w:rPr>
          <w:t xml:space="preserve"> River</w:t>
        </w:r>
      </w:ins>
      <w:r w:rsidR="00240AE4" w:rsidRPr="00451F16">
        <w:rPr>
          <w:sz w:val="24"/>
          <w:szCs w:val="24"/>
        </w:rPr>
        <w:t xml:space="preserve"> that could cause significant egg </w:t>
      </w:r>
      <w:r w:rsidR="00240AE4" w:rsidRPr="00451F16">
        <w:rPr>
          <w:sz w:val="24"/>
          <w:szCs w:val="24"/>
        </w:rPr>
        <w:lastRenderedPageBreak/>
        <w:t>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commentRangeStart w:id="310"/>
      <w:r w:rsidR="00774313" w:rsidRPr="00892B26">
        <w:rPr>
          <w:sz w:val="24"/>
          <w:szCs w:val="24"/>
        </w:rPr>
        <w:t xml:space="preserve">could increase variability in this relationship. </w:t>
      </w:r>
      <w:commentRangeEnd w:id="310"/>
      <w:r w:rsidR="000316EB">
        <w:rPr>
          <w:rStyle w:val="CommentReference"/>
        </w:rPr>
        <w:commentReference w:id="310"/>
      </w:r>
    </w:p>
    <w:p w14:paraId="5FD3148C" w14:textId="1BBFFB59" w:rsidR="000B1F2A" w:rsidRPr="007F4B3D" w:rsidRDefault="000B1F2A" w:rsidP="007F4B3D">
      <w:pPr>
        <w:pStyle w:val="CommentText"/>
        <w:ind w:firstLine="720"/>
        <w:rPr>
          <w:sz w:val="24"/>
          <w:szCs w:val="24"/>
          <w:highlight w:val="yellow"/>
        </w:rPr>
      </w:pPr>
      <w:r w:rsidRPr="00343D1F">
        <w:rPr>
          <w:sz w:val="24"/>
          <w:szCs w:val="24"/>
        </w:rPr>
        <w:t xml:space="preserve">As with other Pacific salmonid populations, Yukon River </w:t>
      </w:r>
      <w:r>
        <w:rPr>
          <w:sz w:val="24"/>
          <w:szCs w:val="24"/>
        </w:rPr>
        <w:t>f</w:t>
      </w:r>
      <w:r w:rsidRPr="00343D1F">
        <w:rPr>
          <w:sz w:val="24"/>
          <w:szCs w:val="24"/>
        </w:rPr>
        <w:t xml:space="preserve">all </w:t>
      </w:r>
      <w:r>
        <w:rPr>
          <w:sz w:val="24"/>
          <w:szCs w:val="24"/>
        </w:rPr>
        <w:t>Chum</w:t>
      </w:r>
      <w:r w:rsidRPr="00343D1F">
        <w:rPr>
          <w:sz w:val="24"/>
          <w:szCs w:val="24"/>
        </w:rPr>
        <w:t xml:space="preserve"> salmon body sizes have decreased </w:t>
      </w:r>
      <w:r w:rsidRPr="002A165C">
        <w:rPr>
          <w:sz w:val="24"/>
          <w:szCs w:val="24"/>
        </w:rPr>
        <w:t xml:space="preserve">through time </w:t>
      </w:r>
      <w:r w:rsidR="0020019D" w:rsidRPr="002A165C">
        <w:rPr>
          <w:sz w:val="24"/>
          <w:szCs w:val="24"/>
        </w:rPr>
        <w:t xml:space="preserve">across all age classes </w:t>
      </w:r>
      <w:r w:rsidRPr="002A165C">
        <w:rPr>
          <w:sz w:val="24"/>
          <w:szCs w:val="24"/>
        </w:rPr>
        <w:t xml:space="preserve">(Figure S1) </w:t>
      </w:r>
      <w:r w:rsidRPr="002A165C">
        <w:rPr>
          <w:sz w:val="24"/>
          <w:szCs w:val="24"/>
        </w:rPr>
        <w:fldChar w:fldCharType="begin"/>
      </w:r>
      <w:r w:rsidRPr="002A165C">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Pr="002A165C">
        <w:rPr>
          <w:sz w:val="24"/>
          <w:szCs w:val="24"/>
        </w:rPr>
        <w:fldChar w:fldCharType="separate"/>
      </w:r>
      <w:r w:rsidRPr="002A165C">
        <w:rPr>
          <w:noProof/>
          <w:sz w:val="24"/>
          <w:szCs w:val="24"/>
        </w:rPr>
        <w:t>(Oke et al. 2020, Ohlberger et al. 2023, Freshwater et al. 2023)</w:t>
      </w:r>
      <w:r w:rsidRPr="002A165C">
        <w:rPr>
          <w:sz w:val="24"/>
          <w:szCs w:val="24"/>
        </w:rPr>
        <w:fldChar w:fldCharType="end"/>
      </w:r>
      <w:r w:rsidRPr="002A165C">
        <w:rPr>
          <w:sz w:val="24"/>
          <w:szCs w:val="24"/>
        </w:rPr>
        <w:t xml:space="preserve">. </w:t>
      </w:r>
      <w:r w:rsidR="002A165C" w:rsidRPr="0049769E">
        <w:rPr>
          <w:sz w:val="24"/>
          <w:szCs w:val="24"/>
        </w:rPr>
        <w:t xml:space="preserve">This </w:t>
      </w:r>
      <w:del w:id="311" w:author="Garcia, Sabrina (DFG)" w:date="2025-07-15T14:41:00Z" w16du:dateUtc="2025-07-15T22:41:00Z">
        <w:r w:rsidR="002A165C" w:rsidRPr="0049769E" w:rsidDel="00C33709">
          <w:rPr>
            <w:sz w:val="24"/>
            <w:szCs w:val="24"/>
          </w:rPr>
          <w:delText xml:space="preserve">size </w:delText>
        </w:r>
      </w:del>
      <w:r w:rsidR="002A165C" w:rsidRPr="0049769E">
        <w:rPr>
          <w:sz w:val="24"/>
          <w:szCs w:val="24"/>
        </w:rPr>
        <w:t>decline</w:t>
      </w:r>
      <w:r w:rsidR="002A165C" w:rsidRPr="002A165C">
        <w:rPr>
          <w:sz w:val="24"/>
          <w:szCs w:val="24"/>
        </w:rPr>
        <w:t xml:space="preserve"> </w:t>
      </w:r>
      <w:ins w:id="312" w:author="Garcia, Sabrina (DFG)" w:date="2025-07-15T14:41:00Z" w16du:dateUtc="2025-07-15T22:41:00Z">
        <w:r w:rsidR="00C33709">
          <w:rPr>
            <w:sz w:val="24"/>
            <w:szCs w:val="24"/>
          </w:rPr>
          <w:t xml:space="preserve">in size </w:t>
        </w:r>
      </w:ins>
      <w:r w:rsidR="002A165C" w:rsidRPr="002A165C">
        <w:rPr>
          <w:sz w:val="24"/>
          <w:szCs w:val="24"/>
        </w:rPr>
        <w:t>represents</w:t>
      </w:r>
      <w:r w:rsidR="002A165C" w:rsidRPr="0049769E">
        <w:rPr>
          <w:sz w:val="24"/>
          <w:szCs w:val="24"/>
        </w:rPr>
        <w:t xml:space="preserve"> a concerning trend that may affect reproductive potential, migration success, and population resilience to environmental stressors</w:t>
      </w:r>
      <w:r w:rsidR="002A165C" w:rsidRPr="002A165C">
        <w:rPr>
          <w:sz w:val="24"/>
          <w:szCs w:val="24"/>
        </w:rPr>
        <w:t xml:space="preserve">. </w:t>
      </w:r>
      <w:r w:rsidRPr="007F4B3D">
        <w:rPr>
          <w:sz w:val="24"/>
          <w:szCs w:val="24"/>
        </w:rPr>
        <w:t>However, when we account</w:t>
      </w:r>
      <w:r w:rsidR="007F4B3D">
        <w:rPr>
          <w:sz w:val="24"/>
          <w:szCs w:val="24"/>
        </w:rPr>
        <w:t>ed</w:t>
      </w:r>
      <w:r w:rsidRPr="007F4B3D">
        <w:rPr>
          <w:sz w:val="24"/>
          <w:szCs w:val="24"/>
        </w:rPr>
        <w:t xml:space="preserve"> for age-specific </w:t>
      </w:r>
      <w:r w:rsidR="007F4B3D">
        <w:rPr>
          <w:sz w:val="24"/>
          <w:szCs w:val="24"/>
        </w:rPr>
        <w:t>differences</w:t>
      </w:r>
      <w:r w:rsidRPr="007F4B3D">
        <w:rPr>
          <w:sz w:val="24"/>
          <w:szCs w:val="24"/>
        </w:rPr>
        <w:t xml:space="preserve"> in eggs per spawner</w:t>
      </w:r>
      <w:r w:rsidR="007F4B3D">
        <w:rPr>
          <w:sz w:val="24"/>
          <w:szCs w:val="24"/>
        </w:rPr>
        <w:t xml:space="preserve"> in the model</w:t>
      </w:r>
      <w:r w:rsidR="006B26A2">
        <w:rPr>
          <w:sz w:val="24"/>
          <w:szCs w:val="24"/>
        </w:rPr>
        <w:t xml:space="preserve"> through the estimation of age-specific Ricker parameters</w:t>
      </w:r>
      <w:r w:rsidRPr="007F4B3D">
        <w:rPr>
          <w:sz w:val="24"/>
          <w:szCs w:val="24"/>
        </w:rPr>
        <w:t>, the coefficient for spawner size is no</w:t>
      </w:r>
      <w:ins w:id="313" w:author="Garcia, Sabrina (DFG)" w:date="2025-07-15T14:42:00Z" w16du:dateUtc="2025-07-15T22:42:00Z">
        <w:r w:rsidR="00C33709">
          <w:rPr>
            <w:sz w:val="24"/>
            <w:szCs w:val="24"/>
          </w:rPr>
          <w:t>t</w:t>
        </w:r>
      </w:ins>
      <w:r w:rsidRPr="007F4B3D">
        <w:rPr>
          <w:sz w:val="24"/>
          <w:szCs w:val="24"/>
        </w:rPr>
        <w:t xml:space="preserve"> different from zero.</w:t>
      </w:r>
      <w:r w:rsidR="00F40F3C">
        <w:rPr>
          <w:sz w:val="24"/>
          <w:szCs w:val="24"/>
        </w:rPr>
        <w:t xml:space="preserve"> </w:t>
      </w:r>
      <w:r w:rsidR="00D329D0">
        <w:rPr>
          <w:sz w:val="24"/>
          <w:szCs w:val="24"/>
        </w:rPr>
        <w:t>While the general increase in the expected egg output per spawner with increasing age aligns with life history theory and available fecundity data, these results suggest that there is a limited additional impact of body size overall.</w:t>
      </w:r>
      <w:r w:rsidRPr="007F4B3D">
        <w:rPr>
          <w:sz w:val="24"/>
          <w:szCs w:val="24"/>
        </w:rPr>
        <w:t xml:space="preserve"> </w:t>
      </w:r>
      <w:commentRangeStart w:id="314"/>
      <w:r w:rsidR="002A165C" w:rsidRPr="0049769E">
        <w:rPr>
          <w:sz w:val="24"/>
          <w:szCs w:val="24"/>
        </w:rPr>
        <w:t>This suggests possible compensatory mechanisms in reproductive allocation, where females may be maintaining egg numbers despite reduced body size, potentially at the cost of egg size or energy content—a trade-off that merits further investigation</w:t>
      </w:r>
      <w:r w:rsidR="007F4B3D" w:rsidRPr="007F4B3D">
        <w:rPr>
          <w:sz w:val="24"/>
          <w:szCs w:val="24"/>
        </w:rPr>
        <w:t xml:space="preserve">. </w:t>
      </w:r>
      <w:commentRangeEnd w:id="314"/>
      <w:r w:rsidR="00C33709">
        <w:rPr>
          <w:rStyle w:val="CommentReference"/>
        </w:rPr>
        <w:commentReference w:id="314"/>
      </w:r>
    </w:p>
    <w:p w14:paraId="42559F73" w14:textId="5561AA6A" w:rsidR="00E72AE2" w:rsidRPr="00E72D7C" w:rsidRDefault="00F6363C" w:rsidP="00E72D7C">
      <w:pPr>
        <w:pStyle w:val="CommentText"/>
        <w:ind w:firstLine="720"/>
      </w:pPr>
      <w:r w:rsidRPr="00892B26">
        <w:rPr>
          <w:sz w:val="24"/>
          <w:szCs w:val="24"/>
        </w:rPr>
        <w:t xml:space="preserve">A reliable predictive relationship between juvenile abundance and adult returns often indicates relatively </w:t>
      </w:r>
      <w:r w:rsidR="0020019D">
        <w:rPr>
          <w:sz w:val="24"/>
          <w:szCs w:val="24"/>
        </w:rPr>
        <w:t>consistent</w:t>
      </w:r>
      <w:r w:rsidRPr="00892B26">
        <w:rPr>
          <w:sz w:val="24"/>
          <w:szCs w:val="24"/>
        </w:rPr>
        <w:t xml:space="preserve"> marine survival rates in salmon populations</w:t>
      </w:r>
      <w:ins w:id="315" w:author="Garcia, Sabrina (DFG)" w:date="2025-07-16T15:56:00Z" w16du:dateUtc="2025-07-16T23:56:00Z">
        <w:r w:rsidR="00156463">
          <w:rPr>
            <w:sz w:val="24"/>
            <w:szCs w:val="24"/>
          </w:rPr>
          <w:t xml:space="preserve"> (Murphy et al. 2025)</w:t>
        </w:r>
      </w:ins>
      <w:r w:rsidRPr="00892B26">
        <w:rPr>
          <w:sz w:val="24"/>
          <w:szCs w:val="24"/>
        </w:rPr>
        <w:t xml:space="preserve">. However, this relationship breaks down for juvenile </w:t>
      </w:r>
      <w:r w:rsidR="005A3A53">
        <w:rPr>
          <w:sz w:val="24"/>
          <w:szCs w:val="24"/>
        </w:rPr>
        <w:t>Chum</w:t>
      </w:r>
      <w:r w:rsidRPr="00892B26">
        <w:rPr>
          <w:sz w:val="24"/>
          <w:szCs w:val="24"/>
        </w:rPr>
        <w:t xml:space="preserve"> salmon in the Bering Sea</w:t>
      </w:r>
      <w:ins w:id="316" w:author="Garcia, Sabrina (DFG)" w:date="2025-07-15T14:48:00Z" w16du:dateUtc="2025-07-15T22:48:00Z">
        <w:r w:rsidR="00C33709">
          <w:rPr>
            <w:sz w:val="24"/>
            <w:szCs w:val="24"/>
          </w:rPr>
          <w:t xml:space="preserve"> as</w:t>
        </w:r>
      </w:ins>
      <w:del w:id="317" w:author="Garcia, Sabrina (DFG)" w:date="2025-07-15T14:48:00Z" w16du:dateUtc="2025-07-15T22:48:00Z">
        <w:r w:rsidRPr="00892B26" w:rsidDel="00C33709">
          <w:rPr>
            <w:sz w:val="24"/>
            <w:szCs w:val="24"/>
          </w:rPr>
          <w:delText>,</w:delText>
        </w:r>
      </w:del>
      <w:r w:rsidRPr="00892B26">
        <w:rPr>
          <w:sz w:val="24"/>
          <w:szCs w:val="24"/>
        </w:rPr>
        <w:t xml:space="preserve"> juvenile abundance fails</w:t>
      </w:r>
      <w:r w:rsidR="0020019D">
        <w:rPr>
          <w:sz w:val="24"/>
          <w:szCs w:val="24"/>
        </w:rPr>
        <w:t xml:space="preserve"> </w:t>
      </w:r>
      <w:r w:rsidRPr="00892B26">
        <w:rPr>
          <w:sz w:val="24"/>
          <w:szCs w:val="24"/>
        </w:rPr>
        <w:t>to effectively forecast adult returns (Farley et al. 2024). This disconnect suggests that</w:t>
      </w:r>
      <w:r w:rsidR="00D329D0">
        <w:rPr>
          <w:sz w:val="24"/>
          <w:szCs w:val="24"/>
        </w:rPr>
        <w:t xml:space="preserve"> there </w:t>
      </w:r>
      <w:del w:id="318" w:author="Garcia, Sabrina (DFG)" w:date="2025-07-15T14:49:00Z" w16du:dateUtc="2025-07-15T22:49:00Z">
        <w:r w:rsidR="00D329D0" w:rsidDel="00C33709">
          <w:rPr>
            <w:sz w:val="24"/>
            <w:szCs w:val="24"/>
          </w:rPr>
          <w:delText>exists</w:delText>
        </w:r>
        <w:r w:rsidRPr="00892B26" w:rsidDel="00C33709">
          <w:rPr>
            <w:sz w:val="24"/>
            <w:szCs w:val="24"/>
          </w:rPr>
          <w:delText xml:space="preserve"> </w:delText>
        </w:r>
      </w:del>
      <w:ins w:id="319" w:author="Garcia, Sabrina (DFG)" w:date="2025-07-15T14:49:00Z" w16du:dateUtc="2025-07-15T22:49:00Z">
        <w:r w:rsidR="00C33709">
          <w:rPr>
            <w:sz w:val="24"/>
            <w:szCs w:val="24"/>
          </w:rPr>
          <w:t>is</w:t>
        </w:r>
        <w:r w:rsidR="00C33709" w:rsidRPr="00892B26">
          <w:rPr>
            <w:sz w:val="24"/>
            <w:szCs w:val="24"/>
          </w:rPr>
          <w:t xml:space="preserve"> </w:t>
        </w:r>
      </w:ins>
      <w:r w:rsidRPr="00892B26">
        <w:rPr>
          <w:sz w:val="24"/>
          <w:szCs w:val="24"/>
        </w:rPr>
        <w:t>significant</w:t>
      </w:r>
      <w:r w:rsidR="00D329D0">
        <w:rPr>
          <w:sz w:val="24"/>
          <w:szCs w:val="24"/>
        </w:rPr>
        <w:t xml:space="preserve"> variation in</w:t>
      </w:r>
      <w:r w:rsidRPr="00892B26">
        <w:rPr>
          <w:sz w:val="24"/>
          <w:szCs w:val="24"/>
        </w:rPr>
        <w:t xml:space="preserve"> survival in the marine environment after </w:t>
      </w:r>
      <w:r w:rsidR="00C73B9E">
        <w:rPr>
          <w:sz w:val="24"/>
          <w:szCs w:val="24"/>
        </w:rPr>
        <w:t>the first summer at sea</w:t>
      </w:r>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while winter Aleutian temperature and </w:t>
      </w:r>
      <w:r w:rsidR="005A3A53">
        <w:rPr>
          <w:sz w:val="24"/>
          <w:szCs w:val="24"/>
        </w:rPr>
        <w:t>Chum</w:t>
      </w:r>
      <w:r w:rsidR="004D1C82">
        <w:rPr>
          <w:sz w:val="24"/>
          <w:szCs w:val="24"/>
        </w:rPr>
        <w:t xml:space="preserve"> salmon</w:t>
      </w:r>
      <w:r w:rsidR="00EA0212">
        <w:rPr>
          <w:sz w:val="24"/>
          <w:szCs w:val="24"/>
        </w:rPr>
        <w:t xml:space="preserve"> hatchery release abundances had negative relationships </w:t>
      </w:r>
      <w:del w:id="320" w:author="Garcia, Sabrina (DFG)" w:date="2025-07-16T15:57:00Z" w16du:dateUtc="2025-07-16T23:57:00Z">
        <w:r w:rsidR="00EA0212" w:rsidDel="00156463">
          <w:rPr>
            <w:sz w:val="24"/>
            <w:szCs w:val="24"/>
          </w:rPr>
          <w:delText xml:space="preserve">with </w:delText>
        </w:r>
        <w:r w:rsidR="00C73B9E" w:rsidDel="00156463">
          <w:rPr>
            <w:sz w:val="24"/>
            <w:szCs w:val="24"/>
          </w:rPr>
          <w:delText xml:space="preserve">survival after juvenile surveys indexing Yukon River </w:delText>
        </w:r>
        <w:r w:rsidR="005A3A53" w:rsidDel="00156463">
          <w:rPr>
            <w:sz w:val="24"/>
            <w:szCs w:val="24"/>
          </w:rPr>
          <w:delText>Chum</w:delText>
        </w:r>
        <w:r w:rsidR="00C73B9E" w:rsidDel="00156463">
          <w:rPr>
            <w:sz w:val="24"/>
            <w:szCs w:val="24"/>
          </w:rPr>
          <w:delText xml:space="preserve"> salmon during their first fall in the ocean</w:delText>
        </w:r>
      </w:del>
      <w:ins w:id="321" w:author="Garcia, Sabrina (DFG)" w:date="2025-07-16T15:57:00Z" w16du:dateUtc="2025-07-16T23:57:00Z">
        <w:r w:rsidR="00156463">
          <w:rPr>
            <w:sz w:val="24"/>
            <w:szCs w:val="24"/>
          </w:rPr>
          <w:t xml:space="preserve">with survival in the same </w:t>
        </w:r>
      </w:ins>
      <w:ins w:id="322" w:author="Garcia, Sabrina (DFG)" w:date="2025-07-16T15:58:00Z" w16du:dateUtc="2025-07-16T23:58:00Z">
        <w:r w:rsidR="00156463">
          <w:rPr>
            <w:sz w:val="24"/>
            <w:szCs w:val="24"/>
          </w:rPr>
          <w:t>period</w:t>
        </w:r>
      </w:ins>
      <w:r w:rsidR="00EA0212">
        <w:rPr>
          <w:sz w:val="24"/>
          <w:szCs w:val="24"/>
        </w:rPr>
        <w:t xml:space="preserve">. </w:t>
      </w:r>
      <w:r w:rsidR="00015D1F" w:rsidRPr="009C5AD7">
        <w:rPr>
          <w:sz w:val="24"/>
          <w:szCs w:val="24"/>
        </w:rPr>
        <w:t xml:space="preserve">This </w:t>
      </w:r>
      <w:r w:rsidR="00015D1F" w:rsidRPr="00F8475C">
        <w:rPr>
          <w:sz w:val="24"/>
          <w:szCs w:val="24"/>
        </w:rPr>
        <w:t>suggests that</w:t>
      </w:r>
      <w:r w:rsidR="00830DCE" w:rsidRPr="00F8475C">
        <w:rPr>
          <w:sz w:val="24"/>
          <w:szCs w:val="24"/>
        </w:rPr>
        <w:t xml:space="preserve"> in years with</w:t>
      </w:r>
      <w:r w:rsidR="00015D1F" w:rsidRPr="00F8475C">
        <w:rPr>
          <w:sz w:val="24"/>
          <w:szCs w:val="24"/>
        </w:rPr>
        <w:t xml:space="preserve"> </w:t>
      </w:r>
      <w:r w:rsidR="00E022A6">
        <w:rPr>
          <w:sz w:val="24"/>
          <w:szCs w:val="24"/>
        </w:rPr>
        <w:t>better than</w:t>
      </w:r>
      <w:r w:rsidR="004D1C82" w:rsidRPr="00F8475C">
        <w:rPr>
          <w:sz w:val="24"/>
          <w:szCs w:val="24"/>
        </w:rPr>
        <w:t xml:space="preserve"> </w:t>
      </w:r>
      <w:r w:rsidR="00830DCE" w:rsidRPr="00F8475C">
        <w:rPr>
          <w:sz w:val="24"/>
          <w:szCs w:val="24"/>
        </w:rPr>
        <w:t>average</w:t>
      </w:r>
      <w:r w:rsidR="00015D1F" w:rsidRPr="00F8475C">
        <w:rPr>
          <w:sz w:val="24"/>
          <w:szCs w:val="24"/>
        </w:rPr>
        <w:t xml:space="preserve"> </w:t>
      </w:r>
      <w:r w:rsidR="00B661C8">
        <w:rPr>
          <w:sz w:val="24"/>
          <w:szCs w:val="24"/>
        </w:rPr>
        <w:t>foraging conditions as index</w:t>
      </w:r>
      <w:r w:rsidR="00E022A6">
        <w:rPr>
          <w:sz w:val="24"/>
          <w:szCs w:val="24"/>
        </w:rPr>
        <w:t>ed</w:t>
      </w:r>
      <w:r w:rsidR="00B661C8">
        <w:rPr>
          <w:sz w:val="24"/>
          <w:szCs w:val="24"/>
        </w:rPr>
        <w:t xml:space="preserve"> by </w:t>
      </w:r>
      <w:r w:rsidR="00015D1F" w:rsidRPr="00F8475C">
        <w:rPr>
          <w:sz w:val="24"/>
          <w:szCs w:val="24"/>
        </w:rPr>
        <w:t>SFI</w:t>
      </w:r>
      <w:r w:rsidR="00830DCE" w:rsidRPr="00F8475C">
        <w:rPr>
          <w:sz w:val="24"/>
          <w:szCs w:val="24"/>
        </w:rPr>
        <w:t xml:space="preserve"> (i.e. </w:t>
      </w:r>
      <w:r w:rsidR="00E022A6">
        <w:rPr>
          <w:sz w:val="24"/>
          <w:szCs w:val="24"/>
        </w:rPr>
        <w:t>greater</w:t>
      </w:r>
      <w:r w:rsidR="00015D1F" w:rsidRPr="00F8475C">
        <w:rPr>
          <w:sz w:val="24"/>
          <w:szCs w:val="24"/>
        </w:rPr>
        <w:t xml:space="preserve"> </w:t>
      </w:r>
      <w:r w:rsidR="00830DCE" w:rsidRPr="00F8475C">
        <w:rPr>
          <w:sz w:val="24"/>
          <w:szCs w:val="24"/>
        </w:rPr>
        <w:t>stomach</w:t>
      </w:r>
      <w:r w:rsidR="00015D1F" w:rsidRPr="00F8475C">
        <w:rPr>
          <w:sz w:val="24"/>
          <w:szCs w:val="24"/>
        </w:rPr>
        <w:t xml:space="preserve"> full</w:t>
      </w:r>
      <w:r w:rsidR="00830DCE" w:rsidRPr="00F8475C">
        <w:rPr>
          <w:sz w:val="24"/>
          <w:szCs w:val="24"/>
        </w:rPr>
        <w:t>ness)</w:t>
      </w:r>
      <w:r w:rsidR="00015D1F" w:rsidRPr="00F8475C">
        <w:rPr>
          <w:sz w:val="24"/>
          <w:szCs w:val="24"/>
        </w:rPr>
        <w:t xml:space="preserve">, </w:t>
      </w:r>
      <w:r w:rsidR="00830DCE" w:rsidRPr="00F8475C">
        <w:rPr>
          <w:sz w:val="24"/>
          <w:szCs w:val="24"/>
        </w:rPr>
        <w:t>are associated with</w:t>
      </w:r>
      <w:r w:rsidR="00015D1F" w:rsidRPr="00F8475C">
        <w:rPr>
          <w:sz w:val="24"/>
          <w:szCs w:val="24"/>
        </w:rPr>
        <w:t xml:space="preserve"> </w:t>
      </w:r>
      <w:r w:rsidR="00830DCE" w:rsidRPr="00F8475C">
        <w:rPr>
          <w:sz w:val="24"/>
          <w:szCs w:val="24"/>
        </w:rPr>
        <w:t>a</w:t>
      </w:r>
      <w:r w:rsidR="00E022A6">
        <w:rPr>
          <w:sz w:val="24"/>
          <w:szCs w:val="24"/>
        </w:rPr>
        <w:t xml:space="preserve">n increase </w:t>
      </w:r>
      <w:r w:rsidR="00830DCE" w:rsidRPr="00F8475C">
        <w:rPr>
          <w:sz w:val="24"/>
          <w:szCs w:val="24"/>
        </w:rPr>
        <w:t>in</w:t>
      </w:r>
      <w:r w:rsidR="00015D1F" w:rsidRPr="00F8475C">
        <w:rPr>
          <w:sz w:val="24"/>
          <w:szCs w:val="24"/>
        </w:rPr>
        <w:t xml:space="preserve"> marine </w:t>
      </w:r>
      <w:r w:rsidR="00830DCE" w:rsidRPr="00211C57">
        <w:rPr>
          <w:sz w:val="24"/>
          <w:szCs w:val="24"/>
        </w:rPr>
        <w:t>survival of</w:t>
      </w:r>
      <w:r w:rsidR="00015D1F" w:rsidRPr="00211C57">
        <w:rPr>
          <w:sz w:val="24"/>
          <w:szCs w:val="24"/>
        </w:rPr>
        <w:t xml:space="preserve"> </w:t>
      </w:r>
      <w:r w:rsidR="00E022A6">
        <w:rPr>
          <w:sz w:val="24"/>
          <w:szCs w:val="24"/>
        </w:rPr>
        <w:t>36.22</w:t>
      </w:r>
      <w:r w:rsidR="00211C57" w:rsidRPr="00211C57">
        <w:rPr>
          <w:sz w:val="24"/>
          <w:szCs w:val="24"/>
        </w:rPr>
        <w:t>%</w:t>
      </w:r>
      <w:r w:rsidR="003E30EB" w:rsidRPr="00211C57">
        <w:rPr>
          <w:sz w:val="24"/>
          <w:szCs w:val="24"/>
        </w:rPr>
        <w:t xml:space="preserve"> (Figure</w:t>
      </w:r>
      <w:r w:rsidR="003E30EB" w:rsidRPr="00F8475C">
        <w:rPr>
          <w:sz w:val="24"/>
          <w:szCs w:val="24"/>
        </w:rPr>
        <w:t xml:space="preserve"> 4, Table </w:t>
      </w:r>
      <w:r w:rsidR="00384796">
        <w:rPr>
          <w:sz w:val="24"/>
          <w:szCs w:val="24"/>
        </w:rPr>
        <w:t>2</w:t>
      </w:r>
      <w:r w:rsidR="003E30EB" w:rsidRPr="00F8475C">
        <w:rPr>
          <w:sz w:val="24"/>
          <w:szCs w:val="24"/>
        </w:rPr>
        <w:t>)</w:t>
      </w:r>
      <w:r w:rsidR="00015D1F" w:rsidRPr="00F8475C">
        <w:rPr>
          <w:sz w:val="24"/>
          <w:szCs w:val="24"/>
        </w:rPr>
        <w:t xml:space="preserve">. </w:t>
      </w:r>
      <w:r w:rsidR="00F8475C" w:rsidRPr="0049769E">
        <w:rPr>
          <w:sz w:val="24"/>
          <w:szCs w:val="24"/>
        </w:rPr>
        <w:t>The magnitude of this effect underscores the importance of early marine feeding conditions in determining cohort success</w:t>
      </w:r>
      <w:r w:rsidR="00F8475C" w:rsidRPr="00F8475C">
        <w:rPr>
          <w:sz w:val="24"/>
          <w:szCs w:val="24"/>
        </w:rPr>
        <w:t xml:space="preserve">. </w:t>
      </w:r>
      <w:r w:rsidR="00E72D7C" w:rsidRPr="00F8475C">
        <w:rPr>
          <w:sz w:val="24"/>
          <w:szCs w:val="24"/>
        </w:rPr>
        <w:t>This supports</w:t>
      </w:r>
      <w:r w:rsidR="00E72D7C" w:rsidRPr="00E72D7C">
        <w:rPr>
          <w:sz w:val="24"/>
          <w:szCs w:val="24"/>
        </w:rPr>
        <w:t xml:space="preserve"> the hypothesis that juvenile Chum salmon in poor condition at the end of their first summer experience reduced survival in subsequent migration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7F4B3D">
        <w:rPr>
          <w:sz w:val="24"/>
          <w:szCs w:val="24"/>
        </w:rPr>
        <w:t>W</w:t>
      </w:r>
      <w:r w:rsidR="006B7EB9">
        <w:rPr>
          <w:sz w:val="24"/>
          <w:szCs w:val="24"/>
        </w:rPr>
        <w:t>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foraging experience</w:t>
      </w:r>
      <w:r w:rsidR="007F4B3D">
        <w:rPr>
          <w:sz w:val="24"/>
          <w:szCs w:val="24"/>
        </w:rPr>
        <w:t xml:space="preserve"> due to the length of the time</w:t>
      </w:r>
      <w:ins w:id="323" w:author="Garcia, Sabrina (DFG)" w:date="2025-07-16T16:00:00Z" w16du:dateUtc="2025-07-17T00:00:00Z">
        <w:r w:rsidR="0046405C">
          <w:rPr>
            <w:sz w:val="24"/>
            <w:szCs w:val="24"/>
          </w:rPr>
          <w:t xml:space="preserve"> </w:t>
        </w:r>
      </w:ins>
      <w:r w:rsidR="007F4B3D">
        <w:rPr>
          <w:sz w:val="24"/>
          <w:szCs w:val="24"/>
        </w:rPr>
        <w:t xml:space="preserve">series that captured brood years used in this study. </w:t>
      </w:r>
      <w:commentRangeStart w:id="324"/>
      <w:r w:rsidR="007F4B3D">
        <w:rPr>
          <w:sz w:val="24"/>
          <w:szCs w:val="24"/>
        </w:rPr>
        <w:t>However,</w:t>
      </w:r>
      <w:r w:rsidR="009C5AD7" w:rsidRPr="009C5AD7">
        <w:rPr>
          <w:sz w:val="24"/>
          <w:szCs w:val="24"/>
        </w:rPr>
        <w:t xml:space="preserve"> </w:t>
      </w:r>
      <w:r w:rsidR="00830DCE">
        <w:rPr>
          <w:sz w:val="24"/>
          <w:szCs w:val="24"/>
        </w:rPr>
        <w:t xml:space="preserve">a </w:t>
      </w:r>
      <w:r w:rsidR="009C5AD7" w:rsidRPr="00343D1F">
        <w:rPr>
          <w:sz w:val="24"/>
          <w:szCs w:val="24"/>
        </w:rPr>
        <w:t xml:space="preserve">more </w:t>
      </w:r>
      <w:r w:rsidR="00830DCE">
        <w:rPr>
          <w:sz w:val="24"/>
          <w:szCs w:val="24"/>
        </w:rPr>
        <w:t xml:space="preserve">direct proxy for </w:t>
      </w:r>
      <w:proofErr w:type="gramStart"/>
      <w:r w:rsidR="00830DCE">
        <w:rPr>
          <w:sz w:val="24"/>
          <w:szCs w:val="24"/>
        </w:rPr>
        <w:t>condition</w:t>
      </w:r>
      <w:proofErr w:type="gramEnd"/>
      <w:r w:rsidR="00830DCE">
        <w:rPr>
          <w:sz w:val="24"/>
          <w:szCs w:val="24"/>
        </w:rPr>
        <w:t xml:space="preserve">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r w:rsidR="004D1C82">
        <w:rPr>
          <w:sz w:val="24"/>
          <w:szCs w:val="24"/>
        </w:rPr>
        <w:t xml:space="preserve">salmon </w:t>
      </w:r>
      <w:r w:rsidR="009C5AD7" w:rsidRPr="009C5AD7">
        <w:rPr>
          <w:sz w:val="24"/>
          <w:szCs w:val="24"/>
        </w:rPr>
        <w:t>energy density</w:t>
      </w:r>
      <w:r w:rsidR="007F4B3D">
        <w:rPr>
          <w:sz w:val="24"/>
          <w:szCs w:val="24"/>
        </w:rPr>
        <w:t xml:space="preserve"> </w:t>
      </w:r>
      <w:r w:rsidR="009C5AD7" w:rsidRPr="009C5AD7">
        <w:rPr>
          <w:sz w:val="24"/>
          <w:szCs w:val="24"/>
        </w:rPr>
        <w:t>may better capture the relationship between ecosystem conditions and fish condition.</w:t>
      </w:r>
      <w:commentRangeEnd w:id="324"/>
      <w:r w:rsidR="00C33709">
        <w:rPr>
          <w:rStyle w:val="CommentReference"/>
        </w:rPr>
        <w:commentReference w:id="324"/>
      </w:r>
    </w:p>
    <w:p w14:paraId="1AD72640" w14:textId="19CAFD78" w:rsidR="0020019D" w:rsidRDefault="00C12B65" w:rsidP="003820DD">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0020019D">
        <w:rPr>
          <w:sz w:val="24"/>
          <w:szCs w:val="24"/>
        </w:rPr>
        <w:t>In this work, we included SST as an indicator of direct (metabolic) and indirect (changes to prey base) processes in both the juvenile and marine stages.</w:t>
      </w:r>
      <w:r w:rsidR="0020019D" w:rsidRPr="0020019D">
        <w:rPr>
          <w:sz w:val="24"/>
          <w:szCs w:val="24"/>
        </w:rPr>
        <w:t xml:space="preserve"> </w:t>
      </w:r>
      <w:r w:rsidR="0020019D">
        <w:rPr>
          <w:sz w:val="24"/>
          <w:szCs w:val="24"/>
        </w:rPr>
        <w:t xml:space="preserve">During the juvenile stage, we hypothesized a positive relationship between NBS CDD and juvenile survival, however we did not find evidence to support this hypothesis (Figure 4) </w:t>
      </w:r>
      <w:r w:rsidR="0020019D">
        <w:rPr>
          <w:sz w:val="24"/>
          <w:szCs w:val="24"/>
        </w:rPr>
        <w:fldChar w:fldCharType="begin"/>
      </w:r>
      <w:r w:rsidR="0020019D">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(Mueter et al. 2005, Iino et al. 2022, Farley et al. 2024)</w:t>
      </w:r>
      <w:r w:rsidR="0020019D">
        <w:rPr>
          <w:sz w:val="24"/>
          <w:szCs w:val="24"/>
        </w:rPr>
        <w:fldChar w:fldCharType="end"/>
      </w:r>
      <w:r w:rsidR="0020019D">
        <w:rPr>
          <w:sz w:val="24"/>
          <w:szCs w:val="24"/>
        </w:rPr>
        <w:t xml:space="preserve">. Observed correlations between SST and Chum salmon marine survival likely represent latent effects of other ecosystem processes that drive the observed SST </w:t>
      </w:r>
      <w:del w:id="325" w:author="Garcia, Sabrina (DFG)" w:date="2025-07-15T14:53:00Z" w16du:dateUtc="2025-07-15T22:53:00Z">
        <w:r w:rsidR="0020019D" w:rsidDel="00C32B55">
          <w:rPr>
            <w:sz w:val="24"/>
            <w:szCs w:val="24"/>
          </w:rPr>
          <w:delText xml:space="preserve">productivity </w:delText>
        </w:r>
      </w:del>
      <w:ins w:id="326" w:author="Garcia, Sabrina (DFG)" w:date="2025-07-16T16:02:00Z" w16du:dateUtc="2025-07-17T00:02:00Z">
        <w:r w:rsidR="00B24CE9">
          <w:rPr>
            <w:sz w:val="24"/>
            <w:szCs w:val="24"/>
          </w:rPr>
          <w:t xml:space="preserve">and </w:t>
        </w:r>
      </w:ins>
      <w:ins w:id="327" w:author="Garcia, Sabrina (DFG)" w:date="2025-07-15T14:53:00Z" w16du:dateUtc="2025-07-15T22:53:00Z">
        <w:r w:rsidR="00C32B55">
          <w:rPr>
            <w:sz w:val="24"/>
            <w:szCs w:val="24"/>
          </w:rPr>
          <w:t xml:space="preserve">survival </w:t>
        </w:r>
      </w:ins>
      <w:r w:rsidR="0020019D">
        <w:rPr>
          <w:sz w:val="24"/>
          <w:szCs w:val="24"/>
        </w:rPr>
        <w:t xml:space="preserve">relationships. SST is often used </w:t>
      </w:r>
      <w:r w:rsidR="003820DD">
        <w:rPr>
          <w:sz w:val="24"/>
          <w:szCs w:val="24"/>
        </w:rPr>
        <w:t xml:space="preserve">as a covariate </w:t>
      </w:r>
      <w:r w:rsidR="0020019D" w:rsidRPr="00CE629D">
        <w:rPr>
          <w:sz w:val="24"/>
          <w:szCs w:val="24"/>
        </w:rPr>
        <w:t xml:space="preserve">because </w:t>
      </w:r>
      <w:r w:rsidR="003820DD" w:rsidRPr="00CE629D">
        <w:rPr>
          <w:sz w:val="24"/>
          <w:szCs w:val="24"/>
        </w:rPr>
        <w:t>of the accessibility of these</w:t>
      </w:r>
      <w:r w:rsidR="0020019D" w:rsidRPr="00CE629D">
        <w:rPr>
          <w:sz w:val="24"/>
          <w:szCs w:val="24"/>
        </w:rPr>
        <w:t xml:space="preserve"> spatiotemporal dataset</w:t>
      </w:r>
      <w:r w:rsidR="003820DD" w:rsidRPr="00CE629D">
        <w:rPr>
          <w:sz w:val="24"/>
          <w:szCs w:val="24"/>
        </w:rPr>
        <w:t>s</w:t>
      </w:r>
      <w:r w:rsidR="0020019D" w:rsidRPr="00CE629D">
        <w:rPr>
          <w:sz w:val="24"/>
          <w:szCs w:val="24"/>
        </w:rPr>
        <w:t xml:space="preserve">. </w:t>
      </w:r>
      <w:r w:rsidR="003820DD" w:rsidRPr="00CE629D">
        <w:rPr>
          <w:sz w:val="24"/>
          <w:szCs w:val="24"/>
        </w:rPr>
        <w:t>We did find</w:t>
      </w:r>
      <w:r w:rsidR="0020019D" w:rsidRPr="00CE629D">
        <w:rPr>
          <w:sz w:val="24"/>
          <w:szCs w:val="24"/>
        </w:rPr>
        <w:t xml:space="preserve"> a negative </w:t>
      </w:r>
      <w:r w:rsidR="0020019D" w:rsidRPr="00211C57">
        <w:rPr>
          <w:sz w:val="24"/>
          <w:szCs w:val="24"/>
        </w:rPr>
        <w:t xml:space="preserve">relationship between Aleutian CDD and </w:t>
      </w:r>
      <w:r w:rsidR="0020019D" w:rsidRPr="00E022A6">
        <w:rPr>
          <w:sz w:val="24"/>
          <w:szCs w:val="24"/>
        </w:rPr>
        <w:t xml:space="preserve">marine </w:t>
      </w:r>
      <w:del w:id="328" w:author="Garcia, Sabrina (DFG)" w:date="2025-07-16T16:02:00Z" w16du:dateUtc="2025-07-17T00:02:00Z">
        <w:r w:rsidR="0020019D" w:rsidRPr="00E022A6" w:rsidDel="00B24CE9">
          <w:rPr>
            <w:sz w:val="24"/>
            <w:szCs w:val="24"/>
          </w:rPr>
          <w:delText>productivity</w:delText>
        </w:r>
      </w:del>
      <w:ins w:id="329" w:author="Garcia, Sabrina (DFG)" w:date="2025-07-16T16:02:00Z" w16du:dateUtc="2025-07-17T00:02:00Z">
        <w:r w:rsidR="00B24CE9">
          <w:rPr>
            <w:sz w:val="24"/>
            <w:szCs w:val="24"/>
          </w:rPr>
          <w:t>survival</w:t>
        </w:r>
      </w:ins>
      <w:r w:rsidR="0020019D" w:rsidRPr="00E022A6">
        <w:rPr>
          <w:sz w:val="24"/>
          <w:szCs w:val="24"/>
        </w:rPr>
        <w:t xml:space="preserve">, where </w:t>
      </w:r>
      <w:r w:rsidR="0020019D" w:rsidRPr="00E022A6">
        <w:rPr>
          <w:sz w:val="24"/>
          <w:szCs w:val="24"/>
        </w:rPr>
        <w:lastRenderedPageBreak/>
        <w:t>increases in marine temperature</w:t>
      </w:r>
      <w:r w:rsidR="00061961" w:rsidRPr="00E022A6">
        <w:rPr>
          <w:sz w:val="24"/>
          <w:szCs w:val="24"/>
        </w:rPr>
        <w:t xml:space="preserve"> (e.g. </w:t>
      </w:r>
      <w:commentRangeStart w:id="330"/>
      <w:r w:rsidR="00061961" w:rsidRPr="00E022A6">
        <w:rPr>
          <w:sz w:val="24"/>
          <w:szCs w:val="24"/>
        </w:rPr>
        <w:t xml:space="preserve">an increase of </w:t>
      </w:r>
      <w:r w:rsidR="00E022A6" w:rsidRPr="00E022A6">
        <w:rPr>
          <w:sz w:val="24"/>
          <w:szCs w:val="24"/>
        </w:rPr>
        <w:t>91.7</w:t>
      </w:r>
      <w:r w:rsidR="00E022A6" w:rsidRPr="00E022A6">
        <w:rPr>
          <w:sz w:val="24"/>
          <w:szCs w:val="24"/>
        </w:rPr>
        <w:sym w:font="Symbol" w:char="F0B0"/>
      </w:r>
      <w:r w:rsidR="00E022A6" w:rsidRPr="00E022A6">
        <w:rPr>
          <w:sz w:val="24"/>
          <w:szCs w:val="24"/>
        </w:rPr>
        <w:t>C</w:t>
      </w:r>
      <w:r w:rsidR="00061961" w:rsidRPr="00E022A6">
        <w:rPr>
          <w:sz w:val="24"/>
          <w:szCs w:val="24"/>
        </w:rPr>
        <w:t xml:space="preserve"> degree days</w:t>
      </w:r>
      <w:commentRangeEnd w:id="330"/>
      <w:r w:rsidR="00C32B55">
        <w:rPr>
          <w:rStyle w:val="CommentReference"/>
        </w:rPr>
        <w:commentReference w:id="330"/>
      </w:r>
      <w:r w:rsidR="00061961" w:rsidRPr="00E022A6">
        <w:rPr>
          <w:sz w:val="24"/>
          <w:szCs w:val="24"/>
        </w:rPr>
        <w:t>) ar</w:t>
      </w:r>
      <w:r w:rsidR="0020019D" w:rsidRPr="00E022A6">
        <w:rPr>
          <w:sz w:val="24"/>
          <w:szCs w:val="24"/>
        </w:rPr>
        <w:t>e correlated</w:t>
      </w:r>
      <w:r w:rsidR="0020019D" w:rsidRPr="00211C57">
        <w:rPr>
          <w:sz w:val="24"/>
          <w:szCs w:val="24"/>
        </w:rPr>
        <w:t xml:space="preserve"> with a </w:t>
      </w:r>
      <w:r w:rsidR="00E022A6">
        <w:rPr>
          <w:sz w:val="24"/>
          <w:szCs w:val="24"/>
        </w:rPr>
        <w:t>24.61%</w:t>
      </w:r>
      <w:r w:rsidR="0020019D" w:rsidRPr="00211C57">
        <w:rPr>
          <w:sz w:val="24"/>
          <w:szCs w:val="24"/>
        </w:rPr>
        <w:t xml:space="preserve"> decrease in Chum</w:t>
      </w:r>
      <w:r w:rsidR="00061961">
        <w:rPr>
          <w:sz w:val="24"/>
          <w:szCs w:val="24"/>
        </w:rPr>
        <w:t xml:space="preserve"> salmon</w:t>
      </w:r>
      <w:r w:rsidR="0020019D" w:rsidRPr="00211C57">
        <w:rPr>
          <w:sz w:val="24"/>
          <w:szCs w:val="24"/>
        </w:rPr>
        <w:t xml:space="preserve"> </w:t>
      </w:r>
      <w:r w:rsidR="00061961">
        <w:rPr>
          <w:sz w:val="24"/>
          <w:szCs w:val="24"/>
        </w:rPr>
        <w:t xml:space="preserve">survival </w:t>
      </w:r>
      <w:r w:rsidR="0001213C">
        <w:rPr>
          <w:sz w:val="24"/>
          <w:szCs w:val="24"/>
        </w:rPr>
        <w:t>(</w:t>
      </w:r>
      <w:r w:rsidR="0020019D" w:rsidRPr="00CE629D">
        <w:rPr>
          <w:sz w:val="24"/>
          <w:szCs w:val="24"/>
        </w:rPr>
        <w:t>Figure 4). Mechanistically, increases to marine temperatures could impact prey quality and alter the distribution</w:t>
      </w:r>
      <w:r w:rsidR="0020019D" w:rsidRPr="00C01805">
        <w:rPr>
          <w:sz w:val="24"/>
          <w:szCs w:val="24"/>
        </w:rPr>
        <w:t xml:space="preserve"> of the prey base while simultaneously increasing </w:t>
      </w:r>
      <w:del w:id="331" w:author="Garcia, Sabrina (DFG)" w:date="2025-07-15T14:55:00Z" w16du:dateUtc="2025-07-15T22:55:00Z">
        <w:r w:rsidR="0020019D" w:rsidRPr="00C01805" w:rsidDel="00C32B55">
          <w:rPr>
            <w:sz w:val="24"/>
            <w:szCs w:val="24"/>
          </w:rPr>
          <w:delText xml:space="preserve"> </w:delText>
        </w:r>
      </w:del>
      <w:r w:rsidR="0020019D" w:rsidRPr="00C01805">
        <w:rPr>
          <w:sz w:val="24"/>
          <w:szCs w:val="24"/>
        </w:rPr>
        <w:t xml:space="preserve">metabolic demands of immature salmon </w:t>
      </w:r>
      <w:r w:rsidR="0020019D" w:rsidRPr="00C01805">
        <w:rPr>
          <w:sz w:val="24"/>
          <w:szCs w:val="24"/>
        </w:rPr>
        <w:fldChar w:fldCharType="begin"/>
      </w:r>
      <w:r w:rsidR="0020019D">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sidRPr="00C01805">
        <w:rPr>
          <w:sz w:val="24"/>
          <w:szCs w:val="24"/>
        </w:rPr>
        <w:fldChar w:fldCharType="separate"/>
      </w:r>
      <w:r w:rsidR="0020019D" w:rsidRPr="00C01805">
        <w:rPr>
          <w:noProof/>
          <w:sz w:val="24"/>
          <w:szCs w:val="24"/>
        </w:rPr>
        <w:t>(Farley et al. 2024)</w:t>
      </w:r>
      <w:r w:rsidR="0020019D" w:rsidRPr="00C01805">
        <w:rPr>
          <w:sz w:val="24"/>
          <w:szCs w:val="24"/>
        </w:rPr>
        <w:fldChar w:fldCharType="end"/>
      </w:r>
      <w:r w:rsidR="0020019D" w:rsidRPr="00C01805">
        <w:rPr>
          <w:sz w:val="24"/>
          <w:szCs w:val="24"/>
        </w:rPr>
        <w:t>.</w:t>
      </w:r>
      <w:r w:rsidR="0001213C">
        <w:rPr>
          <w:sz w:val="24"/>
          <w:szCs w:val="24"/>
        </w:rPr>
        <w:t xml:space="preserve"> </w:t>
      </w:r>
      <w:r w:rsidR="0020019D">
        <w:rPr>
          <w:sz w:val="24"/>
          <w:szCs w:val="24"/>
        </w:rPr>
        <w:t xml:space="preserve">Warming temperatures in the Bering Sea, and North Pacific more broadly, are associated with reduced prey availability and reduced prey nutritional content for salmonids </w:t>
      </w:r>
      <w:r w:rsidR="0020019D">
        <w:rPr>
          <w:sz w:val="24"/>
          <w:szCs w:val="24"/>
        </w:rPr>
        <w:fldChar w:fldCharType="begin"/>
      </w:r>
      <w:r w:rsidR="0020019D">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20019D">
        <w:rPr>
          <w:rFonts w:ascii="Cambria Math" w:hAnsi="Cambria Math" w:cs="Cambria Math"/>
          <w:sz w:val="24"/>
          <w:szCs w:val="24"/>
        </w:rPr>
        <w:instrText>∣</w:instrText>
      </w:r>
      <w:r w:rsidR="0020019D">
        <w:rPr>
          <w:sz w:val="24"/>
          <w:szCs w:val="24"/>
        </w:rPr>
        <w:instrText>r</w:instrText>
      </w:r>
      <w:r w:rsidR="0020019D">
        <w:rPr>
          <w:rFonts w:ascii="Cambria Math" w:hAnsi="Cambria Math" w:cs="Cambria Math"/>
          <w:sz w:val="24"/>
          <w:szCs w:val="24"/>
        </w:rPr>
        <w:instrText>∣</w:instrText>
      </w:r>
      <w:r w:rsidR="0020019D">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(Mackas et al. 2007, Garzke et al. 2023, Farley et al. 2024)</w:t>
      </w:r>
      <w:r w:rsidR="0020019D">
        <w:rPr>
          <w:sz w:val="24"/>
          <w:szCs w:val="24"/>
        </w:rPr>
        <w:fldChar w:fldCharType="end"/>
      </w:r>
      <w:r w:rsidR="0020019D">
        <w:rPr>
          <w:sz w:val="24"/>
          <w:szCs w:val="24"/>
        </w:rPr>
        <w:t>.</w:t>
      </w:r>
    </w:p>
    <w:p w14:paraId="3A325D3A" w14:textId="7C61199D" w:rsidR="00791ED3" w:rsidRPr="00A70FCA" w:rsidRDefault="00F2728D" w:rsidP="00F30517">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w:t>
      </w:r>
      <w:r w:rsidRPr="00FB7612">
        <w:rPr>
          <w:sz w:val="24"/>
          <w:szCs w:val="24"/>
        </w:rPr>
        <w:t xml:space="preserve">Norton Sound </w:t>
      </w:r>
      <w:r w:rsidR="005A3A53" w:rsidRPr="00FB7612">
        <w:rPr>
          <w:sz w:val="24"/>
          <w:szCs w:val="24"/>
        </w:rPr>
        <w:t>Chum</w:t>
      </w:r>
      <w:r w:rsidRPr="00FB7612">
        <w:rPr>
          <w:sz w:val="24"/>
          <w:szCs w:val="24"/>
        </w:rPr>
        <w:t xml:space="preserve"> salmon, and Bristol </w:t>
      </w:r>
      <w:r w:rsidR="0083749F" w:rsidRPr="00FB7612">
        <w:rPr>
          <w:sz w:val="24"/>
          <w:szCs w:val="24"/>
        </w:rPr>
        <w:t>B</w:t>
      </w:r>
      <w:r w:rsidRPr="00FB7612">
        <w:rPr>
          <w:sz w:val="24"/>
          <w:szCs w:val="24"/>
        </w:rPr>
        <w:t>ay sockeye</w:t>
      </w:r>
      <w:r w:rsidR="0083749F" w:rsidRPr="00FB7612">
        <w:rPr>
          <w:sz w:val="24"/>
          <w:szCs w:val="24"/>
        </w:rPr>
        <w:t xml:space="preserve"> salmon</w:t>
      </w:r>
      <w:r w:rsidRPr="00FB7612">
        <w:rPr>
          <w:sz w:val="24"/>
          <w:szCs w:val="24"/>
        </w:rPr>
        <w:t xml:space="preserve"> </w:t>
      </w:r>
      <w:r w:rsidRPr="00FB7612">
        <w:rPr>
          <w:sz w:val="24"/>
          <w:szCs w:val="24"/>
        </w:rPr>
        <w:fldChar w:fldCharType="begin"/>
      </w:r>
      <w:r w:rsidRPr="00FB7612">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FB7612">
        <w:rPr>
          <w:sz w:val="24"/>
          <w:szCs w:val="24"/>
        </w:rPr>
        <w:fldChar w:fldCharType="separate"/>
      </w:r>
      <w:r w:rsidRPr="00FB7612">
        <w:rPr>
          <w:noProof/>
          <w:sz w:val="24"/>
          <w:szCs w:val="24"/>
        </w:rPr>
        <w:t>(Ruggerone et al. 2012, Cunningham et al. 2018, Ohlberger et al. 2023, Feddern et al. 2024)</w:t>
      </w:r>
      <w:r w:rsidRPr="00FB7612">
        <w:rPr>
          <w:sz w:val="24"/>
          <w:szCs w:val="24"/>
        </w:rPr>
        <w:fldChar w:fldCharType="end"/>
      </w:r>
      <w:r w:rsidRPr="00FB7612">
        <w:rPr>
          <w:sz w:val="24"/>
          <w:szCs w:val="24"/>
        </w:rPr>
        <w:t xml:space="preserve">. </w:t>
      </w:r>
      <w:r w:rsidR="006979BD" w:rsidRPr="00FB7612">
        <w:rPr>
          <w:sz w:val="24"/>
          <w:szCs w:val="24"/>
        </w:rPr>
        <w:t>G</w:t>
      </w:r>
      <w:r w:rsidR="0001098A" w:rsidRPr="00FB7612">
        <w:rPr>
          <w:sz w:val="24"/>
          <w:szCs w:val="24"/>
        </w:rPr>
        <w:t xml:space="preserve">rowth </w:t>
      </w:r>
      <w:r w:rsidR="0083749F" w:rsidRPr="00FB7612">
        <w:rPr>
          <w:sz w:val="24"/>
          <w:szCs w:val="24"/>
        </w:rPr>
        <w:t>of</w:t>
      </w:r>
      <w:r w:rsidR="0001098A" w:rsidRPr="00FB7612">
        <w:rPr>
          <w:sz w:val="24"/>
          <w:szCs w:val="24"/>
        </w:rPr>
        <w:t xml:space="preserve"> Kuskokwim River </w:t>
      </w:r>
      <w:r w:rsidR="005A3A53" w:rsidRPr="00FB7612">
        <w:rPr>
          <w:sz w:val="24"/>
          <w:szCs w:val="24"/>
        </w:rPr>
        <w:t>Chum</w:t>
      </w:r>
      <w:r w:rsidR="0001098A" w:rsidRPr="00FB7612">
        <w:rPr>
          <w:sz w:val="24"/>
          <w:szCs w:val="24"/>
        </w:rPr>
        <w:t xml:space="preserve"> salmon </w:t>
      </w:r>
      <w:del w:id="332" w:author="Garcia, Sabrina (DFG)" w:date="2025-07-16T16:03:00Z" w16du:dateUtc="2025-07-17T00:03:00Z">
        <w:r w:rsidR="0001098A" w:rsidRPr="00FB7612" w:rsidDel="00B24CE9">
          <w:rPr>
            <w:sz w:val="24"/>
            <w:szCs w:val="24"/>
          </w:rPr>
          <w:delText xml:space="preserve">has </w:delText>
        </w:r>
        <w:r w:rsidR="0083749F" w:rsidRPr="00FB7612" w:rsidDel="00B24CE9">
          <w:rPr>
            <w:sz w:val="24"/>
            <w:szCs w:val="24"/>
          </w:rPr>
          <w:delText>previously been shown to</w:delText>
        </w:r>
      </w:del>
      <w:ins w:id="333" w:author="Garcia, Sabrina (DFG)" w:date="2025-07-16T16:03:00Z" w16du:dateUtc="2025-07-17T00:03:00Z">
        <w:r w:rsidR="00B24CE9">
          <w:rPr>
            <w:sz w:val="24"/>
            <w:szCs w:val="24"/>
          </w:rPr>
          <w:t>was</w:t>
        </w:r>
      </w:ins>
      <w:r w:rsidR="0083749F" w:rsidRPr="00FB7612">
        <w:rPr>
          <w:sz w:val="24"/>
          <w:szCs w:val="24"/>
        </w:rPr>
        <w:t xml:space="preserve"> negatively correlate</w:t>
      </w:r>
      <w:ins w:id="334" w:author="Garcia, Sabrina (DFG)" w:date="2025-07-16T16:03:00Z" w16du:dateUtc="2025-07-17T00:03:00Z">
        <w:r w:rsidR="00B24CE9">
          <w:rPr>
            <w:sz w:val="24"/>
            <w:szCs w:val="24"/>
          </w:rPr>
          <w:t>d</w:t>
        </w:r>
      </w:ins>
      <w:r w:rsidR="0083749F" w:rsidRPr="00FB7612">
        <w:rPr>
          <w:sz w:val="24"/>
          <w:szCs w:val="24"/>
        </w:rPr>
        <w:t xml:space="preserve"> with</w:t>
      </w:r>
      <w:r w:rsidR="0001098A" w:rsidRPr="00FB7612">
        <w:rPr>
          <w:sz w:val="24"/>
          <w:szCs w:val="24"/>
        </w:rPr>
        <w:t xml:space="preserve"> Japanese hatchery </w:t>
      </w:r>
      <w:r w:rsidR="005A3A53" w:rsidRPr="00FB7612">
        <w:rPr>
          <w:sz w:val="24"/>
          <w:szCs w:val="24"/>
        </w:rPr>
        <w:t>Chum</w:t>
      </w:r>
      <w:r w:rsidR="0083749F" w:rsidRPr="00FB7612">
        <w:rPr>
          <w:sz w:val="24"/>
          <w:szCs w:val="24"/>
        </w:rPr>
        <w:t xml:space="preserve"> </w:t>
      </w:r>
      <w:r w:rsidR="00FB7612" w:rsidRPr="00211C57">
        <w:rPr>
          <w:sz w:val="24"/>
          <w:szCs w:val="24"/>
        </w:rPr>
        <w:t>salmon</w:t>
      </w:r>
      <w:r w:rsidR="0083749F" w:rsidRPr="00211C57">
        <w:rPr>
          <w:sz w:val="24"/>
          <w:szCs w:val="24"/>
        </w:rPr>
        <w:t xml:space="preserve"> </w:t>
      </w:r>
      <w:r w:rsidR="00FB7612" w:rsidRPr="00211C57">
        <w:rPr>
          <w:sz w:val="24"/>
          <w:szCs w:val="24"/>
        </w:rPr>
        <w:t>r</w:t>
      </w:r>
      <w:r w:rsidR="0083749F" w:rsidRPr="00211C57">
        <w:rPr>
          <w:sz w:val="24"/>
          <w:szCs w:val="24"/>
        </w:rPr>
        <w:t>eleases</w:t>
      </w:r>
      <w:r w:rsidR="0001098A" w:rsidRPr="00211C57">
        <w:rPr>
          <w:sz w:val="24"/>
          <w:szCs w:val="24"/>
        </w:rPr>
        <w:t xml:space="preserve"> </w:t>
      </w:r>
      <w:r w:rsidR="0001098A" w:rsidRPr="00211C57">
        <w:rPr>
          <w:sz w:val="24"/>
          <w:szCs w:val="24"/>
        </w:rPr>
        <w:fldChar w:fldCharType="begin"/>
      </w:r>
      <w:r w:rsidR="0001098A" w:rsidRPr="00211C57">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211C57">
        <w:rPr>
          <w:sz w:val="24"/>
          <w:szCs w:val="24"/>
        </w:rPr>
        <w:fldChar w:fldCharType="separate"/>
      </w:r>
      <w:r w:rsidR="0001098A" w:rsidRPr="00211C57">
        <w:rPr>
          <w:noProof/>
          <w:sz w:val="24"/>
          <w:szCs w:val="24"/>
        </w:rPr>
        <w:t>(Frost et al. 2021)</w:t>
      </w:r>
      <w:r w:rsidR="0001098A" w:rsidRPr="00211C57">
        <w:rPr>
          <w:sz w:val="24"/>
          <w:szCs w:val="24"/>
        </w:rPr>
        <w:fldChar w:fldCharType="end"/>
      </w:r>
      <w:r w:rsidR="0001098A" w:rsidRPr="00211C57">
        <w:rPr>
          <w:sz w:val="24"/>
          <w:szCs w:val="24"/>
        </w:rPr>
        <w:t xml:space="preserve">. </w:t>
      </w:r>
      <w:commentRangeStart w:id="335"/>
      <w:r w:rsidR="006D07F9" w:rsidRPr="00211C57">
        <w:rPr>
          <w:sz w:val="24"/>
          <w:szCs w:val="24"/>
        </w:rPr>
        <w:t>We found weak support for the hypothesis that increas</w:t>
      </w:r>
      <w:r w:rsidR="0083749F" w:rsidRPr="00211C57">
        <w:rPr>
          <w:sz w:val="24"/>
          <w:szCs w:val="24"/>
        </w:rPr>
        <w:t>es</w:t>
      </w:r>
      <w:r w:rsidR="006D07F9" w:rsidRPr="00211C57">
        <w:rPr>
          <w:sz w:val="24"/>
          <w:szCs w:val="24"/>
        </w:rPr>
        <w:t xml:space="preserve"> in</w:t>
      </w:r>
      <w:r w:rsidR="0083749F" w:rsidRPr="00211C57">
        <w:rPr>
          <w:sz w:val="24"/>
          <w:szCs w:val="24"/>
        </w:rPr>
        <w:t xml:space="preserve"> aggregate North Pacific scale</w:t>
      </w:r>
      <w:r w:rsidR="006D07F9" w:rsidRPr="00211C57">
        <w:rPr>
          <w:sz w:val="24"/>
          <w:szCs w:val="24"/>
        </w:rPr>
        <w:t xml:space="preserve"> </w:t>
      </w:r>
      <w:r w:rsidR="005A3A53" w:rsidRPr="00211C57">
        <w:rPr>
          <w:sz w:val="24"/>
          <w:szCs w:val="24"/>
        </w:rPr>
        <w:t>Chum</w:t>
      </w:r>
      <w:r w:rsidR="0083749F" w:rsidRPr="00211C57">
        <w:rPr>
          <w:sz w:val="24"/>
          <w:szCs w:val="24"/>
        </w:rPr>
        <w:t xml:space="preserve"> salmon </w:t>
      </w:r>
      <w:r w:rsidR="006D07F9" w:rsidRPr="00211C57">
        <w:rPr>
          <w:sz w:val="24"/>
          <w:szCs w:val="24"/>
        </w:rPr>
        <w:t>hatchery release</w:t>
      </w:r>
      <w:r w:rsidR="0083749F" w:rsidRPr="00211C57">
        <w:rPr>
          <w:sz w:val="24"/>
          <w:szCs w:val="24"/>
        </w:rPr>
        <w:t xml:space="preserve">s are associated with </w:t>
      </w:r>
      <w:r w:rsidR="006D07F9" w:rsidRPr="00211C57">
        <w:rPr>
          <w:sz w:val="24"/>
          <w:szCs w:val="24"/>
        </w:rPr>
        <w:t xml:space="preserve">a </w:t>
      </w:r>
      <w:r w:rsidR="008444C9">
        <w:rPr>
          <w:sz w:val="24"/>
          <w:szCs w:val="24"/>
        </w:rPr>
        <w:t>15.20</w:t>
      </w:r>
      <w:r w:rsidR="006D07F9" w:rsidRPr="00211C57">
        <w:rPr>
          <w:sz w:val="24"/>
          <w:szCs w:val="24"/>
        </w:rPr>
        <w:t>%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r w:rsidR="00E65BF4">
        <w:rPr>
          <w:sz w:val="24"/>
          <w:szCs w:val="24"/>
        </w:rPr>
        <w:t>survival</w:t>
      </w:r>
      <w:r w:rsidR="006D07F9">
        <w:rPr>
          <w:sz w:val="24"/>
          <w:szCs w:val="24"/>
        </w:rPr>
        <w:t xml:space="preserve">. </w:t>
      </w:r>
      <w:commentRangeEnd w:id="335"/>
      <w:r w:rsidR="00B24CE9">
        <w:rPr>
          <w:rStyle w:val="CommentReference"/>
        </w:rPr>
        <w:commentReference w:id="335"/>
      </w:r>
      <w:r w:rsidR="001D6C5A">
        <w:rPr>
          <w:sz w:val="24"/>
          <w:szCs w:val="24"/>
        </w:rPr>
        <w:t>Negative impacts of increased competition at sea</w:t>
      </w:r>
      <w:r w:rsidR="004F4BAB">
        <w:rPr>
          <w:sz w:val="24"/>
          <w:szCs w:val="24"/>
        </w:rPr>
        <w:t xml:space="preserve"> for Alaskan salmon</w:t>
      </w:r>
      <w:r w:rsidR="001D6C5A">
        <w:rPr>
          <w:sz w:val="24"/>
          <w:szCs w:val="24"/>
        </w:rPr>
        <w:t xml:space="preserve"> have been highlighted recently in the literature, </w:t>
      </w:r>
      <w:r w:rsidR="001D6C5A" w:rsidRPr="00B87A54">
        <w:rPr>
          <w:sz w:val="24"/>
          <w:szCs w:val="24"/>
        </w:rPr>
        <w:t xml:space="preserve">and linked to decreased salmon body sizes </w:t>
      </w:r>
      <w:r w:rsidR="00127A5F" w:rsidRPr="00B87A54">
        <w:rPr>
          <w:sz w:val="24"/>
          <w:szCs w:val="24"/>
        </w:rPr>
        <w:fldChar w:fldCharType="begin"/>
      </w:r>
      <w:r w:rsidR="00127A5F" w:rsidRPr="00B87A54">
        <w:rPr>
          <w:sz w:val="24"/>
          <w:szCs w:val="24"/>
        </w:rPr>
        <w:instrText xml:space="preserve"> ADDIN ZOTERO_ITEM CSL_CITATION {"citationID":"zHVlvCUH","properties":{"formattedCitation":"(Oke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127A5F" w:rsidRPr="00B87A54">
        <w:rPr>
          <w:sz w:val="24"/>
          <w:szCs w:val="24"/>
        </w:rPr>
        <w:fldChar w:fldCharType="separate"/>
      </w:r>
      <w:r w:rsidR="00127A5F" w:rsidRPr="00B87A54">
        <w:rPr>
          <w:noProof/>
          <w:sz w:val="24"/>
          <w:szCs w:val="24"/>
        </w:rPr>
        <w:t>(Oke et al. 2020)</w:t>
      </w:r>
      <w:r w:rsidR="00127A5F" w:rsidRPr="00B87A54">
        <w:rPr>
          <w:sz w:val="24"/>
          <w:szCs w:val="24"/>
        </w:rPr>
        <w:fldChar w:fldCharType="end"/>
      </w:r>
      <w:r w:rsidR="00127A5F" w:rsidRPr="00B87A54">
        <w:rPr>
          <w:sz w:val="24"/>
          <w:szCs w:val="24"/>
        </w:rPr>
        <w:t xml:space="preserve"> </w:t>
      </w:r>
      <w:r w:rsidR="001D6C5A" w:rsidRPr="00B87A54">
        <w:rPr>
          <w:sz w:val="24"/>
          <w:szCs w:val="24"/>
        </w:rPr>
        <w:t xml:space="preserve">and decreases in </w:t>
      </w:r>
      <w:r w:rsidR="004F4BAB" w:rsidRPr="00B87A54">
        <w:rPr>
          <w:sz w:val="24"/>
          <w:szCs w:val="24"/>
        </w:rPr>
        <w:t xml:space="preserve">population </w:t>
      </w:r>
      <w:r w:rsidR="001D6C5A" w:rsidRPr="00B87A54">
        <w:rPr>
          <w:sz w:val="24"/>
          <w:szCs w:val="24"/>
        </w:rPr>
        <w:t>productivity</w:t>
      </w:r>
      <w:r w:rsidR="00594DC0" w:rsidRPr="00B87A54">
        <w:rPr>
          <w:sz w:val="24"/>
          <w:szCs w:val="24"/>
        </w:rPr>
        <w:t xml:space="preserve"> </w:t>
      </w:r>
      <w:r w:rsidR="00594DC0" w:rsidRPr="00B87A54">
        <w:rPr>
          <w:sz w:val="24"/>
          <w:szCs w:val="24"/>
        </w:rPr>
        <w:fldChar w:fldCharType="begin"/>
      </w:r>
      <w:r w:rsidR="00127A5F" w:rsidRPr="00B87A54">
        <w:rPr>
          <w:sz w:val="24"/>
          <w:szCs w:val="24"/>
        </w:rPr>
        <w:instrText xml:space="preserve"> ADDIN ZOTERO_ITEM CSL_CITATION {"citationID":"22wfyVaM","properties":{"formattedCitation":"(Feddern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sidRPr="00B87A54">
        <w:rPr>
          <w:sz w:val="24"/>
          <w:szCs w:val="24"/>
        </w:rPr>
        <w:fldChar w:fldCharType="separate"/>
      </w:r>
      <w:r w:rsidR="00127A5F" w:rsidRPr="00B87A54">
        <w:rPr>
          <w:noProof/>
          <w:sz w:val="24"/>
          <w:szCs w:val="24"/>
        </w:rPr>
        <w:t>(Feddern et al. 2024)</w:t>
      </w:r>
      <w:r w:rsidR="00594DC0" w:rsidRPr="00B87A54">
        <w:rPr>
          <w:sz w:val="24"/>
          <w:szCs w:val="24"/>
        </w:rPr>
        <w:fldChar w:fldCharType="end"/>
      </w:r>
      <w:r w:rsidR="001D6C5A" w:rsidRPr="00B87A54">
        <w:rPr>
          <w:sz w:val="24"/>
          <w:szCs w:val="24"/>
        </w:rPr>
        <w:t>.</w:t>
      </w:r>
      <w:r w:rsidR="00E55642" w:rsidRPr="00B87A54">
        <w:rPr>
          <w:sz w:val="24"/>
          <w:szCs w:val="24"/>
        </w:rPr>
        <w:t xml:space="preserve"> </w:t>
      </w:r>
      <w:r w:rsidR="00B87A54">
        <w:rPr>
          <w:sz w:val="24"/>
          <w:szCs w:val="24"/>
        </w:rPr>
        <w:t>A negative relationship between hatchery Chum and Yukon River chum</w:t>
      </w:r>
      <w:r w:rsidR="00E55642" w:rsidRPr="00B87A54">
        <w:rPr>
          <w:sz w:val="24"/>
          <w:szCs w:val="24"/>
        </w:rPr>
        <w:t xml:space="preserve"> could result from</w:t>
      </w:r>
      <w:r w:rsidR="00B87A54" w:rsidRPr="00B87A54">
        <w:rPr>
          <w:sz w:val="24"/>
          <w:szCs w:val="24"/>
        </w:rPr>
        <w:t xml:space="preserve"> </w:t>
      </w:r>
      <w:r w:rsidR="00B87A54" w:rsidRPr="00B87A54">
        <w:rPr>
          <w:rFonts w:eastAsiaTheme="minorHAnsi"/>
          <w:color w:val="000000"/>
          <w:sz w:val="24"/>
          <w:szCs w:val="24"/>
        </w:rPr>
        <w:t>intraspecific competition, interspecific competition for the same prey, or trophic cascades</w:t>
      </w:r>
      <w:r w:rsidR="00B87A54">
        <w:rPr>
          <w:rFonts w:eastAsiaTheme="minorHAnsi"/>
          <w:color w:val="000000"/>
          <w:sz w:val="24"/>
          <w:szCs w:val="24"/>
        </w:rPr>
        <w:t xml:space="preserve"> </w:t>
      </w:r>
      <w:r w:rsidR="00526F5D">
        <w:rPr>
          <w:rFonts w:eastAsiaTheme="minorHAnsi"/>
          <w:color w:val="000000"/>
          <w:sz w:val="24"/>
          <w:szCs w:val="24"/>
        </w:rPr>
        <w:fldChar w:fldCharType="begin"/>
      </w:r>
      <w:r w:rsidR="00526F5D">
        <w:rPr>
          <w:rFonts w:eastAsiaTheme="minorHAnsi"/>
          <w:color w:val="000000"/>
          <w:sz w:val="24"/>
          <w:szCs w:val="24"/>
        </w:rPr>
        <w:instrText xml:space="preserve"> ADDIN ZOTERO_ITEM CSL_CITATION {"citationID":"M5YRF1QC","properties":{"formattedCitation":"(Connors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526F5D">
        <w:rPr>
          <w:rFonts w:eastAsiaTheme="minorHAnsi"/>
          <w:color w:val="000000"/>
          <w:sz w:val="24"/>
          <w:szCs w:val="24"/>
        </w:rPr>
        <w:fldChar w:fldCharType="separate"/>
      </w:r>
      <w:r w:rsidR="00526F5D">
        <w:rPr>
          <w:rFonts w:eastAsiaTheme="minorHAnsi"/>
          <w:noProof/>
          <w:color w:val="000000"/>
          <w:sz w:val="24"/>
          <w:szCs w:val="24"/>
        </w:rPr>
        <w:t>(Connors et al. 2025)</w:t>
      </w:r>
      <w:r w:rsidR="00526F5D">
        <w:rPr>
          <w:rFonts w:eastAsiaTheme="minorHAnsi"/>
          <w:color w:val="000000"/>
          <w:sz w:val="24"/>
          <w:szCs w:val="24"/>
        </w:rPr>
        <w:fldChar w:fldCharType="end"/>
      </w:r>
      <w:r w:rsidR="00B87A54" w:rsidRPr="00B87A54">
        <w:rPr>
          <w:rFonts w:eastAsiaTheme="minorHAnsi"/>
          <w:color w:val="000000"/>
          <w:sz w:val="24"/>
          <w:szCs w:val="24"/>
        </w:rPr>
        <w:t>.</w:t>
      </w:r>
      <w:r w:rsidR="00E55642" w:rsidRPr="00B87A54">
        <w:rPr>
          <w:sz w:val="24"/>
          <w:szCs w:val="24"/>
        </w:rPr>
        <w:t xml:space="preserve"> </w:t>
      </w:r>
      <w:r w:rsidR="00424878" w:rsidRPr="00B87A54">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sidRPr="00B87A54">
        <w:rPr>
          <w:sz w:val="24"/>
          <w:szCs w:val="24"/>
        </w:rPr>
        <w:fldChar w:fldCharType="begin"/>
      </w:r>
      <w:r w:rsidR="00424878" w:rsidRPr="00B87A54">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sidRPr="00B87A54">
        <w:rPr>
          <w:sz w:val="24"/>
          <w:szCs w:val="24"/>
        </w:rPr>
        <w:fldChar w:fldCharType="separate"/>
      </w:r>
      <w:r w:rsidR="00424878" w:rsidRPr="00B87A54">
        <w:rPr>
          <w:noProof/>
          <w:sz w:val="24"/>
          <w:szCs w:val="24"/>
        </w:rPr>
        <w:t>(Connors et al. 2025)</w:t>
      </w:r>
      <w:r w:rsidR="00424878" w:rsidRPr="00B87A54">
        <w:rPr>
          <w:sz w:val="24"/>
          <w:szCs w:val="24"/>
        </w:rPr>
        <w:fldChar w:fldCharType="end"/>
      </w:r>
      <w:r w:rsidR="00424878" w:rsidRPr="00B87A54">
        <w:rPr>
          <w:sz w:val="24"/>
          <w:szCs w:val="24"/>
        </w:rPr>
        <w:t xml:space="preserve">. </w:t>
      </w:r>
      <w:r w:rsidR="00791ED3" w:rsidRPr="00B87A54">
        <w:rPr>
          <w:sz w:val="24"/>
          <w:szCs w:val="24"/>
        </w:rPr>
        <w:t xml:space="preserve">Such coordination would require cooperation across jurisdictional boundaries but could represent a critical </w:t>
      </w:r>
      <w:r w:rsidR="00791ED3" w:rsidRPr="00A70FCA">
        <w:rPr>
          <w:sz w:val="24"/>
          <w:szCs w:val="24"/>
        </w:rPr>
        <w:t xml:space="preserve">step toward </w:t>
      </w:r>
      <w:r w:rsidR="00127A5F" w:rsidRPr="00A70FCA">
        <w:rPr>
          <w:sz w:val="24"/>
          <w:szCs w:val="24"/>
        </w:rPr>
        <w:t>coordinated adaptive</w:t>
      </w:r>
      <w:r w:rsidR="00791ED3" w:rsidRPr="00A70FCA">
        <w:rPr>
          <w:sz w:val="24"/>
          <w:szCs w:val="24"/>
        </w:rPr>
        <w:t xml:space="preserve"> management in an era of climate change and increasing resource competition.</w:t>
      </w:r>
    </w:p>
    <w:p w14:paraId="04E2767A" w14:textId="4FD60255" w:rsidR="00040C13" w:rsidRPr="00343D1F" w:rsidRDefault="00A70FCA" w:rsidP="00F30517">
      <w:pPr>
        <w:pStyle w:val="CommentText"/>
        <w:ind w:firstLine="720"/>
        <w:rPr>
          <w:sz w:val="24"/>
          <w:szCs w:val="24"/>
        </w:rPr>
      </w:pPr>
      <w:r>
        <w:rPr>
          <w:sz w:val="24"/>
          <w:szCs w:val="24"/>
        </w:rPr>
        <w:t>While we did find strong relationships with covariates</w:t>
      </w:r>
      <w:r w:rsidRPr="00A70FCA">
        <w:rPr>
          <w:sz w:val="24"/>
          <w:szCs w:val="24"/>
        </w:rPr>
        <w:t xml:space="preserve">, </w:t>
      </w:r>
      <w:r>
        <w:rPr>
          <w:sz w:val="24"/>
          <w:szCs w:val="24"/>
        </w:rPr>
        <w:t xml:space="preserve">there are </w:t>
      </w:r>
      <w:r w:rsidRPr="00A70FCA">
        <w:rPr>
          <w:sz w:val="24"/>
          <w:szCs w:val="24"/>
        </w:rPr>
        <w:t>limitations</w:t>
      </w:r>
      <w:r>
        <w:rPr>
          <w:sz w:val="24"/>
          <w:szCs w:val="24"/>
        </w:rPr>
        <w:t xml:space="preserve"> in our analytical approach that</w:t>
      </w:r>
      <w:r w:rsidRPr="00A70FCA">
        <w:rPr>
          <w:sz w:val="24"/>
          <w:szCs w:val="24"/>
        </w:rPr>
        <w:t xml:space="preserve"> constrain </w:t>
      </w:r>
      <w:r>
        <w:rPr>
          <w:sz w:val="24"/>
          <w:szCs w:val="24"/>
        </w:rPr>
        <w:t xml:space="preserve">our inference </w:t>
      </w:r>
      <w:r w:rsidR="000F29B4">
        <w:rPr>
          <w:sz w:val="24"/>
          <w:szCs w:val="24"/>
        </w:rPr>
        <w:t xml:space="preserve">into </w:t>
      </w:r>
      <w:r w:rsidRPr="00A70FCA">
        <w:rPr>
          <w:sz w:val="24"/>
          <w:szCs w:val="24"/>
        </w:rPr>
        <w:t>Yukon River fall Chum salmon population dynamics</w:t>
      </w:r>
      <w:r>
        <w:rPr>
          <w:sz w:val="24"/>
          <w:szCs w:val="24"/>
        </w:rPr>
        <w:t xml:space="preserve">. </w:t>
      </w:r>
      <w:r w:rsidR="00E871FA" w:rsidRPr="00A70FCA">
        <w:rPr>
          <w:sz w:val="24"/>
          <w:szCs w:val="24"/>
        </w:rPr>
        <w:t xml:space="preserve">The broad spatial distribution of Yukon River fall </w:t>
      </w:r>
      <w:r w:rsidR="005A3A53" w:rsidRPr="00A70FCA">
        <w:rPr>
          <w:sz w:val="24"/>
          <w:szCs w:val="24"/>
        </w:rPr>
        <w:t>Chum</w:t>
      </w:r>
      <w:r w:rsidR="00E871FA" w:rsidRPr="00A70FCA">
        <w:rPr>
          <w:sz w:val="24"/>
          <w:szCs w:val="24"/>
        </w:rPr>
        <w:t xml:space="preserve"> salmon across </w:t>
      </w:r>
      <w:ins w:id="336" w:author="Garcia, Sabrina (DFG)" w:date="2025-07-15T14:58:00Z" w16du:dateUtc="2025-07-15T22:58:00Z">
        <w:r w:rsidR="00F54ADA">
          <w:rPr>
            <w:sz w:val="24"/>
            <w:szCs w:val="24"/>
          </w:rPr>
          <w:t>i</w:t>
        </w:r>
      </w:ins>
      <w:del w:id="337" w:author="Garcia, Sabrina (DFG)" w:date="2025-07-15T14:58:00Z" w16du:dateUtc="2025-07-15T22:58:00Z">
        <w:r w:rsidR="00E871FA" w:rsidRPr="00A70FCA" w:rsidDel="00F54ADA">
          <w:rPr>
            <w:sz w:val="24"/>
            <w:szCs w:val="24"/>
          </w:rPr>
          <w:delText>I</w:delText>
        </w:r>
      </w:del>
      <w:r w:rsidR="00E871FA" w:rsidRPr="00A70FCA">
        <w:rPr>
          <w:sz w:val="24"/>
          <w:szCs w:val="24"/>
        </w:rPr>
        <w:t>nterior Alaska and Canada presents challenges for detecting relationships</w:t>
      </w:r>
      <w:r w:rsidR="005D2EC2" w:rsidRPr="00A70FCA">
        <w:rPr>
          <w:sz w:val="24"/>
          <w:szCs w:val="24"/>
        </w:rPr>
        <w:t xml:space="preserve"> with biotic or abiotic environmental processes</w:t>
      </w:r>
      <w:r w:rsidR="00E871FA" w:rsidRPr="00A70FCA">
        <w:rPr>
          <w:sz w:val="24"/>
          <w:szCs w:val="24"/>
        </w:rPr>
        <w:t xml:space="preserve">. Most covariates in our analysis serve as regional indicators that may </w:t>
      </w:r>
      <w:r w:rsidR="005D2EC2" w:rsidRPr="00A70FCA">
        <w:rPr>
          <w:sz w:val="24"/>
          <w:szCs w:val="24"/>
        </w:rPr>
        <w:t xml:space="preserve">obscure </w:t>
      </w:r>
      <w:r w:rsidR="00E871FA" w:rsidRPr="00A70FCA">
        <w:rPr>
          <w:sz w:val="24"/>
          <w:szCs w:val="24"/>
        </w:rPr>
        <w:t xml:space="preserve">local effects. </w:t>
      </w:r>
      <w:r w:rsidR="00791ED3" w:rsidRPr="00A70FCA">
        <w:rPr>
          <w:sz w:val="24"/>
          <w:szCs w:val="24"/>
        </w:rPr>
        <w:t xml:space="preserve">This scale mismatch represents a persistent challenge in large river salmon ecology, where management units often encompass multiple </w:t>
      </w:r>
      <w:r w:rsidRPr="00A70FCA">
        <w:rPr>
          <w:sz w:val="24"/>
          <w:szCs w:val="24"/>
        </w:rPr>
        <w:t>spawning</w:t>
      </w:r>
      <w:r w:rsidR="00791ED3" w:rsidRPr="00A70FCA">
        <w:rPr>
          <w:sz w:val="24"/>
          <w:szCs w:val="24"/>
        </w:rPr>
        <w:t xml:space="preserve"> populations experiencing heterogeneous environmental conditions </w:t>
      </w:r>
      <w:r w:rsidRPr="00A70FCA">
        <w:rPr>
          <w:sz w:val="24"/>
          <w:szCs w:val="24"/>
        </w:rPr>
        <w:fldChar w:fldCharType="begin"/>
      </w:r>
      <w:r w:rsidRPr="00A70FCA">
        <w:rPr>
          <w:sz w:val="24"/>
          <w:szCs w:val="24"/>
        </w:rPr>
        <w:instrText xml:space="preserve"> ADDIN ZOTERO_ITEM CSL_CITATION {"citationID":"HFRUEif1","properties":{"formattedCitation":"(Hutchinson 2008)","plainCitation":"(Hutchinson 2008)","noteIndex":0},"citationItems":[{"id":5471,"uris":["http://zotero.org/users/8784224/items/KBHK9KBD"],"itemData":{"id":5471,"type":"article-journal","abstract":"The plight of the marine fisheries is attracting increasing attention as unsustainably high exploitation levels, exacerbated by more extreme climatic conditions, are driving stocks to the point of collapse. The North Atlantic cod (Gadus morhua), a species which until recently formed a major component of the demersal fisheries, has undergone significant declines across its range. The North Sea stock is typical of many, with a spawning stock biomass that has remained below the safe biological limit since 2000 and recruitment levels near the lowest on record. Cod within the North Sea are currently managed as a single stock, and yet mounting empirical evidence supports the existence of a metapopulation of regionally variable, genetically distinct, sub-stocks. Applying the same management strategies to multiple stocks that differ in their resilience to exploitation inevitably results in the overfishing and likely collapse of the weaker components. Indeed, recent studies have identified two North Sea spawning stocks that have undergone disproportionally large collapses with very substantial reductions in egg production. Similarly affected cod stocks in the northwest Atlantic have shown little evidence of recovery, despite fishery closures. The possible implications of ignoring sub-structuring within management units for biocomplexity, local adaptation and ecosystem stability are considered.","container-title":"Biology Letters","DOI":"10.1098/rsbl.2008.0443","ISSN":"1744-9561","issue":"6","journalAbbreviation":"Biol Lett","note":"PMID: 18782730\nPMCID: PMC2614176","page":"693-695","source":"PubMed Central","title":"The dangers of ignoring stock complexity in fishery management: the case of the North Sea cod","title-short":"The dangers of ignoring stock complexity in fishery management","volume":"4","author":[{"family":"Hutchinson","given":"William F"}],"issued":{"date-parts":[["2008",12,23]]}}}],"schema":"https://github.com/citation-style-language/schema/raw/master/csl-citation.json"} </w:instrText>
      </w:r>
      <w:r w:rsidRPr="00A70FCA">
        <w:rPr>
          <w:sz w:val="24"/>
          <w:szCs w:val="24"/>
        </w:rPr>
        <w:fldChar w:fldCharType="separate"/>
      </w:r>
      <w:r w:rsidRPr="00A70FCA">
        <w:rPr>
          <w:noProof/>
          <w:sz w:val="24"/>
          <w:szCs w:val="24"/>
        </w:rPr>
        <w:t>(Hutchinson 2008)</w:t>
      </w:r>
      <w:r w:rsidRPr="00A70FCA">
        <w:rPr>
          <w:sz w:val="24"/>
          <w:szCs w:val="24"/>
        </w:rPr>
        <w:fldChar w:fldCharType="end"/>
      </w:r>
      <w:r w:rsidRPr="00A70FCA">
        <w:rPr>
          <w:sz w:val="24"/>
          <w:szCs w:val="24"/>
        </w:rPr>
        <w:t>.</w:t>
      </w:r>
      <w:r w:rsidR="00791ED3" w:rsidRPr="00A70FCA">
        <w:rPr>
          <w:sz w:val="24"/>
          <w:szCs w:val="24"/>
        </w:rPr>
        <w:t xml:space="preserve"> </w:t>
      </w:r>
      <w:r w:rsidR="00E871FA" w:rsidRPr="00A70FCA">
        <w:rPr>
          <w:sz w:val="24"/>
          <w:szCs w:val="24"/>
        </w:rPr>
        <w:t>The strongest</w:t>
      </w:r>
      <w:r w:rsidR="00E871FA" w:rsidRPr="00E871FA">
        <w:rPr>
          <w:sz w:val="24"/>
          <w:szCs w:val="24"/>
        </w:rPr>
        <w:t xml:space="preserve">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00E871FA" w:rsidRPr="00E871FA">
        <w:rPr>
          <w:color w:val="000000" w:themeColor="text1"/>
          <w:sz w:val="24"/>
          <w:szCs w:val="24"/>
        </w:rPr>
        <w:t>and highlights the d</w:t>
      </w:r>
      <w:r w:rsidR="00E871FA" w:rsidRPr="00E871FA">
        <w:rPr>
          <w:rFonts w:eastAsiaTheme="minorHAnsi"/>
          <w:color w:val="000000" w:themeColor="text1"/>
          <w:sz w:val="24"/>
          <w:szCs w:val="24"/>
        </w:rPr>
        <w:t>ifficulty in life</w:t>
      </w:r>
      <w:ins w:id="338" w:author="Garcia, Sabrina (DFG)" w:date="2025-07-16T16:05:00Z" w16du:dateUtc="2025-07-17T00:05:00Z">
        <w:r w:rsidR="00B24CE9">
          <w:rPr>
            <w:rFonts w:eastAsiaTheme="minorHAnsi"/>
            <w:color w:val="000000" w:themeColor="text1"/>
            <w:sz w:val="24"/>
            <w:szCs w:val="24"/>
          </w:rPr>
          <w:t xml:space="preserve"> </w:t>
        </w:r>
      </w:ins>
      <w:r w:rsidR="00E871FA" w:rsidRPr="00E871FA">
        <w:rPr>
          <w:rFonts w:eastAsiaTheme="minorHAnsi"/>
          <w:color w:val="000000" w:themeColor="text1"/>
          <w:sz w:val="24"/>
          <w:szCs w:val="24"/>
        </w:rPr>
        <w:t>cycle modeling with a broad population that traverses remote areas</w:t>
      </w:r>
      <w:r w:rsidR="00E871FA" w:rsidRPr="00E871FA">
        <w:rPr>
          <w:sz w:val="24"/>
          <w:szCs w:val="24"/>
        </w:rPr>
        <w:t xml:space="preserve">. While our model's informed priors help avoid spurious correlations, additional unmeasured mechanisms could be contributing to population declines. Our ability to test alternative hypotheses was constrained by </w:t>
      </w:r>
      <w:r w:rsidR="00DB5FF6">
        <w:rPr>
          <w:sz w:val="24"/>
          <w:szCs w:val="24"/>
        </w:rPr>
        <w:t>the</w:t>
      </w:r>
      <w:r w:rsidR="00DB5FF6" w:rsidRPr="00E871FA">
        <w:rPr>
          <w:sz w:val="24"/>
          <w:szCs w:val="24"/>
        </w:rPr>
        <w:t xml:space="preserve"> </w:t>
      </w:r>
      <w:r w:rsidR="00E871FA"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02BA0868" w:rsidR="002F6207" w:rsidRDefault="005D2EC2" w:rsidP="001C726B">
      <w:pPr>
        <w:pStyle w:val="CommentText"/>
        <w:ind w:firstLine="720"/>
        <w:rPr>
          <w:sz w:val="24"/>
          <w:szCs w:val="24"/>
        </w:rPr>
      </w:pPr>
      <w:commentRangeStart w:id="339"/>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commentRangeEnd w:id="339"/>
      <w:r w:rsidR="00B24CE9">
        <w:rPr>
          <w:rStyle w:val="CommentReference"/>
        </w:rPr>
        <w:commentReference w:id="339"/>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including changing ocean conditions 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xml:space="preserve">. Together </w:t>
      </w:r>
      <w:r w:rsidR="00DB5FF6">
        <w:rPr>
          <w:sz w:val="24"/>
          <w:szCs w:val="24"/>
        </w:rPr>
        <w:lastRenderedPageBreak/>
        <w:t xml:space="preserve">with the estimated negative association between marine survival and overwinter temperatures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w:t>
      </w:r>
      <w:r w:rsidR="00A178BE" w:rsidRPr="00343D1F">
        <w:rPr>
          <w:sz w:val="24"/>
          <w:szCs w:val="24"/>
        </w:rPr>
        <w:t xml:space="preserve">These findings align with broader patterns of climate-induced changes in Pacific salmon populations, where marine ecosystem </w:t>
      </w:r>
      <w:r w:rsidR="003927A4" w:rsidRPr="00343D1F">
        <w:rPr>
          <w:sz w:val="24"/>
          <w:szCs w:val="24"/>
        </w:rPr>
        <w:t>change,</w:t>
      </w:r>
      <w:r w:rsidR="00A178BE" w:rsidRPr="00343D1F">
        <w:rPr>
          <w:sz w:val="24"/>
          <w:szCs w:val="24"/>
        </w:rPr>
        <w:t xml:space="preserve"> and increased competition are increasingly linked to reduced survival and productivity.</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0C88CC3A" w:rsidR="004E36E9" w:rsidRPr="004E36E9" w:rsidRDefault="00027BFA" w:rsidP="000F29B4">
      <w:pPr>
        <w:pStyle w:val="CommentText"/>
        <w:ind w:firstLine="720"/>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thank the Alaska Department of Fish and Game </w:t>
      </w:r>
      <w:r w:rsidR="00754A3F">
        <w:rPr>
          <w:color w:val="222222"/>
          <w:sz w:val="24"/>
          <w:szCs w:val="24"/>
          <w:shd w:val="clear" w:color="auto" w:fill="FFFFFF"/>
        </w:rPr>
        <w:t xml:space="preserve">for providing guidance and </w:t>
      </w:r>
      <w:r w:rsidR="00194CF6">
        <w:rPr>
          <w:color w:val="222222"/>
          <w:sz w:val="24"/>
          <w:szCs w:val="24"/>
          <w:shd w:val="clear" w:color="auto" w:fill="FFFFFF"/>
        </w:rPr>
        <w:t>salmon abundance estimates for adult life stages. Specifically, w</w:t>
      </w:r>
      <w:r w:rsidR="004E36E9" w:rsidRPr="004E36E9">
        <w:rPr>
          <w:color w:val="222222"/>
          <w:sz w:val="24"/>
          <w:szCs w:val="24"/>
          <w:shd w:val="clear" w:color="auto" w:fill="FFFFFF"/>
        </w:rPr>
        <w:t>e would like to thank Fred West</w:t>
      </w:r>
      <w:r w:rsidR="004E36E9">
        <w:rPr>
          <w:color w:val="222222"/>
          <w:sz w:val="24"/>
          <w:szCs w:val="24"/>
          <w:shd w:val="clear" w:color="auto" w:fill="FFFFFF"/>
        </w:rPr>
        <w:t xml:space="preserve">, </w:t>
      </w:r>
      <w:r w:rsidR="004E36E9" w:rsidRPr="004E36E9">
        <w:rPr>
          <w:color w:val="222222"/>
          <w:sz w:val="24"/>
          <w:szCs w:val="24"/>
          <w:shd w:val="clear" w:color="auto" w:fill="FFFFFF"/>
        </w:rPr>
        <w:t>Zach Liller</w:t>
      </w:r>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r w:rsidR="004E36E9" w:rsidRPr="004E36E9">
        <w:rPr>
          <w:color w:val="222222"/>
          <w:sz w:val="24"/>
          <w:szCs w:val="24"/>
          <w:shd w:val="clear" w:color="auto" w:fill="FFFFFF"/>
        </w:rPr>
        <w:t xml:space="preserve">Hamachan Hamazaki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526F5D">
        <w:rPr>
          <w:color w:val="222222"/>
          <w:sz w:val="24"/>
          <w:szCs w:val="24"/>
          <w:shd w:val="clear" w:color="auto" w:fill="FFFFFF"/>
        </w:rPr>
        <w:t xml:space="preserve"> </w:t>
      </w:r>
      <w:r w:rsidR="00754A3F">
        <w:rPr>
          <w:color w:val="222222"/>
          <w:sz w:val="24"/>
          <w:szCs w:val="24"/>
          <w:shd w:val="clear" w:color="auto" w:fill="FFFFFF"/>
        </w:rPr>
        <w:t xml:space="preserve">and Wes </w:t>
      </w:r>
      <w:del w:id="340" w:author="Garcia, Sabrina (DFG)" w:date="2025-07-15T11:34:00Z" w16du:dateUtc="2025-07-15T19:34:00Z">
        <w:r w:rsidR="00754A3F" w:rsidDel="005C1F5E">
          <w:rPr>
            <w:color w:val="222222"/>
            <w:sz w:val="24"/>
            <w:szCs w:val="24"/>
            <w:shd w:val="clear" w:color="auto" w:fill="FFFFFF"/>
          </w:rPr>
          <w:delText>Strausberger</w:delText>
        </w:r>
        <w:r w:rsidR="004E36E9" w:rsidDel="005C1F5E">
          <w:rPr>
            <w:color w:val="222222"/>
            <w:sz w:val="24"/>
            <w:szCs w:val="24"/>
            <w:shd w:val="clear" w:color="auto" w:fill="FFFFFF"/>
          </w:rPr>
          <w:delText xml:space="preserve"> </w:delText>
        </w:r>
      </w:del>
      <w:ins w:id="341" w:author="Garcia, Sabrina (DFG)" w:date="2025-07-15T11:34:00Z" w16du:dateUtc="2025-07-15T19:34:00Z">
        <w:r w:rsidR="005C1F5E">
          <w:rPr>
            <w:color w:val="222222"/>
            <w:sz w:val="24"/>
            <w:szCs w:val="24"/>
            <w:shd w:val="clear" w:color="auto" w:fill="FFFFFF"/>
          </w:rPr>
          <w:t xml:space="preserve">Strasburger </w:t>
        </w:r>
      </w:ins>
      <w:r w:rsidR="00194CF6">
        <w:rPr>
          <w:color w:val="222222"/>
          <w:sz w:val="24"/>
          <w:szCs w:val="24"/>
          <w:shd w:val="clear" w:color="auto" w:fill="FFFFFF"/>
        </w:rPr>
        <w:t>(</w:t>
      </w:r>
      <w:r w:rsidR="004E36E9">
        <w:rPr>
          <w:color w:val="222222"/>
          <w:sz w:val="24"/>
          <w:szCs w:val="24"/>
          <w:shd w:val="clear" w:color="auto" w:fill="FFFFFF"/>
        </w:rPr>
        <w:t xml:space="preserve">NOAA </w:t>
      </w:r>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526F5D">
        <w:rPr>
          <w:color w:val="222222"/>
          <w:sz w:val="24"/>
          <w:szCs w:val="24"/>
          <w:shd w:val="clear" w:color="auto" w:fill="FFFFFF"/>
        </w:rPr>
        <w:t>Finally, w</w:t>
      </w:r>
      <w:r w:rsidR="004E36E9">
        <w:rPr>
          <w:color w:val="222222"/>
          <w:sz w:val="24"/>
          <w:szCs w:val="24"/>
          <w:shd w:val="clear" w:color="auto" w:fill="FFFFFF"/>
        </w:rPr>
        <w:t>e</w:t>
      </w:r>
      <w:r w:rsidR="00526F5D">
        <w:rPr>
          <w:color w:val="222222"/>
          <w:sz w:val="24"/>
          <w:szCs w:val="24"/>
          <w:shd w:val="clear" w:color="auto" w:fill="FFFFFF"/>
        </w:rPr>
        <w:t xml:space="preserve"> would like to</w:t>
      </w:r>
      <w:r w:rsidR="004E36E9">
        <w:rPr>
          <w:color w:val="222222"/>
          <w:sz w:val="24"/>
          <w:szCs w:val="24"/>
          <w:shd w:val="clear" w:color="auto" w:fill="FFFFFF"/>
        </w:rPr>
        <w:t xml:space="preserve"> thank Franz Mueter</w:t>
      </w:r>
      <w:r w:rsidR="00526F5D">
        <w:rPr>
          <w:color w:val="222222"/>
          <w:sz w:val="24"/>
          <w:szCs w:val="24"/>
          <w:shd w:val="clear" w:color="auto" w:fill="FFFFFF"/>
        </w:rPr>
        <w:t xml:space="preserve">, </w:t>
      </w:r>
      <w:r w:rsidR="004E36E9">
        <w:rPr>
          <w:color w:val="222222"/>
          <w:sz w:val="24"/>
          <w:szCs w:val="24"/>
          <w:shd w:val="clear" w:color="auto" w:fill="FFFFFF"/>
        </w:rPr>
        <w:t>Dave Kimmel</w:t>
      </w:r>
      <w:r w:rsidR="00526F5D">
        <w:rPr>
          <w:color w:val="222222"/>
          <w:sz w:val="24"/>
          <w:szCs w:val="24"/>
          <w:shd w:val="clear" w:color="auto" w:fill="FFFFFF"/>
        </w:rPr>
        <w:t xml:space="preserve">, </w:t>
      </w:r>
      <w:r w:rsidR="000F29B4">
        <w:rPr>
          <w:color w:val="222222"/>
          <w:sz w:val="24"/>
          <w:szCs w:val="24"/>
          <w:shd w:val="clear" w:color="auto" w:fill="FFFFFF"/>
        </w:rPr>
        <w:t xml:space="preserve">and </w:t>
      </w:r>
      <w:r w:rsidR="00526F5D">
        <w:rPr>
          <w:color w:val="222222"/>
          <w:sz w:val="24"/>
          <w:szCs w:val="24"/>
          <w:shd w:val="clear" w:color="auto" w:fill="FFFFFF"/>
        </w:rPr>
        <w:t>Matt Cheng</w:t>
      </w:r>
      <w:r w:rsidR="004E36E9">
        <w:rPr>
          <w:color w:val="222222"/>
          <w:sz w:val="24"/>
          <w:szCs w:val="24"/>
          <w:shd w:val="clear" w:color="auto" w:fill="FFFFFF"/>
        </w:rPr>
        <w:t xml:space="preserve">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005A3A53">
        <w:t>Chum</w:t>
      </w:r>
      <w:r w:rsidRPr="00A04B2B">
        <w:t xml:space="preserve">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age and length</w:t>
      </w:r>
      <w:del w:id="342" w:author="Garcia, Sabrina (DFG)" w:date="2025-07-15T15:00:00Z" w16du:dateUtc="2025-07-15T23:00:00Z">
        <w:r w:rsidDel="00F54ADA">
          <w:delText>s</w:delText>
        </w:r>
      </w:del>
      <w:r>
        <w:t xml:space="preserve">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6D69F3EA" w14:textId="77777777" w:rsidR="00034EDD" w:rsidRPr="00034EDD" w:rsidRDefault="00AC2C20" w:rsidP="00034EDD">
      <w:pPr>
        <w:pStyle w:val="Bibliography"/>
      </w:pPr>
      <w:r w:rsidRPr="00343D1F">
        <w:fldChar w:fldCharType="begin"/>
      </w:r>
      <w:r w:rsidR="00E02DE2">
        <w:instrText xml:space="preserve"> ADDIN ZOTERO_BIBL {"uncited":[],"omitted":[],"custom":[]} CSL_BIBLIOGRAPHY </w:instrText>
      </w:r>
      <w:r w:rsidRPr="00343D1F">
        <w:fldChar w:fldCharType="separate"/>
      </w:r>
      <w:r w:rsidR="00034EDD" w:rsidRPr="00034EDD">
        <w:t>Alaska Department of Fish and Game (2024) ASL - Age Sex Length Database.</w:t>
      </w:r>
    </w:p>
    <w:p w14:paraId="14BF5BF6" w14:textId="77777777" w:rsidR="00034EDD" w:rsidRPr="00034EDD" w:rsidRDefault="00034EDD" w:rsidP="00034EDD">
      <w:pPr>
        <w:pStyle w:val="Bibliography"/>
      </w:pPr>
      <w:r w:rsidRPr="00034EDD">
        <w:t>Alliance for a Just Society, Council of Athabascan Tribal Governments (2013) Survival Denied.</w:t>
      </w:r>
    </w:p>
    <w:p w14:paraId="0C379AE7" w14:textId="77777777" w:rsidR="00034EDD" w:rsidRPr="00034EDD" w:rsidRDefault="00034EDD" w:rsidP="00034EDD">
      <w:pPr>
        <w:pStyle w:val="Bibliography"/>
      </w:pPr>
      <w:r w:rsidRPr="00034EDD">
        <w:t>Beacham TD, Murray CB, Withler RE (1988) Age, morphology, developmental biology, and biochemical genetic variation of Yukon River fall chum salmon, Oncorhynchus keta, and comparisons with British Columbia populations. Fishery Bulletin.</w:t>
      </w:r>
    </w:p>
    <w:p w14:paraId="4C3E3BAD" w14:textId="77777777" w:rsidR="00034EDD" w:rsidRPr="00034EDD" w:rsidRDefault="00034EDD" w:rsidP="00034EDD">
      <w:pPr>
        <w:pStyle w:val="Bibliography"/>
      </w:pPr>
      <w:r w:rsidRPr="00034EDD">
        <w:t>Beamish RJ (2018) The Ocean Ecology of Pacific Salmon and Trout. American Fisheries Society, Bethesda Maryland.</w:t>
      </w:r>
    </w:p>
    <w:p w14:paraId="0A8438B0" w14:textId="77777777" w:rsidR="00034EDD" w:rsidRPr="00034EDD" w:rsidRDefault="00034EDD" w:rsidP="00034EDD">
      <w:pPr>
        <w:pStyle w:val="Bibliography"/>
      </w:pPr>
      <w:r w:rsidRPr="00034EDD">
        <w:t>Beamish RJ, Mahnken C (2001) A critical size and period hypothesis to explain natural regulation of salmon abundance and the linkage to climate and climate change. Progress in Oceanography 49:423–437.</w:t>
      </w:r>
    </w:p>
    <w:p w14:paraId="0D7F6D71" w14:textId="77777777" w:rsidR="00034EDD" w:rsidRPr="00034EDD" w:rsidRDefault="00034EDD" w:rsidP="00034EDD">
      <w:pPr>
        <w:pStyle w:val="Bibliography"/>
      </w:pPr>
      <w:r w:rsidRPr="00034EDD">
        <w:t>Besbeas P, Freeman SN, Morgan BJT, Catchpole EA (2002) Integrating Mark–Recapture–Recovery and Census Data to Estimate Animal Abundance and Demographic Parameters. Biometrics 58:540–547.</w:t>
      </w:r>
    </w:p>
    <w:p w14:paraId="6C962FAF" w14:textId="77777777" w:rsidR="00034EDD" w:rsidRPr="00034EDD" w:rsidRDefault="00034EDD" w:rsidP="00034EDD">
      <w:pPr>
        <w:pStyle w:val="Bibliography"/>
      </w:pPr>
      <w:r w:rsidRPr="00034EDD">
        <w:t>Brooks SP, Gelman A (1998) General Methods for Monitoring Convergence of Iterative Simulations. Journal of Computational and Graphical Statistics 7:434–455.</w:t>
      </w:r>
    </w:p>
    <w:p w14:paraId="58B05026" w14:textId="77777777" w:rsidR="00034EDD" w:rsidRPr="00034EDD" w:rsidRDefault="00034EDD" w:rsidP="00034EDD">
      <w:pPr>
        <w:pStyle w:val="Bibliography"/>
      </w:pPr>
      <w:r w:rsidRPr="00034EDD">
        <w:t>Burril SE, Zimmerman CE, Finn JE (2010) Characteristics of fall chum salmon spawning habitat on a mainstem river in Interior Alaska. U.S. Geological Survey.</w:t>
      </w:r>
    </w:p>
    <w:p w14:paraId="7EFF9A24" w14:textId="77777777" w:rsidR="00034EDD" w:rsidRPr="00034EDD" w:rsidRDefault="00034EDD" w:rsidP="00034EDD">
      <w:pPr>
        <w:pStyle w:val="Bibliography"/>
      </w:pPr>
      <w:r w:rsidRPr="00034EDD">
        <w:t>Carpenter B, Gelman A, Hoffman MD, Lee D, Goodrich B, Betancourt M, Brubaker MA, Guo J, Li P, Riddell A (2017) Stan: A Probabilistic Programming Language. J Stat Softw 76:1.</w:t>
      </w:r>
    </w:p>
    <w:p w14:paraId="2EC95D33" w14:textId="77777777" w:rsidR="00034EDD" w:rsidRPr="00034EDD" w:rsidRDefault="00034EDD" w:rsidP="00034EDD">
      <w:pPr>
        <w:pStyle w:val="Bibliography"/>
      </w:pPr>
      <w:r w:rsidRPr="00034EDD">
        <w:t>Connors B, Ruggerone GT, Irvine JR (2025) Adapting management of Pacific salmon to a warming and more crowded ocean. ICES Journal of Marine Science 82:fsae135.</w:t>
      </w:r>
    </w:p>
    <w:p w14:paraId="7E094C9C" w14:textId="77777777" w:rsidR="00034EDD" w:rsidRPr="00034EDD" w:rsidRDefault="00034EDD" w:rsidP="00034EDD">
      <w:pPr>
        <w:pStyle w:val="Bibliography"/>
      </w:pPr>
      <w:r w:rsidRPr="00034EDD">
        <w:t>Crozier LG, Burke BJ, Chasco BE, Widener DL, Zabel RW (2021) Climate change threatens Chinook salmon throughout their life cycle. Commun Biol 4:1–14.</w:t>
      </w:r>
    </w:p>
    <w:p w14:paraId="45CCE9C4" w14:textId="77777777" w:rsidR="00034EDD" w:rsidRPr="00034EDD" w:rsidRDefault="00034EDD" w:rsidP="00034EDD">
      <w:pPr>
        <w:pStyle w:val="Bibliography"/>
      </w:pPr>
      <w:r w:rsidRPr="00034EDD">
        <w:t>Cunningham CJ, Westley PAH, Adkison MD (2018) Signals of large scale climate drivers, hatchery enhancement, and marine factors in Yukon River Chinook salmon survival revealed with a Bayesian life history model. Global Change Biology 24:4399–4416.</w:t>
      </w:r>
    </w:p>
    <w:p w14:paraId="6130F006" w14:textId="77777777" w:rsidR="00034EDD" w:rsidRPr="00034EDD" w:rsidRDefault="00034EDD" w:rsidP="00034EDD">
      <w:pPr>
        <w:pStyle w:val="Bibliography"/>
      </w:pPr>
      <w:r w:rsidRPr="00034EDD">
        <w:t>DeFilippo LB, Buehrens TW, Scheuerell M, Kendall NW, Schindler DE (2021) Improving short-term recruitment forecasts for coho salmon using a spatiotemporal integrated population model. Fisheries Research 242:106014.</w:t>
      </w:r>
    </w:p>
    <w:p w14:paraId="2D74FEA2" w14:textId="77777777" w:rsidR="00034EDD" w:rsidRPr="00034EDD" w:rsidRDefault="00034EDD" w:rsidP="00034EDD">
      <w:pPr>
        <w:pStyle w:val="Bibliography"/>
      </w:pPr>
      <w:r w:rsidRPr="00034EDD">
        <w:t>Farley E, Yasumiishi E, Murphy J, Strasburger W, Sewall F, Howard K, Garcia S, Moss J (2024) Critical periods in the marine life history of juvenile western Alaska chum salmon in a changing climate. Mar Ecol Prog Ser 726:149–160.</w:t>
      </w:r>
    </w:p>
    <w:p w14:paraId="7C594844" w14:textId="77777777" w:rsidR="00034EDD" w:rsidRPr="00034EDD" w:rsidRDefault="00034EDD" w:rsidP="00034EDD">
      <w:pPr>
        <w:pStyle w:val="Bibliography"/>
      </w:pPr>
      <w:r w:rsidRPr="00034EDD">
        <w:lastRenderedPageBreak/>
        <w:t>Farley EV, Moss JH (2009) Growth Rate Potential of Juvenile Chum Salmon on the Eastern Bering Sea Shelf: an Assessment of Salmon Carrying Capacity.</w:t>
      </w:r>
    </w:p>
    <w:p w14:paraId="08365A7C" w14:textId="77777777" w:rsidR="00034EDD" w:rsidRPr="00034EDD" w:rsidRDefault="00034EDD" w:rsidP="00034EDD">
      <w:pPr>
        <w:pStyle w:val="Bibliography"/>
      </w:pPr>
      <w:r w:rsidRPr="00034EDD">
        <w:t>Farley Jr EV, Moss JH, Beamish RJ (2007) A review of the critical size, critical period hypothesis for juvenile Pacific salmon. North Pacific Anadromous Fish Commission Bulletin 4:pp.311-317.</w:t>
      </w:r>
    </w:p>
    <w:p w14:paraId="2839EB3D" w14:textId="77777777" w:rsidR="00034EDD" w:rsidRPr="00034EDD" w:rsidRDefault="00034EDD" w:rsidP="00034EDD">
      <w:pPr>
        <w:pStyle w:val="Bibliography"/>
      </w:pPr>
      <w:r w:rsidRPr="00034EDD">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510252BC" w14:textId="77777777" w:rsidR="00034EDD" w:rsidRPr="00034EDD" w:rsidRDefault="00034EDD" w:rsidP="00034EDD">
      <w:pPr>
        <w:pStyle w:val="Bibliography"/>
      </w:pPr>
      <w:r w:rsidRPr="00034EDD">
        <w:t>Fleischman SJ, Borba BM (2009) Escapement estimation, spawner-recruit analysis, and escapement goal recommendation for fall chum salmon in the Yukon River drainage. Alaska Department of Fish and Game, Fishery Manuscript Series 09–08.</w:t>
      </w:r>
    </w:p>
    <w:p w14:paraId="612CCC63" w14:textId="77777777" w:rsidR="00034EDD" w:rsidRPr="00034EDD" w:rsidRDefault="00034EDD" w:rsidP="00034EDD">
      <w:pPr>
        <w:pStyle w:val="Bibliography"/>
      </w:pPr>
      <w:r w:rsidRPr="00034EDD">
        <w:t>Freshwater C, Duguid WDP, Juanes F, McKinnell S (2023) A century long time series reveals large declines and greater synchrony in Nass River sockeye salmon size-at-age. Can J Fish Aquat Sci.</w:t>
      </w:r>
    </w:p>
    <w:p w14:paraId="0EA9E6DB" w14:textId="77777777" w:rsidR="00034EDD" w:rsidRPr="00034EDD" w:rsidRDefault="00034EDD" w:rsidP="00034EDD">
      <w:pPr>
        <w:pStyle w:val="Bibliography"/>
      </w:pPr>
      <w:r w:rsidRPr="00034EDD">
        <w:t>Frost TJ, Yasumiishi EM, Agler BA, Adkison MD, McPhee MV (2021) Density-dependent effects of eastern Kamchatka pink salmon (Oncorhynchus gorbuscha) and Japanese chum salmon (O. keta) on age-specific growth of western Alaska chum salmon. Fisheries Oceanography 30:99–109.</w:t>
      </w:r>
    </w:p>
    <w:p w14:paraId="270A20D3" w14:textId="77777777" w:rsidR="00034EDD" w:rsidRPr="00034EDD" w:rsidRDefault="00034EDD" w:rsidP="00034EDD">
      <w:pPr>
        <w:pStyle w:val="Bibliography"/>
      </w:pPr>
      <w:r w:rsidRPr="00034EDD">
        <w:t>Garzke J, Forster I, Graham C, Costalago D, Hunt BPV (2023) Future climate change-related decreases in food quality may affect juvenile Chinook salmon growth and survival. Marine Environmental Research 191:106171.</w:t>
      </w:r>
    </w:p>
    <w:p w14:paraId="4A99FA25" w14:textId="77777777" w:rsidR="00034EDD" w:rsidRPr="00034EDD" w:rsidRDefault="00034EDD" w:rsidP="00034EDD">
      <w:pPr>
        <w:pStyle w:val="Bibliography"/>
      </w:pPr>
      <w:r w:rsidRPr="00034EDD">
        <w:t>Gilk SE, Molyneaux DB, Hamazaki T, Pawluk JA, Templin WD (2009) Biological and Genetic Characteristics of Fall and Summer Chum Salmon in the Kuskokwim River, Alaska. 70:161–179.</w:t>
      </w:r>
    </w:p>
    <w:p w14:paraId="101E3FD3" w14:textId="77777777" w:rsidR="00034EDD" w:rsidRPr="00034EDD" w:rsidRDefault="00034EDD" w:rsidP="00034EDD">
      <w:pPr>
        <w:pStyle w:val="Bibliography"/>
      </w:pPr>
      <w:r w:rsidRPr="00034EDD">
        <w:t>Hilborn R (1985) Simplified Calculation of Optimum Spawning Stock Size from Ricker’s Stock Recruitment Curve. Can J Fish Aquat Sci 42:1833–1834.</w:t>
      </w:r>
    </w:p>
    <w:p w14:paraId="73834815" w14:textId="77777777" w:rsidR="00034EDD" w:rsidRPr="00034EDD" w:rsidRDefault="00034EDD" w:rsidP="00034EDD">
      <w:pPr>
        <w:pStyle w:val="Bibliography"/>
      </w:pPr>
      <w:r w:rsidRPr="00034EDD">
        <w:t>Hollowed AB, Barbeaux SJ, Cokelet ED, Farley E, Kotwicki S, Ressler PH, Spital C, Wilson CD (2012) Effects of climate variations on pelagic ocean habitats and their role in structuring forage fish distributions in the Bering Sea. Deep Sea Research Part II: Topical Studies in Oceanography 65–70:230–250.</w:t>
      </w:r>
    </w:p>
    <w:p w14:paraId="0E7143F2" w14:textId="77777777" w:rsidR="00034EDD" w:rsidRPr="00034EDD" w:rsidRDefault="00034EDD" w:rsidP="00034EDD">
      <w:pPr>
        <w:pStyle w:val="Bibliography"/>
      </w:pPr>
      <w:r w:rsidRPr="00034EDD">
        <w:t>Holmes EE, Ward EJ, Scheuerell MD, Wills K (2024) Holmes EE, Ward EJ, Scheuerell MD, Wills K (2024). MARSS: Multivariate Autoregressive State-Space Modeling.</w:t>
      </w:r>
    </w:p>
    <w:p w14:paraId="2A484733" w14:textId="77777777" w:rsidR="00034EDD" w:rsidRPr="00034EDD" w:rsidRDefault="00034EDD" w:rsidP="00034EDD">
      <w:pPr>
        <w:pStyle w:val="Bibliography"/>
      </w:pPr>
      <w:r w:rsidRPr="00034EDD">
        <w:t>Howard KG, von Biela V (2023) Adult spawners: A critical period for subarctic Chinook salmon in a changing climate. Global Change Biology 29:1759–1773.</w:t>
      </w:r>
    </w:p>
    <w:p w14:paraId="31E0306B" w14:textId="77777777" w:rsidR="00034EDD" w:rsidRPr="00034EDD" w:rsidRDefault="00034EDD" w:rsidP="00034EDD">
      <w:pPr>
        <w:pStyle w:val="Bibliography"/>
      </w:pPr>
      <w:r w:rsidRPr="00034EDD">
        <w:t>Hutchinson WF (2008) The dangers of ignoring stock complexity in fishery management: the case of the North Sea cod. Biol Lett 4:693–695.</w:t>
      </w:r>
    </w:p>
    <w:p w14:paraId="00AE37E4" w14:textId="77777777" w:rsidR="00034EDD" w:rsidRPr="00034EDD" w:rsidRDefault="00034EDD" w:rsidP="00034EDD">
      <w:pPr>
        <w:pStyle w:val="Bibliography"/>
      </w:pPr>
      <w:r w:rsidRPr="00034EDD">
        <w:t>Ianelli J, Honkalehto T, Wassermann S, Lauffenburger N, McGilliard C, Siddon E (2023) Stock assessment for eastern Bering Sea walleye pollock. North Pacific Fishery Management Council, Anchorage, AK.</w:t>
      </w:r>
    </w:p>
    <w:p w14:paraId="36A2D017" w14:textId="77777777" w:rsidR="00034EDD" w:rsidRPr="00034EDD" w:rsidRDefault="00034EDD" w:rsidP="00034EDD">
      <w:pPr>
        <w:pStyle w:val="Bibliography"/>
      </w:pPr>
      <w:r w:rsidRPr="00034EDD">
        <w:t>Iino Y, Kitagawa T, Abe TK, Nagasaka T, Shimizu Y, Ota K, Kawashima T, Kawamura T (2022) Effect of food amount and temperature on growth rate and aerobic scope of juvenile chum salmon. Fish Sci 88:397–409.</w:t>
      </w:r>
    </w:p>
    <w:p w14:paraId="1F15C6EB" w14:textId="77777777" w:rsidR="00034EDD" w:rsidRPr="00034EDD" w:rsidRDefault="00034EDD" w:rsidP="00034EDD">
      <w:pPr>
        <w:pStyle w:val="Bibliography"/>
      </w:pPr>
      <w:r w:rsidRPr="00034EDD">
        <w:t>IPCC (2023) The Sixth Assessment Report of the Intergovernmental Panel on Climate Change, 1st ed. Cambridge University Press.</w:t>
      </w:r>
    </w:p>
    <w:p w14:paraId="217CEC08" w14:textId="77777777" w:rsidR="00034EDD" w:rsidRPr="00034EDD" w:rsidRDefault="00034EDD" w:rsidP="00034EDD">
      <w:pPr>
        <w:pStyle w:val="Bibliography"/>
      </w:pPr>
      <w:r w:rsidRPr="00034EDD">
        <w:lastRenderedPageBreak/>
        <w:t>Jallen DM, Gleason CM, Borba BM, West FW, Decker SKS (2022) Yukon River salmon stock status and salmon fisheries, 2022: A report to the Alaska Board of Fisheries, January 2023. Alaska Department of Fish and Game, Special Publication Anchorage No. 22-20.</w:t>
      </w:r>
    </w:p>
    <w:p w14:paraId="5077AD65" w14:textId="77777777" w:rsidR="00034EDD" w:rsidRPr="00034EDD" w:rsidRDefault="00034EDD" w:rsidP="00034EDD">
      <w:pPr>
        <w:pStyle w:val="Bibliography"/>
      </w:pPr>
      <w:r w:rsidRPr="00034EDD">
        <w:t>Kaga T, Sato S, Azumaya T, Davis N, Fukuwaka M (2013) Lipid content of chum salmon Oncorhynchus keta affected by pink salmon O. gorbuscha abundance in the central Bering Sea. Mar Ecol Prog Ser 478:211–221.</w:t>
      </w:r>
    </w:p>
    <w:p w14:paraId="1A43E844" w14:textId="77777777" w:rsidR="00034EDD" w:rsidRPr="00034EDD" w:rsidRDefault="00034EDD" w:rsidP="00034EDD">
      <w:pPr>
        <w:pStyle w:val="Bibliography"/>
      </w:pPr>
      <w:r w:rsidRPr="00034EDD">
        <w:t>Kallioinen N, Paananen T, Bürkner P, Vehtari A (2023) Detecting and diagnosing prior and likelihood sensitivity with power-scaling. Statistics and Computing 34.</w:t>
      </w:r>
    </w:p>
    <w:p w14:paraId="3A3233BF" w14:textId="77777777" w:rsidR="00034EDD" w:rsidRPr="00034EDD" w:rsidRDefault="00034EDD" w:rsidP="00034EDD">
      <w:pPr>
        <w:pStyle w:val="Bibliography"/>
      </w:pPr>
      <w:r w:rsidRPr="00034EDD">
        <w:t>Krueger CC, Zimmerman CE, American Fisheries Society (eds) (2009) Pacific salmon: ecology and management of western Alaska’s populations. American Fisheries Society, Bethesda, MD.</w:t>
      </w:r>
    </w:p>
    <w:p w14:paraId="32F80552" w14:textId="77777777" w:rsidR="00034EDD" w:rsidRPr="00034EDD" w:rsidRDefault="00034EDD" w:rsidP="00034EDD">
      <w:pPr>
        <w:pStyle w:val="Bibliography"/>
      </w:pPr>
      <w:r w:rsidRPr="00034EDD">
        <w:t>Litzow MA, Ciannelli L, Puerta P, Wettstein JJ, Rykaczewski RR, Opiekun M (2018) Non-stationary climate–salmon relationships in the Gulf of Alaska. Proc R Soc B 285:20181855.</w:t>
      </w:r>
    </w:p>
    <w:p w14:paraId="6FF0F9F2" w14:textId="77777777" w:rsidR="00034EDD" w:rsidRPr="00034EDD" w:rsidRDefault="00034EDD" w:rsidP="00034EDD">
      <w:pPr>
        <w:pStyle w:val="Bibliography"/>
      </w:pPr>
      <w:r w:rsidRPr="00034EDD">
        <w:t>Mackas DL, Batten S, Trudel M (2007) Effects on zooplankton of a warmer ocean: Recent evidence from the Northeast Pacific. Progress in Oceanography 75:223–252.</w:t>
      </w:r>
    </w:p>
    <w:p w14:paraId="0AB1ACFB" w14:textId="77777777" w:rsidR="00034EDD" w:rsidRPr="00034EDD" w:rsidRDefault="00034EDD" w:rsidP="00034EDD">
      <w:pPr>
        <w:pStyle w:val="Bibliography"/>
      </w:pPr>
      <w:r w:rsidRPr="00034EDD">
        <w:t>Miller KB, Weiss CM (2023) Disentangling Population Level Differences in Juvenile Migration Phenology for Three Species of Salmon on the Yukon River. JMSE 11:589.</w:t>
      </w:r>
    </w:p>
    <w:p w14:paraId="5D45DA98" w14:textId="77777777" w:rsidR="00034EDD" w:rsidRPr="00034EDD" w:rsidRDefault="00034EDD" w:rsidP="00034EDD">
      <w:pPr>
        <w:pStyle w:val="Bibliography"/>
      </w:pPr>
      <w:r w:rsidRPr="00034EDD">
        <w:t>Moss JH, Murphy JM, Farley EV, Eisner LB, Andrews AG (2009) Juvenile Pink and Chum Salmon Distribution, Diet, and Growth in the Northern Bering and Chukchi Seas. North Pacific Anadromous Fish Commission.</w:t>
      </w:r>
    </w:p>
    <w:p w14:paraId="5BDFE903" w14:textId="77777777" w:rsidR="00034EDD" w:rsidRPr="00034EDD" w:rsidRDefault="00034EDD" w:rsidP="00034EDD">
      <w:pPr>
        <w:pStyle w:val="Bibliography"/>
      </w:pPr>
      <w:r w:rsidRPr="00034EDD">
        <w:t>Moussalli E, Hilborn R (1986) Optimal Stock Size and Harvest Rate in Multistage Life History Models. Can J Fish Aquat Sci 43:135–141.</w:t>
      </w:r>
    </w:p>
    <w:p w14:paraId="37FAF23B" w14:textId="77777777" w:rsidR="00034EDD" w:rsidRPr="00034EDD" w:rsidRDefault="00034EDD" w:rsidP="00034EDD">
      <w:pPr>
        <w:pStyle w:val="Bibliography"/>
      </w:pPr>
      <w:r w:rsidRPr="00034EDD">
        <w:t>Mueter FJ, Pyper BJ, Peterman RM (2005) Relationships between Coastal Ocean Conditions and Survival Rates of Northeast Pacific Salmon at Multiple Lags. Transactions of the American Fisheries Society 134:105–119.</w:t>
      </w:r>
    </w:p>
    <w:p w14:paraId="312B889E" w14:textId="77777777" w:rsidR="00034EDD" w:rsidRPr="00034EDD" w:rsidRDefault="00034EDD" w:rsidP="00034EDD">
      <w:pPr>
        <w:pStyle w:val="Bibliography"/>
      </w:pPr>
      <w:r w:rsidRPr="00034EDD">
        <w:t>Murphy J, Dimond A, Cooper D, Garcia S, Lee L, Clark J, Pinchuk A, Reedy T, Miller K, Howard K, Ferguson J, Strasburger W, Labunski E, Farley E (2021) Northern Bering Sea ecosystem and surface trawl cruise report,. US Department of Commerce; NOAA Tech. Memo.</w:t>
      </w:r>
    </w:p>
    <w:p w14:paraId="6E24DE4D" w14:textId="77777777" w:rsidR="00034EDD" w:rsidRPr="00034EDD" w:rsidRDefault="00034EDD" w:rsidP="00034EDD">
      <w:pPr>
        <w:pStyle w:val="Bibliography"/>
      </w:pPr>
      <w:r w:rsidRPr="00034EDD">
        <w:t>Myers KW, Walker RV, Davis ND, Armstrong JL, Kaeriyama M (2009) High Seas Distribution, Biology, and Ecology of Arctic-Yukon-Kuskokwim Salmon: Direct Information from High Seas Tagging Experiments, 1954–2006. American Fisheries Society Symposium 70:201–239.</w:t>
      </w:r>
    </w:p>
    <w:p w14:paraId="17712610" w14:textId="77777777" w:rsidR="00034EDD" w:rsidRPr="00034EDD" w:rsidRDefault="00034EDD" w:rsidP="00034EDD">
      <w:pPr>
        <w:pStyle w:val="Bibliography"/>
      </w:pPr>
      <w:r w:rsidRPr="00034EDD">
        <w:t>National Marine Fisheries Service, Alaska Region (2024) Bering Sea Chum Salmon Bycatch Management Environmental Impact Statement. National Oceanic Atmospheric Administration, Alaska Region.</w:t>
      </w:r>
    </w:p>
    <w:p w14:paraId="6ACDF17A" w14:textId="77777777" w:rsidR="00034EDD" w:rsidRPr="00034EDD" w:rsidRDefault="00034EDD" w:rsidP="00034EDD">
      <w:pPr>
        <w:pStyle w:val="Bibliography"/>
      </w:pPr>
      <w:r w:rsidRPr="00034EDD">
        <w:t>Neuswanger JR, Wipfli MS, Evenson MJ, Hughes NF, Rosenberger AE (2015) Low productivity of Chinook salmon strongly correlates with high summer stream discharge in two Alaskan rivers in the Yukon drainage. Can J Fish Aquat Sci 72:1125–1137.</w:t>
      </w:r>
    </w:p>
    <w:p w14:paraId="79B5C1F7" w14:textId="77777777" w:rsidR="00034EDD" w:rsidRPr="00034EDD" w:rsidRDefault="00034EDD" w:rsidP="00034EDD">
      <w:pPr>
        <w:pStyle w:val="Bibliography"/>
      </w:pPr>
      <w:r w:rsidRPr="00034EDD">
        <w:t>Ohlberger J, Cline TJ, Schindler DE, Lewis B (2023) Declines in body size of sockeye salmon associated with increased competition in the ocean. Proc R Soc B 290:20222248.</w:t>
      </w:r>
    </w:p>
    <w:p w14:paraId="4CDF091B" w14:textId="77777777" w:rsidR="00034EDD" w:rsidRPr="00034EDD" w:rsidRDefault="00034EDD" w:rsidP="00034EDD">
      <w:pPr>
        <w:pStyle w:val="Bibliography"/>
      </w:pPr>
      <w:r w:rsidRPr="00034EDD">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236D2BB3" w14:textId="77777777" w:rsidR="00034EDD" w:rsidRPr="00034EDD" w:rsidRDefault="00034EDD" w:rsidP="00034EDD">
      <w:pPr>
        <w:pStyle w:val="Bibliography"/>
      </w:pPr>
      <w:r w:rsidRPr="00034EDD">
        <w:lastRenderedPageBreak/>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2E32322B" w14:textId="77777777" w:rsidR="00034EDD" w:rsidRPr="00034EDD" w:rsidRDefault="00034EDD" w:rsidP="00034EDD">
      <w:pPr>
        <w:pStyle w:val="Bibliography"/>
      </w:pPr>
      <w:r w:rsidRPr="00034EDD">
        <w:t>Pyper BJ, Mueter FJ, Peterman RM, Blackbourn DJ, Wood CC (2002) Spatial Covariation in Survival Rates of Northeast Pacific Chum Salmon. Transactions of the American Fisheries Society 131:343–363.</w:t>
      </w:r>
    </w:p>
    <w:p w14:paraId="56BB61AE" w14:textId="77777777" w:rsidR="00034EDD" w:rsidRPr="00034EDD" w:rsidRDefault="00034EDD" w:rsidP="00034EDD">
      <w:pPr>
        <w:pStyle w:val="Bibliography"/>
      </w:pPr>
      <w:r w:rsidRPr="00034EDD">
        <w:t>R Core Team (2021) R: A language and environment for statistical computing. R version 4.1.2.</w:t>
      </w:r>
    </w:p>
    <w:p w14:paraId="6D9F23AE" w14:textId="77777777" w:rsidR="00034EDD" w:rsidRPr="00034EDD" w:rsidRDefault="00034EDD" w:rsidP="00034EDD">
      <w:pPr>
        <w:pStyle w:val="Bibliography"/>
      </w:pPr>
      <w:r w:rsidRPr="00034EDD">
        <w:t>Raymond-Yakoubian J (2009) Climate-Ocean Effects on Chinook Salmon: Local Traditional Knowledge Component. AYK SSI.</w:t>
      </w:r>
    </w:p>
    <w:p w14:paraId="0D28B164" w14:textId="77777777" w:rsidR="00034EDD" w:rsidRPr="00034EDD" w:rsidRDefault="00034EDD" w:rsidP="00034EDD">
      <w:pPr>
        <w:pStyle w:val="Bibliography"/>
      </w:pPr>
      <w:r w:rsidRPr="00034EDD">
        <w:t>Regehr EV, Hostetter NJ, Wilson RR, Rode KD, Martin MS, Converse SJ (2018) Integrated Population Modeling Provides the First Empirical Estimates of Vital Rates and Abundance for Polar Bears in the Chukchi Sea. Sci Rep 8:16780.</w:t>
      </w:r>
    </w:p>
    <w:p w14:paraId="6D2A0172" w14:textId="77777777" w:rsidR="00034EDD" w:rsidRPr="00034EDD" w:rsidRDefault="00034EDD" w:rsidP="00034EDD">
      <w:pPr>
        <w:pStyle w:val="Bibliography"/>
      </w:pPr>
      <w:r w:rsidRPr="00034EDD">
        <w:t>Ricker WE (1954) Stock and Recruitment. J Fish Res Bd Can 11:559–623.</w:t>
      </w:r>
    </w:p>
    <w:p w14:paraId="7F86747C" w14:textId="77777777" w:rsidR="00034EDD" w:rsidRPr="00034EDD" w:rsidRDefault="00034EDD" w:rsidP="00034EDD">
      <w:pPr>
        <w:pStyle w:val="Bibliography"/>
      </w:pPr>
      <w:r w:rsidRPr="00034EDD">
        <w:t>Ruggerone G, Springer A, Van Vliet G, Connors B, Irvine J, Shaul L, Sloat M, Atlas W (2023) From diatoms to killer whales: impacts of pink salmon on North Pacific ecosystems. Mar Ecol Prog Ser 719:1–40.</w:t>
      </w:r>
    </w:p>
    <w:p w14:paraId="642FC5D6" w14:textId="77777777" w:rsidR="00034EDD" w:rsidRPr="00034EDD" w:rsidRDefault="00034EDD" w:rsidP="00034EDD">
      <w:pPr>
        <w:pStyle w:val="Bibliography"/>
      </w:pPr>
      <w:r w:rsidRPr="00034EDD">
        <w:t>Ruggerone GT, Agler BA, Nielsen JL (2012) Evidence for competition at sea between Norton Sound chum salmon and Asian hatchery chum salmon. Environ Biol Fish 94:149–163.</w:t>
      </w:r>
    </w:p>
    <w:p w14:paraId="17C58846" w14:textId="77777777" w:rsidR="00034EDD" w:rsidRPr="00034EDD" w:rsidRDefault="00034EDD" w:rsidP="00034EDD">
      <w:pPr>
        <w:pStyle w:val="Bibliography"/>
      </w:pPr>
      <w:r w:rsidRPr="00034EDD">
        <w:t>Schaub M, Abadi F (2011) Integrated population models: a novel analysis framework for deeper insights into population dynamics. J Ornithol 152:227–237.</w:t>
      </w:r>
    </w:p>
    <w:p w14:paraId="10099DA1" w14:textId="77777777" w:rsidR="00034EDD" w:rsidRPr="00034EDD" w:rsidRDefault="00034EDD" w:rsidP="00034EDD">
      <w:pPr>
        <w:pStyle w:val="Bibliography"/>
      </w:pPr>
      <w:r w:rsidRPr="00034EDD">
        <w:t>Scheuerell M, Ruff C, Anderson J, Beamer E (2020) An integrated population model for estimating the relative effects of natural and anthropogenic factors on a threatened population of steelhead trout. Journal of Applied Ecology 58.</w:t>
      </w:r>
    </w:p>
    <w:p w14:paraId="5BF0E5CE" w14:textId="77777777" w:rsidR="00034EDD" w:rsidRPr="00034EDD" w:rsidRDefault="00034EDD" w:rsidP="00034EDD">
      <w:pPr>
        <w:pStyle w:val="Bibliography"/>
      </w:pPr>
      <w:r w:rsidRPr="00034EDD">
        <w:t>Stan Development Team (2024) RStan: the R interface to Stan. R package version 2.26.24.</w:t>
      </w:r>
    </w:p>
    <w:p w14:paraId="43ACF224" w14:textId="77777777" w:rsidR="00034EDD" w:rsidRPr="00034EDD" w:rsidRDefault="00034EDD" w:rsidP="00034EDD">
      <w:pPr>
        <w:pStyle w:val="Bibliography"/>
      </w:pPr>
      <w:r w:rsidRPr="00034EDD">
        <w:t>Thorson JT (2019) Guidance for decisions using the Vector Autoregressive Spatio-Temporal (VAST) package in stock, ecosystem, habitat and climate assessments. Fisheries Research 210:143–161.</w:t>
      </w:r>
    </w:p>
    <w:p w14:paraId="5CD234E7" w14:textId="77777777" w:rsidR="00034EDD" w:rsidRPr="00034EDD" w:rsidRDefault="00034EDD" w:rsidP="00034EDD">
      <w:pPr>
        <w:pStyle w:val="Bibliography"/>
      </w:pPr>
      <w:r w:rsidRPr="00034EDD">
        <w:t>United States and Canada Joint Technical Committee (2024) Yukon River Salmon 2023 Season Summary and 2024 Season Outlook.</w:t>
      </w:r>
    </w:p>
    <w:p w14:paraId="657F9934" w14:textId="5C9C3B98"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 w:author="Garcia, Sabrina (DFG)" w:date="2025-07-16T12:36:00Z" w:initials="SG">
    <w:p w14:paraId="242E11ED" w14:textId="77777777" w:rsidR="0042309B" w:rsidRDefault="0042309B" w:rsidP="0042309B">
      <w:pPr>
        <w:pStyle w:val="CommentText"/>
      </w:pPr>
      <w:r>
        <w:rPr>
          <w:rStyle w:val="CommentReference"/>
        </w:rPr>
        <w:annotationRef/>
      </w:r>
      <w:r>
        <w:t>I wonder if “environmental variables” might be better here since the paper isn’t describing how changing climate may impact chum salmon populations.</w:t>
      </w:r>
    </w:p>
  </w:comment>
  <w:comment w:id="21" w:author="Garcia, Sabrina (DFG)" w:date="2025-07-16T12:41:00Z" w:initials="SG">
    <w:p w14:paraId="5F6015DC" w14:textId="77777777" w:rsidR="00143C21" w:rsidRDefault="00143C21" w:rsidP="00143C21">
      <w:pPr>
        <w:pStyle w:val="CommentText"/>
      </w:pPr>
      <w:r>
        <w:rPr>
          <w:rStyle w:val="CommentReference"/>
        </w:rPr>
        <w:annotationRef/>
      </w:r>
      <w:r>
        <w:t>I am probably getting you over the word limit in the abstract here but thought it would be good to add a little more detail on the data used.</w:t>
      </w:r>
    </w:p>
  </w:comment>
  <w:comment w:id="35" w:author="Garcia, Sabrina (DFG)" w:date="2025-07-16T12:43:00Z" w:initials="SG">
    <w:p w14:paraId="4049E1A1" w14:textId="77777777" w:rsidR="001C7B3F" w:rsidRDefault="00143C21" w:rsidP="001C7B3F">
      <w:pPr>
        <w:pStyle w:val="CommentText"/>
      </w:pPr>
      <w:r>
        <w:rPr>
          <w:rStyle w:val="CommentReference"/>
        </w:rPr>
        <w:annotationRef/>
      </w:r>
      <w:r w:rsidR="001C7B3F">
        <w:t>Survival and productivity seem to be used interchangeably throughout the document.</w:t>
      </w:r>
    </w:p>
    <w:p w14:paraId="391E24A5" w14:textId="77777777" w:rsidR="001C7B3F" w:rsidRDefault="001C7B3F" w:rsidP="001C7B3F">
      <w:pPr>
        <w:pStyle w:val="CommentText"/>
      </w:pPr>
      <w:r>
        <w:t>Since the model is estimating stage-based survival, I think we should stick to using survival throughout the paper.  I tried changing when I see it but I probably missed a few. Survival does have implications for future productivity but we aren’t explicitly quantifying productivity (e.g., declines in J/S or R/S).</w:t>
      </w:r>
    </w:p>
  </w:comment>
  <w:comment w:id="40" w:author="Garcia, Sabrina (DFG)" w:date="2025-07-15T09:06:00Z" w:initials="SG">
    <w:p w14:paraId="403B5302" w14:textId="56EB7865" w:rsidR="006F060E" w:rsidRDefault="002B2F25" w:rsidP="006F060E">
      <w:pPr>
        <w:pStyle w:val="CommentText"/>
      </w:pPr>
      <w:r>
        <w:rPr>
          <w:rStyle w:val="CommentReference"/>
        </w:rPr>
        <w:annotationRef/>
      </w:r>
      <w:r w:rsidR="006F060E">
        <w:t>Maybe reference the two periods as early and later or first and second to make it clear which period you are referencing. You use Stage A and Stage B in one of your later figures.</w:t>
      </w:r>
    </w:p>
  </w:comment>
  <w:comment w:id="44" w:author="Garcia, Sabrina (DFG)" w:date="2025-07-16T13:05:00Z" w:initials="SG">
    <w:p w14:paraId="697264F6" w14:textId="77777777" w:rsidR="00B67FAF" w:rsidRDefault="00B67FAF" w:rsidP="00B67FAF">
      <w:pPr>
        <w:pStyle w:val="CommentText"/>
      </w:pPr>
      <w:r>
        <w:rPr>
          <w:rStyle w:val="CommentReference"/>
        </w:rPr>
        <w:annotationRef/>
      </w:r>
      <w:r>
        <w:t xml:space="preserve">These seem to be specific examples of effects of marine and freshwater warming. If you want to keep it in, maybe something like “As anadromous species, salmon integrate and reflect the cumulative effects of freshwater and marine warming, such as altered precipitation and river flow patterns and changing ocean conditions, across vast geographic scales.” </w:t>
      </w:r>
    </w:p>
  </w:comment>
  <w:comment w:id="47" w:author="Garcia, Sabrina (DFG)" w:date="2025-07-16T13:09:00Z" w:initials="SG">
    <w:p w14:paraId="7179609F" w14:textId="77777777" w:rsidR="007F649F" w:rsidRDefault="007F649F" w:rsidP="007F649F">
      <w:pPr>
        <w:pStyle w:val="CommentText"/>
      </w:pPr>
      <w:r>
        <w:rPr>
          <w:rStyle w:val="CommentReference"/>
        </w:rPr>
        <w:annotationRef/>
      </w:r>
      <w:r>
        <w:t>For a far-reaching journal like GCB, might be good to have an inset of USA/Alaska to orient the reader.</w:t>
      </w:r>
    </w:p>
  </w:comment>
  <w:comment w:id="68" w:author="Garcia, Sabrina (DFG)" w:date="2025-07-15T09:17:00Z" w:initials="SG">
    <w:p w14:paraId="40590256" w14:textId="7FE2E3AB" w:rsidR="00FD7C27" w:rsidRDefault="00FD7C27" w:rsidP="00FD7C27">
      <w:pPr>
        <w:pStyle w:val="CommentText"/>
      </w:pPr>
      <w:r>
        <w:rPr>
          <w:rStyle w:val="CommentReference"/>
        </w:rPr>
        <w:annotationRef/>
      </w:r>
      <w:r>
        <w:t xml:space="preserve">Suggest citing a subsistence-focused report here. I am not as familiar with these department reports but this might be a good one: </w:t>
      </w:r>
      <w:hyperlink r:id="rId1" w:history="1">
        <w:r w:rsidRPr="00267F99">
          <w:rPr>
            <w:rStyle w:val="Hyperlink"/>
          </w:rPr>
          <w:t>https://www.adfg.alaska.gov/techpap/TP398.pdf</w:t>
        </w:r>
      </w:hyperlink>
      <w:r>
        <w:t xml:space="preserve"> .</w:t>
      </w:r>
    </w:p>
  </w:comment>
  <w:comment w:id="66" w:author="Garcia, Sabrina (DFG)" w:date="2025-07-16T13:14:00Z" w:initials="SG">
    <w:p w14:paraId="579C8DB2" w14:textId="77777777" w:rsidR="007F649F" w:rsidRDefault="007F649F" w:rsidP="007F649F">
      <w:pPr>
        <w:pStyle w:val="CommentText"/>
      </w:pPr>
      <w:r>
        <w:rPr>
          <w:rStyle w:val="CommentReference"/>
        </w:rPr>
        <w:annotationRef/>
      </w:r>
      <w:r>
        <w:t>This sentence is pretty similar to the one that ends the paragraph so you could probably delete this one and keep the last one.</w:t>
      </w:r>
    </w:p>
  </w:comment>
  <w:comment w:id="72" w:author="Garcia, Sabrina (DFG)" w:date="2025-07-15T09:33:00Z" w:initials="SG">
    <w:p w14:paraId="11AABAD4" w14:textId="77777777" w:rsidR="00D9797D" w:rsidRDefault="00CA7FDA" w:rsidP="00D9797D">
      <w:pPr>
        <w:pStyle w:val="CommentText"/>
      </w:pPr>
      <w:r>
        <w:rPr>
          <w:rStyle w:val="CommentReference"/>
        </w:rPr>
        <w:annotationRef/>
      </w:r>
      <w:r w:rsidR="00D9797D">
        <w:t>It might flow better to introduce the two runs of chum and then dive into the details of fall chum salmon life history. Then you can segue into the distinct survival challenges across life stages and rationale for IPM work. I made some suggestions.</w:t>
      </w:r>
    </w:p>
  </w:comment>
  <w:comment w:id="98" w:author="Garcia, Sabrina (DFG)" w:date="2025-07-15T09:40:00Z" w:initials="SG">
    <w:p w14:paraId="729B7F8B" w14:textId="6C8F0AC9" w:rsidR="00620CF6" w:rsidRDefault="00620CF6" w:rsidP="00620CF6">
      <w:pPr>
        <w:pStyle w:val="CommentText"/>
      </w:pPr>
      <w:r>
        <w:rPr>
          <w:rStyle w:val="CommentReference"/>
        </w:rPr>
        <w:annotationRef/>
      </w:r>
      <w:r>
        <w:t>I wonder if it would be best to keep the information focused on fall chum salmon in this paragraph, even though it does apply to summer chum as well.</w:t>
      </w:r>
    </w:p>
  </w:comment>
  <w:comment w:id="101" w:author="Garcia, Sabrina (DFG)" w:date="2025-07-16T13:59:00Z" w:initials="SG">
    <w:p w14:paraId="53A19507" w14:textId="77777777" w:rsidR="001B2987" w:rsidRDefault="001B2987" w:rsidP="001B2987">
      <w:pPr>
        <w:pStyle w:val="CommentText"/>
      </w:pPr>
      <w:r>
        <w:rPr>
          <w:rStyle w:val="CommentReference"/>
        </w:rPr>
        <w:annotationRef/>
      </w:r>
      <w:r>
        <w:t>Might need to specify the two migration stages for the non-salmon readers.</w:t>
      </w:r>
    </w:p>
  </w:comment>
  <w:comment w:id="97" w:author="Garcia, Sabrina (DFG)" w:date="2025-07-16T14:02:00Z" w:initials="SG">
    <w:p w14:paraId="4D06800C" w14:textId="77777777" w:rsidR="005E0879" w:rsidRDefault="005E0879" w:rsidP="005E0879">
      <w:pPr>
        <w:pStyle w:val="CommentText"/>
      </w:pPr>
      <w:r>
        <w:rPr>
          <w:rStyle w:val="CommentReference"/>
        </w:rPr>
        <w:annotationRef/>
      </w:r>
      <w:r>
        <w:t>The last sentence of the previous paragraphs ties really nicely with the first sentence of the following paragraph. There is good information here but not necessary. Some of this information (e.g., comparing Chinook and chum life histories) might be better suited in the Discussion.</w:t>
      </w:r>
    </w:p>
  </w:comment>
  <w:comment w:id="109" w:author="Garcia, Sabrina (DFG)" w:date="2025-07-16T14:05:00Z" w:initials="SG">
    <w:p w14:paraId="2DF2A7DC" w14:textId="77777777" w:rsidR="005E0879" w:rsidRDefault="005E0879" w:rsidP="005E0879">
      <w:pPr>
        <w:pStyle w:val="CommentText"/>
      </w:pPr>
      <w:r>
        <w:rPr>
          <w:rStyle w:val="CommentReference"/>
        </w:rPr>
        <w:annotationRef/>
      </w:r>
      <w:r>
        <w:t>Repeated below.</w:t>
      </w:r>
    </w:p>
  </w:comment>
  <w:comment w:id="112" w:author="Garcia, Sabrina (DFG)" w:date="2025-07-16T14:04:00Z" w:initials="SG">
    <w:p w14:paraId="505649C0" w14:textId="58C11A8D" w:rsidR="005E0879" w:rsidRDefault="005E0879" w:rsidP="005E0879">
      <w:pPr>
        <w:pStyle w:val="CommentText"/>
      </w:pPr>
      <w:r>
        <w:rPr>
          <w:rStyle w:val="CommentReference"/>
        </w:rPr>
        <w:annotationRef/>
      </w:r>
      <w:r>
        <w:t>Maybe somewhere earlier you can say something like “hereafter fall chum salmon”.</w:t>
      </w:r>
    </w:p>
  </w:comment>
  <w:comment w:id="116" w:author="Garcia, Sabrina (DFG)" w:date="2025-07-16T16:11:00Z" w:initials="SG">
    <w:p w14:paraId="7E3AA7B9" w14:textId="77777777" w:rsidR="000B648C" w:rsidRDefault="000B648C" w:rsidP="000B648C">
      <w:pPr>
        <w:pStyle w:val="CommentText"/>
      </w:pPr>
      <w:r>
        <w:rPr>
          <w:rStyle w:val="CommentReference"/>
        </w:rPr>
        <w:annotationRef/>
      </w:r>
      <w:r>
        <w:t>When I think of interacting I think of the x*y effect in a model but I don’t think that is what you are trying to imply here.</w:t>
      </w:r>
    </w:p>
  </w:comment>
  <w:comment w:id="117" w:author="Garcia, Sabrina (DFG)" w:date="2025-07-15T11:09:00Z" w:initials="SG">
    <w:p w14:paraId="2C9E98AF" w14:textId="77A3E61E" w:rsidR="00C33709" w:rsidRDefault="00AE5EEE" w:rsidP="00C33709">
      <w:pPr>
        <w:pStyle w:val="CommentText"/>
      </w:pPr>
      <w:r>
        <w:rPr>
          <w:rStyle w:val="CommentReference"/>
        </w:rPr>
        <w:annotationRef/>
      </w:r>
      <w:r w:rsidR="00C33709">
        <w:t>Figure caption mentions blank triangle at Pilot Station but needs to be changed to pink. Please change ADFG to ADF&amp;G. Define the yellow dot.</w:t>
      </w:r>
    </w:p>
  </w:comment>
  <w:comment w:id="118" w:author="Garcia, Sabrina (DFG)" w:date="2025-07-15T14:47:00Z" w:initials="SG">
    <w:p w14:paraId="2ABDC578" w14:textId="77777777" w:rsidR="00C33709" w:rsidRDefault="00C33709" w:rsidP="00C33709">
      <w:pPr>
        <w:pStyle w:val="CommentText"/>
      </w:pPr>
      <w:r>
        <w:rPr>
          <w:rStyle w:val="CommentReference"/>
        </w:rPr>
        <w:annotationRef/>
      </w:r>
      <w:r>
        <w:t>Might also be good to label the green dots with the project names.</w:t>
      </w:r>
    </w:p>
  </w:comment>
  <w:comment w:id="119" w:author="Garcia, Sabrina (DFG)" w:date="2025-07-15T11:11:00Z" w:initials="SG">
    <w:p w14:paraId="6A3D3A2B" w14:textId="200C371A" w:rsidR="00AE5EEE" w:rsidRDefault="00AE5EEE" w:rsidP="00AE5EEE">
      <w:pPr>
        <w:pStyle w:val="CommentText"/>
      </w:pPr>
      <w:r>
        <w:rPr>
          <w:rStyle w:val="CommentReference"/>
        </w:rPr>
        <w:annotationRef/>
      </w:r>
      <w:r>
        <w:t>“Data sources are listed below the covariate” is stated twice in the caption.</w:t>
      </w:r>
    </w:p>
  </w:comment>
  <w:comment w:id="120" w:author="Garcia, Sabrina (DFG)" w:date="2025-07-15T11:13:00Z" w:initials="SG">
    <w:p w14:paraId="71F48231" w14:textId="77777777" w:rsidR="00AE5EEE" w:rsidRDefault="00AE5EEE" w:rsidP="00AE5EEE">
      <w:pPr>
        <w:pStyle w:val="CommentText"/>
      </w:pPr>
      <w:r>
        <w:rPr>
          <w:rStyle w:val="CommentReference"/>
        </w:rPr>
        <w:annotationRef/>
      </w:r>
      <w:r>
        <w:t xml:space="preserve">Suggest changing hyphen between stage and mathematical notation to colon. At first I thought it was a minus sign 😝 </w:t>
      </w:r>
    </w:p>
  </w:comment>
  <w:comment w:id="147" w:author="Garcia, Sabrina (DFG)" w:date="2025-07-16T14:25:00Z" w:initials="SG">
    <w:p w14:paraId="09366FA3" w14:textId="77777777" w:rsidR="00EC1486" w:rsidRDefault="00EC1486" w:rsidP="00EC1486">
      <w:pPr>
        <w:pStyle w:val="CommentText"/>
      </w:pPr>
      <w:r>
        <w:rPr>
          <w:rStyle w:val="CommentReference"/>
        </w:rPr>
        <w:annotationRef/>
      </w:r>
      <w:r>
        <w:t>Suggest deleting since you go into detail about this in later sections.</w:t>
      </w:r>
    </w:p>
  </w:comment>
  <w:comment w:id="148" w:author="Garcia, Sabrina (DFG)" w:date="2025-07-15T11:51:00Z" w:initials="SG">
    <w:p w14:paraId="3DBFAFA6" w14:textId="60430C1F" w:rsidR="0020102F" w:rsidRDefault="0020102F" w:rsidP="0020102F">
      <w:pPr>
        <w:pStyle w:val="CommentText"/>
      </w:pPr>
      <w:r>
        <w:rPr>
          <w:rStyle w:val="CommentReference"/>
        </w:rPr>
        <w:annotationRef/>
      </w:r>
      <w:r>
        <w:t>What are the different populations?</w:t>
      </w:r>
    </w:p>
  </w:comment>
  <w:comment w:id="157" w:author="Garcia, Sabrina (DFG)" w:date="2025-07-15T11:55:00Z" w:initials="SG">
    <w:p w14:paraId="3806DD85" w14:textId="77777777" w:rsidR="00734001" w:rsidRDefault="00734001" w:rsidP="00734001">
      <w:pPr>
        <w:pStyle w:val="CommentText"/>
      </w:pPr>
      <w:r>
        <w:rPr>
          <w:rStyle w:val="CommentReference"/>
        </w:rPr>
        <w:annotationRef/>
      </w:r>
      <w:hyperlink r:id="rId2" w:history="1">
        <w:r w:rsidRPr="00F1790D">
          <w:rPr>
            <w:rStyle w:val="Hyperlink"/>
          </w:rPr>
          <w:t>https://repository.library.noaa.gov/view/noaa/70283</w:t>
        </w:r>
      </w:hyperlink>
    </w:p>
  </w:comment>
  <w:comment w:id="158" w:author="Garcia, Sabrina (DFG)" w:date="2025-07-15T12:01:00Z" w:initials="SG">
    <w:p w14:paraId="580C2BD2" w14:textId="77777777" w:rsidR="008E43A8" w:rsidRDefault="008E43A8" w:rsidP="008E43A8">
      <w:pPr>
        <w:pStyle w:val="CommentText"/>
      </w:pPr>
      <w:r>
        <w:rPr>
          <w:rStyle w:val="CommentReference"/>
        </w:rPr>
        <w:annotationRef/>
      </w:r>
      <w:r>
        <w:t>Just an FYI that the SEBS survey is NOAA-led without help from ADF&amp;G ☺️</w:t>
      </w:r>
    </w:p>
  </w:comment>
  <w:comment w:id="235" w:author="Garcia, Sabrina (DFG)" w:date="2025-07-16T15:12:00Z" w:initials="SG">
    <w:p w14:paraId="1FAF90B3" w14:textId="77777777" w:rsidR="00FA6F3A" w:rsidRDefault="00FA6F3A" w:rsidP="00FA6F3A">
      <w:pPr>
        <w:pStyle w:val="CommentText"/>
      </w:pPr>
      <w:r>
        <w:rPr>
          <w:rStyle w:val="CommentReference"/>
        </w:rPr>
        <w:annotationRef/>
      </w:r>
      <w:r>
        <w:t>To match what you use in Figure 2.</w:t>
      </w:r>
    </w:p>
  </w:comment>
  <w:comment w:id="256" w:author="Garcia, Sabrina (DFG)" w:date="2025-07-15T13:20:00Z" w:initials="SG">
    <w:p w14:paraId="70BC1BAB" w14:textId="3B9A4797" w:rsidR="00FC7AFC" w:rsidRDefault="00FC7AFC" w:rsidP="00FC7AFC">
      <w:pPr>
        <w:pStyle w:val="CommentText"/>
      </w:pPr>
      <w:r>
        <w:rPr>
          <w:rStyle w:val="CommentReference"/>
        </w:rPr>
        <w:annotationRef/>
      </w:r>
      <w:r>
        <w:t>I see what you are trying to say here but they wouldn’t encounter each other as juveniles but as immatures in GOA/BS. We do see Asian juveniles in the NBS but those are wild stocks from Russia and we typically encounter them in the northern section of the survey grid.</w:t>
      </w:r>
    </w:p>
  </w:comment>
  <w:comment w:id="262" w:author="Garcia, Sabrina (DFG)" w:date="2025-07-16T15:17:00Z" w:initials="SG">
    <w:p w14:paraId="0AC506F9" w14:textId="77777777" w:rsidR="00336D55" w:rsidRDefault="00336D55" w:rsidP="00336D55">
      <w:pPr>
        <w:pStyle w:val="CommentText"/>
      </w:pPr>
      <w:r>
        <w:rPr>
          <w:rStyle w:val="CommentReference"/>
        </w:rPr>
        <w:annotationRef/>
      </w:r>
      <w:r>
        <w:t>But also other age classes as well?</w:t>
      </w:r>
    </w:p>
  </w:comment>
  <w:comment w:id="263" w:author="Garcia, Sabrina (DFG)" w:date="2025-07-15T13:33:00Z" w:initials="SG">
    <w:p w14:paraId="2AF1E06A" w14:textId="20DCE3D7" w:rsidR="00544675" w:rsidRDefault="00544675" w:rsidP="00544675">
      <w:pPr>
        <w:pStyle w:val="CommentText"/>
      </w:pPr>
      <w:r>
        <w:rPr>
          <w:rStyle w:val="CommentReference"/>
        </w:rPr>
        <w:annotationRef/>
      </w:r>
      <w:r>
        <w:t>Figure 3 would be a little easier to interpret if both x-axes were in brood years where juvenile years is brood year + 1. From the plot, it looks like juvenile abundances were lowest in 2008 and 2009.</w:t>
      </w:r>
    </w:p>
  </w:comment>
  <w:comment w:id="264" w:author="Garcia, Sabrina (DFG)" w:date="2025-07-15T13:34:00Z" w:initials="SG">
    <w:p w14:paraId="5A7275FA" w14:textId="77777777" w:rsidR="00544675" w:rsidRDefault="00544675" w:rsidP="00544675">
      <w:pPr>
        <w:pStyle w:val="CommentText"/>
      </w:pPr>
      <w:r>
        <w:rPr>
          <w:rStyle w:val="CommentReference"/>
        </w:rPr>
        <w:annotationRef/>
      </w:r>
      <w:r>
        <w:t>If the juvenile abundance is specific to fall, check the 2009 genetic MSA. We only had genetic data from one station north of 63 N in the NBS and most of those fish were from Kotzebue. I typically use an average stock composition for 2009 since the samples won’t be representative.</w:t>
      </w:r>
    </w:p>
  </w:comment>
  <w:comment w:id="266" w:author="Garcia, Sabrina (DFG)" w:date="2025-07-16T15:32:00Z" w:initials="SG">
    <w:p w14:paraId="68EDC0AA" w14:textId="77777777" w:rsidR="00F067DA" w:rsidRDefault="00F067DA" w:rsidP="00F067DA">
      <w:pPr>
        <w:pStyle w:val="CommentText"/>
      </w:pPr>
      <w:r>
        <w:rPr>
          <w:rStyle w:val="CommentReference"/>
        </w:rPr>
        <w:annotationRef/>
      </w:r>
      <w:r>
        <w:t>What are these numbers reflecting?</w:t>
      </w:r>
    </w:p>
  </w:comment>
  <w:comment w:id="269" w:author="Garcia, Sabrina (DFG)" w:date="2025-07-15T13:38:00Z" w:initials="SG">
    <w:p w14:paraId="72AE548A" w14:textId="49B036E5" w:rsidR="00033DF2" w:rsidRDefault="00866E75" w:rsidP="00033DF2">
      <w:pPr>
        <w:pStyle w:val="CommentText"/>
      </w:pPr>
      <w:r>
        <w:rPr>
          <w:rStyle w:val="CommentReference"/>
        </w:rPr>
        <w:annotationRef/>
      </w:r>
      <w:r w:rsidR="00033DF2">
        <w:t>FYI, these are slightly different from what’s listed in Table 2.</w:t>
      </w:r>
    </w:p>
  </w:comment>
  <w:comment w:id="276" w:author="Garcia, Sabrina (DFG)" w:date="2025-07-15T14:14:00Z" w:initials="SG">
    <w:p w14:paraId="03133E58" w14:textId="77777777" w:rsidR="00033DF2" w:rsidRDefault="00033DF2" w:rsidP="00033DF2">
      <w:pPr>
        <w:pStyle w:val="CommentText"/>
      </w:pPr>
      <w:r>
        <w:rPr>
          <w:rStyle w:val="CommentReference"/>
        </w:rPr>
        <w:annotationRef/>
      </w:r>
      <w:r>
        <w:t>Maybe split Table 2 into two sections, one for population dynamics parameters and the other for environmental covariates and label which are applied to the juvenile vs marine stages so the reader doesn’t have to flip between Tables 1 and 2.</w:t>
      </w:r>
    </w:p>
  </w:comment>
  <w:comment w:id="281" w:author="Garcia, Sabrina (DFG)" w:date="2025-07-15T14:17:00Z" w:initials="SG">
    <w:p w14:paraId="1FA5F73B" w14:textId="77777777" w:rsidR="00F067DA" w:rsidRDefault="00033DF2" w:rsidP="00F067DA">
      <w:pPr>
        <w:pStyle w:val="CommentText"/>
      </w:pPr>
      <w:r>
        <w:rPr>
          <w:rStyle w:val="CommentReference"/>
        </w:rPr>
        <w:annotationRef/>
      </w:r>
      <w:r w:rsidR="00F067DA">
        <w:t>Since you report transformed parameter values in the text (which makes sense!), might be good to include these in Table 2.</w:t>
      </w:r>
    </w:p>
  </w:comment>
  <w:comment w:id="289" w:author="Garcia, Sabrina (DFG)" w:date="2025-07-15T14:31:00Z" w:initials="SG">
    <w:p w14:paraId="2BDA9A0A" w14:textId="7351D201" w:rsidR="0051029B" w:rsidRDefault="0051029B" w:rsidP="0051029B">
      <w:pPr>
        <w:pStyle w:val="CommentText"/>
      </w:pPr>
      <w:r>
        <w:rPr>
          <w:rStyle w:val="CommentReference"/>
        </w:rPr>
        <w:annotationRef/>
      </w:r>
      <w:r>
        <w:t xml:space="preserve">I like that the two stages that distinct names in the figure. Would be good to apply that naming convention in the paper so it is apparent which stage you are referring to. </w:t>
      </w:r>
    </w:p>
  </w:comment>
  <w:comment w:id="285" w:author="Garcia, Sabrina (DFG)" w:date="2025-07-16T15:43:00Z" w:initials="SG">
    <w:p w14:paraId="6BF2ADC0" w14:textId="77777777" w:rsidR="0046751C" w:rsidRDefault="0046751C" w:rsidP="0046751C">
      <w:pPr>
        <w:pStyle w:val="CommentText"/>
      </w:pPr>
      <w:r>
        <w:rPr>
          <w:rStyle w:val="CommentReference"/>
        </w:rPr>
        <w:annotationRef/>
      </w:r>
      <w:r>
        <w:t>This should probably be moved to the methods section.</w:t>
      </w:r>
    </w:p>
  </w:comment>
  <w:comment w:id="296" w:author="Garcia, Sabrina (DFG)" w:date="2025-07-15T14:35:00Z" w:initials="SG">
    <w:p w14:paraId="09D09B8C" w14:textId="6E440D85" w:rsidR="0051029B" w:rsidRDefault="0051029B" w:rsidP="0051029B">
      <w:pPr>
        <w:pStyle w:val="CommentText"/>
      </w:pPr>
      <w:r>
        <w:rPr>
          <w:rStyle w:val="CommentReference"/>
        </w:rPr>
        <w:annotationRef/>
      </w:r>
      <w:r>
        <w:t>How does a higher mortality rate result in higher return abundances (Figure B in Figure S6)?</w:t>
      </w:r>
    </w:p>
  </w:comment>
  <w:comment w:id="300" w:author="Garcia, Sabrina (DFG)" w:date="2025-07-16T15:48:00Z" w:initials="SG">
    <w:p w14:paraId="0D8BF7F1" w14:textId="77777777" w:rsidR="00564DF5" w:rsidRDefault="00564DF5" w:rsidP="00564DF5">
      <w:pPr>
        <w:pStyle w:val="CommentText"/>
      </w:pPr>
      <w:r>
        <w:rPr>
          <w:rStyle w:val="CommentReference"/>
        </w:rPr>
        <w:annotationRef/>
      </w:r>
      <w:r>
        <w:t>Some citations to support this would be good.</w:t>
      </w:r>
    </w:p>
  </w:comment>
  <w:comment w:id="304" w:author="Garcia, Sabrina (DFG)" w:date="2025-07-15T14:38:00Z" w:initials="SG">
    <w:p w14:paraId="1090470A" w14:textId="30B9FFD8" w:rsidR="00816DC9" w:rsidRDefault="00816DC9" w:rsidP="00816DC9">
      <w:pPr>
        <w:pStyle w:val="CommentText"/>
      </w:pPr>
      <w:r>
        <w:rPr>
          <w:rStyle w:val="CommentReference"/>
        </w:rPr>
        <w:annotationRef/>
      </w:r>
      <w:r>
        <w:t>I’ve been changing subadult to immature but if it is a less salmon-centric journal, then subadult might be better.</w:t>
      </w:r>
    </w:p>
  </w:comment>
  <w:comment w:id="307" w:author="Garcia, Sabrina (DFG)" w:date="2025-07-16T15:51:00Z" w:initials="SG">
    <w:p w14:paraId="50E20BCE" w14:textId="77777777" w:rsidR="00011CE9" w:rsidRDefault="00011CE9" w:rsidP="00011CE9">
      <w:pPr>
        <w:pStyle w:val="CommentText"/>
      </w:pPr>
      <w:r>
        <w:rPr>
          <w:rStyle w:val="CommentReference"/>
        </w:rPr>
        <w:annotationRef/>
      </w:r>
      <w:r>
        <w:t>This could be a good time to mention other covariates that weren’t explored that might have effects on this stage.</w:t>
      </w:r>
    </w:p>
  </w:comment>
  <w:comment w:id="310" w:author="Garcia, Sabrina (DFG)" w:date="2025-07-16T15:53:00Z" w:initials="SG">
    <w:p w14:paraId="6CAD280A" w14:textId="77777777" w:rsidR="000316EB" w:rsidRDefault="000316EB" w:rsidP="000316EB">
      <w:pPr>
        <w:pStyle w:val="CommentText"/>
      </w:pPr>
      <w:r>
        <w:rPr>
          <w:rStyle w:val="CommentReference"/>
        </w:rPr>
        <w:annotationRef/>
      </w:r>
      <w:r>
        <w:t>There might also be negative effects to increases snowpack like faster river flows that you mentioned can negatively impact their ability to forage.</w:t>
      </w:r>
    </w:p>
  </w:comment>
  <w:comment w:id="314" w:author="Garcia, Sabrina (DFG)" w:date="2025-07-15T14:44:00Z" w:initials="SG">
    <w:p w14:paraId="6EA56D8B" w14:textId="38287324" w:rsidR="00C33709" w:rsidRDefault="00C33709" w:rsidP="00C33709">
      <w:pPr>
        <w:pStyle w:val="CommentText"/>
      </w:pPr>
      <w:r>
        <w:rPr>
          <w:rStyle w:val="CommentReference"/>
        </w:rPr>
        <w:annotationRef/>
      </w:r>
      <w:r>
        <w:t xml:space="preserve">There may also be differences in egg numbers based on where in the Yukon the chum are spawning. Fish spawning farther upriver might have less eggs than those downstream because of the energetic costs of migrating so far. </w:t>
      </w:r>
      <w:hyperlink r:id="rId3" w:history="1">
        <w:r w:rsidRPr="00EB53A7">
          <w:rPr>
            <w:rStyle w:val="Hyperlink"/>
          </w:rPr>
          <w:t>https://www.aykssi.org/wp-content/uploads/806-Bromaghin-FR.pdf</w:t>
        </w:r>
      </w:hyperlink>
    </w:p>
  </w:comment>
  <w:comment w:id="324" w:author="Garcia, Sabrina (DFG)" w:date="2025-07-15T14:52:00Z" w:initials="SG">
    <w:p w14:paraId="60E5706F" w14:textId="3E7325F8" w:rsidR="00C33709" w:rsidRDefault="00C33709" w:rsidP="00C33709">
      <w:pPr>
        <w:pStyle w:val="CommentText"/>
      </w:pPr>
      <w:r>
        <w:rPr>
          <w:rStyle w:val="CommentReference"/>
        </w:rPr>
        <w:annotationRef/>
      </w:r>
      <w:r>
        <w:t>Another point is that the SFI from the surveys is indexing all juvenile chum salmon in the Bering Sea, not just fall chum salmon. While using all juvenile chum as a proxy for fall chum SFI, it will be interesting to see if stock-specific differences in SFI exist now that we are using individual assignment.</w:t>
      </w:r>
    </w:p>
  </w:comment>
  <w:comment w:id="330" w:author="Garcia, Sabrina (DFG)" w:date="2025-07-15T14:55:00Z" w:initials="SG">
    <w:p w14:paraId="04F1D3C2" w14:textId="77777777" w:rsidR="00C32B55" w:rsidRDefault="00C32B55" w:rsidP="00C32B55">
      <w:pPr>
        <w:pStyle w:val="CommentText"/>
      </w:pPr>
      <w:r>
        <w:rPr>
          <w:rStyle w:val="CommentReference"/>
        </w:rPr>
        <w:annotationRef/>
      </w:r>
      <w:r>
        <w:t>Might be helpful to have a supplementary figure with raw values of covariates. Figure S1 uses mean-scaled but it is hard to interpret these statements about increasing variables without seeing what their untransformed values are.</w:t>
      </w:r>
    </w:p>
  </w:comment>
  <w:comment w:id="335" w:author="Garcia, Sabrina (DFG)" w:date="2025-07-16T16:04:00Z" w:initials="SG">
    <w:p w14:paraId="0C1DB09F" w14:textId="77777777" w:rsidR="00B24CE9" w:rsidRDefault="00B24CE9" w:rsidP="00B24CE9">
      <w:pPr>
        <w:pStyle w:val="CommentText"/>
      </w:pPr>
      <w:r>
        <w:rPr>
          <w:rStyle w:val="CommentReference"/>
        </w:rPr>
        <w:annotationRef/>
      </w:r>
      <w:r>
        <w:t>Might be good to mention hatchery releases of other species like pink salmon here as a reviewer might question why you only included chum salmon hatchery releases and not pink salmon hatchery releases.</w:t>
      </w:r>
    </w:p>
  </w:comment>
  <w:comment w:id="339" w:author="Garcia, Sabrina (DFG)" w:date="2025-07-16T16:06:00Z" w:initials="SG">
    <w:p w14:paraId="6B4CCC0A" w14:textId="77777777" w:rsidR="00332D8D" w:rsidRDefault="00B24CE9" w:rsidP="00332D8D">
      <w:pPr>
        <w:pStyle w:val="CommentText"/>
      </w:pPr>
      <w:r>
        <w:rPr>
          <w:rStyle w:val="CommentReference"/>
        </w:rPr>
        <w:annotationRef/>
      </w:r>
      <w:r w:rsidR="00332D8D">
        <w:t xml:space="preserve">If you have annual survival rates for the two periods, it might be interesting to show how variable survival is across the years you studied.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2E11ED" w15:done="0"/>
  <w15:commentEx w15:paraId="5F6015DC" w15:done="0"/>
  <w15:commentEx w15:paraId="391E24A5" w15:done="0"/>
  <w15:commentEx w15:paraId="403B5302" w15:done="0"/>
  <w15:commentEx w15:paraId="697264F6" w15:done="0"/>
  <w15:commentEx w15:paraId="7179609F" w15:done="0"/>
  <w15:commentEx w15:paraId="40590256" w15:done="0"/>
  <w15:commentEx w15:paraId="579C8DB2" w15:done="0"/>
  <w15:commentEx w15:paraId="11AABAD4" w15:done="0"/>
  <w15:commentEx w15:paraId="729B7F8B" w15:done="0"/>
  <w15:commentEx w15:paraId="53A19507" w15:done="0"/>
  <w15:commentEx w15:paraId="4D06800C" w15:done="0"/>
  <w15:commentEx w15:paraId="2DF2A7DC" w15:done="0"/>
  <w15:commentEx w15:paraId="505649C0" w15:done="0"/>
  <w15:commentEx w15:paraId="7E3AA7B9" w15:done="0"/>
  <w15:commentEx w15:paraId="2C9E98AF" w15:done="0"/>
  <w15:commentEx w15:paraId="2ABDC578" w15:paraIdParent="2C9E98AF" w15:done="0"/>
  <w15:commentEx w15:paraId="6A3D3A2B" w15:done="0"/>
  <w15:commentEx w15:paraId="71F48231" w15:paraIdParent="6A3D3A2B" w15:done="0"/>
  <w15:commentEx w15:paraId="09366FA3" w15:done="0"/>
  <w15:commentEx w15:paraId="3DBFAFA6" w15:done="0"/>
  <w15:commentEx w15:paraId="3806DD85" w15:done="0"/>
  <w15:commentEx w15:paraId="580C2BD2" w15:paraIdParent="3806DD85" w15:done="0"/>
  <w15:commentEx w15:paraId="1FAF90B3" w15:done="0"/>
  <w15:commentEx w15:paraId="70BC1BAB" w15:done="0"/>
  <w15:commentEx w15:paraId="0AC506F9" w15:done="0"/>
  <w15:commentEx w15:paraId="2AF1E06A" w15:done="0"/>
  <w15:commentEx w15:paraId="5A7275FA" w15:paraIdParent="2AF1E06A" w15:done="0"/>
  <w15:commentEx w15:paraId="68EDC0AA" w15:done="0"/>
  <w15:commentEx w15:paraId="72AE548A" w15:done="0"/>
  <w15:commentEx w15:paraId="03133E58" w15:done="0"/>
  <w15:commentEx w15:paraId="1FA5F73B" w15:done="0"/>
  <w15:commentEx w15:paraId="2BDA9A0A" w15:done="0"/>
  <w15:commentEx w15:paraId="6BF2ADC0" w15:done="0"/>
  <w15:commentEx w15:paraId="09D09B8C" w15:done="0"/>
  <w15:commentEx w15:paraId="0D8BF7F1" w15:done="0"/>
  <w15:commentEx w15:paraId="1090470A" w15:done="0"/>
  <w15:commentEx w15:paraId="50E20BCE" w15:done="0"/>
  <w15:commentEx w15:paraId="6CAD280A" w15:done="0"/>
  <w15:commentEx w15:paraId="6EA56D8B" w15:done="0"/>
  <w15:commentEx w15:paraId="60E5706F" w15:done="0"/>
  <w15:commentEx w15:paraId="04F1D3C2" w15:done="0"/>
  <w15:commentEx w15:paraId="0C1DB09F" w15:done="0"/>
  <w15:commentEx w15:paraId="6B4CCC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BF4967" w16cex:dateUtc="2025-07-16T20:36:00Z"/>
  <w16cex:commentExtensible w16cex:durableId="7B581D47" w16cex:dateUtc="2025-07-16T20:41:00Z"/>
  <w16cex:commentExtensible w16cex:durableId="70A7727A" w16cex:dateUtc="2025-07-16T20:43:00Z"/>
  <w16cex:commentExtensible w16cex:durableId="763ED50C" w16cex:dateUtc="2025-07-15T17:06:00Z"/>
  <w16cex:commentExtensible w16cex:durableId="554F97B6" w16cex:dateUtc="2025-07-16T21:05:00Z"/>
  <w16cex:commentExtensible w16cex:durableId="21370585" w16cex:dateUtc="2025-07-16T21:09:00Z"/>
  <w16cex:commentExtensible w16cex:durableId="251A0305" w16cex:dateUtc="2025-07-15T17:17:00Z"/>
  <w16cex:commentExtensible w16cex:durableId="470F9A13" w16cex:dateUtc="2025-07-16T21:14:00Z"/>
  <w16cex:commentExtensible w16cex:durableId="15A8391F" w16cex:dateUtc="2025-07-15T17:33:00Z"/>
  <w16cex:commentExtensible w16cex:durableId="1ED1E737" w16cex:dateUtc="2025-07-15T17:40:00Z"/>
  <w16cex:commentExtensible w16cex:durableId="03AF7758" w16cex:dateUtc="2025-07-16T21:59:00Z"/>
  <w16cex:commentExtensible w16cex:durableId="5B90D061" w16cex:dateUtc="2025-07-16T22:02:00Z"/>
  <w16cex:commentExtensible w16cex:durableId="0D03F959" w16cex:dateUtc="2025-07-16T22:05:00Z"/>
  <w16cex:commentExtensible w16cex:durableId="40DDE03F" w16cex:dateUtc="2025-07-16T22:04:00Z"/>
  <w16cex:commentExtensible w16cex:durableId="4495E9AE" w16cex:dateUtc="2025-07-17T00:11:00Z"/>
  <w16cex:commentExtensible w16cex:durableId="16ABD7AB" w16cex:dateUtc="2025-07-15T19:09:00Z"/>
  <w16cex:commentExtensible w16cex:durableId="18E634F9" w16cex:dateUtc="2025-07-15T22:47:00Z"/>
  <w16cex:commentExtensible w16cex:durableId="0221708B" w16cex:dateUtc="2025-07-15T19:11:00Z"/>
  <w16cex:commentExtensible w16cex:durableId="3A7A6602" w16cex:dateUtc="2025-07-15T19:13:00Z"/>
  <w16cex:commentExtensible w16cex:durableId="6366CAED" w16cex:dateUtc="2025-07-16T22:25:00Z"/>
  <w16cex:commentExtensible w16cex:durableId="475419A6" w16cex:dateUtc="2025-07-15T19:51:00Z"/>
  <w16cex:commentExtensible w16cex:durableId="7268A229" w16cex:dateUtc="2025-07-15T19:55:00Z"/>
  <w16cex:commentExtensible w16cex:durableId="1726B9BB" w16cex:dateUtc="2025-07-15T20:01:00Z"/>
  <w16cex:commentExtensible w16cex:durableId="53430301" w16cex:dateUtc="2025-07-16T23:12:00Z"/>
  <w16cex:commentExtensible w16cex:durableId="50DCD4AF" w16cex:dateUtc="2025-07-15T21:20:00Z"/>
  <w16cex:commentExtensible w16cex:durableId="67F7987D" w16cex:dateUtc="2025-07-16T23:17:00Z"/>
  <w16cex:commentExtensible w16cex:durableId="674688DF" w16cex:dateUtc="2025-07-15T21:33:00Z"/>
  <w16cex:commentExtensible w16cex:durableId="319E153F" w16cex:dateUtc="2025-07-15T21:34:00Z"/>
  <w16cex:commentExtensible w16cex:durableId="5EDC7AFB" w16cex:dateUtc="2025-07-16T23:32:00Z"/>
  <w16cex:commentExtensible w16cex:durableId="7273AA55" w16cex:dateUtc="2025-07-15T21:38:00Z"/>
  <w16cex:commentExtensible w16cex:durableId="2E3A7F82" w16cex:dateUtc="2025-07-15T22:14:00Z"/>
  <w16cex:commentExtensible w16cex:durableId="1DDBBBD9" w16cex:dateUtc="2025-07-15T22:17:00Z"/>
  <w16cex:commentExtensible w16cex:durableId="4FED91B2" w16cex:dateUtc="2025-07-15T22:31:00Z"/>
  <w16cex:commentExtensible w16cex:durableId="103C41B9" w16cex:dateUtc="2025-07-16T23:43:00Z"/>
  <w16cex:commentExtensible w16cex:durableId="36240BCB" w16cex:dateUtc="2025-07-15T22:35:00Z"/>
  <w16cex:commentExtensible w16cex:durableId="1194AEC3" w16cex:dateUtc="2025-07-16T23:48:00Z"/>
  <w16cex:commentExtensible w16cex:durableId="18A2A769" w16cex:dateUtc="2025-07-15T22:38:00Z"/>
  <w16cex:commentExtensible w16cex:durableId="182E42D6" w16cex:dateUtc="2025-07-16T23:51:00Z"/>
  <w16cex:commentExtensible w16cex:durableId="35F4C4AC" w16cex:dateUtc="2025-07-16T23:53:00Z"/>
  <w16cex:commentExtensible w16cex:durableId="303ACC98" w16cex:dateUtc="2025-07-15T22:44:00Z"/>
  <w16cex:commentExtensible w16cex:durableId="627D1B8E" w16cex:dateUtc="2025-07-15T22:52:00Z"/>
  <w16cex:commentExtensible w16cex:durableId="5AEA30A4" w16cex:dateUtc="2025-07-15T22:55:00Z"/>
  <w16cex:commentExtensible w16cex:durableId="06A1C7A3" w16cex:dateUtc="2025-07-17T00:04:00Z"/>
  <w16cex:commentExtensible w16cex:durableId="1540DCAD" w16cex:dateUtc="2025-07-17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2E11ED" w16cid:durableId="3EBF4967"/>
  <w16cid:commentId w16cid:paraId="5F6015DC" w16cid:durableId="7B581D47"/>
  <w16cid:commentId w16cid:paraId="391E24A5" w16cid:durableId="70A7727A"/>
  <w16cid:commentId w16cid:paraId="403B5302" w16cid:durableId="763ED50C"/>
  <w16cid:commentId w16cid:paraId="697264F6" w16cid:durableId="554F97B6"/>
  <w16cid:commentId w16cid:paraId="7179609F" w16cid:durableId="21370585"/>
  <w16cid:commentId w16cid:paraId="40590256" w16cid:durableId="251A0305"/>
  <w16cid:commentId w16cid:paraId="579C8DB2" w16cid:durableId="470F9A13"/>
  <w16cid:commentId w16cid:paraId="11AABAD4" w16cid:durableId="15A8391F"/>
  <w16cid:commentId w16cid:paraId="729B7F8B" w16cid:durableId="1ED1E737"/>
  <w16cid:commentId w16cid:paraId="53A19507" w16cid:durableId="03AF7758"/>
  <w16cid:commentId w16cid:paraId="4D06800C" w16cid:durableId="5B90D061"/>
  <w16cid:commentId w16cid:paraId="2DF2A7DC" w16cid:durableId="0D03F959"/>
  <w16cid:commentId w16cid:paraId="505649C0" w16cid:durableId="40DDE03F"/>
  <w16cid:commentId w16cid:paraId="7E3AA7B9" w16cid:durableId="4495E9AE"/>
  <w16cid:commentId w16cid:paraId="2C9E98AF" w16cid:durableId="16ABD7AB"/>
  <w16cid:commentId w16cid:paraId="2ABDC578" w16cid:durableId="18E634F9"/>
  <w16cid:commentId w16cid:paraId="6A3D3A2B" w16cid:durableId="0221708B"/>
  <w16cid:commentId w16cid:paraId="71F48231" w16cid:durableId="3A7A6602"/>
  <w16cid:commentId w16cid:paraId="09366FA3" w16cid:durableId="6366CAED"/>
  <w16cid:commentId w16cid:paraId="3DBFAFA6" w16cid:durableId="475419A6"/>
  <w16cid:commentId w16cid:paraId="3806DD85" w16cid:durableId="7268A229"/>
  <w16cid:commentId w16cid:paraId="580C2BD2" w16cid:durableId="1726B9BB"/>
  <w16cid:commentId w16cid:paraId="1FAF90B3" w16cid:durableId="53430301"/>
  <w16cid:commentId w16cid:paraId="70BC1BAB" w16cid:durableId="50DCD4AF"/>
  <w16cid:commentId w16cid:paraId="0AC506F9" w16cid:durableId="67F7987D"/>
  <w16cid:commentId w16cid:paraId="2AF1E06A" w16cid:durableId="674688DF"/>
  <w16cid:commentId w16cid:paraId="5A7275FA" w16cid:durableId="319E153F"/>
  <w16cid:commentId w16cid:paraId="68EDC0AA" w16cid:durableId="5EDC7AFB"/>
  <w16cid:commentId w16cid:paraId="72AE548A" w16cid:durableId="7273AA55"/>
  <w16cid:commentId w16cid:paraId="03133E58" w16cid:durableId="2E3A7F82"/>
  <w16cid:commentId w16cid:paraId="1FA5F73B" w16cid:durableId="1DDBBBD9"/>
  <w16cid:commentId w16cid:paraId="2BDA9A0A" w16cid:durableId="4FED91B2"/>
  <w16cid:commentId w16cid:paraId="6BF2ADC0" w16cid:durableId="103C41B9"/>
  <w16cid:commentId w16cid:paraId="09D09B8C" w16cid:durableId="36240BCB"/>
  <w16cid:commentId w16cid:paraId="0D8BF7F1" w16cid:durableId="1194AEC3"/>
  <w16cid:commentId w16cid:paraId="1090470A" w16cid:durableId="18A2A769"/>
  <w16cid:commentId w16cid:paraId="50E20BCE" w16cid:durableId="182E42D6"/>
  <w16cid:commentId w16cid:paraId="6CAD280A" w16cid:durableId="35F4C4AC"/>
  <w16cid:commentId w16cid:paraId="6EA56D8B" w16cid:durableId="303ACC98"/>
  <w16cid:commentId w16cid:paraId="60E5706F" w16cid:durableId="627D1B8E"/>
  <w16cid:commentId w16cid:paraId="04F1D3C2" w16cid:durableId="5AEA30A4"/>
  <w16cid:commentId w16cid:paraId="0C1DB09F" w16cid:durableId="06A1C7A3"/>
  <w16cid:commentId w16cid:paraId="6B4CCC0A" w16cid:durableId="1540DC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5"/>
  </w:num>
  <w:num w:numId="2" w16cid:durableId="2105219401">
    <w:abstractNumId w:val="3"/>
  </w:num>
  <w:num w:numId="3" w16cid:durableId="2138326831">
    <w:abstractNumId w:val="13"/>
  </w:num>
  <w:num w:numId="4" w16cid:durableId="2109500812">
    <w:abstractNumId w:val="8"/>
  </w:num>
  <w:num w:numId="5" w16cid:durableId="1763335152">
    <w:abstractNumId w:val="11"/>
  </w:num>
  <w:num w:numId="6" w16cid:durableId="822816768">
    <w:abstractNumId w:val="7"/>
  </w:num>
  <w:num w:numId="7" w16cid:durableId="119226341">
    <w:abstractNumId w:val="14"/>
  </w:num>
  <w:num w:numId="8" w16cid:durableId="1353066246">
    <w:abstractNumId w:val="4"/>
  </w:num>
  <w:num w:numId="9" w16cid:durableId="1739092086">
    <w:abstractNumId w:val="12"/>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9"/>
  </w:num>
  <w:num w:numId="15" w16cid:durableId="1257208513">
    <w:abstractNumId w:val="10"/>
  </w:num>
  <w:num w:numId="16" w16cid:durableId="2135411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rcia, Sabrina (DFG)">
    <w15:presenceInfo w15:providerId="AD" w15:userId="S::sabrina.garcia@alaska.gov::8179f933-873e-491e-bede-18951a4fd0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6054"/>
    <w:rsid w:val="00007657"/>
    <w:rsid w:val="0001098A"/>
    <w:rsid w:val="00011CE9"/>
    <w:rsid w:val="00011DA9"/>
    <w:rsid w:val="0001213C"/>
    <w:rsid w:val="000131CC"/>
    <w:rsid w:val="00013EE3"/>
    <w:rsid w:val="00015D1F"/>
    <w:rsid w:val="000170A9"/>
    <w:rsid w:val="00020B06"/>
    <w:rsid w:val="00020CA6"/>
    <w:rsid w:val="0002509A"/>
    <w:rsid w:val="00026A48"/>
    <w:rsid w:val="00027BFA"/>
    <w:rsid w:val="000303B0"/>
    <w:rsid w:val="00030642"/>
    <w:rsid w:val="00031425"/>
    <w:rsid w:val="000316EB"/>
    <w:rsid w:val="00033ADE"/>
    <w:rsid w:val="00033DF2"/>
    <w:rsid w:val="00034EDD"/>
    <w:rsid w:val="000400A0"/>
    <w:rsid w:val="00040BCA"/>
    <w:rsid w:val="00040C13"/>
    <w:rsid w:val="00044F05"/>
    <w:rsid w:val="00046C16"/>
    <w:rsid w:val="00056427"/>
    <w:rsid w:val="00056FF6"/>
    <w:rsid w:val="0005752E"/>
    <w:rsid w:val="0006099A"/>
    <w:rsid w:val="00061961"/>
    <w:rsid w:val="00063EE3"/>
    <w:rsid w:val="00065521"/>
    <w:rsid w:val="000659EB"/>
    <w:rsid w:val="00066E44"/>
    <w:rsid w:val="00075B72"/>
    <w:rsid w:val="00076A97"/>
    <w:rsid w:val="00076CD3"/>
    <w:rsid w:val="00081562"/>
    <w:rsid w:val="000836D7"/>
    <w:rsid w:val="00084B70"/>
    <w:rsid w:val="00085D11"/>
    <w:rsid w:val="00086AE1"/>
    <w:rsid w:val="000875E2"/>
    <w:rsid w:val="00093146"/>
    <w:rsid w:val="000975C4"/>
    <w:rsid w:val="00097D9B"/>
    <w:rsid w:val="000A01D8"/>
    <w:rsid w:val="000A512E"/>
    <w:rsid w:val="000A6500"/>
    <w:rsid w:val="000B059D"/>
    <w:rsid w:val="000B081F"/>
    <w:rsid w:val="000B13D6"/>
    <w:rsid w:val="000B1F2A"/>
    <w:rsid w:val="000B5C5D"/>
    <w:rsid w:val="000B648C"/>
    <w:rsid w:val="000B71A6"/>
    <w:rsid w:val="000C0380"/>
    <w:rsid w:val="000C0559"/>
    <w:rsid w:val="000C2B9E"/>
    <w:rsid w:val="000C43FC"/>
    <w:rsid w:val="000D2143"/>
    <w:rsid w:val="000D2233"/>
    <w:rsid w:val="000D22DB"/>
    <w:rsid w:val="000D5716"/>
    <w:rsid w:val="000D5F79"/>
    <w:rsid w:val="000D676B"/>
    <w:rsid w:val="000E007F"/>
    <w:rsid w:val="000E26B1"/>
    <w:rsid w:val="000E2DB7"/>
    <w:rsid w:val="000E6805"/>
    <w:rsid w:val="000F1E55"/>
    <w:rsid w:val="000F29B4"/>
    <w:rsid w:val="000F4830"/>
    <w:rsid w:val="000F663B"/>
    <w:rsid w:val="000F6C18"/>
    <w:rsid w:val="000F6DEF"/>
    <w:rsid w:val="00107E21"/>
    <w:rsid w:val="0011400E"/>
    <w:rsid w:val="00115BA4"/>
    <w:rsid w:val="00121945"/>
    <w:rsid w:val="00122635"/>
    <w:rsid w:val="00122C1F"/>
    <w:rsid w:val="0012454B"/>
    <w:rsid w:val="00125CB4"/>
    <w:rsid w:val="00127A5F"/>
    <w:rsid w:val="001310C7"/>
    <w:rsid w:val="00132EC8"/>
    <w:rsid w:val="00143C21"/>
    <w:rsid w:val="0014771D"/>
    <w:rsid w:val="0015305E"/>
    <w:rsid w:val="00156022"/>
    <w:rsid w:val="00156463"/>
    <w:rsid w:val="00157128"/>
    <w:rsid w:val="00160A37"/>
    <w:rsid w:val="00160DF7"/>
    <w:rsid w:val="00165FAD"/>
    <w:rsid w:val="00170B26"/>
    <w:rsid w:val="00171A54"/>
    <w:rsid w:val="00172D37"/>
    <w:rsid w:val="00173A9C"/>
    <w:rsid w:val="00173C6B"/>
    <w:rsid w:val="00177B2F"/>
    <w:rsid w:val="00180D1F"/>
    <w:rsid w:val="0018449A"/>
    <w:rsid w:val="00186EF6"/>
    <w:rsid w:val="001918E7"/>
    <w:rsid w:val="00194CF6"/>
    <w:rsid w:val="00195882"/>
    <w:rsid w:val="001971FB"/>
    <w:rsid w:val="001979C4"/>
    <w:rsid w:val="001A1252"/>
    <w:rsid w:val="001A20B5"/>
    <w:rsid w:val="001A3C64"/>
    <w:rsid w:val="001B0AD2"/>
    <w:rsid w:val="001B0EA6"/>
    <w:rsid w:val="001B155D"/>
    <w:rsid w:val="001B2987"/>
    <w:rsid w:val="001C1FB1"/>
    <w:rsid w:val="001C3032"/>
    <w:rsid w:val="001C726B"/>
    <w:rsid w:val="001C7B3F"/>
    <w:rsid w:val="001D2787"/>
    <w:rsid w:val="001D2879"/>
    <w:rsid w:val="001D2C1A"/>
    <w:rsid w:val="001D6C5A"/>
    <w:rsid w:val="001E04BC"/>
    <w:rsid w:val="001E11C7"/>
    <w:rsid w:val="001E4808"/>
    <w:rsid w:val="001E791E"/>
    <w:rsid w:val="001F7BBD"/>
    <w:rsid w:val="0020019D"/>
    <w:rsid w:val="0020102F"/>
    <w:rsid w:val="00202E26"/>
    <w:rsid w:val="0020726D"/>
    <w:rsid w:val="00211C57"/>
    <w:rsid w:val="00212C5F"/>
    <w:rsid w:val="00213D47"/>
    <w:rsid w:val="00214492"/>
    <w:rsid w:val="002174C3"/>
    <w:rsid w:val="002205F1"/>
    <w:rsid w:val="002222F6"/>
    <w:rsid w:val="00224EDA"/>
    <w:rsid w:val="00230037"/>
    <w:rsid w:val="00231FF0"/>
    <w:rsid w:val="00233417"/>
    <w:rsid w:val="00240AE4"/>
    <w:rsid w:val="002424E3"/>
    <w:rsid w:val="002439B3"/>
    <w:rsid w:val="002446DF"/>
    <w:rsid w:val="00246FC2"/>
    <w:rsid w:val="002473E7"/>
    <w:rsid w:val="002476C1"/>
    <w:rsid w:val="00247C95"/>
    <w:rsid w:val="0025051E"/>
    <w:rsid w:val="002511C2"/>
    <w:rsid w:val="00251C9A"/>
    <w:rsid w:val="002525CA"/>
    <w:rsid w:val="002566F2"/>
    <w:rsid w:val="002569D5"/>
    <w:rsid w:val="00257ACD"/>
    <w:rsid w:val="00262131"/>
    <w:rsid w:val="00262415"/>
    <w:rsid w:val="00263F3B"/>
    <w:rsid w:val="00265C5A"/>
    <w:rsid w:val="0027093F"/>
    <w:rsid w:val="002761EE"/>
    <w:rsid w:val="00286587"/>
    <w:rsid w:val="0029022F"/>
    <w:rsid w:val="00290DFC"/>
    <w:rsid w:val="0029518D"/>
    <w:rsid w:val="00296632"/>
    <w:rsid w:val="002A165C"/>
    <w:rsid w:val="002A359C"/>
    <w:rsid w:val="002A570C"/>
    <w:rsid w:val="002A663C"/>
    <w:rsid w:val="002B0978"/>
    <w:rsid w:val="002B2F25"/>
    <w:rsid w:val="002B3664"/>
    <w:rsid w:val="002B3CD2"/>
    <w:rsid w:val="002B497A"/>
    <w:rsid w:val="002B6B49"/>
    <w:rsid w:val="002C11C5"/>
    <w:rsid w:val="002C3A62"/>
    <w:rsid w:val="002C4E3D"/>
    <w:rsid w:val="002C695A"/>
    <w:rsid w:val="002D085C"/>
    <w:rsid w:val="002D2452"/>
    <w:rsid w:val="002D7351"/>
    <w:rsid w:val="002D73EA"/>
    <w:rsid w:val="002D7659"/>
    <w:rsid w:val="002E2AEE"/>
    <w:rsid w:val="002E5979"/>
    <w:rsid w:val="002E63F8"/>
    <w:rsid w:val="002F6207"/>
    <w:rsid w:val="002F6D81"/>
    <w:rsid w:val="002F795A"/>
    <w:rsid w:val="003000AC"/>
    <w:rsid w:val="00302955"/>
    <w:rsid w:val="00313648"/>
    <w:rsid w:val="00314A1E"/>
    <w:rsid w:val="00316CF2"/>
    <w:rsid w:val="00321F5A"/>
    <w:rsid w:val="0032401E"/>
    <w:rsid w:val="00327309"/>
    <w:rsid w:val="0033134A"/>
    <w:rsid w:val="0033170D"/>
    <w:rsid w:val="00332D8D"/>
    <w:rsid w:val="00333BAC"/>
    <w:rsid w:val="00336D55"/>
    <w:rsid w:val="00343398"/>
    <w:rsid w:val="00343C55"/>
    <w:rsid w:val="00343D1F"/>
    <w:rsid w:val="00345AEA"/>
    <w:rsid w:val="00346827"/>
    <w:rsid w:val="00351DDC"/>
    <w:rsid w:val="0035374E"/>
    <w:rsid w:val="00354D85"/>
    <w:rsid w:val="00355FE5"/>
    <w:rsid w:val="003564E4"/>
    <w:rsid w:val="003567ED"/>
    <w:rsid w:val="00356E89"/>
    <w:rsid w:val="00361875"/>
    <w:rsid w:val="00362C50"/>
    <w:rsid w:val="00366365"/>
    <w:rsid w:val="003700BC"/>
    <w:rsid w:val="003768BF"/>
    <w:rsid w:val="003820DD"/>
    <w:rsid w:val="0038243B"/>
    <w:rsid w:val="0038279E"/>
    <w:rsid w:val="00382AE1"/>
    <w:rsid w:val="00382C08"/>
    <w:rsid w:val="00383770"/>
    <w:rsid w:val="00384418"/>
    <w:rsid w:val="00384796"/>
    <w:rsid w:val="00384D79"/>
    <w:rsid w:val="003860E6"/>
    <w:rsid w:val="00391200"/>
    <w:rsid w:val="00391CBD"/>
    <w:rsid w:val="003927A4"/>
    <w:rsid w:val="00395A14"/>
    <w:rsid w:val="00397371"/>
    <w:rsid w:val="003979CC"/>
    <w:rsid w:val="00397D94"/>
    <w:rsid w:val="003A0A9C"/>
    <w:rsid w:val="003A11BE"/>
    <w:rsid w:val="003A136E"/>
    <w:rsid w:val="003A28C6"/>
    <w:rsid w:val="003A36FC"/>
    <w:rsid w:val="003B03EA"/>
    <w:rsid w:val="003B2192"/>
    <w:rsid w:val="003B2855"/>
    <w:rsid w:val="003B54AF"/>
    <w:rsid w:val="003B65AB"/>
    <w:rsid w:val="003B708B"/>
    <w:rsid w:val="003C26FA"/>
    <w:rsid w:val="003C426C"/>
    <w:rsid w:val="003C439E"/>
    <w:rsid w:val="003C4EB2"/>
    <w:rsid w:val="003C5330"/>
    <w:rsid w:val="003C5728"/>
    <w:rsid w:val="003C67AA"/>
    <w:rsid w:val="003C7670"/>
    <w:rsid w:val="003D33F4"/>
    <w:rsid w:val="003D4E2E"/>
    <w:rsid w:val="003E1EB4"/>
    <w:rsid w:val="003E30EB"/>
    <w:rsid w:val="003E55AE"/>
    <w:rsid w:val="003F1961"/>
    <w:rsid w:val="00401925"/>
    <w:rsid w:val="0040582A"/>
    <w:rsid w:val="0040697C"/>
    <w:rsid w:val="00411072"/>
    <w:rsid w:val="004111F4"/>
    <w:rsid w:val="00414F30"/>
    <w:rsid w:val="00415D46"/>
    <w:rsid w:val="00416249"/>
    <w:rsid w:val="00416CDC"/>
    <w:rsid w:val="00421525"/>
    <w:rsid w:val="00421E2B"/>
    <w:rsid w:val="004224FD"/>
    <w:rsid w:val="0042309B"/>
    <w:rsid w:val="00424878"/>
    <w:rsid w:val="00425829"/>
    <w:rsid w:val="00425EF4"/>
    <w:rsid w:val="00430714"/>
    <w:rsid w:val="00430C6F"/>
    <w:rsid w:val="004346CF"/>
    <w:rsid w:val="00434BB7"/>
    <w:rsid w:val="00436392"/>
    <w:rsid w:val="00443D23"/>
    <w:rsid w:val="004468E1"/>
    <w:rsid w:val="00451A3B"/>
    <w:rsid w:val="00451F16"/>
    <w:rsid w:val="004527B9"/>
    <w:rsid w:val="00454F59"/>
    <w:rsid w:val="00455AAF"/>
    <w:rsid w:val="004566AE"/>
    <w:rsid w:val="0046012A"/>
    <w:rsid w:val="00460448"/>
    <w:rsid w:val="0046405C"/>
    <w:rsid w:val="00466FA2"/>
    <w:rsid w:val="0046751C"/>
    <w:rsid w:val="004701F0"/>
    <w:rsid w:val="00472BBA"/>
    <w:rsid w:val="00473A44"/>
    <w:rsid w:val="004741AC"/>
    <w:rsid w:val="00474305"/>
    <w:rsid w:val="00474852"/>
    <w:rsid w:val="00474E2B"/>
    <w:rsid w:val="00477751"/>
    <w:rsid w:val="004802C8"/>
    <w:rsid w:val="00480878"/>
    <w:rsid w:val="00481E5A"/>
    <w:rsid w:val="004831D0"/>
    <w:rsid w:val="00486122"/>
    <w:rsid w:val="00492DDA"/>
    <w:rsid w:val="00495D79"/>
    <w:rsid w:val="00496AC5"/>
    <w:rsid w:val="004A4446"/>
    <w:rsid w:val="004A4A3B"/>
    <w:rsid w:val="004A5B0F"/>
    <w:rsid w:val="004B0011"/>
    <w:rsid w:val="004B4BED"/>
    <w:rsid w:val="004C0740"/>
    <w:rsid w:val="004C081E"/>
    <w:rsid w:val="004C2627"/>
    <w:rsid w:val="004C35A4"/>
    <w:rsid w:val="004D1C82"/>
    <w:rsid w:val="004D30D4"/>
    <w:rsid w:val="004D36A2"/>
    <w:rsid w:val="004D3CDC"/>
    <w:rsid w:val="004D4DBE"/>
    <w:rsid w:val="004E01CD"/>
    <w:rsid w:val="004E1259"/>
    <w:rsid w:val="004E31EA"/>
    <w:rsid w:val="004E36E9"/>
    <w:rsid w:val="004E54A7"/>
    <w:rsid w:val="004F0DE5"/>
    <w:rsid w:val="004F1B6D"/>
    <w:rsid w:val="004F1FB4"/>
    <w:rsid w:val="004F4BAB"/>
    <w:rsid w:val="004F527E"/>
    <w:rsid w:val="004F7AB1"/>
    <w:rsid w:val="00501AAD"/>
    <w:rsid w:val="005044C4"/>
    <w:rsid w:val="00504E53"/>
    <w:rsid w:val="0051029B"/>
    <w:rsid w:val="00511D8D"/>
    <w:rsid w:val="00516445"/>
    <w:rsid w:val="00526F5D"/>
    <w:rsid w:val="00527EA6"/>
    <w:rsid w:val="00527F71"/>
    <w:rsid w:val="005310D7"/>
    <w:rsid w:val="00543783"/>
    <w:rsid w:val="00544675"/>
    <w:rsid w:val="00544ABE"/>
    <w:rsid w:val="005506DF"/>
    <w:rsid w:val="005524AD"/>
    <w:rsid w:val="00552875"/>
    <w:rsid w:val="00552E6E"/>
    <w:rsid w:val="00553AC2"/>
    <w:rsid w:val="00554ED8"/>
    <w:rsid w:val="00555408"/>
    <w:rsid w:val="0055735C"/>
    <w:rsid w:val="005577D9"/>
    <w:rsid w:val="005615E2"/>
    <w:rsid w:val="0056228D"/>
    <w:rsid w:val="00563890"/>
    <w:rsid w:val="0056414B"/>
    <w:rsid w:val="00564D28"/>
    <w:rsid w:val="00564DF5"/>
    <w:rsid w:val="005656D6"/>
    <w:rsid w:val="00566A05"/>
    <w:rsid w:val="00566A4D"/>
    <w:rsid w:val="00567F94"/>
    <w:rsid w:val="005708DB"/>
    <w:rsid w:val="00570BD7"/>
    <w:rsid w:val="005733E0"/>
    <w:rsid w:val="00575B6A"/>
    <w:rsid w:val="005776B6"/>
    <w:rsid w:val="0058118C"/>
    <w:rsid w:val="00584500"/>
    <w:rsid w:val="00591373"/>
    <w:rsid w:val="00592CA8"/>
    <w:rsid w:val="00594DC0"/>
    <w:rsid w:val="00595317"/>
    <w:rsid w:val="005964AB"/>
    <w:rsid w:val="005A2EDB"/>
    <w:rsid w:val="005A3A53"/>
    <w:rsid w:val="005A41BE"/>
    <w:rsid w:val="005A4EBD"/>
    <w:rsid w:val="005A7C75"/>
    <w:rsid w:val="005B281B"/>
    <w:rsid w:val="005B507B"/>
    <w:rsid w:val="005C1F5E"/>
    <w:rsid w:val="005C3335"/>
    <w:rsid w:val="005C5F75"/>
    <w:rsid w:val="005C76D6"/>
    <w:rsid w:val="005C789D"/>
    <w:rsid w:val="005D2EC2"/>
    <w:rsid w:val="005D30CC"/>
    <w:rsid w:val="005D4B2D"/>
    <w:rsid w:val="005E0879"/>
    <w:rsid w:val="005E3D59"/>
    <w:rsid w:val="005F4ADA"/>
    <w:rsid w:val="005F7381"/>
    <w:rsid w:val="005F74FB"/>
    <w:rsid w:val="00604B71"/>
    <w:rsid w:val="00607CF9"/>
    <w:rsid w:val="00610157"/>
    <w:rsid w:val="00610203"/>
    <w:rsid w:val="0061027D"/>
    <w:rsid w:val="00611CE6"/>
    <w:rsid w:val="00611EFE"/>
    <w:rsid w:val="00611FE0"/>
    <w:rsid w:val="00614BAD"/>
    <w:rsid w:val="00616590"/>
    <w:rsid w:val="00616F3B"/>
    <w:rsid w:val="006177AA"/>
    <w:rsid w:val="00617924"/>
    <w:rsid w:val="00620CF6"/>
    <w:rsid w:val="00621EDD"/>
    <w:rsid w:val="006223FC"/>
    <w:rsid w:val="00625EF7"/>
    <w:rsid w:val="006331AC"/>
    <w:rsid w:val="0063453E"/>
    <w:rsid w:val="00642880"/>
    <w:rsid w:val="00644052"/>
    <w:rsid w:val="00645FC1"/>
    <w:rsid w:val="0065585C"/>
    <w:rsid w:val="006562ED"/>
    <w:rsid w:val="00656FA0"/>
    <w:rsid w:val="00665430"/>
    <w:rsid w:val="00666846"/>
    <w:rsid w:val="0067284C"/>
    <w:rsid w:val="00674A76"/>
    <w:rsid w:val="006752E7"/>
    <w:rsid w:val="00675D7A"/>
    <w:rsid w:val="006760C9"/>
    <w:rsid w:val="0068152C"/>
    <w:rsid w:val="00684ACE"/>
    <w:rsid w:val="00685C0F"/>
    <w:rsid w:val="00692452"/>
    <w:rsid w:val="00694679"/>
    <w:rsid w:val="00695CD8"/>
    <w:rsid w:val="006979BD"/>
    <w:rsid w:val="006A5EA3"/>
    <w:rsid w:val="006B1636"/>
    <w:rsid w:val="006B26A2"/>
    <w:rsid w:val="006B32A9"/>
    <w:rsid w:val="006B367F"/>
    <w:rsid w:val="006B6AF1"/>
    <w:rsid w:val="006B7301"/>
    <w:rsid w:val="006B7EB9"/>
    <w:rsid w:val="006C0AE9"/>
    <w:rsid w:val="006D07F9"/>
    <w:rsid w:val="006D120C"/>
    <w:rsid w:val="006D59F5"/>
    <w:rsid w:val="006D5A52"/>
    <w:rsid w:val="006E0F8B"/>
    <w:rsid w:val="006E101D"/>
    <w:rsid w:val="006E1DC1"/>
    <w:rsid w:val="006E31CC"/>
    <w:rsid w:val="006E4980"/>
    <w:rsid w:val="006E673B"/>
    <w:rsid w:val="006E741F"/>
    <w:rsid w:val="006E7501"/>
    <w:rsid w:val="006F060E"/>
    <w:rsid w:val="006F0A9D"/>
    <w:rsid w:val="006F0B1A"/>
    <w:rsid w:val="006F1374"/>
    <w:rsid w:val="006F4632"/>
    <w:rsid w:val="006F6AE6"/>
    <w:rsid w:val="00700136"/>
    <w:rsid w:val="0070147F"/>
    <w:rsid w:val="00702D2C"/>
    <w:rsid w:val="00703833"/>
    <w:rsid w:val="0070480A"/>
    <w:rsid w:val="007053C2"/>
    <w:rsid w:val="00707574"/>
    <w:rsid w:val="00713B67"/>
    <w:rsid w:val="007200FF"/>
    <w:rsid w:val="00720522"/>
    <w:rsid w:val="00720B2A"/>
    <w:rsid w:val="0072113E"/>
    <w:rsid w:val="00722261"/>
    <w:rsid w:val="0072270B"/>
    <w:rsid w:val="00722CB1"/>
    <w:rsid w:val="00727CBE"/>
    <w:rsid w:val="00730124"/>
    <w:rsid w:val="00731C00"/>
    <w:rsid w:val="00734001"/>
    <w:rsid w:val="007362E2"/>
    <w:rsid w:val="0074673B"/>
    <w:rsid w:val="007501AB"/>
    <w:rsid w:val="00754A3F"/>
    <w:rsid w:val="00756434"/>
    <w:rsid w:val="007577FA"/>
    <w:rsid w:val="0076194C"/>
    <w:rsid w:val="007625EB"/>
    <w:rsid w:val="00765F20"/>
    <w:rsid w:val="00771015"/>
    <w:rsid w:val="00771106"/>
    <w:rsid w:val="00771BCC"/>
    <w:rsid w:val="00774313"/>
    <w:rsid w:val="00776A7E"/>
    <w:rsid w:val="00780699"/>
    <w:rsid w:val="007836D2"/>
    <w:rsid w:val="0078533F"/>
    <w:rsid w:val="00791424"/>
    <w:rsid w:val="00791ED3"/>
    <w:rsid w:val="007979D4"/>
    <w:rsid w:val="007A4C86"/>
    <w:rsid w:val="007A4DF9"/>
    <w:rsid w:val="007A5D2C"/>
    <w:rsid w:val="007A5FD1"/>
    <w:rsid w:val="007A6B6A"/>
    <w:rsid w:val="007A6C34"/>
    <w:rsid w:val="007B4332"/>
    <w:rsid w:val="007B4F0A"/>
    <w:rsid w:val="007B5C82"/>
    <w:rsid w:val="007B7DBF"/>
    <w:rsid w:val="007C0CB3"/>
    <w:rsid w:val="007C14B1"/>
    <w:rsid w:val="007C2881"/>
    <w:rsid w:val="007C2F23"/>
    <w:rsid w:val="007D0998"/>
    <w:rsid w:val="007D35C8"/>
    <w:rsid w:val="007D3E20"/>
    <w:rsid w:val="007D7E87"/>
    <w:rsid w:val="007E0BFC"/>
    <w:rsid w:val="007E47F5"/>
    <w:rsid w:val="007F1400"/>
    <w:rsid w:val="007F32E1"/>
    <w:rsid w:val="007F4B3D"/>
    <w:rsid w:val="007F649F"/>
    <w:rsid w:val="008003EB"/>
    <w:rsid w:val="00800666"/>
    <w:rsid w:val="00801AD5"/>
    <w:rsid w:val="008027BE"/>
    <w:rsid w:val="0080401F"/>
    <w:rsid w:val="0080497D"/>
    <w:rsid w:val="008053DA"/>
    <w:rsid w:val="00806439"/>
    <w:rsid w:val="008101B3"/>
    <w:rsid w:val="00811DC9"/>
    <w:rsid w:val="0081320A"/>
    <w:rsid w:val="00813E71"/>
    <w:rsid w:val="00815178"/>
    <w:rsid w:val="0081674D"/>
    <w:rsid w:val="00816DC9"/>
    <w:rsid w:val="00817395"/>
    <w:rsid w:val="008202C2"/>
    <w:rsid w:val="008219BE"/>
    <w:rsid w:val="00830DCE"/>
    <w:rsid w:val="0083170A"/>
    <w:rsid w:val="00833AD9"/>
    <w:rsid w:val="008341AE"/>
    <w:rsid w:val="0083749F"/>
    <w:rsid w:val="00837665"/>
    <w:rsid w:val="008432BC"/>
    <w:rsid w:val="008444C9"/>
    <w:rsid w:val="00845E2E"/>
    <w:rsid w:val="00853711"/>
    <w:rsid w:val="00855916"/>
    <w:rsid w:val="008638C6"/>
    <w:rsid w:val="0086697E"/>
    <w:rsid w:val="00866988"/>
    <w:rsid w:val="00866E75"/>
    <w:rsid w:val="00871901"/>
    <w:rsid w:val="0087369C"/>
    <w:rsid w:val="0087430F"/>
    <w:rsid w:val="008759C5"/>
    <w:rsid w:val="008831F2"/>
    <w:rsid w:val="00883862"/>
    <w:rsid w:val="00885339"/>
    <w:rsid w:val="008854EA"/>
    <w:rsid w:val="00891245"/>
    <w:rsid w:val="00892B26"/>
    <w:rsid w:val="008950B4"/>
    <w:rsid w:val="008A0AE4"/>
    <w:rsid w:val="008A2CB7"/>
    <w:rsid w:val="008A435F"/>
    <w:rsid w:val="008B246F"/>
    <w:rsid w:val="008B3857"/>
    <w:rsid w:val="008B68D8"/>
    <w:rsid w:val="008B7517"/>
    <w:rsid w:val="008C2A84"/>
    <w:rsid w:val="008D18D8"/>
    <w:rsid w:val="008D3D26"/>
    <w:rsid w:val="008D50E3"/>
    <w:rsid w:val="008D6F40"/>
    <w:rsid w:val="008D7E36"/>
    <w:rsid w:val="008E0CA3"/>
    <w:rsid w:val="008E43A8"/>
    <w:rsid w:val="008E5BE2"/>
    <w:rsid w:val="008F54A5"/>
    <w:rsid w:val="008F591D"/>
    <w:rsid w:val="00901D5E"/>
    <w:rsid w:val="00903408"/>
    <w:rsid w:val="00905818"/>
    <w:rsid w:val="00906669"/>
    <w:rsid w:val="00906AAA"/>
    <w:rsid w:val="00913AB7"/>
    <w:rsid w:val="009168D7"/>
    <w:rsid w:val="00916C0C"/>
    <w:rsid w:val="00923851"/>
    <w:rsid w:val="0092445E"/>
    <w:rsid w:val="009265ED"/>
    <w:rsid w:val="00932085"/>
    <w:rsid w:val="00934177"/>
    <w:rsid w:val="00941D1E"/>
    <w:rsid w:val="00942BE1"/>
    <w:rsid w:val="0094469E"/>
    <w:rsid w:val="009506B5"/>
    <w:rsid w:val="00951918"/>
    <w:rsid w:val="00952A2D"/>
    <w:rsid w:val="009553FC"/>
    <w:rsid w:val="00956EA7"/>
    <w:rsid w:val="00957C4C"/>
    <w:rsid w:val="00960AC1"/>
    <w:rsid w:val="00960CCB"/>
    <w:rsid w:val="0096149F"/>
    <w:rsid w:val="009702EE"/>
    <w:rsid w:val="00971C02"/>
    <w:rsid w:val="00973375"/>
    <w:rsid w:val="00975CB3"/>
    <w:rsid w:val="009822DC"/>
    <w:rsid w:val="009838F7"/>
    <w:rsid w:val="00990089"/>
    <w:rsid w:val="00994CE3"/>
    <w:rsid w:val="00997244"/>
    <w:rsid w:val="00997EF9"/>
    <w:rsid w:val="009A08FE"/>
    <w:rsid w:val="009A255C"/>
    <w:rsid w:val="009A380A"/>
    <w:rsid w:val="009A440C"/>
    <w:rsid w:val="009B277F"/>
    <w:rsid w:val="009B419E"/>
    <w:rsid w:val="009B4C20"/>
    <w:rsid w:val="009B4DE7"/>
    <w:rsid w:val="009B5A71"/>
    <w:rsid w:val="009B6646"/>
    <w:rsid w:val="009B76F9"/>
    <w:rsid w:val="009C117D"/>
    <w:rsid w:val="009C1B98"/>
    <w:rsid w:val="009C3D37"/>
    <w:rsid w:val="009C436A"/>
    <w:rsid w:val="009C5AD7"/>
    <w:rsid w:val="009C6721"/>
    <w:rsid w:val="009C78A8"/>
    <w:rsid w:val="009D0AFF"/>
    <w:rsid w:val="009D19E4"/>
    <w:rsid w:val="009D1BCE"/>
    <w:rsid w:val="009D4873"/>
    <w:rsid w:val="009D4DBB"/>
    <w:rsid w:val="009D6107"/>
    <w:rsid w:val="009D6753"/>
    <w:rsid w:val="009E3C96"/>
    <w:rsid w:val="009F1D34"/>
    <w:rsid w:val="009F2C2D"/>
    <w:rsid w:val="009F5D64"/>
    <w:rsid w:val="009F6D6C"/>
    <w:rsid w:val="00A04B2B"/>
    <w:rsid w:val="00A07071"/>
    <w:rsid w:val="00A118C2"/>
    <w:rsid w:val="00A1278F"/>
    <w:rsid w:val="00A12BB1"/>
    <w:rsid w:val="00A148FE"/>
    <w:rsid w:val="00A16908"/>
    <w:rsid w:val="00A17390"/>
    <w:rsid w:val="00A178BE"/>
    <w:rsid w:val="00A17CD6"/>
    <w:rsid w:val="00A23411"/>
    <w:rsid w:val="00A23A47"/>
    <w:rsid w:val="00A27CF8"/>
    <w:rsid w:val="00A374BB"/>
    <w:rsid w:val="00A37912"/>
    <w:rsid w:val="00A40711"/>
    <w:rsid w:val="00A4279E"/>
    <w:rsid w:val="00A427B2"/>
    <w:rsid w:val="00A42BE1"/>
    <w:rsid w:val="00A45494"/>
    <w:rsid w:val="00A4700F"/>
    <w:rsid w:val="00A4720E"/>
    <w:rsid w:val="00A47644"/>
    <w:rsid w:val="00A476F5"/>
    <w:rsid w:val="00A47A0A"/>
    <w:rsid w:val="00A52601"/>
    <w:rsid w:val="00A546F0"/>
    <w:rsid w:val="00A703F2"/>
    <w:rsid w:val="00A70FCA"/>
    <w:rsid w:val="00A71B1B"/>
    <w:rsid w:val="00A75A82"/>
    <w:rsid w:val="00A76D65"/>
    <w:rsid w:val="00A80D43"/>
    <w:rsid w:val="00A84F11"/>
    <w:rsid w:val="00A8688C"/>
    <w:rsid w:val="00A90A94"/>
    <w:rsid w:val="00A91763"/>
    <w:rsid w:val="00A94124"/>
    <w:rsid w:val="00A95FB3"/>
    <w:rsid w:val="00A96760"/>
    <w:rsid w:val="00A96E23"/>
    <w:rsid w:val="00A97CBC"/>
    <w:rsid w:val="00AA03E1"/>
    <w:rsid w:val="00AA76EB"/>
    <w:rsid w:val="00AB0C80"/>
    <w:rsid w:val="00AB32CD"/>
    <w:rsid w:val="00AB490F"/>
    <w:rsid w:val="00AC089D"/>
    <w:rsid w:val="00AC1474"/>
    <w:rsid w:val="00AC2C20"/>
    <w:rsid w:val="00AC2D60"/>
    <w:rsid w:val="00AC6F45"/>
    <w:rsid w:val="00AD15D5"/>
    <w:rsid w:val="00AD69D4"/>
    <w:rsid w:val="00AD7D2B"/>
    <w:rsid w:val="00AE5EEE"/>
    <w:rsid w:val="00AF3D67"/>
    <w:rsid w:val="00AF3E7F"/>
    <w:rsid w:val="00AF3F1B"/>
    <w:rsid w:val="00AF3F85"/>
    <w:rsid w:val="00AF456F"/>
    <w:rsid w:val="00AF4D96"/>
    <w:rsid w:val="00AF63FE"/>
    <w:rsid w:val="00AF6768"/>
    <w:rsid w:val="00B01843"/>
    <w:rsid w:val="00B04F8F"/>
    <w:rsid w:val="00B050BA"/>
    <w:rsid w:val="00B142F6"/>
    <w:rsid w:val="00B14CC9"/>
    <w:rsid w:val="00B15922"/>
    <w:rsid w:val="00B179DE"/>
    <w:rsid w:val="00B21C82"/>
    <w:rsid w:val="00B24208"/>
    <w:rsid w:val="00B24CE9"/>
    <w:rsid w:val="00B26EF1"/>
    <w:rsid w:val="00B314EE"/>
    <w:rsid w:val="00B317AB"/>
    <w:rsid w:val="00B32220"/>
    <w:rsid w:val="00B36988"/>
    <w:rsid w:val="00B42B01"/>
    <w:rsid w:val="00B42E77"/>
    <w:rsid w:val="00B42F5E"/>
    <w:rsid w:val="00B44C7B"/>
    <w:rsid w:val="00B4700D"/>
    <w:rsid w:val="00B471E3"/>
    <w:rsid w:val="00B53371"/>
    <w:rsid w:val="00B6050F"/>
    <w:rsid w:val="00B6073C"/>
    <w:rsid w:val="00B61A6E"/>
    <w:rsid w:val="00B63B58"/>
    <w:rsid w:val="00B661C8"/>
    <w:rsid w:val="00B67FAF"/>
    <w:rsid w:val="00B83A9C"/>
    <w:rsid w:val="00B85F75"/>
    <w:rsid w:val="00B87A54"/>
    <w:rsid w:val="00B91050"/>
    <w:rsid w:val="00B92A01"/>
    <w:rsid w:val="00B9454F"/>
    <w:rsid w:val="00B946A1"/>
    <w:rsid w:val="00B952AE"/>
    <w:rsid w:val="00BA4315"/>
    <w:rsid w:val="00BA4383"/>
    <w:rsid w:val="00BA496D"/>
    <w:rsid w:val="00BA7A49"/>
    <w:rsid w:val="00BB0DBB"/>
    <w:rsid w:val="00BB1E7D"/>
    <w:rsid w:val="00BB3403"/>
    <w:rsid w:val="00BB6EC1"/>
    <w:rsid w:val="00BC135B"/>
    <w:rsid w:val="00BC3349"/>
    <w:rsid w:val="00BC4A95"/>
    <w:rsid w:val="00BC5615"/>
    <w:rsid w:val="00BC7018"/>
    <w:rsid w:val="00BD1804"/>
    <w:rsid w:val="00BD3B85"/>
    <w:rsid w:val="00BD413B"/>
    <w:rsid w:val="00BD4666"/>
    <w:rsid w:val="00BD4B09"/>
    <w:rsid w:val="00BD5A05"/>
    <w:rsid w:val="00BD6CEE"/>
    <w:rsid w:val="00BD6F38"/>
    <w:rsid w:val="00BE6BD1"/>
    <w:rsid w:val="00C01109"/>
    <w:rsid w:val="00C01659"/>
    <w:rsid w:val="00C017AB"/>
    <w:rsid w:val="00C01805"/>
    <w:rsid w:val="00C029E5"/>
    <w:rsid w:val="00C1013F"/>
    <w:rsid w:val="00C10606"/>
    <w:rsid w:val="00C12B65"/>
    <w:rsid w:val="00C149D1"/>
    <w:rsid w:val="00C2204C"/>
    <w:rsid w:val="00C23FC2"/>
    <w:rsid w:val="00C24AED"/>
    <w:rsid w:val="00C24F5B"/>
    <w:rsid w:val="00C26929"/>
    <w:rsid w:val="00C32B55"/>
    <w:rsid w:val="00C33709"/>
    <w:rsid w:val="00C344D1"/>
    <w:rsid w:val="00C41379"/>
    <w:rsid w:val="00C4206B"/>
    <w:rsid w:val="00C43A4F"/>
    <w:rsid w:val="00C44569"/>
    <w:rsid w:val="00C458A2"/>
    <w:rsid w:val="00C52150"/>
    <w:rsid w:val="00C549B1"/>
    <w:rsid w:val="00C5582D"/>
    <w:rsid w:val="00C55BE8"/>
    <w:rsid w:val="00C60D42"/>
    <w:rsid w:val="00C65D69"/>
    <w:rsid w:val="00C65F8E"/>
    <w:rsid w:val="00C7079F"/>
    <w:rsid w:val="00C72462"/>
    <w:rsid w:val="00C73A7B"/>
    <w:rsid w:val="00C73B9E"/>
    <w:rsid w:val="00C81CC9"/>
    <w:rsid w:val="00C83723"/>
    <w:rsid w:val="00C8550C"/>
    <w:rsid w:val="00C958E2"/>
    <w:rsid w:val="00C96501"/>
    <w:rsid w:val="00C96A86"/>
    <w:rsid w:val="00C97083"/>
    <w:rsid w:val="00CA7FDA"/>
    <w:rsid w:val="00CB50FD"/>
    <w:rsid w:val="00CB64AA"/>
    <w:rsid w:val="00CC0EDB"/>
    <w:rsid w:val="00CC3660"/>
    <w:rsid w:val="00CC5B2A"/>
    <w:rsid w:val="00CC5BB1"/>
    <w:rsid w:val="00CC5C61"/>
    <w:rsid w:val="00CD1343"/>
    <w:rsid w:val="00CD172B"/>
    <w:rsid w:val="00CD6BEB"/>
    <w:rsid w:val="00CD6C74"/>
    <w:rsid w:val="00CD7C93"/>
    <w:rsid w:val="00CE158E"/>
    <w:rsid w:val="00CE629D"/>
    <w:rsid w:val="00CF1294"/>
    <w:rsid w:val="00CF4E5F"/>
    <w:rsid w:val="00CF7D2B"/>
    <w:rsid w:val="00D00523"/>
    <w:rsid w:val="00D02B3A"/>
    <w:rsid w:val="00D07FA6"/>
    <w:rsid w:val="00D17EDE"/>
    <w:rsid w:val="00D20A78"/>
    <w:rsid w:val="00D24714"/>
    <w:rsid w:val="00D247ED"/>
    <w:rsid w:val="00D26F63"/>
    <w:rsid w:val="00D329D0"/>
    <w:rsid w:val="00D336F6"/>
    <w:rsid w:val="00D349D7"/>
    <w:rsid w:val="00D35F3C"/>
    <w:rsid w:val="00D40CA9"/>
    <w:rsid w:val="00D4127C"/>
    <w:rsid w:val="00D41CCF"/>
    <w:rsid w:val="00D43723"/>
    <w:rsid w:val="00D472F7"/>
    <w:rsid w:val="00D500AC"/>
    <w:rsid w:val="00D50C03"/>
    <w:rsid w:val="00D55FB5"/>
    <w:rsid w:val="00D5694C"/>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9797D"/>
    <w:rsid w:val="00DA1099"/>
    <w:rsid w:val="00DA3779"/>
    <w:rsid w:val="00DA60CA"/>
    <w:rsid w:val="00DB5FF6"/>
    <w:rsid w:val="00DB627F"/>
    <w:rsid w:val="00DC06D9"/>
    <w:rsid w:val="00DC0A9B"/>
    <w:rsid w:val="00DC1D9C"/>
    <w:rsid w:val="00DC210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F2648"/>
    <w:rsid w:val="00DF538F"/>
    <w:rsid w:val="00E022A6"/>
    <w:rsid w:val="00E02DE2"/>
    <w:rsid w:val="00E034C4"/>
    <w:rsid w:val="00E04F8C"/>
    <w:rsid w:val="00E10D9D"/>
    <w:rsid w:val="00E14A84"/>
    <w:rsid w:val="00E20FFC"/>
    <w:rsid w:val="00E27C6A"/>
    <w:rsid w:val="00E32294"/>
    <w:rsid w:val="00E3386B"/>
    <w:rsid w:val="00E36A4F"/>
    <w:rsid w:val="00E3769E"/>
    <w:rsid w:val="00E4342D"/>
    <w:rsid w:val="00E439CF"/>
    <w:rsid w:val="00E4758E"/>
    <w:rsid w:val="00E52285"/>
    <w:rsid w:val="00E5359E"/>
    <w:rsid w:val="00E53D60"/>
    <w:rsid w:val="00E53ECE"/>
    <w:rsid w:val="00E54449"/>
    <w:rsid w:val="00E54B26"/>
    <w:rsid w:val="00E552CA"/>
    <w:rsid w:val="00E55642"/>
    <w:rsid w:val="00E561F0"/>
    <w:rsid w:val="00E6218F"/>
    <w:rsid w:val="00E65BF4"/>
    <w:rsid w:val="00E67343"/>
    <w:rsid w:val="00E72AE2"/>
    <w:rsid w:val="00E72D7C"/>
    <w:rsid w:val="00E80D90"/>
    <w:rsid w:val="00E82157"/>
    <w:rsid w:val="00E839DA"/>
    <w:rsid w:val="00E83FFC"/>
    <w:rsid w:val="00E86CC5"/>
    <w:rsid w:val="00E871FA"/>
    <w:rsid w:val="00E87BC6"/>
    <w:rsid w:val="00E91BE7"/>
    <w:rsid w:val="00E92379"/>
    <w:rsid w:val="00E9677D"/>
    <w:rsid w:val="00EA0212"/>
    <w:rsid w:val="00EA1254"/>
    <w:rsid w:val="00EA213F"/>
    <w:rsid w:val="00EA4244"/>
    <w:rsid w:val="00EA4645"/>
    <w:rsid w:val="00EA5196"/>
    <w:rsid w:val="00EB7052"/>
    <w:rsid w:val="00EC00FA"/>
    <w:rsid w:val="00EC1486"/>
    <w:rsid w:val="00EC4430"/>
    <w:rsid w:val="00EC55C5"/>
    <w:rsid w:val="00EC7AE3"/>
    <w:rsid w:val="00EC7F15"/>
    <w:rsid w:val="00ED1C8F"/>
    <w:rsid w:val="00ED6202"/>
    <w:rsid w:val="00ED715D"/>
    <w:rsid w:val="00EE2A11"/>
    <w:rsid w:val="00EF1AF3"/>
    <w:rsid w:val="00EF2A52"/>
    <w:rsid w:val="00EF536D"/>
    <w:rsid w:val="00EF72BA"/>
    <w:rsid w:val="00F00A1B"/>
    <w:rsid w:val="00F0231F"/>
    <w:rsid w:val="00F067DA"/>
    <w:rsid w:val="00F10D6D"/>
    <w:rsid w:val="00F15AB1"/>
    <w:rsid w:val="00F15EB5"/>
    <w:rsid w:val="00F1601A"/>
    <w:rsid w:val="00F23860"/>
    <w:rsid w:val="00F2423C"/>
    <w:rsid w:val="00F26750"/>
    <w:rsid w:val="00F2728D"/>
    <w:rsid w:val="00F30517"/>
    <w:rsid w:val="00F331B2"/>
    <w:rsid w:val="00F33C69"/>
    <w:rsid w:val="00F40940"/>
    <w:rsid w:val="00F40F3C"/>
    <w:rsid w:val="00F4146C"/>
    <w:rsid w:val="00F41728"/>
    <w:rsid w:val="00F4357D"/>
    <w:rsid w:val="00F43B6C"/>
    <w:rsid w:val="00F45B64"/>
    <w:rsid w:val="00F46F25"/>
    <w:rsid w:val="00F50272"/>
    <w:rsid w:val="00F511E4"/>
    <w:rsid w:val="00F52474"/>
    <w:rsid w:val="00F527BC"/>
    <w:rsid w:val="00F527C8"/>
    <w:rsid w:val="00F54ADA"/>
    <w:rsid w:val="00F55916"/>
    <w:rsid w:val="00F60676"/>
    <w:rsid w:val="00F60938"/>
    <w:rsid w:val="00F61C07"/>
    <w:rsid w:val="00F6283C"/>
    <w:rsid w:val="00F6363C"/>
    <w:rsid w:val="00F65CC5"/>
    <w:rsid w:val="00F668A4"/>
    <w:rsid w:val="00F67A0F"/>
    <w:rsid w:val="00F7115C"/>
    <w:rsid w:val="00F74A1C"/>
    <w:rsid w:val="00F762C1"/>
    <w:rsid w:val="00F77CA1"/>
    <w:rsid w:val="00F817E7"/>
    <w:rsid w:val="00F82939"/>
    <w:rsid w:val="00F83E77"/>
    <w:rsid w:val="00F8419C"/>
    <w:rsid w:val="00F8475C"/>
    <w:rsid w:val="00F908AF"/>
    <w:rsid w:val="00F921CE"/>
    <w:rsid w:val="00F93840"/>
    <w:rsid w:val="00F96890"/>
    <w:rsid w:val="00FA43BA"/>
    <w:rsid w:val="00FA6197"/>
    <w:rsid w:val="00FA6B25"/>
    <w:rsid w:val="00FA6F3A"/>
    <w:rsid w:val="00FB32D7"/>
    <w:rsid w:val="00FB3475"/>
    <w:rsid w:val="00FB4FDA"/>
    <w:rsid w:val="00FB611B"/>
    <w:rsid w:val="00FB6D23"/>
    <w:rsid w:val="00FB7612"/>
    <w:rsid w:val="00FC0AD1"/>
    <w:rsid w:val="00FC3BB3"/>
    <w:rsid w:val="00FC4D68"/>
    <w:rsid w:val="00FC77D0"/>
    <w:rsid w:val="00FC7AFC"/>
    <w:rsid w:val="00FD0E5B"/>
    <w:rsid w:val="00FD215A"/>
    <w:rsid w:val="00FD30F7"/>
    <w:rsid w:val="00FD6295"/>
    <w:rsid w:val="00FD7C27"/>
    <w:rsid w:val="00FE0092"/>
    <w:rsid w:val="00FE272C"/>
    <w:rsid w:val="00FE6A8A"/>
    <w:rsid w:val="00FF0DBC"/>
    <w:rsid w:val="00FF17F7"/>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aykssi.org/wp-content/uploads/806-Bromaghin-FR.pdf" TargetMode="External"/><Relationship Id="rId2" Type="http://schemas.openxmlformats.org/officeDocument/2006/relationships/hyperlink" Target="https://repository.library.noaa.gov/view/noaa/70283" TargetMode="External"/><Relationship Id="rId1" Type="http://schemas.openxmlformats.org/officeDocument/2006/relationships/hyperlink" Target="https://www.adfg.alaska.gov/techpap/TP398.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20</Pages>
  <Words>42265</Words>
  <Characters>240911</Characters>
  <Application>Microsoft Office Word</Application>
  <DocSecurity>0</DocSecurity>
  <Lines>2007</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Garcia, Sabrina (DFG)</cp:lastModifiedBy>
  <cp:revision>59</cp:revision>
  <dcterms:created xsi:type="dcterms:W3CDTF">2025-07-15T16:56:00Z</dcterms:created>
  <dcterms:modified xsi:type="dcterms:W3CDTF">2025-07-17T00:18:00Z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id="FDFb9BhT"/&gt;&lt;style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