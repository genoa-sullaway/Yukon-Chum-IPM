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D9294" w14:textId="77777777" w:rsidR="00E70842" w:rsidRPr="004802C8" w:rsidRDefault="00E70842" w:rsidP="00E70842">
      <w:pPr>
        <w:pStyle w:val="Heading3"/>
        <w:rPr>
          <w:rFonts w:cs="Times New Roman"/>
        </w:rPr>
      </w:pPr>
      <w:r w:rsidRPr="004802C8">
        <w:rPr>
          <w:rFonts w:cs="Times New Roman"/>
        </w:rPr>
        <w:t>2. Methods</w:t>
      </w:r>
    </w:p>
    <w:p w14:paraId="2A7D19D0" w14:textId="77777777" w:rsidR="00E70842" w:rsidRPr="004802C8" w:rsidRDefault="00E70842" w:rsidP="00E70842">
      <w:pPr>
        <w:pStyle w:val="Heading4"/>
      </w:pPr>
      <w:r w:rsidRPr="004802C8">
        <w:t>2.1 Population Dynamics Model</w:t>
      </w:r>
    </w:p>
    <w:p w14:paraId="1C53FADC" w14:textId="77777777" w:rsidR="00E70842" w:rsidRPr="008831F2" w:rsidRDefault="00E70842" w:rsidP="00E7084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t>fall Chum</w:t>
      </w:r>
      <w:r w:rsidRPr="004802C8">
        <w:t xml:space="preserve">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t>f</w:t>
      </w:r>
      <w:r w:rsidRPr="008831F2">
        <w:t xml:space="preserve">all </w:t>
      </w:r>
      <w:r>
        <w:t>Chum</w:t>
      </w:r>
      <w:r w:rsidRPr="008831F2">
        <w:t xml:space="preserve"> salmon survival. </w:t>
      </w:r>
      <w:r w:rsidRPr="008831F2">
        <w:rPr>
          <w:rFonts w:eastAsiaTheme="minorHAnsi"/>
          <w:color w:val="000000"/>
        </w:rPr>
        <w:t xml:space="preserve">Data used to fit the IPM include juvenile abundance data from a marine survey in the Bering Sea, run reconstruction data from adult </w:t>
      </w:r>
      <w:r>
        <w:rPr>
          <w:rFonts w:eastAsiaTheme="minorHAnsi"/>
          <w:color w:val="000000"/>
        </w:rPr>
        <w:t>Chum</w:t>
      </w:r>
      <w:r w:rsidRPr="008831F2">
        <w:rPr>
          <w:rFonts w:eastAsiaTheme="minorHAnsi"/>
          <w:color w:val="000000"/>
        </w:rPr>
        <w:t xml:space="preserve"> salmon returning to the Yukon River to spawn, and environmental covariates spanning brood years 2002 – 202</w:t>
      </w:r>
      <w:r>
        <w:rPr>
          <w:rFonts w:eastAsiaTheme="minorHAnsi"/>
          <w:color w:val="000000"/>
        </w:rPr>
        <w:t>1</w:t>
      </w:r>
      <w:r w:rsidRPr="008831F2">
        <w:rPr>
          <w:rFonts w:eastAsiaTheme="minorHAnsi"/>
          <w:color w:val="000000"/>
        </w:rPr>
        <w:t xml:space="preserve">. The model was fit within a Bayesian framework </w:t>
      </w:r>
      <w:r>
        <w:rPr>
          <w:rFonts w:eastAsiaTheme="minorHAnsi"/>
          <w:color w:val="000000"/>
        </w:rPr>
        <w:t>as</w:t>
      </w:r>
      <w:r w:rsidRPr="008831F2">
        <w:rPr>
          <w:rFonts w:eastAsiaTheme="minorHAnsi"/>
          <w:color w:val="000000"/>
        </w:rPr>
        <w:t xml:space="preserve"> described below.</w:t>
      </w:r>
    </w:p>
    <w:p w14:paraId="5CCB8989" w14:textId="77777777" w:rsidR="00E70842" w:rsidRPr="004802C8" w:rsidRDefault="00E70842" w:rsidP="00E70842">
      <w:pPr>
        <w:ind w:firstLine="360"/>
      </w:pPr>
      <w:r w:rsidRPr="008831F2">
        <w:t xml:space="preserve">The IPM tracked cohorts of fall </w:t>
      </w:r>
      <w:r>
        <w:t>Chum</w:t>
      </w:r>
      <w:r w:rsidRPr="008831F2">
        <w:t xml:space="preserve">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t>five</w:t>
      </w:r>
      <w:r w:rsidRPr="008831F2">
        <w:t xml:space="preserve"> stages for Yukon river fall </w:t>
      </w:r>
      <w:r>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t>marine summer</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t xml:space="preserve">“marine winter”, </w:t>
      </w:r>
      <w:r w:rsidRPr="004802C8">
        <w:t xml:space="preserve">which tracks individuals from </w:t>
      </w:r>
      <w:r>
        <w:t>the</w:t>
      </w:r>
      <w:r w:rsidRPr="004802C8">
        <w:t xml:space="preserve"> end of their first summer</w:t>
      </w:r>
      <w:r>
        <w:t xml:space="preserve"> past their first winter</w:t>
      </w:r>
      <w:r w:rsidRPr="004802C8">
        <w:t xml:space="preserve"> in the marine environment, </w:t>
      </w:r>
      <w:r>
        <w:t xml:space="preserve">4) </w:t>
      </w:r>
      <w:r w:rsidRPr="004802C8">
        <w:t>“</w:t>
      </w:r>
      <w:r>
        <w:t>total returns</w:t>
      </w:r>
      <w:r w:rsidRPr="004802C8">
        <w:t xml:space="preserve">”, which tracks individuals </w:t>
      </w:r>
      <w:r>
        <w:t>after</w:t>
      </w:r>
      <w:r w:rsidRPr="004802C8">
        <w:t xml:space="preserve">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07682EC8" w14:textId="77777777" w:rsidR="00E70842" w:rsidRPr="004802C8" w:rsidRDefault="00E70842" w:rsidP="00E70842">
      <w:pPr>
        <w:ind w:firstLine="360"/>
      </w:pPr>
      <w:r w:rsidRPr="004802C8">
        <w:t xml:space="preserve">The number of </w:t>
      </w:r>
      <w:r>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42D7523F" w14:textId="77777777" w:rsidR="00E70842" w:rsidRPr="000659EB" w:rsidRDefault="00E70842" w:rsidP="00E70842">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597B1F70" w14:textId="77777777" w:rsidR="00E70842" w:rsidRPr="004802C8" w:rsidRDefault="00E70842" w:rsidP="00E70842">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637202BF" w14:textId="77777777" w:rsidR="00E70842" w:rsidRPr="004802C8" w:rsidRDefault="00E70842" w:rsidP="00E70842">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Pr="004802C8">
        <w:t xml:space="preserve">        Eq. 4.2</w:t>
      </w:r>
    </w:p>
    <w:p w14:paraId="27E04B48" w14:textId="77777777" w:rsidR="00E70842" w:rsidRPr="004802C8" w:rsidRDefault="00E70842" w:rsidP="00E70842">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proofErr w:type="spellStart"/>
      <w:r>
        <w:t>s</w:t>
      </w:r>
      <w:proofErr w:type="spellEnd"/>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t>maximum</w:t>
      </w:r>
      <w:r w:rsidRPr="004802C8">
        <w:t xml:space="preserve"> survival rate</w:t>
      </w:r>
      <w:r>
        <w:t xml:space="preserve"> (in logit space)</w:t>
      </w:r>
      <w:r w:rsidRPr="004802C8">
        <w:t xml:space="preserve"> at low density.</w:t>
      </w:r>
    </w:p>
    <w:p w14:paraId="62B4C03A" w14:textId="77777777" w:rsidR="00E70842" w:rsidRPr="004802C8" w:rsidRDefault="00E70842" w:rsidP="00E70842">
      <w:pPr>
        <w:ind w:firstLine="360"/>
      </w:pPr>
      <w:r w:rsidRPr="004802C8">
        <w:t xml:space="preserve">      </w:t>
      </w:r>
    </w:p>
    <w:p w14:paraId="4B3F5E51" w14:textId="77777777" w:rsidR="00E70842" w:rsidRPr="004802C8" w:rsidRDefault="00E70842" w:rsidP="00E70842">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Pr="004802C8">
        <w:t xml:space="preserve">        Eq. 4.3</w:t>
      </w:r>
    </w:p>
    <w:p w14:paraId="59121CD2" w14:textId="77777777" w:rsidR="00E70842" w:rsidRPr="004802C8" w:rsidRDefault="00E70842" w:rsidP="00E70842">
      <w:pPr>
        <w:pStyle w:val="NormalWeb"/>
        <w:spacing w:before="0" w:beforeAutospacing="0" w:after="0" w:afterAutospacing="0"/>
        <w:ind w:firstLine="360"/>
      </w:pPr>
    </w:p>
    <w:p w14:paraId="26E88480" w14:textId="77777777" w:rsidR="00E70842" w:rsidRPr="004802C8" w:rsidRDefault="00E70842" w:rsidP="00E70842">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r>
        <w:t xml:space="preserve">The time reference for each covariate value is offset from the brood year </w:t>
      </w:r>
      <m:oMath>
        <m:r>
          <w:rPr>
            <w:rFonts w:ascii="Cambria Math" w:hAnsi="Cambria Math"/>
          </w:rPr>
          <m:t>t</m:t>
        </m:r>
      </m:oMath>
      <w:r>
        <w:t xml:space="preserve"> by a </w:t>
      </w:r>
      <w:r>
        <w:lastRenderedPageBreak/>
        <w:t xml:space="preserve">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t>, indicating the appropriate calendar year of reference for the interaction between the Chum salmon cohort and the environmental or ecosystem process.</w:t>
      </w:r>
    </w:p>
    <w:p w14:paraId="412FDEAB" w14:textId="77777777" w:rsidR="00E70842" w:rsidRPr="004802C8" w:rsidRDefault="00E70842" w:rsidP="00E70842">
      <w:pPr>
        <w:pStyle w:val="NormalWeb"/>
        <w:spacing w:before="0" w:beforeAutospacing="0" w:after="0" w:afterAutospacing="0"/>
        <w:ind w:firstLine="360"/>
      </w:pPr>
      <w:r w:rsidRPr="004802C8">
        <w:t>Upon surviving their first summer at sea,</w:t>
      </w:r>
      <w:r>
        <w:t xml:space="preserve"> fall</w:t>
      </w:r>
      <w:r w:rsidRPr="004802C8">
        <w:t xml:space="preserve"> </w:t>
      </w:r>
      <w:r>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 xml:space="preserve">of juvenile salmon </w:t>
      </w:r>
      <w:r>
        <w:fldChar w:fldCharType="begin"/>
      </w:r>
      <w:r>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fldChar w:fldCharType="separate"/>
      </w:r>
      <w:r>
        <w:rPr>
          <w:noProof/>
        </w:rPr>
        <w:t>(Beamish &amp; Mahnken 2001, Farley Jr et al. 2007)</w:t>
      </w:r>
      <w:r>
        <w:fldChar w:fldCharType="end"/>
      </w:r>
      <w:r>
        <w:t>. T</w:t>
      </w:r>
      <w:r w:rsidRPr="004802C8">
        <w:t>hus</w:t>
      </w:r>
      <w:r>
        <w:t>,</w:t>
      </w:r>
      <w:r w:rsidRPr="004802C8">
        <w:t xml:space="preserve"> </w:t>
      </w:r>
      <w:r>
        <w:t>we estimated survival from</w:t>
      </w:r>
      <w:r w:rsidRPr="004802C8">
        <w:t xml:space="preserve"> the first winter at sea</w:t>
      </w:r>
      <w:r>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w:t>
      </w:r>
      <w:proofErr w:type="spellStart"/>
      <w:r w:rsidRPr="004802C8">
        <w:t>Beverton</w:t>
      </w:r>
      <w:proofErr w:type="spellEnd"/>
      <w:r w:rsidRPr="004802C8">
        <w:t>-Holt transition function described above (Eq. 4.2)</w:t>
      </w:r>
      <w:r>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t xml:space="preserve">covariates as </w:t>
      </w:r>
      <w:r w:rsidRPr="004802C8">
        <w:t>described in Table</w:t>
      </w:r>
      <w:r>
        <w:t xml:space="preserve"> 1</w:t>
      </w:r>
      <w:r w:rsidRPr="004802C8">
        <w:t xml:space="preserve">. </w:t>
      </w:r>
      <w:r>
        <w:t xml:space="preserve">Survival from the first winter at sea to maturity, </w:t>
      </w:r>
      <m:oMath>
        <m:r>
          <m:rPr>
            <m:sty m:val="p"/>
          </m:rPr>
          <w:rPr>
            <w:rFonts w:ascii="Cambria Math" w:hAnsi="Cambria Math"/>
          </w:rPr>
          <m:t>κ</m:t>
        </m:r>
      </m:oMath>
      <w:r w:rsidRPr="004802C8">
        <w:rPr>
          <w:vertAlign w:val="subscript"/>
        </w:rPr>
        <w:t>t,s=</w:t>
      </w:r>
      <w:r>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 and mature,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647E1A7D" w14:textId="77777777" w:rsidR="00E70842" w:rsidRPr="004802C8" w:rsidRDefault="00E70842" w:rsidP="00E70842">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Pr="004802C8">
        <w:t xml:space="preserve">= </w:t>
      </w:r>
      <m:oMath>
        <m:r>
          <m:rPr>
            <m:sty m:val="p"/>
          </m:rPr>
          <w:rPr>
            <w:rFonts w:ascii="Cambria Math" w:hAnsi="Cambria Math"/>
          </w:rPr>
          <m:t>κ</m:t>
        </m:r>
      </m:oMath>
      <w:r w:rsidRPr="004802C8">
        <w:rPr>
          <w:vertAlign w:val="subscript"/>
        </w:rPr>
        <w:t>t,s=</w:t>
      </w:r>
      <w:r>
        <w:rPr>
          <w:vertAlign w:val="subscript"/>
        </w:rPr>
        <w:t>m</w:t>
      </w:r>
      <w:r w:rsidRPr="004802C8">
        <w:rPr>
          <w:vertAlign w:val="subscript"/>
        </w:rPr>
        <w:t xml:space="preserve"> *</w:t>
      </w:r>
      <w:r w:rsidRPr="004802C8">
        <w:t xml:space="preserve"> </w:t>
      </w:r>
      <w:proofErr w:type="spellStart"/>
      <w:r w:rsidRPr="004802C8">
        <w:t>N</w:t>
      </w:r>
      <w:r w:rsidRPr="004802C8">
        <w:rPr>
          <w:vertAlign w:val="subscript"/>
        </w:rPr>
        <w:t>t,s</w:t>
      </w:r>
      <w:proofErr w:type="spellEnd"/>
      <w:r w:rsidRPr="004802C8">
        <w:rPr>
          <w:vertAlign w:val="subscript"/>
        </w:rPr>
        <w:t>=j</w:t>
      </w:r>
      <w:r w:rsidRPr="004802C8">
        <w:t xml:space="preserve">                  Eq. 4.4</w:t>
      </w:r>
    </w:p>
    <w:p w14:paraId="54CB1B7B" w14:textId="77777777" w:rsidR="00E70842" w:rsidRPr="004802C8" w:rsidRDefault="00E70842" w:rsidP="00E70842">
      <w:pPr>
        <w:pStyle w:val="NormalWeb"/>
        <w:spacing w:before="0" w:beforeAutospacing="0" w:after="0" w:afterAutospacing="0"/>
        <w:ind w:firstLine="360"/>
      </w:pPr>
      <w:r w:rsidRPr="004802C8">
        <w:t xml:space="preserve">The number of fish returning to the Yukon River </w:t>
      </w:r>
      <w:r>
        <w:t>are based on calendar year 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0EEA1102" w14:textId="77777777" w:rsidR="00E70842" w:rsidRPr="004802C8" w:rsidRDefault="00E70842" w:rsidP="00E70842">
      <w:pPr>
        <w:pStyle w:val="NormalWeb"/>
        <w:spacing w:before="0" w:beforeAutospacing="0" w:after="0" w:afterAutospacing="0"/>
        <w:jc w:val="center"/>
      </w:pPr>
    </w:p>
    <w:p w14:paraId="449B2C9A" w14:textId="77777777" w:rsidR="00E70842" w:rsidRPr="004802C8" w:rsidRDefault="00E70842" w:rsidP="00E70842">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Pr="004802C8">
        <w:t xml:space="preserve">          Eq. 4.5</w:t>
      </w:r>
    </w:p>
    <w:p w14:paraId="100AF69A" w14:textId="77777777" w:rsidR="00E70842" w:rsidRPr="004802C8" w:rsidRDefault="00E70842" w:rsidP="00E70842">
      <w:pPr>
        <w:pStyle w:val="NormalWeb"/>
        <w:spacing w:before="0" w:beforeAutospacing="0" w:after="0" w:afterAutospacing="0"/>
      </w:pPr>
    </w:p>
    <w:p w14:paraId="0FA31F94" w14:textId="77777777" w:rsidR="00E70842" w:rsidRDefault="00E70842" w:rsidP="00E70842">
      <w:pPr>
        <w:pStyle w:val="NormalWeb"/>
        <w:spacing w:before="0" w:beforeAutospacing="0" w:after="0" w:afterAutospacing="0"/>
      </w:pPr>
      <w:r w:rsidRPr="004802C8">
        <w:t xml:space="preserve">We assumed a </w:t>
      </w:r>
      <w:r>
        <w:t xml:space="preserve">fixed </w:t>
      </w:r>
      <w:r w:rsidRPr="004802C8">
        <w:t xml:space="preserve">natural mortality for </w:t>
      </w:r>
      <w:r>
        <w:t xml:space="preserve">fish with a total </w:t>
      </w:r>
      <w:r w:rsidRPr="004802C8">
        <w:t xml:space="preserve">age </w:t>
      </w:r>
      <w:r>
        <w:t>of 3</w:t>
      </w:r>
      <w:r w:rsidRPr="004802C8">
        <w:t>-6</w:t>
      </w:r>
      <w:r>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t>fish</w:t>
      </w:r>
      <w:r w:rsidRPr="004802C8">
        <w:t xml:space="preserve"> but that overall ocean mortality after the first winter at sea was low</w:t>
      </w:r>
      <w:r>
        <w:t xml:space="preserve"> </w:t>
      </w:r>
      <w:r>
        <w:fldChar w:fldCharType="begin"/>
      </w:r>
      <w:r>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fldChar w:fldCharType="separate"/>
      </w:r>
      <w:r>
        <w:rPr>
          <w:noProof/>
        </w:rPr>
        <w:t>(Beamish 2018)</w:t>
      </w:r>
      <w:r>
        <w:fldChar w:fldCharType="end"/>
      </w:r>
      <w:r w:rsidRPr="004802C8">
        <w:t xml:space="preserve">. </w:t>
      </w:r>
      <w:r>
        <w:t xml:space="preserve">The maturity schedule for Chum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t>with</w:t>
      </w:r>
      <w:r w:rsidRPr="004802C8">
        <w:t xml:space="preserve"> 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7FFF3BFD" w14:textId="77777777" w:rsidR="00E70842" w:rsidRPr="004802C8" w:rsidRDefault="00E70842" w:rsidP="00E70842">
      <w:pPr>
        <w:pStyle w:val="NormalWeb"/>
        <w:spacing w:before="0" w:beforeAutospacing="0" w:after="0" w:afterAutospacing="0"/>
      </w:pPr>
    </w:p>
    <w:p w14:paraId="7DAD6732" w14:textId="77777777" w:rsidR="00E70842" w:rsidRDefault="00E70842" w:rsidP="00E70842">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Pr="004802C8">
        <w:t xml:space="preserve"> </w:t>
      </w:r>
      <w:r w:rsidRPr="004802C8">
        <w:tab/>
        <w:t>Eq. 4.6</w:t>
      </w:r>
    </w:p>
    <w:p w14:paraId="005CE6F9" w14:textId="77777777" w:rsidR="00E70842" w:rsidRPr="004802C8" w:rsidRDefault="00E70842" w:rsidP="00E70842">
      <w:pPr>
        <w:pStyle w:val="NormalWeb"/>
        <w:spacing w:before="0" w:beforeAutospacing="0" w:after="0" w:afterAutospacing="0"/>
        <w:jc w:val="center"/>
      </w:pPr>
    </w:p>
    <w:p w14:paraId="0715910A" w14:textId="77777777" w:rsidR="00E70842" w:rsidRPr="004802C8" w:rsidRDefault="00E70842" w:rsidP="00E70842">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6169D10C" w14:textId="77777777" w:rsidR="00E70842" w:rsidRPr="004802C8" w:rsidRDefault="00E70842" w:rsidP="00E70842">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t xml:space="preserve">  </w:t>
      </w:r>
      <w:r w:rsidRPr="004802C8">
        <w:t>Eq. 4.7</w:t>
      </w:r>
    </w:p>
    <w:p w14:paraId="3385AC37" w14:textId="77777777" w:rsidR="00E70842" w:rsidRPr="004802C8" w:rsidRDefault="00E70842" w:rsidP="00E70842">
      <w:pPr>
        <w:jc w:val="center"/>
        <w:rPr>
          <w:vertAlign w:val="subscript"/>
        </w:rPr>
      </w:pPr>
    </w:p>
    <w:p w14:paraId="2A2C95FE" w14:textId="77777777" w:rsidR="00E70842" w:rsidRPr="004802C8" w:rsidRDefault="00E70842" w:rsidP="00E70842">
      <w:pPr>
        <w:pStyle w:val="NormalWeb"/>
        <w:spacing w:before="0" w:beforeAutospacing="0" w:after="0" w:afterAutospacing="0"/>
      </w:pPr>
      <w:r w:rsidRPr="004802C8">
        <w:t>To allow ample flexibility in annual fishing mortality rates</w:t>
      </w:r>
      <w:r>
        <w:t xml:space="preserve"> by calendar year.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0B830D37" w14:textId="77777777" w:rsidR="00E70842" w:rsidRPr="004802C8" w:rsidRDefault="00E70842" w:rsidP="00E70842">
      <w:pPr>
        <w:pStyle w:val="NormalWeb"/>
        <w:spacing w:before="0" w:beforeAutospacing="0" w:after="0" w:afterAutospacing="0"/>
        <w:ind w:firstLine="360"/>
      </w:pPr>
    </w:p>
    <w:p w14:paraId="3D9EA596" w14:textId="77777777" w:rsidR="00E70842" w:rsidRPr="004802C8" w:rsidRDefault="00E70842" w:rsidP="00E70842">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Pr="004802C8">
        <w:rPr>
          <w:vertAlign w:val="subscript"/>
        </w:rPr>
        <w:tab/>
      </w:r>
      <w:r w:rsidRPr="004802C8">
        <w:rPr>
          <w:vertAlign w:val="subscript"/>
        </w:rPr>
        <w:tab/>
      </w:r>
      <w:r w:rsidRPr="004802C8">
        <w:t>Eq. 4.8</w:t>
      </w:r>
    </w:p>
    <w:p w14:paraId="0A434496" w14:textId="77777777" w:rsidR="00E70842" w:rsidRPr="004802C8" w:rsidRDefault="00E70842" w:rsidP="00E70842">
      <w:pPr>
        <w:ind w:firstLine="720"/>
      </w:pPr>
    </w:p>
    <w:p w14:paraId="51AAE0D8" w14:textId="77777777" w:rsidR="00E70842" w:rsidRPr="004802C8" w:rsidRDefault="00E70842" w:rsidP="00E70842">
      <w:r w:rsidRPr="004802C8">
        <w:t>Returning fish that were not captured in terminal fisheries were assumed to reach the spawning grounds and reproduce</w:t>
      </w:r>
      <w:r>
        <w:t>, as:</w:t>
      </w:r>
      <w:r w:rsidRPr="004802C8">
        <w:t xml:space="preserve"> </w:t>
      </w:r>
    </w:p>
    <w:p w14:paraId="23809AB5" w14:textId="77777777" w:rsidR="00E70842" w:rsidRPr="004802C8" w:rsidRDefault="00E70842" w:rsidP="00E70842">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t xml:space="preserve">    </w:t>
      </w:r>
      <w:r w:rsidRPr="004802C8">
        <w:t>Eq. 4.9</w:t>
      </w:r>
    </w:p>
    <w:p w14:paraId="17BBDC3C" w14:textId="77777777" w:rsidR="00E70842" w:rsidRPr="004802C8" w:rsidRDefault="00E70842" w:rsidP="00E70842">
      <w:pPr>
        <w:jc w:val="center"/>
      </w:pPr>
    </w:p>
    <w:p w14:paraId="1CFCB268" w14:textId="77777777" w:rsidR="00E70842" w:rsidRDefault="00E70842" w:rsidP="00E70842">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for each age class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554F3A2" w14:textId="77777777" w:rsidR="00E70842" w:rsidRPr="00720522" w:rsidRDefault="00E70842" w:rsidP="00E70842">
      <w:pPr>
        <w:ind w:firstLine="720"/>
      </w:pPr>
    </w:p>
    <w:p w14:paraId="47135C00" w14:textId="77777777" w:rsidR="00E70842" w:rsidRDefault="00E70842" w:rsidP="00E7084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e>
            </m:d>
          </m:e>
        </m:func>
      </m:oMath>
      <w:r w:rsidRPr="004802C8">
        <w:tab/>
        <w:t>Eq. 4.1</w:t>
      </w:r>
      <w:r>
        <w:t>0</w:t>
      </w:r>
    </w:p>
    <w:p w14:paraId="4CBD5726" w14:textId="77777777" w:rsidR="00E70842" w:rsidRDefault="00E70842" w:rsidP="00E70842">
      <w:pPr>
        <w:pStyle w:val="NormalWeb"/>
        <w:spacing w:before="0" w:beforeAutospacing="0" w:after="0" w:afterAutospacing="0"/>
        <w:ind w:left="2160" w:firstLine="720"/>
      </w:pPr>
    </w:p>
    <w:p w14:paraId="16C51CE8" w14:textId="77777777" w:rsidR="00E70842" w:rsidRDefault="00E70842" w:rsidP="00E70842">
      <w:pPr>
        <w:ind w:firstLine="720"/>
      </w:pPr>
      <w:r>
        <w:t xml:space="preserve">The lifecycle begins again by summing the number of eggs produced by each female spawner across age classes, which yields number of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22F2AA6D" w14:textId="77777777" w:rsidR="00E70842" w:rsidRPr="004802C8" w:rsidRDefault="00E70842" w:rsidP="00E70842">
      <w:pPr>
        <w:pStyle w:val="NormalWeb"/>
        <w:spacing w:before="0" w:beforeAutospacing="0" w:after="0" w:afterAutospacing="0"/>
        <w:ind w:left="2160" w:firstLine="720"/>
      </w:pPr>
    </w:p>
    <w:p w14:paraId="5280EFA3" w14:textId="77777777" w:rsidR="00E70842" w:rsidRPr="004802C8" w:rsidRDefault="00E70842" w:rsidP="00E70842">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Pr="004802C8">
        <w:t>q. 4.1</w:t>
      </w:r>
      <w:r>
        <w:t>1</w:t>
      </w:r>
    </w:p>
    <w:p w14:paraId="37762A77" w14:textId="77777777" w:rsidR="00E70842" w:rsidRDefault="00E70842" w:rsidP="00E70842">
      <w:pPr>
        <w:ind w:left="2160" w:firstLine="720"/>
        <w:rPr>
          <w:ins w:id="0" w:author="Curry Cunningham" w:date="2025-03-10T17:16:00Z" w16du:dateUtc="2025-03-11T01:16:00Z"/>
        </w:rPr>
      </w:pPr>
    </w:p>
    <w:p w14:paraId="4B47E06F" w14:textId="77777777" w:rsidR="00E70842" w:rsidRPr="004802C8" w:rsidRDefault="00E70842" w:rsidP="00E70842">
      <w:pPr>
        <w:pStyle w:val="Heading4"/>
      </w:pPr>
      <w:r w:rsidRPr="004802C8">
        <w:t>2.2 Model Estimation</w:t>
      </w:r>
    </w:p>
    <w:p w14:paraId="61674FE5" w14:textId="42678305" w:rsidR="00A16908" w:rsidRDefault="00E70842" w:rsidP="00E70842">
      <w:r>
        <w:t xml:space="preserve">Data to which the IPM was fit included juvenile abundance data from marine surface trawl surveys conducted by the Alaska Department of Fish and Game (ADF&amp;G) and NOAA National Marine Fisheries Service in the Bering Sea, run reconstruction model outputs describing adult Chum salmon returning to the Yukon River to spawn, and environmental covariates spanning brood years 2002 – 2022. The Yukon River fall Chum salmon run reconstruction model was developed and is implemented by the ADF&amp;G and is informed by data collected through the extensive efforts of ADF&amp;G and Department of Fisheries and Oceans Canada (DFO) monitoring and assessment programs </w:t>
      </w:r>
      <w:r>
        <w:fldChar w:fldCharType="begin"/>
      </w:r>
      <w:r>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fldChar w:fldCharType="separate"/>
      </w:r>
      <w:r>
        <w:rPr>
          <w:noProof/>
        </w:rPr>
        <w:t>(Fleischman &amp; Borba 2009)</w:t>
      </w:r>
      <w:r>
        <w:fldChar w:fldCharType="end"/>
      </w:r>
      <w:r>
        <w:t xml:space="preserve">. </w:t>
      </w:r>
      <w:r w:rsidRPr="004802C8">
        <w:t xml:space="preserve">We fit the </w:t>
      </w:r>
      <w:r>
        <w:t>IPM</w:t>
      </w:r>
      <w:r w:rsidRPr="004802C8">
        <w:t xml:space="preserve"> to </w:t>
      </w:r>
      <w:r>
        <w:t xml:space="preserve">these </w:t>
      </w:r>
      <w:r w:rsidRPr="004802C8">
        <w:t xml:space="preserve">datasets using Bayesian inference </w:t>
      </w:r>
      <w:r>
        <w:t xml:space="preserve">using the STAN platform </w:t>
      </w:r>
      <w:r w:rsidRPr="004802C8">
        <w:t xml:space="preserve">and implemented the model using the rstan package in R </w:t>
      </w:r>
      <w:r w:rsidRPr="004802C8">
        <w:fldChar w:fldCharType="begin"/>
      </w:r>
      <w:r>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Pr>
          <w:noProof/>
        </w:rPr>
        <w:t>(Carpenter et al. 2017, R Core Team 2021, Stan Development Team 2024)</w:t>
      </w:r>
      <w:r w:rsidRPr="004802C8">
        <w:fldChar w:fldCharType="end"/>
      </w:r>
      <w:r w:rsidRPr="004802C8">
        <w:t xml:space="preserve">. </w:t>
      </w:r>
      <w:r>
        <w:t>Models were fit to data for each population separately, with four chains run for 12,000 iterations and a 50% burn in rate, resulting in 6,000 saved iterations with a thinning rate of 1/10.</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trace plots</w:t>
      </w:r>
      <w:r>
        <w:t xml:space="preserve"> to ensure</w:t>
      </w:r>
      <w:r w:rsidRPr="004802C8">
        <w:t xml:space="preserve"> </w:t>
      </w:r>
      <w:r>
        <w:t xml:space="preserve">all chains converged to a stationary distribution </w:t>
      </w:r>
      <w:r w:rsidRPr="004802C8">
        <w:t>(Figure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w:t>
      </w:r>
      <w:r w:rsidR="001243FF">
        <w:rPr>
          <w:color w:val="000000"/>
        </w:rPr>
        <w:t>-</w:t>
      </w:r>
    </w:p>
    <w:sectPr w:rsidR="00A16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42"/>
    <w:rsid w:val="001243FF"/>
    <w:rsid w:val="002A359C"/>
    <w:rsid w:val="00362C50"/>
    <w:rsid w:val="003B65AB"/>
    <w:rsid w:val="004566AE"/>
    <w:rsid w:val="00941D1E"/>
    <w:rsid w:val="00A16908"/>
    <w:rsid w:val="00A71B1B"/>
    <w:rsid w:val="00B4222C"/>
    <w:rsid w:val="00BD4666"/>
    <w:rsid w:val="00CB50FD"/>
    <w:rsid w:val="00E7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28467"/>
  <w15:chartTrackingRefBased/>
  <w15:docId w15:val="{897C01D4-638D-7F47-AFBF-213D6626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84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7084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7084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E7084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E70842"/>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70842"/>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70842"/>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70842"/>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70842"/>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70842"/>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0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0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842"/>
    <w:rPr>
      <w:rFonts w:eastAsiaTheme="majorEastAsia" w:cstheme="majorBidi"/>
      <w:color w:val="272727" w:themeColor="text1" w:themeTint="D8"/>
    </w:rPr>
  </w:style>
  <w:style w:type="paragraph" w:styleId="Title">
    <w:name w:val="Title"/>
    <w:basedOn w:val="Normal"/>
    <w:next w:val="Normal"/>
    <w:link w:val="TitleChar"/>
    <w:uiPriority w:val="10"/>
    <w:qFormat/>
    <w:rsid w:val="00E7084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70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84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70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842"/>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70842"/>
    <w:rPr>
      <w:i/>
      <w:iCs/>
      <w:color w:val="404040" w:themeColor="text1" w:themeTint="BF"/>
    </w:rPr>
  </w:style>
  <w:style w:type="paragraph" w:styleId="ListParagraph">
    <w:name w:val="List Paragraph"/>
    <w:basedOn w:val="Normal"/>
    <w:uiPriority w:val="34"/>
    <w:qFormat/>
    <w:rsid w:val="00E70842"/>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70842"/>
    <w:rPr>
      <w:i/>
      <w:iCs/>
      <w:color w:val="0F4761" w:themeColor="accent1" w:themeShade="BF"/>
    </w:rPr>
  </w:style>
  <w:style w:type="paragraph" w:styleId="IntenseQuote">
    <w:name w:val="Intense Quote"/>
    <w:basedOn w:val="Normal"/>
    <w:next w:val="Normal"/>
    <w:link w:val="IntenseQuoteChar"/>
    <w:uiPriority w:val="30"/>
    <w:qFormat/>
    <w:rsid w:val="00E7084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70842"/>
    <w:rPr>
      <w:i/>
      <w:iCs/>
      <w:color w:val="0F4761" w:themeColor="accent1" w:themeShade="BF"/>
    </w:rPr>
  </w:style>
  <w:style w:type="character" w:styleId="IntenseReference">
    <w:name w:val="Intense Reference"/>
    <w:basedOn w:val="DefaultParagraphFont"/>
    <w:uiPriority w:val="32"/>
    <w:qFormat/>
    <w:rsid w:val="00E70842"/>
    <w:rPr>
      <w:b/>
      <w:bCs/>
      <w:smallCaps/>
      <w:color w:val="0F4761" w:themeColor="accent1" w:themeShade="BF"/>
      <w:spacing w:val="5"/>
    </w:rPr>
  </w:style>
  <w:style w:type="paragraph" w:styleId="NormalWeb">
    <w:name w:val="Normal (Web)"/>
    <w:basedOn w:val="Normal"/>
    <w:uiPriority w:val="99"/>
    <w:unhideWhenUsed/>
    <w:rsid w:val="00E7084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6162</Words>
  <Characters>35125</Characters>
  <Application>Microsoft Office Word</Application>
  <DocSecurity>0</DocSecurity>
  <Lines>292</Lines>
  <Paragraphs>82</Paragraphs>
  <ScaleCrop>false</ScaleCrop>
  <Company/>
  <LinksUpToDate>false</LinksUpToDate>
  <CharactersWithSpaces>41205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2</cp:revision>
  <dcterms:created xsi:type="dcterms:W3CDTF">2025-04-25T22:46:00Z</dcterms:created>
  <dcterms:modified xsi:type="dcterms:W3CDTF">2025-04-25T22:47:00Z</dcterms:modified>
</cp:coreProperties>
</file>