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4F5C803A"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ins w:id="1" w:author="Curry Cunningham" w:date="2025-06-20T23:43:00Z" w16du:dateUtc="2025-06-21T07:43:00Z">
        <w:r w:rsidR="004E1259">
          <w:rPr>
            <w:rFonts w:ascii="Times New Roman" w:eastAsiaTheme="minorHAnsi" w:hAnsi="Times New Roman" w:cs="Times New Roman"/>
            <w:color w:val="000000" w:themeColor="text1"/>
          </w:rPr>
          <w:t xml:space="preserve">productivity of </w:t>
        </w:r>
      </w:ins>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w:t>
      </w:r>
      <w:del w:id="2" w:author="Curry Cunningham" w:date="2025-06-20T23:43:00Z" w16du:dateUtc="2025-06-21T07:43:00Z">
        <w:r w:rsidR="003000AC" w:rsidRPr="003979CC" w:rsidDel="004E1259">
          <w:rPr>
            <w:rFonts w:ascii="Times New Roman" w:eastAsiaTheme="minorHAnsi" w:hAnsi="Times New Roman" w:cs="Times New Roman"/>
            <w:color w:val="000000" w:themeColor="text1"/>
          </w:rPr>
          <w:delText xml:space="preserve">productivity </w:delText>
        </w:r>
      </w:del>
      <w:r w:rsidR="007F1400" w:rsidRPr="003979CC">
        <w:rPr>
          <w:rFonts w:ascii="Times New Roman" w:eastAsiaTheme="minorHAnsi" w:hAnsi="Times New Roman" w:cs="Times New Roman"/>
          <w:color w:val="000000" w:themeColor="text1"/>
        </w:rPr>
        <w:t>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3C1991E0"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w:t>
      </w:r>
      <w:del w:id="3" w:author="Curry Cunningham" w:date="2025-06-13T21:13:00Z" w16du:dateUtc="2025-06-14T05:13:00Z">
        <w:r w:rsidRPr="009C3B9E" w:rsidDel="00801AD5">
          <w:delText xml:space="preserve">integrated </w:delText>
        </w:r>
      </w:del>
      <w:ins w:id="4" w:author="Curry Cunningham" w:date="2025-06-13T21:13:00Z" w16du:dateUtc="2025-06-14T05:13:00Z">
        <w:r w:rsidR="00801AD5">
          <w:t>quantitative</w:t>
        </w:r>
        <w:r w:rsidR="00801AD5" w:rsidRPr="009C3B9E">
          <w:t xml:space="preserve"> </w:t>
        </w:r>
      </w:ins>
      <w:del w:id="5" w:author="Curry Cunningham" w:date="2025-06-13T21:13:00Z" w16du:dateUtc="2025-06-14T05:13:00Z">
        <w:r w:rsidRPr="009C3B9E" w:rsidDel="00801AD5">
          <w:delText>quantitative context</w:delText>
        </w:r>
      </w:del>
      <w:ins w:id="6" w:author="Curry Cunningham" w:date="2025-06-13T21:13:00Z" w16du:dateUtc="2025-06-14T05:13:00Z">
        <w:r w:rsidR="00801AD5">
          <w:t>framework representing survival across the anadromous life cycle</w:t>
        </w:r>
      </w:ins>
      <w:r w:rsidRPr="009C3B9E">
        <w:t>.</w:t>
      </w:r>
    </w:p>
    <w:p w14:paraId="637AD3E5" w14:textId="6656CF90"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w:t>
      </w:r>
      <w:commentRangeStart w:id="7"/>
      <w:r w:rsidR="008950B4" w:rsidRPr="00B050BA">
        <w:rPr>
          <w:color w:val="000000" w:themeColor="text1"/>
        </w:rPr>
        <w:t xml:space="preserve">critical </w:t>
      </w:r>
      <w:del w:id="8" w:author="Curry Cunningham" w:date="2025-06-21T07:26:00Z" w16du:dateUtc="2025-06-21T15:26:00Z">
        <w:r w:rsidR="008950B4" w:rsidRPr="00B050BA" w:rsidDel="00CF7D2B">
          <w:rPr>
            <w:color w:val="000000" w:themeColor="text1"/>
          </w:rPr>
          <w:delText xml:space="preserve">life stage </w:delText>
        </w:r>
      </w:del>
      <w:r w:rsidR="008950B4" w:rsidRPr="00B050BA">
        <w:rPr>
          <w:color w:val="000000" w:themeColor="text1"/>
        </w:rPr>
        <w:t>periods</w:t>
      </w:r>
      <w:commentRangeEnd w:id="7"/>
      <w:r w:rsidR="00CF7D2B">
        <w:rPr>
          <w:rStyle w:val="CommentReference"/>
        </w:rPr>
        <w:commentReference w:id="7"/>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w:t>
      </w:r>
      <w:ins w:id="9" w:author="Curry Cunningham" w:date="2025-06-21T07:28:00Z" w16du:dateUtc="2025-06-21T15:28:00Z">
        <w:r w:rsidR="00CF7D2B">
          <w:rPr>
            <w:color w:val="000000" w:themeColor="text1"/>
          </w:rPr>
          <w:t xml:space="preserve">the </w:t>
        </w:r>
      </w:ins>
      <w:r w:rsidRPr="00B050BA">
        <w:rPr>
          <w:color w:val="000000" w:themeColor="text1"/>
        </w:rPr>
        <w:t xml:space="preserve">first marine summer and from </w:t>
      </w:r>
      <w:ins w:id="10" w:author="Curry Cunningham" w:date="2025-06-21T07:28:00Z" w16du:dateUtc="2025-06-21T15:28:00Z">
        <w:r w:rsidR="00CF7D2B">
          <w:rPr>
            <w:color w:val="000000" w:themeColor="text1"/>
          </w:rPr>
          <w:t xml:space="preserve">the </w:t>
        </w:r>
      </w:ins>
      <w:r w:rsidRPr="00B050BA">
        <w:rPr>
          <w:color w:val="000000" w:themeColor="text1"/>
        </w:rPr>
        <w:t xml:space="preserve">first marine summer to terminal harvest. We found </w:t>
      </w:r>
      <w:r>
        <w:t>that recent declines</w:t>
      </w:r>
      <w:ins w:id="11" w:author="Curry Cunningham" w:date="2025-06-13T21:14:00Z" w16du:dateUtc="2025-06-14T05:14:00Z">
        <w:r w:rsidR="00801AD5">
          <w:t xml:space="preserve"> in abundance</w:t>
        </w:r>
      </w:ins>
      <w:r>
        <w:t xml:space="preserve">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w:t>
      </w:r>
      <w:ins w:id="12" w:author="Curry Cunningham" w:date="2025-06-21T07:29:00Z" w16du:dateUtc="2025-06-21T15:29:00Z">
        <w:r w:rsidR="00CF7D2B">
          <w:t xml:space="preserve">North Pacific scale </w:t>
        </w:r>
      </w:ins>
      <w:r w:rsidR="00E80D90">
        <w:t>hatchery release</w:t>
      </w:r>
      <w:ins w:id="13" w:author="Curry Cunningham" w:date="2025-06-21T07:29:00Z" w16du:dateUtc="2025-06-21T15:29:00Z">
        <w:r w:rsidR="00CF7D2B">
          <w:t>s</w:t>
        </w:r>
      </w:ins>
      <w:del w:id="14" w:author="Curry Cunningham" w:date="2025-06-21T07:29:00Z" w16du:dateUtc="2025-06-21T15:29:00Z">
        <w:r w:rsidR="00E80D90" w:rsidDel="00CF7D2B">
          <w:delText>d</w:delText>
        </w:r>
      </w:del>
      <w:r w:rsidR="00E80D90">
        <w:t xml:space="preserve"> </w:t>
      </w:r>
      <w:ins w:id="15" w:author="Curry Cunningham" w:date="2025-06-21T07:29:00Z" w16du:dateUtc="2025-06-21T15:29:00Z">
        <w:r w:rsidR="00CF7D2B">
          <w:t xml:space="preserve">of </w:t>
        </w:r>
      </w:ins>
      <w:r w:rsidR="005A3A53">
        <w:t>Chum</w:t>
      </w:r>
      <w:r w:rsidR="00E80D90">
        <w:t xml:space="preserve"> salmon </w:t>
      </w:r>
      <w:del w:id="16" w:author="Curry Cunningham" w:date="2025-06-21T07:29:00Z" w16du:dateUtc="2025-06-21T15:29:00Z">
        <w:r w:rsidR="00E80D90" w:rsidDel="003768BF">
          <w:delText xml:space="preserve">have </w:delText>
        </w:r>
      </w:del>
      <w:ins w:id="17" w:author="Curry Cunningham" w:date="2025-06-21T07:29:00Z" w16du:dateUtc="2025-06-21T15:29:00Z">
        <w:r w:rsidR="003768BF">
          <w:t>exhibit</w:t>
        </w:r>
        <w:r w:rsidR="003768BF">
          <w:t xml:space="preserve"> </w:t>
        </w:r>
      </w:ins>
      <w:r w:rsidR="00E80D90">
        <w:t xml:space="preserve">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w:t>
      </w:r>
      <w:del w:id="18" w:author="Curry Cunningham" w:date="2025-06-21T07:30:00Z" w16du:dateUtc="2025-06-21T15:30:00Z">
        <w:r w:rsidDel="00B42F5E">
          <w:delText xml:space="preserve">crucial </w:delText>
        </w:r>
      </w:del>
      <w:ins w:id="19" w:author="Curry Cunningham" w:date="2025-06-21T07:30:00Z" w16du:dateUtc="2025-06-21T15:30:00Z">
        <w:r w:rsidR="00B42F5E">
          <w:t>an important predictor of</w:t>
        </w:r>
      </w:ins>
      <w:del w:id="20" w:author="Curry Cunningham" w:date="2025-06-21T07:30:00Z" w16du:dateUtc="2025-06-21T15:30:00Z">
        <w:r w:rsidDel="00B42F5E">
          <w:delText>for</w:delText>
        </w:r>
      </w:del>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ins w:id="21" w:author="Curry Cunningham" w:date="2025-06-21T07:31:00Z" w16du:dateUtc="2025-06-21T15:31:00Z">
        <w:r w:rsidR="00B42F5E">
          <w:t xml:space="preserve">salmon </w:t>
        </w:r>
      </w:ins>
      <w:r>
        <w:t xml:space="preserve">population </w:t>
      </w:r>
      <w:r w:rsidR="00391CBD">
        <w:t>productivity</w:t>
      </w:r>
      <w:r>
        <w:t xml:space="preserve">. </w:t>
      </w:r>
      <w:commentRangeStart w:id="22"/>
      <w:r>
        <w:t xml:space="preserve">Our results underscore the </w:t>
      </w:r>
      <w:r>
        <w:lastRenderedPageBreak/>
        <w:t xml:space="preserve">importance </w:t>
      </w:r>
      <w:r w:rsidR="007B7DBF">
        <w:t xml:space="preserve">of evaluating ecosystem impacts on fish survival across multiple life stages and the challenges in understanding ecosystem-abundance relationships for anadromous fish populations undergoing rapid environmental change. </w:t>
      </w:r>
      <w:commentRangeEnd w:id="22"/>
      <w:r w:rsidR="00B42F5E">
        <w:rPr>
          <w:rStyle w:val="CommentReference"/>
        </w:rPr>
        <w:commentReference w:id="22"/>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AF33499"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ins w:id="23" w:author="Curry Cunningham" w:date="2025-06-21T07:39:00Z" w16du:dateUtc="2025-06-21T15:39:00Z">
        <w:r w:rsidR="00F15AB1">
          <w:t xml:space="preserve">Chinook salmon </w:t>
        </w:r>
      </w:ins>
      <w:ins w:id="24" w:author="Curry Cunningham" w:date="2025-06-21T07:38:00Z" w16du:dateUtc="2025-06-21T15:38:00Z">
        <w:r w:rsidR="00F15AB1">
          <w:t xml:space="preserve">fishery </w:t>
        </w:r>
      </w:ins>
      <w:r>
        <w:t xml:space="preserve">closures </w:t>
      </w:r>
      <w:del w:id="25" w:author="Curry Cunningham" w:date="2025-06-21T07:39:00Z" w16du:dateUtc="2025-06-21T15:39:00Z">
        <w:r w:rsidDel="00F15AB1">
          <w:delText xml:space="preserve">of Chinook salmon </w:delText>
        </w:r>
      </w:del>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del w:id="26" w:author="Curry Cunningham" w:date="2025-06-21T07:40:00Z" w16du:dateUtc="2025-06-21T15:40:00Z">
        <w:r w:rsidR="00474305" w:rsidDel="00046C16">
          <w:delText>are</w:delText>
        </w:r>
        <w:r w:rsidDel="00046C16">
          <w:delText xml:space="preserve"> </w:delText>
        </w:r>
      </w:del>
      <w:ins w:id="27" w:author="Curry Cunningham" w:date="2025-06-21T07:40:00Z" w16du:dateUtc="2025-06-21T15:40:00Z">
        <w:r w:rsidR="00046C16">
          <w:t>were</w:t>
        </w:r>
        <w:r w:rsidR="00046C16">
          <w:t xml:space="preserve"> </w:t>
        </w:r>
      </w:ins>
      <w:r>
        <w:t>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60CF58B7"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w:t>
      </w:r>
      <w:del w:id="28" w:author="Curry Cunningham" w:date="2025-06-21T07:42:00Z" w16du:dateUtc="2025-06-21T15:42:00Z">
        <w:r w:rsidDel="0020726D">
          <w:delText xml:space="preserve">distinctness </w:delText>
        </w:r>
      </w:del>
      <w:ins w:id="29" w:author="Curry Cunningham" w:date="2025-06-21T07:42:00Z" w16du:dateUtc="2025-06-21T15:42:00Z">
        <w:r w:rsidR="0020726D">
          <w:t>separation</w:t>
        </w:r>
        <w:r w:rsidR="0020726D">
          <w:t xml:space="preserve"> </w:t>
        </w:r>
      </w:ins>
      <w:r>
        <w:t xml:space="preserve">between summer and fall runs, combined with their discrete spawning distributions, enables the application of multistage lifecycle models to better understand the drivers of </w:t>
      </w:r>
      <w:del w:id="30" w:author="Curry Cunningham" w:date="2025-06-21T07:42:00Z" w16du:dateUtc="2025-06-21T15:42:00Z">
        <w:r w:rsidR="00780699" w:rsidDel="0020726D">
          <w:delText>productivity</w:delText>
        </w:r>
        <w:r w:rsidDel="0020726D">
          <w:delText xml:space="preserve"> </w:delText>
        </w:r>
      </w:del>
      <w:ins w:id="31" w:author="Curry Cunningham" w:date="2025-06-21T07:42:00Z" w16du:dateUtc="2025-06-21T15:42:00Z">
        <w:r w:rsidR="0020726D">
          <w:t>variation in survival</w:t>
        </w:r>
        <w:r w:rsidR="0020726D">
          <w:t xml:space="preserve"> </w:t>
        </w:r>
      </w:ins>
      <w:r>
        <w:lastRenderedPageBreak/>
        <w:t xml:space="preserve">across these </w:t>
      </w:r>
      <w:del w:id="32" w:author="Curry Cunningham" w:date="2025-06-21T07:42:00Z" w16du:dateUtc="2025-06-21T15:42:00Z">
        <w:r w:rsidDel="0020726D">
          <w:delText xml:space="preserve">different </w:delText>
        </w:r>
      </w:del>
      <w:ins w:id="33" w:author="Curry Cunningham" w:date="2025-06-21T07:42:00Z" w16du:dateUtc="2025-06-21T15:42:00Z">
        <w:r w:rsidR="0020726D">
          <w:t>unique</w:t>
        </w:r>
        <w:r w:rsidR="0020726D">
          <w:t xml:space="preserve"> </w:t>
        </w:r>
      </w:ins>
      <w:r>
        <w:t>life history periods</w:t>
      </w:r>
      <w:r w:rsidR="00044F05">
        <w:t xml:space="preserve"> for Yukon River fall Chum</w:t>
      </w:r>
      <w:r>
        <w:t xml:space="preserve">.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679AE3F0" w:rsidR="001F7BBD" w:rsidRDefault="005044C4" w:rsidP="00780699">
      <w:pPr>
        <w:pStyle w:val="whitespace-pre-wrap"/>
        <w:spacing w:before="0" w:beforeAutospacing="0" w:after="0" w:afterAutospacing="0"/>
        <w:ind w:firstLine="360"/>
      </w:pPr>
      <w:r>
        <w:t xml:space="preserve">The recent </w:t>
      </w:r>
      <w:del w:id="34" w:author="Curry Cunningham" w:date="2025-06-21T07:43:00Z" w16du:dateUtc="2025-06-21T15:43:00Z">
        <w:r w:rsidDel="002B6B49">
          <w:delText xml:space="preserve">crashes </w:delText>
        </w:r>
      </w:del>
      <w:ins w:id="35" w:author="Curry Cunningham" w:date="2025-06-21T07:43:00Z" w16du:dateUtc="2025-06-21T15:43:00Z">
        <w:r w:rsidR="002B6B49">
          <w:t>precipitous decline</w:t>
        </w:r>
        <w:r w:rsidR="002B6B49">
          <w:t xml:space="preserve"> </w:t>
        </w:r>
      </w:ins>
      <w:r>
        <w:t xml:space="preserve">in Yukon </w:t>
      </w:r>
      <w:commentRangeStart w:id="36"/>
      <w:r>
        <w:t xml:space="preserve">River </w:t>
      </w:r>
      <w:r w:rsidR="005A3A53">
        <w:t>Chum</w:t>
      </w:r>
      <w:r>
        <w:t xml:space="preserve"> salmon abundances were </w:t>
      </w:r>
      <w:commentRangeEnd w:id="36"/>
      <w:r w:rsidR="00FE6A8A">
        <w:rPr>
          <w:rStyle w:val="CommentReference"/>
        </w:rPr>
        <w:commentReference w:id="36"/>
      </w:r>
      <w:r>
        <w:t>largely unexpected</w:t>
      </w:r>
      <w:ins w:id="37" w:author="Curry Cunningham" w:date="2025-06-21T07:44:00Z" w16du:dateUtc="2025-06-21T15:44:00Z">
        <w:r w:rsidR="00FE6A8A">
          <w:t>,</w:t>
        </w:r>
      </w:ins>
      <w:r>
        <w:t xml:space="preserve"> and</w:t>
      </w:r>
      <w:r w:rsidR="001F7BBD" w:rsidRPr="00D35F3C">
        <w:rPr>
          <w:b/>
          <w:bCs/>
        </w:rPr>
        <w:t xml:space="preserve"> </w:t>
      </w:r>
      <w:ins w:id="38" w:author="Curry Cunningham" w:date="2025-06-21T07:45:00Z" w16du:dateUtc="2025-06-21T15:45:00Z">
        <w:r w:rsidR="00FE6A8A">
          <w:t xml:space="preserve">our </w:t>
        </w:r>
      </w:ins>
      <w:r w:rsidR="004F7AB1">
        <w:t xml:space="preserve">mechanistic understanding of </w:t>
      </w:r>
      <w:ins w:id="39" w:author="Curry Cunningham" w:date="2025-06-21T07:45:00Z" w16du:dateUtc="2025-06-21T15:45:00Z">
        <w:r w:rsidR="00FE6A8A">
          <w:t>the processes regulating</w:t>
        </w:r>
      </w:ins>
      <w:ins w:id="40" w:author="Curry Cunningham" w:date="2025-06-21T07:46:00Z" w16du:dateUtc="2025-06-21T15:46:00Z">
        <w:r w:rsidR="00FE6A8A">
          <w:t xml:space="preserve"> </w:t>
        </w:r>
      </w:ins>
      <w:r w:rsidR="004F7AB1">
        <w:t>population dynamics</w:t>
      </w:r>
      <w:ins w:id="41" w:author="Curry Cunningham" w:date="2025-06-21T07:46:00Z" w16du:dateUtc="2025-06-21T15:46:00Z">
        <w:r w:rsidR="00FE6A8A">
          <w:t>,</w:t>
        </w:r>
      </w:ins>
      <w:r w:rsidR="004F7AB1">
        <w:t xml:space="preserve"> as they related to </w:t>
      </w:r>
      <w:r w:rsidR="00EA4244">
        <w:t xml:space="preserve">past </w:t>
      </w:r>
      <w:r w:rsidR="004F7AB1">
        <w:t>population crashes</w:t>
      </w:r>
      <w:ins w:id="42" w:author="Curry Cunningham" w:date="2025-06-21T07:46:00Z" w16du:dateUtc="2025-06-21T15:46:00Z">
        <w:r w:rsidR="00FE6A8A">
          <w:t>,</w:t>
        </w:r>
      </w:ins>
      <w:r w:rsidR="001F7BBD" w:rsidRPr="005044C4">
        <w:t xml:space="preserve"> remain</w:t>
      </w:r>
      <w:ins w:id="43" w:author="Curry Cunningham" w:date="2025-06-21T07:46:00Z" w16du:dateUtc="2025-06-21T15:46:00Z">
        <w:r w:rsidR="00FE6A8A">
          <w:t>s</w:t>
        </w:r>
      </w:ins>
      <w:r w:rsidR="001F7BBD" w:rsidRPr="005044C4">
        <w:t xml:space="preserve"> limited.</w:t>
      </w:r>
      <w:r w:rsidR="001F7BBD">
        <w:t xml:space="preserve"> Multiple stressors operate across th</w:t>
      </w:r>
      <w:ins w:id="44" w:author="Curry Cunningham" w:date="2025-06-21T07:46:00Z" w16du:dateUtc="2025-06-21T15:46:00Z">
        <w:r w:rsidR="00E3769E">
          <w:t>is</w:t>
        </w:r>
      </w:ins>
      <w:del w:id="45" w:author="Curry Cunningham" w:date="2025-06-21T07:46:00Z" w16du:dateUtc="2025-06-21T15:46:00Z">
        <w:r w:rsidR="001F7BBD" w:rsidDel="00E3769E">
          <w:delText>e</w:delText>
        </w:r>
      </w:del>
      <w:r w:rsidR="001F7BBD">
        <w:t xml:space="preserve"> species' complex life cycle, making it challenging to disentangle their relative impacts on survival. </w:t>
      </w:r>
      <w:r w:rsidR="0072270B">
        <w:t xml:space="preserve">Declines in </w:t>
      </w:r>
      <w:del w:id="46" w:author="Curry Cunningham" w:date="2025-06-21T07:47:00Z" w16du:dateUtc="2025-06-21T15:47:00Z">
        <w:r w:rsidR="0072270B" w:rsidDel="00E3769E">
          <w:delText xml:space="preserve">different </w:delText>
        </w:r>
      </w:del>
      <w:ins w:id="47" w:author="Curry Cunningham" w:date="2025-06-21T07:47:00Z" w16du:dateUtc="2025-06-21T15:47:00Z">
        <w:r w:rsidR="00E3769E">
          <w:t>other</w:t>
        </w:r>
        <w:r w:rsidR="00E3769E">
          <w:t xml:space="preserve"> </w:t>
        </w:r>
      </w:ins>
      <w:r w:rsidR="0072270B">
        <w:t xml:space="preserve">salmonid species on the same river, such as </w:t>
      </w:r>
      <w:r w:rsidR="00D17EDE">
        <w:t>Chinook salmon,</w:t>
      </w:r>
      <w:r w:rsidR="001F7BBD">
        <w:t xml:space="preserve"> have been linked to </w:t>
      </w:r>
      <w:del w:id="48" w:author="Curry Cunningham" w:date="2025-06-21T07:47:00Z" w16du:dateUtc="2025-06-21T15:47:00Z">
        <w:r w:rsidR="001F7BBD" w:rsidDel="00E3769E">
          <w:delText xml:space="preserve">smaller </w:delText>
        </w:r>
      </w:del>
      <w:commentRangeStart w:id="49"/>
      <w:ins w:id="50" w:author="Curry Cunningham" w:date="2025-06-21T07:47:00Z" w16du:dateUtc="2025-06-21T15:47:00Z">
        <w:r w:rsidR="00E3769E">
          <w:t>reductions in the</w:t>
        </w:r>
        <w:r w:rsidR="00E3769E">
          <w:t xml:space="preserve"> </w:t>
        </w:r>
      </w:ins>
      <w:del w:id="51" w:author="Curry Cunningham" w:date="2025-06-21T07:47:00Z" w16du:dateUtc="2025-06-21T15:47:00Z">
        <w:r w:rsidR="001F7BBD" w:rsidDel="00E3769E">
          <w:delText xml:space="preserve">spawner </w:delText>
        </w:r>
      </w:del>
      <w:r w:rsidR="001F7BBD">
        <w:t>body size</w:t>
      </w:r>
      <w:del w:id="52" w:author="Curry Cunningham" w:date="2025-06-21T07:47:00Z" w16du:dateUtc="2025-06-21T15:47:00Z">
        <w:r w:rsidR="001F7BBD" w:rsidDel="00E3769E">
          <w:delText>s</w:delText>
        </w:r>
      </w:del>
      <w:ins w:id="53" w:author="Curry Cunningham" w:date="2025-06-21T07:47:00Z" w16du:dateUtc="2025-06-21T15:47:00Z">
        <w:r w:rsidR="00E3769E">
          <w:t xml:space="preserve"> of spawning </w:t>
        </w:r>
      </w:ins>
      <w:commentRangeEnd w:id="49"/>
      <w:ins w:id="54" w:author="Curry Cunningham" w:date="2025-06-21T07:49:00Z" w16du:dateUtc="2025-06-21T15:49:00Z">
        <w:r w:rsidR="00E3769E">
          <w:rPr>
            <w:rStyle w:val="CommentReference"/>
          </w:rPr>
          <w:commentReference w:id="49"/>
        </w:r>
      </w:ins>
      <w:ins w:id="55" w:author="Curry Cunningham" w:date="2025-06-21T07:47:00Z" w16du:dateUtc="2025-06-21T15:47:00Z">
        <w:r w:rsidR="00E3769E">
          <w:t>individuals</w:t>
        </w:r>
      </w:ins>
      <w:r w:rsidR="001F7BBD">
        <w:t xml:space="preserve">,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xml:space="preserve">, and </w:t>
      </w:r>
      <w:ins w:id="56" w:author="Curry Cunningham" w:date="2025-06-21T07:49:00Z" w16du:dateUtc="2025-06-21T15:49:00Z">
        <w:r w:rsidR="00E3769E">
          <w:t xml:space="preserve">interspecific </w:t>
        </w:r>
      </w:ins>
      <w:r w:rsidR="001F7BBD">
        <w:t>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del w:id="57" w:author="Curry Cunningham" w:date="2025-06-21T07:50:00Z" w16du:dateUtc="2025-06-21T15:50:00Z">
        <w:r w:rsidDel="00E3769E">
          <w:delText xml:space="preserve">immediately </w:delText>
        </w:r>
      </w:del>
      <w:r>
        <w:t xml:space="preserve">begin their outmigration to the Bering Sea </w:t>
      </w:r>
      <w:ins w:id="58" w:author="Curry Cunningham" w:date="2025-06-21T07:50:00Z" w16du:dateUtc="2025-06-21T15:50:00Z">
        <w:r w:rsidR="00E3769E">
          <w:t xml:space="preserve">immediately </w:t>
        </w:r>
      </w:ins>
      <w:r w:rsidR="001F7BBD">
        <w:t xml:space="preserve">after hatching, often reaching the estuarine environment within six-months. </w:t>
      </w:r>
      <w:r w:rsidR="00355FE5">
        <w:t xml:space="preserve">Thus, the mechanisms driving </w:t>
      </w:r>
      <w:del w:id="59" w:author="Curry Cunningham" w:date="2025-06-21T07:50:00Z" w16du:dateUtc="2025-06-21T15:50:00Z">
        <w:r w:rsidR="00355FE5" w:rsidDel="00584500">
          <w:delText xml:space="preserve">their </w:delText>
        </w:r>
      </w:del>
      <w:r w:rsidR="00355FE5">
        <w:t xml:space="preserve">changes in abundance </w:t>
      </w:r>
      <w:r w:rsidR="00115BA4">
        <w:t xml:space="preserve">may be less heavily influenced </w:t>
      </w:r>
      <w:commentRangeStart w:id="60"/>
      <w:r w:rsidR="00115BA4">
        <w:t xml:space="preserve">by </w:t>
      </w:r>
      <w:del w:id="61" w:author="Curry Cunningham" w:date="2025-06-21T07:55:00Z" w16du:dateUtc="2025-06-21T15:55:00Z">
        <w:r w:rsidR="00115BA4" w:rsidDel="000D2143">
          <w:delText xml:space="preserve">outmigration </w:delText>
        </w:r>
      </w:del>
      <w:ins w:id="62" w:author="Curry Cunningham" w:date="2025-06-21T07:55:00Z" w16du:dateUtc="2025-06-21T15:55:00Z">
        <w:r w:rsidR="000D2143">
          <w:t>freshwater habitat</w:t>
        </w:r>
        <w:r w:rsidR="000D2143">
          <w:t xml:space="preserve"> </w:t>
        </w:r>
      </w:ins>
      <w:r w:rsidR="00115BA4">
        <w:t xml:space="preserve">conditions </w:t>
      </w:r>
      <w:commentRangeEnd w:id="60"/>
      <w:r w:rsidR="000D2143">
        <w:rPr>
          <w:rStyle w:val="CommentReference"/>
        </w:rPr>
        <w:commentReference w:id="60"/>
      </w:r>
      <w:r w:rsidR="00115BA4">
        <w:t>compared to fish that spend 1-2 years in freshwater</w:t>
      </w:r>
      <w:r w:rsidR="00905818">
        <w:t xml:space="preserve"> ecosystems</w:t>
      </w:r>
      <w:ins w:id="63" w:author="Curry Cunningham" w:date="2025-06-21T07:54:00Z" w16du:dateUtc="2025-06-21T15:54:00Z">
        <w:r w:rsidR="000D2143">
          <w:t xml:space="preserve"> prior to outmigration</w:t>
        </w:r>
      </w:ins>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5F85867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w:t>
      </w:r>
      <w:ins w:id="64" w:author="Curry Cunningham" w:date="2025-06-21T07:59:00Z" w16du:dateUtc="2025-06-21T15:59:00Z">
        <w:r w:rsidR="00397D94">
          <w:t xml:space="preserve">can </w:t>
        </w:r>
      </w:ins>
      <w:r>
        <w:t>provide</w:t>
      </w:r>
      <w:del w:id="65" w:author="Curry Cunningham" w:date="2025-06-21T07:59:00Z" w16du:dateUtc="2025-06-21T15:59:00Z">
        <w:r w:rsidDel="00397D94">
          <w:delText>s</w:delText>
        </w:r>
      </w:del>
      <w:r>
        <w:t xml:space="preserve"> a more comprehensive understanding of population dynamics </w:t>
      </w:r>
      <w:del w:id="66" w:author="Curry Cunningham" w:date="2025-06-21T07:59:00Z" w16du:dateUtc="2025-06-21T15:59:00Z">
        <w:r w:rsidDel="00397D94">
          <w:delText xml:space="preserve">than </w:delText>
        </w:r>
      </w:del>
      <w:ins w:id="67" w:author="Curry Cunningham" w:date="2025-06-21T07:59:00Z" w16du:dateUtc="2025-06-21T15:59:00Z">
        <w:r w:rsidR="00397D94">
          <w:t>compared with</w:t>
        </w:r>
        <w:r w:rsidR="00397D94">
          <w:t xml:space="preserve"> </w:t>
        </w:r>
      </w:ins>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ins w:id="68" w:author="Curry Cunningham" w:date="2025-06-21T08:00:00Z" w16du:dateUtc="2025-06-21T16:00:00Z">
        <w:r w:rsidR="00A23411">
          <w:t xml:space="preserve"> in</w:t>
        </w:r>
      </w:ins>
      <w:ins w:id="69" w:author="Curry Cunningham" w:date="2025-06-21T07:59:00Z" w16du:dateUtc="2025-06-21T15:59:00Z">
        <w:r w:rsidR="00A23411">
          <w:t xml:space="preserve"> </w:t>
        </w:r>
        <w:r w:rsidR="00A23411">
          <w:t>different data sources</w:t>
        </w:r>
      </w:ins>
      <w:r>
        <w:t xml:space="preserve"> and process variation in</w:t>
      </w:r>
      <w:ins w:id="70" w:author="Curry Cunningham" w:date="2025-06-21T08:00:00Z" w16du:dateUtc="2025-06-21T16:00:00Z">
        <w:r w:rsidR="00A23411">
          <w:t xml:space="preserve"> demographics</w:t>
        </w:r>
      </w:ins>
      <w:del w:id="71" w:author="Curry Cunningham" w:date="2025-06-21T07:59:00Z" w16du:dateUtc="2025-06-21T15:59:00Z">
        <w:r w:rsidDel="00A23411">
          <w:delText xml:space="preserve"> different data sources</w:delText>
        </w:r>
      </w:del>
      <w:r>
        <w:t xml:space="preserve">. The success of IPMs in salmon research has been well demonstrated, with applications revealing climate impacts on Chinook salmon survival, density-dependent effects in sockeye populations, and the influence of ocean conditions on population </w:t>
      </w:r>
      <w:commentRangeStart w:id="72"/>
      <w:r>
        <w:t>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w:t>
      </w:r>
      <w:commentRangeEnd w:id="72"/>
      <w:r w:rsidR="007A6C34">
        <w:rPr>
          <w:rStyle w:val="CommentReference"/>
        </w:rPr>
        <w:commentReference w:id="72"/>
      </w:r>
      <w:r>
        <w:t xml:space="preserve">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615073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w:t>
      </w:r>
      <w:commentRangeStart w:id="73"/>
      <w:r>
        <w:t xml:space="preserve">influences </w:t>
      </w:r>
      <w:del w:id="74" w:author="Curry Cunningham" w:date="2025-06-21T08:03:00Z" w16du:dateUtc="2025-06-21T16:03:00Z">
        <w:r w:rsidR="00EF2A52" w:rsidDel="007A6C34">
          <w:delText>productivity</w:delText>
        </w:r>
        <w:r w:rsidDel="007A6C34">
          <w:delText xml:space="preserve"> </w:delText>
        </w:r>
      </w:del>
      <w:ins w:id="75" w:author="Curry Cunningham" w:date="2025-06-21T08:03:00Z" w16du:dateUtc="2025-06-21T16:03:00Z">
        <w:r w:rsidR="007A6C34">
          <w:t>survival</w:t>
        </w:r>
        <w:r w:rsidR="007A6C34">
          <w:t xml:space="preserve"> </w:t>
        </w:r>
      </w:ins>
      <w:commentRangeEnd w:id="73"/>
      <w:ins w:id="76" w:author="Curry Cunningham" w:date="2025-06-21T08:04:00Z" w16du:dateUtc="2025-06-21T16:04:00Z">
        <w:r w:rsidR="003C4EB2">
          <w:rPr>
            <w:rStyle w:val="CommentReference"/>
          </w:rPr>
          <w:commentReference w:id="73"/>
        </w:r>
      </w:ins>
      <w:r>
        <w:t xml:space="preserve">across different life stages of Yukon River </w:t>
      </w:r>
      <w:r w:rsidR="00202E26">
        <w:t>f</w:t>
      </w:r>
      <w:r>
        <w:t xml:space="preserve">all </w:t>
      </w:r>
      <w:r w:rsidR="005A3A53">
        <w:t>Chum</w:t>
      </w:r>
      <w:r>
        <w:t xml:space="preserve"> salmon. By incorporating multiple data sources spanning </w:t>
      </w:r>
      <w:del w:id="77" w:author="Curry Cunningham" w:date="2025-06-21T08:19:00Z" w16du:dateUtc="2025-06-21T16:19:00Z">
        <w:r w:rsidR="00202E26" w:rsidDel="002F795A">
          <w:delText xml:space="preserve">from </w:delText>
        </w:r>
      </w:del>
      <w:r w:rsidR="00202E26">
        <w:t xml:space="preserve">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ins w:id="78" w:author="Curry Cunningham" w:date="2025-06-21T08:20:00Z" w16du:dateUtc="2025-06-21T16:20:00Z">
        <w:r w:rsidR="002F795A">
          <w:t xml:space="preserve">the </w:t>
        </w:r>
        <w:r w:rsidR="0067284C">
          <w:t>effect</w:t>
        </w:r>
        <w:r w:rsidR="002F795A">
          <w:t xml:space="preserve"> of </w:t>
        </w:r>
      </w:ins>
      <w:r>
        <w:t xml:space="preserve">key environmental drivers </w:t>
      </w:r>
      <w:del w:id="79" w:author="Curry Cunningham" w:date="2025-06-21T08:20:00Z" w16du:dateUtc="2025-06-21T16:20:00Z">
        <w:r w:rsidDel="002F795A">
          <w:delText xml:space="preserve">affecting </w:delText>
        </w:r>
      </w:del>
      <w:ins w:id="80" w:author="Curry Cunningham" w:date="2025-06-21T08:20:00Z" w16du:dateUtc="2025-06-21T16:20:00Z">
        <w:r w:rsidR="002F795A">
          <w:t xml:space="preserve">on </w:t>
        </w:r>
      </w:ins>
      <w:ins w:id="81" w:author="Curry Cunningham" w:date="2025-06-21T08:21:00Z" w16du:dateUtc="2025-06-21T16:21:00Z">
        <w:r w:rsidR="0067284C">
          <w:t>stage-specific survival</w:t>
        </w:r>
      </w:ins>
      <w:del w:id="82" w:author="Curry Cunningham" w:date="2025-06-21T08:21:00Z" w16du:dateUtc="2025-06-21T16:21:00Z">
        <w:r w:rsidR="00EF2A52" w:rsidDel="0067284C">
          <w:delText>productivity</w:delText>
        </w:r>
      </w:del>
      <w:r>
        <w:t xml:space="preserve">. Specifically, we hypothesized that recent </w:t>
      </w:r>
      <w:ins w:id="83" w:author="Curry Cunningham" w:date="2025-06-21T08:21:00Z" w16du:dateUtc="2025-06-21T16:21:00Z">
        <w:r w:rsidR="00FC0AD1">
          <w:t xml:space="preserve">population </w:t>
        </w:r>
      </w:ins>
      <w:r>
        <w:t>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13F09122"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xml:space="preserve">. </w:t>
      </w:r>
      <w:commentRangeStart w:id="84"/>
      <w:r w:rsidRPr="004802C8">
        <w:t>IPMs</w:t>
      </w:r>
      <w:r>
        <w:t xml:space="preserve">, also called </w:t>
      </w:r>
      <w:ins w:id="85" w:author="Curry Cunningham" w:date="2025-06-21T08:26:00Z" w16du:dateUtc="2025-06-21T16:26:00Z">
        <w:r w:rsidR="003C67AA">
          <w:t xml:space="preserve">statistical </w:t>
        </w:r>
      </w:ins>
      <w:r>
        <w:t>lifecycle models,</w:t>
      </w:r>
      <w:commentRangeEnd w:id="84"/>
      <w:r w:rsidR="003C67AA">
        <w:rPr>
          <w:rStyle w:val="CommentReference"/>
        </w:rPr>
        <w:commentReference w:id="84"/>
      </w:r>
      <w:r>
        <w:t xml:space="preserve">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ins w:id="86" w:author="Curry Cunningham" w:date="2025-06-21T08:27:00Z" w16du:dateUtc="2025-06-21T16:27:00Z">
        <w:r w:rsidR="003C67AA">
          <w:t xml:space="preserve"> developed here</w:t>
        </w:r>
      </w:ins>
      <w:r w:rsidRPr="008831F2">
        <w:t xml:space="preserve"> incorporates multiple data sources to estimate</w:t>
      </w:r>
      <w:ins w:id="87" w:author="Curry Cunningham" w:date="2025-06-21T08:26:00Z" w16du:dateUtc="2025-06-21T16:26:00Z">
        <w:r w:rsidR="003C67AA">
          <w:t xml:space="preserve"> </w:t>
        </w:r>
      </w:ins>
      <w:r w:rsidRPr="008831F2">
        <w:t xml:space="preserve"> </w:t>
      </w:r>
      <w:del w:id="88" w:author="Curry Cunningham" w:date="2025-06-21T08:27:00Z" w16du:dateUtc="2025-06-21T16:27:00Z">
        <w:r w:rsidRPr="008831F2" w:rsidDel="008A435F">
          <w:delText xml:space="preserve">ecosystem covariate </w:delText>
        </w:r>
      </w:del>
      <w:ins w:id="89" w:author="Curry Cunningham" w:date="2025-06-21T08:27:00Z" w16du:dateUtc="2025-06-21T16:27:00Z">
        <w:r w:rsidR="008A435F">
          <w:t xml:space="preserve">the </w:t>
        </w:r>
      </w:ins>
      <w:r w:rsidRPr="008831F2">
        <w:t>impact</w:t>
      </w:r>
      <w:del w:id="90" w:author="Curry Cunningham" w:date="2025-06-21T08:27:00Z" w16du:dateUtc="2025-06-21T16:27:00Z">
        <w:r w:rsidRPr="008831F2" w:rsidDel="008A435F">
          <w:delText>s</w:delText>
        </w:r>
      </w:del>
      <w:ins w:id="91" w:author="Curry Cunningham" w:date="2025-06-21T08:27:00Z" w16du:dateUtc="2025-06-21T16:27:00Z">
        <w:r w:rsidR="008A435F">
          <w:t xml:space="preserve"> of </w:t>
        </w:r>
        <w:r w:rsidR="008A435F" w:rsidRPr="008831F2">
          <w:t>ecosystem covariate</w:t>
        </w:r>
        <w:r w:rsidR="008A435F">
          <w:t>s</w:t>
        </w:r>
      </w:ins>
      <w:r w:rsidRPr="008831F2">
        <w:t xml:space="preserve">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5DCFD99F"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by brood year</w:t>
      </w:r>
      <w:del w:id="92" w:author="Curry Cunningham" w:date="2025-06-21T08:29:00Z" w16du:dateUtc="2025-06-21T16:29:00Z">
        <w:r w:rsidRPr="008831F2" w:rsidDel="00C73A7B">
          <w:delText>,</w:delText>
        </w:r>
      </w:del>
      <w:r w:rsidRPr="008831F2">
        <w:t xml:space="preserve"> </w:t>
      </w:r>
      <w:r w:rsidRPr="008831F2">
        <w:rPr>
          <w:i/>
          <w:iCs/>
        </w:rPr>
        <w:t>t</w:t>
      </w:r>
      <w:r w:rsidRPr="008831F2">
        <w:t>, life stage</w:t>
      </w:r>
      <w:del w:id="93" w:author="Curry Cunningham" w:date="2025-06-21T08:29:00Z" w16du:dateUtc="2025-06-21T16:29:00Z">
        <w:r w:rsidRPr="008831F2" w:rsidDel="00C73A7B">
          <w:delText>,</w:delText>
        </w:r>
      </w:del>
      <w:r w:rsidRPr="008831F2">
        <w:t xml:space="preserve"> </w:t>
      </w:r>
      <w:r w:rsidRPr="008831F2">
        <w:rPr>
          <w:i/>
          <w:iCs/>
        </w:rPr>
        <w:t>s</w:t>
      </w:r>
      <w:ins w:id="94" w:author="Curry Cunningham" w:date="2025-06-21T08:29:00Z" w16du:dateUtc="2025-06-21T16:29:00Z">
        <w:r w:rsidR="00C73A7B">
          <w:rPr>
            <w:i/>
            <w:iCs/>
          </w:rPr>
          <w:t>,</w:t>
        </w:r>
      </w:ins>
      <w:r w:rsidRPr="008831F2">
        <w:rPr>
          <w:i/>
          <w:iCs/>
        </w:rPr>
        <w:t xml:space="preserve"> </w:t>
      </w:r>
      <w:r w:rsidRPr="008831F2">
        <w:t>and age</w:t>
      </w:r>
      <w:del w:id="95" w:author="Curry Cunningham" w:date="2025-06-21T08:29:00Z" w16du:dateUtc="2025-06-21T16:29:00Z">
        <w:r w:rsidRPr="008831F2" w:rsidDel="00C73A7B">
          <w:delText>,</w:delText>
        </w:r>
      </w:del>
      <w:r w:rsidRPr="008831F2">
        <w:t xml:space="preserv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0BCF762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t>
      </w:r>
      <w:del w:id="96" w:author="Curry Cunningham" w:date="2025-06-21T08:31:00Z" w16du:dateUtc="2025-06-21T16:31:00Z">
        <w:r w:rsidRPr="004802C8" w:rsidDel="00C73A7B">
          <w:delText xml:space="preserve">which </w:delText>
        </w:r>
      </w:del>
      <w:r w:rsidRPr="004802C8">
        <w:t>describ</w:t>
      </w:r>
      <w:ins w:id="97" w:author="Curry Cunningham" w:date="2025-06-21T08:31:00Z" w16du:dateUtc="2025-06-21T16:31:00Z">
        <w:r w:rsidR="00C73A7B">
          <w:t>ing</w:t>
        </w:r>
      </w:ins>
      <w:del w:id="98" w:author="Curry Cunningham" w:date="2025-06-21T08:31:00Z" w16du:dateUtc="2025-06-21T16:31:00Z">
        <w:r w:rsidRPr="004802C8" w:rsidDel="00C73A7B">
          <w:delText>ed</w:delText>
        </w:r>
      </w:del>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w:t>
      </w:r>
      <w:r w:rsidR="00DE31A8">
        <w:lastRenderedPageBreak/>
        <w:t xml:space="preserv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75CAC6C8"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xml:space="preserve">. </w:t>
      </w:r>
      <w:r w:rsidR="002D73EA">
        <w:t xml:space="preserve">We conducted sensitivity testing on this annual mortality assumption by running the model using M=0.1 and M = 0.2 and found that population estimates and parameters where not highly sensitive to changes in annual mortality rate (Figure S4). </w:t>
      </w:r>
      <w:r>
        <w:t>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45DAE157" w:rsidR="00EA4645" w:rsidRPr="004802C8" w:rsidRDefault="00EA4645" w:rsidP="00EA4645">
      <w:pPr>
        <w:pStyle w:val="NormalWeb"/>
        <w:spacing w:before="0" w:beforeAutospacing="0" w:after="0" w:afterAutospacing="0"/>
      </w:pPr>
      <w:commentRangeStart w:id="99"/>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Pr>
          <w:vertAlign w:val="subscript"/>
        </w:rPr>
        <w:t xml:space="preserve">. </w:t>
      </w:r>
      <w:r>
        <w:t xml:space="preserve">The resulting catch-at-age in calendar year </w:t>
      </w:r>
      <m:oMath>
        <m:r>
          <w:rPr>
            <w:rFonts w:ascii="Cambria Math" w:hAnsi="Cambria Math"/>
          </w:rPr>
          <m:t>y</m:t>
        </m:r>
      </m:oMath>
      <w:r>
        <w:t xml:space="preserve"> is:</w:t>
      </w:r>
    </w:p>
    <w:p w14:paraId="45185459" w14:textId="1B6B645F"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291CB0F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w:t>
      </w:r>
      <w:ins w:id="100" w:author="Curry Cunningham" w:date="2025-06-21T08:36:00Z" w16du:dateUtc="2025-06-21T16:36:00Z">
        <w:r w:rsidR="00ED6202">
          <w:t xml:space="preserve">the </w:t>
        </w:r>
      </w:ins>
      <w:r w:rsidRPr="004802C8">
        <w:t>mean fishing mortality</w:t>
      </w:r>
      <w:ins w:id="101" w:author="Curry Cunningham" w:date="2025-06-21T08:36:00Z" w16du:dateUtc="2025-06-21T16:36:00Z">
        <w:r w:rsidR="00ED6202">
          <w:t xml:space="preserve"> in log space,</w:t>
        </w:r>
      </w:ins>
      <w:r w:rsidRPr="004802C8">
        <w:t xml:space="preserve"> </w:t>
      </w:r>
      <m:oMath>
        <m:r>
          <m:rPr>
            <m:sty m:val="p"/>
          </m:rPr>
          <w:rPr>
            <w:rFonts w:ascii="Cambria Math" w:hAnsi="Cambria Math"/>
            <w:vertAlign w:val="subscript"/>
          </w:rPr>
          <m:t>υ</m:t>
        </m:r>
      </m:oMath>
      <w:r w:rsidRPr="004802C8">
        <w:t xml:space="preserve"> and </w:t>
      </w:r>
      <w:ins w:id="102" w:author="Curry Cunningham" w:date="2025-06-21T08:36:00Z" w16du:dateUtc="2025-06-21T16:36:00Z">
        <w:r w:rsidR="00813E71">
          <w:t xml:space="preserve">annual </w:t>
        </w:r>
      </w:ins>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commentRangeEnd w:id="99"/>
      <w:r w:rsidR="00CD6BEB">
        <w:rPr>
          <w:rStyle w:val="CommentReference"/>
        </w:rPr>
        <w:commentReference w:id="99"/>
      </w:r>
    </w:p>
    <w:p w14:paraId="202C305A" w14:textId="77777777" w:rsidR="00EA4645" w:rsidRPr="004802C8" w:rsidRDefault="00EA4645" w:rsidP="00EA4645">
      <w:pPr>
        <w:pStyle w:val="NormalWeb"/>
        <w:spacing w:before="0" w:beforeAutospacing="0" w:after="0" w:afterAutospacing="0"/>
        <w:ind w:firstLine="360"/>
      </w:pPr>
    </w:p>
    <w:p w14:paraId="5A47B23A" w14:textId="339B02CD"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lastRenderedPageBreak/>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110EA574"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assumed to follow a Ricker function which includes parameters for the log of the maximum recruitment per spawner without density</w:t>
      </w:r>
      <w:commentRangeStart w:id="103"/>
      <w:r>
        <w:t xml:space="preserve">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ins w:id="104" w:author="Curry Cunningham" w:date="2025-06-23T12:19:00Z" w16du:dateUtc="2025-06-23T20:19:00Z">
        <w:r w:rsidR="00994CE3">
          <w:t xml:space="preserve"> Age-specific Ricker parameters were estimated to account for the difference in </w:t>
        </w:r>
      </w:ins>
      <w:ins w:id="105" w:author="Curry Cunningham" w:date="2025-06-23T12:20:00Z" w16du:dateUtc="2025-06-23T20:20:00Z">
        <w:r w:rsidR="00994CE3">
          <w:t xml:space="preserve">realized fecundity for female Chum salmon of </w:t>
        </w:r>
      </w:ins>
      <w:ins w:id="106" w:author="Curry Cunningham" w:date="2025-06-23T12:21:00Z" w16du:dateUtc="2025-06-23T20:21:00Z">
        <w:r w:rsidR="00994CE3">
          <w:t>different</w:t>
        </w:r>
      </w:ins>
      <w:ins w:id="107" w:author="Curry Cunningham" w:date="2025-06-23T12:20:00Z" w16du:dateUtc="2025-06-23T20:20:00Z">
        <w:r w:rsidR="00994CE3">
          <w:t xml:space="preserve"> ages</w:t>
        </w:r>
      </w:ins>
      <w:commentRangeEnd w:id="103"/>
      <w:ins w:id="108" w:author="Curry Cunningham" w:date="2025-06-23T12:22:00Z" w16du:dateUtc="2025-06-23T20:22:00Z">
        <w:r w:rsidR="00F331B2">
          <w:rPr>
            <w:rStyle w:val="CommentReference"/>
          </w:rPr>
          <w:commentReference w:id="103"/>
        </w:r>
      </w:ins>
      <w:ins w:id="109" w:author="Curry Cunningham" w:date="2025-06-23T12:20:00Z" w16du:dateUtc="2025-06-23T20:20:00Z">
        <w:r w:rsidR="00994CE3">
          <w:t>.</w:t>
        </w:r>
      </w:ins>
      <w:r>
        <w:t xml:space="preserve"> 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ins w:id="110" w:author="Curry Cunningham" w:date="2025-06-23T12:21:00Z" w16du:dateUtc="2025-06-23T20:21:00Z">
        <w:r w:rsidR="00994CE3">
          <w:t xml:space="preserve"> for all ages</w:t>
        </w:r>
      </w:ins>
      <w:r>
        <w:t>, representing a low level of density dependence. T</w:t>
      </w:r>
      <w:r w:rsidRPr="004802C8">
        <w:t>he proportion of female</w:t>
      </w:r>
      <w:del w:id="111" w:author="Curry Cunningham" w:date="2025-06-22T17:53:00Z" w16du:dateUtc="2025-06-23T01:53:00Z">
        <w:r w:rsidRPr="004802C8" w:rsidDel="00A703F2">
          <w:delText>s</w:delText>
        </w:r>
      </w:del>
      <w:ins w:id="112" w:author="Curry Cunningham" w:date="2025-06-22T17:53:00Z" w16du:dateUtc="2025-06-23T01:53:00Z">
        <w:r w:rsidR="00A703F2">
          <w:t xml:space="preserve"> offspring</w:t>
        </w:r>
      </w:ins>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295EFB08" w:rsidR="00EA4645" w:rsidRPr="00684ACE" w:rsidRDefault="00084B70" w:rsidP="00684ACE">
      <w:pPr>
        <w:pStyle w:val="whitespace-pre-wrap"/>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commentRangeStart w:id="113"/>
      <w:ins w:id="114" w:author="Curry Cunningham" w:date="2025-06-22T18:02:00Z" w16du:dateUtc="2025-06-23T02:02:00Z">
        <w:r w:rsidR="00D00523">
          <w:t>NOAA National Marine Fisheries Service</w:t>
        </w:r>
        <w:r w:rsidR="00D00523">
          <w:t xml:space="preserve"> and </w:t>
        </w:r>
        <w:proofErr w:type="spellStart"/>
        <w:r w:rsidR="00D00523">
          <w:t xml:space="preserve">the </w:t>
        </w:r>
      </w:ins>
      <w:r w:rsidR="00E86CC5">
        <w:t>Alask</w:t>
      </w:r>
      <w:proofErr w:type="spellEnd"/>
      <w:r w:rsidR="00E86CC5">
        <w:t xml:space="preserve">a Department of Fish and Game (ADF&amp;G) </w:t>
      </w:r>
      <w:del w:id="115" w:author="Curry Cunningham" w:date="2025-06-22T18:02:00Z" w16du:dateUtc="2025-06-23T02:02:00Z">
        <w:r w:rsidR="00E86CC5" w:rsidDel="00D00523">
          <w:delText xml:space="preserve">and </w:delText>
        </w:r>
        <w:r w:rsidR="00DE4DB7" w:rsidDel="00D00523">
          <w:delText xml:space="preserve">NOAA National Marine Fisheries Service </w:delText>
        </w:r>
      </w:del>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AB0C80">
        <w:t>2</w:t>
      </w:r>
      <w:r w:rsidR="00EA4645">
        <w:t xml:space="preserve">. </w:t>
      </w:r>
      <w:r w:rsidR="00302955">
        <w:t xml:space="preserve">The Yukon River fall </w:t>
      </w:r>
      <w:r w:rsidR="005A3A53">
        <w:t>Chum</w:t>
      </w:r>
      <w:r w:rsidR="00302955">
        <w:t xml:space="preserve"> </w:t>
      </w:r>
      <w:commentRangeEnd w:id="113"/>
      <w:r w:rsidR="00D00523">
        <w:rPr>
          <w:rStyle w:val="CommentReference"/>
        </w:rPr>
        <w:commentReference w:id="113"/>
      </w:r>
      <w:r w:rsidR="00302955">
        <w:t>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w:t>
      </w:r>
      <w:del w:id="116" w:author="Curry Cunningham" w:date="2025-06-22T18:03:00Z" w16du:dateUtc="2025-06-23T02:03:00Z">
        <w:r w:rsidR="00EA4645" w:rsidRPr="004802C8" w:rsidDel="00D00523">
          <w:delText xml:space="preserve">inference </w:delText>
        </w:r>
      </w:del>
      <w:ins w:id="117" w:author="Curry Cunningham" w:date="2025-06-22T18:03:00Z" w16du:dateUtc="2025-06-23T02:03:00Z">
        <w:r w:rsidR="00D00523">
          <w:t>methods</w:t>
        </w:r>
      </w:ins>
      <w:del w:id="118" w:author="Curry Cunningham" w:date="2025-06-22T18:03:00Z" w16du:dateUtc="2025-06-23T02:03:00Z">
        <w:r w:rsidR="00BD3B85" w:rsidDel="00D00523">
          <w:delText>using</w:delText>
        </w:r>
      </w:del>
      <w:ins w:id="119" w:author="Curry Cunningham" w:date="2025-06-22T18:03:00Z" w16du:dateUtc="2025-06-23T02:03:00Z">
        <w:r w:rsidR="00D00523">
          <w:t xml:space="preserve"> through</w:t>
        </w:r>
      </w:ins>
      <w:r w:rsidR="00BD3B85">
        <w:t xml:space="preserve">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commentRangeStart w:id="120"/>
      <w:r w:rsidR="00F8419C">
        <w:t xml:space="preserve">Models were fit to data for each population separately, with four chains run for </w:t>
      </w:r>
      <w:r w:rsidR="00F762C1">
        <w:t>60</w:t>
      </w:r>
      <w:r w:rsidR="00F8419C">
        <w:t>,000 iterations</w:t>
      </w:r>
      <w:ins w:id="121" w:author="Curry Cunningham" w:date="2025-06-22T18:05:00Z" w16du:dateUtc="2025-06-23T02:05:00Z">
        <w:r w:rsidR="00C65F8E">
          <w:t xml:space="preserve"> with an additional</w:t>
        </w:r>
      </w:ins>
      <w:del w:id="122" w:author="Curry Cunningham" w:date="2025-06-22T18:05:00Z" w16du:dateUtc="2025-06-23T02:05:00Z">
        <w:r w:rsidR="00F762C1" w:rsidDel="00C65F8E">
          <w:delText>,</w:delText>
        </w:r>
      </w:del>
      <w:r w:rsidR="00F762C1">
        <w:t xml:space="preserve"> </w:t>
      </w:r>
      <w:del w:id="123" w:author="Curry Cunningham" w:date="2025-06-22T18:05:00Z" w16du:dateUtc="2025-06-23T02:05:00Z">
        <w:r w:rsidR="00F8419C" w:rsidDel="00C65F8E">
          <w:delText>a</w:delText>
        </w:r>
      </w:del>
      <w:r w:rsidR="00F8419C">
        <w:t xml:space="preserve"> </w:t>
      </w:r>
      <w:r w:rsidR="00F762C1">
        <w:t>16</w:t>
      </w:r>
      <w:r w:rsidR="00F8419C">
        <w:t>% burn</w:t>
      </w:r>
      <w:ins w:id="124" w:author="Curry Cunningham" w:date="2025-06-22T18:05:00Z" w16du:dateUtc="2025-06-23T02:05:00Z">
        <w:r w:rsidR="00C65F8E">
          <w:t>-</w:t>
        </w:r>
      </w:ins>
      <w:del w:id="125" w:author="Curry Cunningham" w:date="2025-06-22T18:05:00Z" w16du:dateUtc="2025-06-23T02:05:00Z">
        <w:r w:rsidR="00F8419C" w:rsidDel="00C65F8E">
          <w:delText xml:space="preserve"> </w:delText>
        </w:r>
      </w:del>
      <w:r w:rsidR="00F8419C">
        <w:t xml:space="preserve">in </w:t>
      </w:r>
      <w:del w:id="126" w:author="Curry Cunningham" w:date="2025-06-22T18:05:00Z" w16du:dateUtc="2025-06-23T02:05:00Z">
        <w:r w:rsidR="00F8419C" w:rsidDel="00C65F8E">
          <w:delText>rate</w:delText>
        </w:r>
      </w:del>
      <w:ins w:id="127" w:author="Curry Cunningham" w:date="2025-06-22T18:05:00Z" w16du:dateUtc="2025-06-23T02:05:00Z">
        <w:r w:rsidR="00C65F8E">
          <w:t>period</w:t>
        </w:r>
      </w:ins>
      <w:r w:rsidR="00F762C1">
        <w:t xml:space="preserve"> and a thinning rate of 1/40</w:t>
      </w:r>
      <w:r w:rsidR="00F8419C">
        <w:t xml:space="preserve">, resulting in </w:t>
      </w:r>
      <w:r w:rsidR="00F762C1">
        <w:t>2</w:t>
      </w:r>
      <w:r w:rsidR="00F8419C">
        <w:t>,000 saved iterations.</w:t>
      </w:r>
      <w:commentRangeEnd w:id="120"/>
      <w:r w:rsidR="00C65F8E">
        <w:rPr>
          <w:rStyle w:val="CommentReference"/>
        </w:rPr>
        <w:commentReference w:id="120"/>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p>
    <w:p w14:paraId="32B6FDD7" w14:textId="77777777" w:rsidR="00EA4645" w:rsidRPr="004802C8" w:rsidRDefault="00EA4645" w:rsidP="00EA4645">
      <w:pPr>
        <w:pStyle w:val="Heading4"/>
      </w:pPr>
      <w:r>
        <w:t xml:space="preserve">2.3 Population Data  </w:t>
      </w:r>
    </w:p>
    <w:p w14:paraId="0789FF11" w14:textId="6A45E924" w:rsidR="007362E2" w:rsidRDefault="009506B5" w:rsidP="00AB0C8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proofErr w:type="gramStart"/>
      <w:r w:rsidR="00EA4645" w:rsidRPr="004802C8">
        <w:t>N</w:t>
      </w:r>
      <w:r w:rsidR="00EA4645" w:rsidRPr="004802C8">
        <w:rPr>
          <w:vertAlign w:val="subscript"/>
        </w:rPr>
        <w:t>t,s</w:t>
      </w:r>
      <w:proofErr w:type="spellEnd"/>
      <w:proofErr w:type="gram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ins w:id="128" w:author="Curry Cunningham" w:date="2025-06-22T20:37:00Z" w16du:dateUtc="2025-06-23T04:37:00Z">
        <w:r w:rsidR="000C0380">
          <w:t xml:space="preserve"> abundance</w:t>
        </w:r>
      </w:ins>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w:t>
      </w:r>
      <w:r w:rsidR="00EA4645" w:rsidRPr="004802C8">
        <w:lastRenderedPageBreak/>
        <w:t xml:space="preserve">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The survey is conducted annually</w:t>
      </w:r>
      <w:ins w:id="129" w:author="Curry Cunningham" w:date="2025-06-22T20:39:00Z" w16du:dateUtc="2025-06-23T04:39:00Z">
        <w:r w:rsidR="000C0380">
          <w:t xml:space="preserve"> in the Northern Bering Sea, and biennially in the southeastern Bering Sea,</w:t>
        </w:r>
      </w:ins>
      <w:r w:rsidR="00EA4645" w:rsidRPr="004802C8">
        <w:t xml:space="preserve">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ins w:id="130" w:author="Curry Cunningham" w:date="2025-06-22T20:40:00Z" w16du:dateUtc="2025-06-23T04:40:00Z">
        <w:r w:rsidR="000C0380">
          <w:rPr>
            <w:i/>
            <w:iCs/>
          </w:rPr>
          <w:t xml:space="preserve"> </w:t>
        </w:r>
        <w:r w:rsidR="000C0380">
          <w:t>for the juvenile survey</w:t>
        </w:r>
      </w:ins>
      <w:r w:rsidR="00EA4645" w:rsidRPr="004802C8">
        <w:t xml:space="preserve">. We fit the </w:t>
      </w:r>
      <w:r w:rsidR="00EA4645">
        <w:t xml:space="preserve">IPM </w:t>
      </w:r>
      <w:r w:rsidR="00EA4645" w:rsidRPr="004802C8">
        <w:t>to the juvenile</w:t>
      </w:r>
      <w:r w:rsidR="00EA4645">
        <w:t xml:space="preserve"> abundance</w:t>
      </w:r>
      <w:r w:rsidR="00EA4645" w:rsidRPr="004802C8">
        <w:t xml:space="preserve"> index</w:t>
      </w:r>
      <w:r w:rsidR="00EA4645">
        <w:t xml:space="preserve">, </w:t>
      </w:r>
      <w:proofErr w:type="spellStart"/>
      <w:r w:rsidR="00EA4645" w:rsidRPr="007362E2">
        <w:rPr>
          <w:i/>
          <w:iCs/>
        </w:rPr>
        <w:t>J</w:t>
      </w:r>
      <w:r w:rsidR="00EA4645" w:rsidRPr="007362E2">
        <w:rPr>
          <w:i/>
          <w:iCs/>
          <w:vertAlign w:val="subscript"/>
        </w:rPr>
        <w:t>t</w:t>
      </w:r>
      <w:proofErr w:type="spellEnd"/>
      <w:r w:rsidR="007362E2">
        <w:rPr>
          <w:i/>
          <w:iCs/>
          <w:vertAlign w:val="subscript"/>
        </w:rPr>
        <w:t>,</w:t>
      </w:r>
      <w:r w:rsidR="00EA4645" w:rsidRPr="004802C8">
        <w:t xml:space="preserve"> ranging from brood years 2002 to 2022</w:t>
      </w:r>
      <w:commentRangeStart w:id="131"/>
      <w:commentRangeStart w:id="132"/>
      <w:r w:rsidR="00EA4645" w:rsidRPr="004802C8">
        <w:t xml:space="preserve">.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 xml:space="preserve">Bering Sea survey </w:t>
      </w:r>
      <w:del w:id="133" w:author="Curry Cunningham" w:date="2025-06-22T20:46:00Z" w16du:dateUtc="2025-06-23T04:46:00Z">
        <w:r w:rsidR="007362E2" w:rsidDel="000C43FC">
          <w:delText>index</w:delText>
        </w:r>
        <w:r w:rsidR="00BA7A49" w:rsidDel="000C43FC">
          <w:delText xml:space="preserve"> to the total observation error</w:delText>
        </w:r>
      </w:del>
      <w:ins w:id="134" w:author="Curry Cunningham" w:date="2025-06-22T20:46:00Z" w16du:dateUtc="2025-06-23T04:46:00Z">
        <w:r w:rsidR="000C43FC">
          <w:t xml:space="preserve">within the model fitting </w:t>
        </w:r>
        <w:proofErr w:type="spellStart"/>
        <w:r w:rsidR="000C43FC">
          <w:t>process</w:t>
        </w:r>
      </w:ins>
      <w:r w:rsidR="007362E2">
        <w:t>,</w:t>
      </w:r>
      <w:proofErr w:type="spellEnd"/>
      <w:r w:rsidR="007362E2">
        <w:t xml:space="preserve"> </w:t>
      </w:r>
      <w:r w:rsidR="007A4DF9">
        <w:t xml:space="preserve">we fixed </w:t>
      </w:r>
      <w:ins w:id="135" w:author="Curry Cunningham" w:date="2025-06-22T20:41:00Z" w16du:dateUtc="2025-06-23T04:41:00Z">
        <w:r w:rsidR="00006054">
          <w:t xml:space="preserve">the observation error standard deviation </w:t>
        </w:r>
      </w:ins>
      <m:oMath>
        <m:sSub>
          <m:sSubPr>
            <m:ctrlPr>
              <w:rPr>
                <w:rFonts w:ascii="Cambria Math" w:hAnsi="Cambria Math"/>
                <w:i/>
              </w:rPr>
            </m:ctrlPr>
          </m:sSubPr>
          <m:e>
            <m:r>
              <w:rPr>
                <w:rFonts w:ascii="Cambria Math" w:hAnsi="Cambria Math"/>
              </w:rPr>
              <m:t>σ</m:t>
            </m:r>
          </m:e>
          <m:sub>
            <m:r>
              <w:rPr>
                <w:rFonts w:ascii="Cambria Math" w:hAnsi="Cambria Math"/>
              </w:rPr>
              <m:t>j</m:t>
            </m:r>
          </m:sub>
        </m:sSub>
      </m:oMath>
      <w:del w:id="136" w:author="Curry Cunningham" w:date="2025-06-22T20:42:00Z" w16du:dateUtc="2025-06-23T04:42:00Z">
        <w:r w:rsidR="007A4DF9" w:rsidDel="00006054">
          <w:delText>sigma</w:delText>
        </w:r>
      </w:del>
      <w:r w:rsidR="007A4DF9">
        <w:t xml:space="preserve"> </w:t>
      </w:r>
      <w:del w:id="137" w:author="Curry Cunningham" w:date="2025-06-22T20:42:00Z" w16du:dateUtc="2025-06-23T04:42:00Z">
        <w:r w:rsidR="007A4DF9" w:rsidDel="00006054">
          <w:delText xml:space="preserve">in each likelihood </w:delText>
        </w:r>
        <w:r w:rsidR="007A4DF9" w:rsidRPr="007362E2" w:rsidDel="00006054">
          <w:delText>using</w:delText>
        </w:r>
        <w:r w:rsidR="007A4DF9" w:rsidDel="00006054">
          <w:delText xml:space="preserve"> </w:delText>
        </w:r>
      </w:del>
      <w:ins w:id="138" w:author="Curry Cunningham" w:date="2025-06-22T20:42:00Z" w16du:dateUtc="2025-06-23T04:42:00Z">
        <w:r w:rsidR="00006054">
          <w:t>at</w:t>
        </w:r>
        <w:r w:rsidR="00006054">
          <w:t xml:space="preserve"> </w:t>
        </w:r>
      </w:ins>
      <w:r w:rsidR="007A4DF9">
        <w:t xml:space="preserve">the average </w:t>
      </w:r>
      <w:ins w:id="139" w:author="Curry Cunningham" w:date="2025-06-22T20:46:00Z" w16du:dateUtc="2025-06-23T04:46:00Z">
        <w:r w:rsidR="000C43FC">
          <w:t xml:space="preserve">of the annual </w:t>
        </w:r>
      </w:ins>
      <w:del w:id="140" w:author="Curry Cunningham" w:date="2025-06-22T20:46:00Z" w16du:dateUtc="2025-06-23T04:46:00Z">
        <w:r w:rsidR="007A4DF9" w:rsidDel="000C43FC">
          <w:delText xml:space="preserve">standard deviation </w:delText>
        </w:r>
      </w:del>
      <w:del w:id="141" w:author="Curry Cunningham" w:date="2025-06-22T20:42:00Z" w16du:dateUtc="2025-06-23T04:42:00Z">
        <w:r w:rsidR="007A4DF9" w:rsidDel="00006054">
          <w:delText xml:space="preserve">from </w:delText>
        </w:r>
      </w:del>
      <w:ins w:id="142" w:author="Curry Cunningham" w:date="2025-06-22T20:42:00Z" w16du:dateUtc="2025-06-23T04:42:00Z">
        <w:r w:rsidR="00006054">
          <w:t>the model-based est</w:t>
        </w:r>
      </w:ins>
      <w:ins w:id="143" w:author="Curry Cunningham" w:date="2025-06-22T20:43:00Z" w16du:dateUtc="2025-06-23T04:43:00Z">
        <w:r w:rsidR="00006054">
          <w:t>imate</w:t>
        </w:r>
      </w:ins>
      <w:ins w:id="144" w:author="Curry Cunningham" w:date="2025-06-22T20:47:00Z" w16du:dateUtc="2025-06-23T04:47:00Z">
        <w:r w:rsidR="000C43FC">
          <w:t>s</w:t>
        </w:r>
      </w:ins>
      <w:ins w:id="145" w:author="Curry Cunningham" w:date="2025-06-22T20:43:00Z" w16du:dateUtc="2025-06-23T04:43:00Z">
        <w:r w:rsidR="00006054">
          <w:t xml:space="preserve"> of</w:t>
        </w:r>
      </w:ins>
      <w:del w:id="146" w:author="Curry Cunningham" w:date="2025-06-22T20:43:00Z" w16du:dateUtc="2025-06-23T04:43:00Z">
        <w:r w:rsidR="007A4DF9" w:rsidDel="00006054">
          <w:delText>the</w:delText>
        </w:r>
      </w:del>
      <w:r w:rsidR="007A4DF9">
        <w:t xml:space="preserve"> </w:t>
      </w:r>
      <w:r w:rsidR="004E31EA">
        <w:t>juvenile</w:t>
      </w:r>
      <w:r w:rsidR="007362E2" w:rsidRPr="007362E2">
        <w:t xml:space="preserve"> abundance</w:t>
      </w:r>
      <w:r w:rsidR="007A4DF9">
        <w:t xml:space="preserve"> index</w:t>
      </w:r>
      <w:ins w:id="147" w:author="Curry Cunningham" w:date="2025-06-22T20:43:00Z" w16du:dateUtc="2025-06-23T04:43:00Z">
        <w:r w:rsidR="00006054">
          <w:t xml:space="preserve"> uncertainty</w:t>
        </w:r>
      </w:ins>
      <w:ins w:id="148" w:author="Curry Cunningham" w:date="2025-06-22T20:48:00Z" w16du:dateUtc="2025-06-23T04:48:00Z">
        <w:r w:rsidR="00A80D43">
          <w:t xml:space="preserve"> (i.e</w:t>
        </w:r>
        <w:r w:rsidR="00346827">
          <w:t>.</w:t>
        </w:r>
        <w:r w:rsidR="00A80D43">
          <w:t xml:space="preserve"> the standard deviation</w:t>
        </w:r>
      </w:ins>
      <w:ins w:id="149" w:author="Curry Cunningham" w:date="2025-06-22T20:47:00Z" w16du:dateUtc="2025-06-23T04:47:00Z">
        <w:r w:rsidR="00C344D1">
          <w:t xml:space="preserve"> in natural log sp</w:t>
        </w:r>
      </w:ins>
      <w:ins w:id="150" w:author="Curry Cunningham" w:date="2025-06-22T20:48:00Z" w16du:dateUtc="2025-06-23T04:48:00Z">
        <w:r w:rsidR="00C344D1">
          <w:t>ace</w:t>
        </w:r>
        <w:r w:rsidR="00A80D43">
          <w:t>)</w:t>
        </w:r>
      </w:ins>
      <w:r w:rsidR="007A4DF9">
        <w:t xml:space="preserve">. </w:t>
      </w:r>
      <w:commentRangeEnd w:id="131"/>
      <w:r w:rsidR="000C43FC">
        <w:rPr>
          <w:rStyle w:val="CommentReference"/>
        </w:rPr>
        <w:commentReference w:id="131"/>
      </w:r>
      <w:commentRangeEnd w:id="132"/>
      <w:r w:rsidR="000C43FC">
        <w:rPr>
          <w:rStyle w:val="CommentReference"/>
        </w:rPr>
        <w:commentReference w:id="132"/>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25857216" w:rsidR="00EA4645" w:rsidRPr="004802C8" w:rsidRDefault="00EA4645" w:rsidP="00F40940">
      <w:pPr>
        <w:ind w:firstLine="360"/>
      </w:pPr>
      <w:r>
        <w:t>T</w:t>
      </w:r>
      <w:r w:rsidRPr="004802C8">
        <w:t xml:space="preserve">otal return, harvest and spawner </w:t>
      </w:r>
      <w:del w:id="151" w:author="Curry Cunningham" w:date="2025-06-22T21:51:00Z" w16du:dateUtc="2025-06-23T05:51:00Z">
        <w:r w:rsidRPr="004802C8" w:rsidDel="007A5D2C">
          <w:delText xml:space="preserve">estimates </w:delText>
        </w:r>
      </w:del>
      <w:ins w:id="152" w:author="Curry Cunningham" w:date="2025-06-22T21:51:00Z" w16du:dateUtc="2025-06-23T05:51:00Z">
        <w:r w:rsidR="007A5D2C">
          <w:t>abundances</w:t>
        </w:r>
        <w:r w:rsidR="007A5D2C" w:rsidRPr="004802C8">
          <w:t xml:space="preserve"> </w:t>
        </w:r>
      </w:ins>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w:t>
      </w:r>
      <w:ins w:id="153" w:author="Curry Cunningham" w:date="2025-06-22T21:52:00Z" w16du:dateUtc="2025-06-23T05:52:00Z">
        <w:r w:rsidR="007A5D2C">
          <w:t xml:space="preserve"> bycatch</w:t>
        </w:r>
      </w:ins>
      <w:r w:rsidR="00F40940">
        <w:t xml:space="preserv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ins w:id="154" w:author="Curry Cunningham" w:date="2025-06-22T21:52:00Z" w16du:dateUtc="2025-06-23T05:52:00Z">
        <w:r w:rsidR="007A5D2C">
          <w:t xml:space="preserve">the </w:t>
        </w:r>
      </w:ins>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proofErr w:type="gramStart"/>
      <w:r w:rsidRPr="004802C8">
        <w:t>N</w:t>
      </w:r>
      <w:r w:rsidR="00F1601A">
        <w:rPr>
          <w:vertAlign w:val="subscript"/>
        </w:rPr>
        <w:t>y</w:t>
      </w:r>
      <w:r w:rsidRPr="004802C8">
        <w:rPr>
          <w:vertAlign w:val="subscript"/>
        </w:rPr>
        <w:t>,s</w:t>
      </w:r>
      <w:proofErr w:type="spellEnd"/>
      <w:proofErr w:type="gramEnd"/>
      <w:r w:rsidRPr="004802C8">
        <w:rPr>
          <w:vertAlign w:val="subscript"/>
        </w:rPr>
        <w:t>=</w:t>
      </w:r>
      <w:proofErr w:type="spellStart"/>
      <w:proofErr w:type="gramStart"/>
      <w:r w:rsidRPr="004802C8">
        <w:rPr>
          <w:vertAlign w:val="subscript"/>
        </w:rPr>
        <w:t>r,a</w:t>
      </w:r>
      <w:proofErr w:type="spellEnd"/>
      <w:proofErr w:type="gram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del w:id="155" w:author="Curry Cunningham" w:date="2025-06-22T21:53:00Z" w16du:dateUtc="2025-06-23T05:53:00Z">
        <w:r w:rsidRPr="004802C8" w:rsidDel="007A5D2C">
          <w:delText xml:space="preserve">through </w:delText>
        </w:r>
      </w:del>
      <w:ins w:id="156" w:author="Curry Cunningham" w:date="2025-06-22T21:53:00Z" w16du:dateUtc="2025-06-23T05:53:00Z">
        <w:r w:rsidR="007A5D2C">
          <w:t>using</w:t>
        </w:r>
        <w:r w:rsidR="007A5D2C" w:rsidRPr="004802C8">
          <w:t xml:space="preserve"> </w:t>
        </w:r>
      </w:ins>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27A4B796"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AB0C80">
        <w:t>2</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ins w:id="157" w:author="Curry Cunningham" w:date="2025-06-22T21:53:00Z" w16du:dateUtc="2025-06-23T05:53:00Z">
        <w:r w:rsidR="001B0EA6">
          <w:t xml:space="preserve">of annual </w:t>
        </w:r>
      </w:ins>
      <w:r w:rsidR="007A4DF9">
        <w:t>standard deviation</w:t>
      </w:r>
      <w:ins w:id="158" w:author="Curry Cunningham" w:date="2025-06-22T21:53:00Z" w16du:dateUtc="2025-06-23T05:53:00Z">
        <w:r w:rsidR="001B0EA6">
          <w:t>s as estimated</w:t>
        </w:r>
      </w:ins>
      <w:r w:rsidR="00421525">
        <w:t xml:space="preserve"> </w:t>
      </w:r>
      <w:del w:id="159" w:author="Curry Cunningham" w:date="2025-06-22T21:53:00Z" w16du:dateUtc="2025-06-23T05:53:00Z">
        <w:r w:rsidR="007A4DF9" w:rsidDel="001B0EA6">
          <w:delText>from</w:delText>
        </w:r>
        <w:r w:rsidR="00421525" w:rsidDel="001B0EA6">
          <w:delText xml:space="preserve"> </w:delText>
        </w:r>
      </w:del>
      <w:ins w:id="160" w:author="Curry Cunningham" w:date="2025-06-22T21:53:00Z" w16du:dateUtc="2025-06-23T05:53:00Z">
        <w:r w:rsidR="001B0EA6">
          <w:t>by</w:t>
        </w:r>
        <w:r w:rsidR="001B0EA6">
          <w:t xml:space="preserve"> </w:t>
        </w:r>
      </w:ins>
      <w:r w:rsidR="00421525">
        <w:t>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 xml:space="preserve">This regularization approach was implemented to prevent spurious correlations between environmental covariates and productivity estimates by shrinking coefficient estimates toward zero (i.e., no effect) unless the data provided strong evidence for a relationship. </w:t>
      </w:r>
      <w:commentRangeStart w:id="161"/>
      <w:r>
        <w:t>This technique helps control model complexity and reduces the risk of overfitting while still allowing meaningful covariate effects to emerge when supported by the data.</w:t>
      </w:r>
      <w:commentRangeEnd w:id="161"/>
      <w:r w:rsidR="00C017AB">
        <w:rPr>
          <w:rStyle w:val="CommentReference"/>
        </w:rPr>
        <w:commentReference w:id="161"/>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5BF7DA4"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w:t>
      </w:r>
      <w:ins w:id="162" w:author="Curry Cunningham" w:date="2025-06-22T21:55:00Z" w16du:dateUtc="2025-06-23T05:55:00Z">
        <w:r w:rsidR="00C81CC9">
          <w:t xml:space="preserve"> mean of</w:t>
        </w:r>
      </w:ins>
      <w:r w:rsidR="00212C5F">
        <w:t xml:space="preserve"> zero </w:t>
      </w:r>
      <w:del w:id="163" w:author="Curry Cunningham" w:date="2025-06-22T21:55:00Z" w16du:dateUtc="2025-06-23T05:55:00Z">
        <w:r w:rsidR="00212C5F" w:rsidDel="00C81CC9">
          <w:delText xml:space="preserve">mean </w:delText>
        </w:r>
      </w:del>
      <w:r w:rsidR="00212C5F">
        <w:t>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27035A3A"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418BD06D"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7E47F5">
        <w:t xml:space="preserve">2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 xml:space="preserve">United </w:t>
      </w:r>
      <w:r w:rsidR="00883862">
        <w:lastRenderedPageBreak/>
        <w:t>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444A83F"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ins w:id="164" w:author="Curry Cunningham" w:date="2025-06-22T21:56:00Z" w16du:dateUtc="2025-06-23T05:56:00Z">
        <w:r w:rsidR="00604B71">
          <w:t xml:space="preserve"> </w:t>
        </w:r>
      </w:ins>
      <w:ins w:id="165" w:author="Curry Cunningham" w:date="2025-06-22T21:57:00Z" w16du:dateUtc="2025-06-23T05:57:00Z">
        <w:r w:rsidR="00604B71">
          <w:t>a</w:t>
        </w:r>
      </w:ins>
      <w:r w:rsidR="00EA4645" w:rsidRPr="004802C8">
        <w:t xml:space="preserve"> positive relationship </w:t>
      </w:r>
      <w:ins w:id="166" w:author="Curry Cunningham" w:date="2025-06-22T21:57:00Z" w16du:dateUtc="2025-06-23T05:57:00Z">
        <w:r w:rsidR="00604B71">
          <w:t xml:space="preserve">based on the idea that survival </w:t>
        </w:r>
      </w:ins>
      <w:r w:rsidR="00EA4645" w:rsidRPr="004802C8">
        <w:t>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w:t>
      </w:r>
      <w:del w:id="167" w:author="Curry Cunningham" w:date="2025-06-22T21:58:00Z" w16du:dateUtc="2025-06-23T05:58:00Z">
        <w:r w:rsidRPr="00F41728" w:rsidDel="00604B71">
          <w:rPr>
            <w:color w:val="000000" w:themeColor="text1"/>
          </w:rPr>
          <w:delText xml:space="preserve">the </w:delText>
        </w:r>
      </w:del>
      <w:r w:rsidRPr="00F41728">
        <w:rPr>
          <w:color w:val="000000" w:themeColor="text1"/>
        </w:rPr>
        <w:t>juvenile</w:t>
      </w:r>
      <w:ins w:id="168" w:author="Curry Cunningham" w:date="2025-06-22T21:58:00Z" w16du:dateUtc="2025-06-23T05:58:00Z">
        <w:r w:rsidR="00604B71">
          <w:rPr>
            <w:color w:val="000000" w:themeColor="text1"/>
          </w:rPr>
          <w:t xml:space="preserve"> Chum salmon </w:t>
        </w:r>
      </w:ins>
      <w:del w:id="169" w:author="Curry Cunningham" w:date="2025-06-22T21:58:00Z" w16du:dateUtc="2025-06-23T05:58:00Z">
        <w:r w:rsidRPr="00F41728" w:rsidDel="00604B71">
          <w:rPr>
            <w:color w:val="000000" w:themeColor="text1"/>
          </w:rPr>
          <w:delText>’s</w:delText>
        </w:r>
      </w:del>
      <w:ins w:id="170" w:author="Curry Cunningham" w:date="2025-06-22T21:58:00Z" w16du:dateUtc="2025-06-23T05:58:00Z">
        <w:r w:rsidR="00604B71">
          <w:rPr>
            <w:color w:val="000000" w:themeColor="text1"/>
          </w:rPr>
          <w:t xml:space="preserve">during their </w:t>
        </w:r>
      </w:ins>
      <w:del w:id="171" w:author="Curry Cunningham" w:date="2025-06-22T21:58:00Z" w16du:dateUtc="2025-06-23T05:58:00Z">
        <w:r w:rsidRPr="00F41728" w:rsidDel="00604B71">
          <w:rPr>
            <w:color w:val="000000" w:themeColor="text1"/>
          </w:rPr>
          <w:delText xml:space="preserve"> </w:delText>
        </w:r>
      </w:del>
      <w:r w:rsidRPr="00F41728">
        <w:rPr>
          <w:color w:val="000000" w:themeColor="text1"/>
        </w:rPr>
        <w:t xml:space="preserve">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ins w:id="172" w:author="Curry Cunningham" w:date="2025-06-23T08:52:00Z" w16du:dateUtc="2025-06-23T16:52:00Z">
        <w:r w:rsidR="00D5694C">
          <w:rPr>
            <w:color w:val="000000" w:themeColor="text1"/>
          </w:rPr>
          <w:t xml:space="preserve">daily </w:t>
        </w:r>
      </w:ins>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A3E14A1"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ins w:id="173" w:author="Curry Cunningham" w:date="2025-06-22T21:58:00Z" w16du:dateUtc="2025-06-23T05:58:00Z">
        <w:r w:rsidR="00604B71">
          <w:t xml:space="preserve"> salmon</w:t>
        </w:r>
      </w:ins>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F31B344"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salmon </w:t>
      </w:r>
      <w:r w:rsidR="0015305E">
        <w:t>survival</w:t>
      </w:r>
      <w:r>
        <w:t xml:space="preserve">, </w:t>
      </w:r>
      <w:del w:id="174" w:author="Curry Cunningham" w:date="2025-06-23T08:53:00Z" w16du:dateUtc="2025-06-23T16:53:00Z">
        <w:r w:rsidDel="0086697E">
          <w:delText>which</w:delText>
        </w:r>
        <w:r w:rsidRPr="004802C8" w:rsidDel="0086697E">
          <w:delText xml:space="preserve"> </w:delText>
        </w:r>
      </w:del>
      <w:r>
        <w:t>includ</w:t>
      </w:r>
      <w:ins w:id="175" w:author="Curry Cunningham" w:date="2025-06-23T08:53:00Z" w16du:dateUtc="2025-06-23T16:53:00Z">
        <w:r w:rsidR="0086697E">
          <w:t>ing</w:t>
        </w:r>
      </w:ins>
      <w:del w:id="176" w:author="Curry Cunningham" w:date="2025-06-23T08:53:00Z" w16du:dateUtc="2025-06-23T16:53:00Z">
        <w:r w:rsidDel="0086697E">
          <w:delText>ed</w:delText>
        </w:r>
      </w:del>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w:t>
      </w:r>
      <w:del w:id="177" w:author="Curry Cunningham" w:date="2025-06-22T21:59:00Z" w16du:dateUtc="2025-06-23T05:59:00Z">
        <w:r w:rsidRPr="004802C8" w:rsidDel="00DF2648">
          <w:delText xml:space="preserve">the </w:delText>
        </w:r>
      </w:del>
      <w:r w:rsidRPr="004802C8">
        <w:t xml:space="preserve">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ins w:id="178" w:author="Curry Cunningham" w:date="2025-06-23T09:04:00Z" w16du:dateUtc="2025-06-23T17:04:00Z">
        <w:r w:rsidR="00621EDD">
          <w:t>, including</w:t>
        </w:r>
      </w:ins>
      <w:del w:id="179" w:author="Curry Cunningham" w:date="2025-06-23T09:04:00Z" w16du:dateUtc="2025-06-23T17:04:00Z">
        <w:r w:rsidDel="00621EDD">
          <w:delText>:</w:delText>
        </w:r>
      </w:del>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del w:id="180" w:author="Curry Cunningham" w:date="2025-06-23T09:07:00Z" w16du:dateUtc="2025-06-23T17:07:00Z">
        <w:r w:rsidDel="00EE2A11">
          <w:delText>from</w:delText>
        </w:r>
        <w:r w:rsidRPr="004802C8" w:rsidDel="00EE2A11">
          <w:delText xml:space="preserve"> </w:delText>
        </w:r>
      </w:del>
      <w:ins w:id="181" w:author="Curry Cunningham" w:date="2025-06-23T09:07:00Z" w16du:dateUtc="2025-06-23T17:07:00Z">
        <w:r w:rsidR="00EE2A11">
          <w:t>as index by a representative location including</w:t>
        </w:r>
        <w:r w:rsidR="00EE2A11" w:rsidRPr="004802C8">
          <w:t xml:space="preserve"> </w:t>
        </w:r>
      </w:ins>
      <w:r w:rsidRPr="004802C8">
        <w:t xml:space="preserve">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w:t>
      </w:r>
      <w:ins w:id="182" w:author="Curry Cunningham" w:date="2025-06-23T09:08:00Z" w16du:dateUtc="2025-06-23T17:08:00Z">
        <w:r w:rsidR="004A5B0F">
          <w:t xml:space="preserve">juvenile </w:t>
        </w:r>
      </w:ins>
      <w:r w:rsidRPr="004802C8">
        <w:t>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del w:id="183" w:author="Curry Cunningham" w:date="2025-06-23T09:08:00Z" w16du:dateUtc="2025-06-23T17:08:00Z">
        <w:r w:rsidR="00224EDA" w:rsidDel="003D33F4">
          <w:delText xml:space="preserve">in </w:delText>
        </w:r>
      </w:del>
      <w:r w:rsidR="00224EDA">
        <w:t xml:space="preserve">EBS/NBS survey </w:t>
      </w:r>
      <w:r w:rsidRPr="004802C8">
        <w:t>station and recorded on a per station basis</w:t>
      </w:r>
      <w:ins w:id="184" w:author="Curry Cunningham" w:date="2025-06-23T09:08:00Z" w16du:dateUtc="2025-06-23T17:08:00Z">
        <w:r w:rsidR="003D33F4">
          <w:t xml:space="preserve"> after a subsequent analysis</w:t>
        </w:r>
      </w:ins>
      <w:r>
        <w:t>. Stomach fullness indexes the amount of prey weight relative to juvenile salmon weight (see Murphy et 2021 for more details on fullness calculations)</w:t>
      </w:r>
      <w:r w:rsidRPr="004802C8">
        <w:t xml:space="preserve">. To account for differences in the survey </w:t>
      </w:r>
      <w:r>
        <w:t xml:space="preserve">spatial </w:t>
      </w:r>
      <w:r>
        <w:lastRenderedPageBreak/>
        <w:t>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203D3AD0"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w:t>
      </w:r>
      <w:commentRangeStart w:id="185"/>
      <w:r w:rsidRPr="004802C8">
        <w:rPr>
          <w:rFonts w:eastAsiaTheme="minorEastAsia"/>
          <w:color w:val="000000" w:themeColor="text1"/>
        </w:rPr>
        <w:t xml:space="preserve">is the expected </w:t>
      </w:r>
      <w:del w:id="186" w:author="Curry Cunningham" w:date="2025-06-23T09:09:00Z" w16du:dateUtc="2025-06-23T17:09:00Z">
        <w:r w:rsidRPr="004802C8" w:rsidDel="009C78A8">
          <w:rPr>
            <w:rFonts w:eastAsiaTheme="minorEastAsia"/>
            <w:color w:val="000000" w:themeColor="text1"/>
          </w:rPr>
          <w:delText xml:space="preserve">log </w:delText>
        </w:r>
      </w:del>
      <w:r w:rsidRPr="004802C8">
        <w:rPr>
          <w:rFonts w:eastAsiaTheme="minorEastAsia"/>
          <w:color w:val="000000" w:themeColor="text1"/>
        </w:rPr>
        <w:t xml:space="preserve">SFI, </w:t>
      </w:r>
      <w:commentRangeEnd w:id="185"/>
      <w:r w:rsidR="009C78A8">
        <w:rPr>
          <w:rStyle w:val="CommentReference"/>
        </w:rPr>
        <w:commentReference w:id="185"/>
      </w:r>
      <w:r w:rsidRPr="004802C8">
        <w:rPr>
          <w:rFonts w:eastAsiaTheme="minorEastAsia"/>
          <w:color w:val="000000" w:themeColor="text1"/>
        </w:rPr>
        <w:t xml:space="preserve">for the </w:t>
      </w:r>
      <w:proofErr w:type="spellStart"/>
      <w:r w:rsidRPr="004802C8">
        <w:rPr>
          <w:rFonts w:eastAsiaTheme="minorEastAsia"/>
          <w:color w:val="000000" w:themeColor="text1"/>
        </w:rPr>
        <w:t>i-th</w:t>
      </w:r>
      <w:proofErr w:type="spellEnd"/>
      <w:r w:rsidRPr="004802C8">
        <w:rPr>
          <w:rFonts w:eastAsiaTheme="minorEastAsia"/>
          <w:color w:val="000000" w:themeColor="text1"/>
        </w:rPr>
        <w:t xml:space="preserve">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w:t>
      </w:r>
      <w:del w:id="187" w:author="Curry Cunningham" w:date="2025-06-23T09:10:00Z" w16du:dateUtc="2025-06-23T17:10:00Z">
        <w:r w:rsidDel="009C78A8">
          <w:rPr>
            <w:rFonts w:eastAsiaTheme="minorEastAsia"/>
            <w:color w:val="000000" w:themeColor="text1"/>
          </w:rPr>
          <w:delText xml:space="preserve">direct </w:delText>
        </w:r>
      </w:del>
      <w:r>
        <w:rPr>
          <w:rFonts w:eastAsiaTheme="minorEastAsia"/>
          <w:color w:val="000000" w:themeColor="text1"/>
        </w:rPr>
        <w:t xml:space="preserve">annual </w:t>
      </w:r>
      <w:ins w:id="188" w:author="Curry Cunningham" w:date="2025-06-23T09:10:00Z" w16du:dateUtc="2025-06-23T17:10:00Z">
        <w:r w:rsidR="009C78A8">
          <w:rPr>
            <w:rFonts w:eastAsiaTheme="minorEastAsia"/>
            <w:color w:val="000000" w:themeColor="text1"/>
          </w:rPr>
          <w:t>differences from the average and generate an</w:t>
        </w:r>
      </w:ins>
      <w:ins w:id="189" w:author="Curry Cunningham" w:date="2025-06-23T09:11:00Z" w16du:dateUtc="2025-06-23T17:11:00Z">
        <w:r w:rsidR="009C78A8">
          <w:rPr>
            <w:rFonts w:eastAsiaTheme="minorEastAsia"/>
            <w:color w:val="000000" w:themeColor="text1"/>
          </w:rPr>
          <w:t xml:space="preserve"> </w:t>
        </w:r>
      </w:ins>
      <w:r>
        <w:rPr>
          <w:rFonts w:eastAsiaTheme="minorEastAsia"/>
          <w:color w:val="000000" w:themeColor="text1"/>
        </w:rPr>
        <w:t>ind</w:t>
      </w:r>
      <w:ins w:id="190" w:author="Curry Cunningham" w:date="2025-06-23T09:11:00Z" w16du:dateUtc="2025-06-23T17:11:00Z">
        <w:r w:rsidR="009C78A8">
          <w:rPr>
            <w:rFonts w:eastAsiaTheme="minorEastAsia"/>
            <w:color w:val="000000" w:themeColor="text1"/>
          </w:rPr>
          <w:t>ex across time</w:t>
        </w:r>
      </w:ins>
      <w:del w:id="191" w:author="Curry Cunningham" w:date="2025-06-23T09:11:00Z" w16du:dateUtc="2025-06-23T17:11:00Z">
        <w:r w:rsidDel="009C78A8">
          <w:rPr>
            <w:rFonts w:eastAsiaTheme="minorEastAsia"/>
            <w:color w:val="000000" w:themeColor="text1"/>
          </w:rPr>
          <w:delText>ices</w:delText>
        </w:r>
      </w:del>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6C5E1593"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 xml:space="preserve">almon </w:t>
      </w:r>
      <w:del w:id="192" w:author="Curry Cunningham" w:date="2025-06-23T09:19:00Z" w16du:dateUtc="2025-06-23T17:19:00Z">
        <w:r w:rsidDel="00AB32CD">
          <w:delText xml:space="preserve">productivity </w:delText>
        </w:r>
      </w:del>
      <w:ins w:id="193" w:author="Curry Cunningham" w:date="2025-06-23T09:19:00Z" w16du:dateUtc="2025-06-23T17:19:00Z">
        <w:r w:rsidR="00AB32CD">
          <w:t>growth</w:t>
        </w:r>
        <w:r w:rsidR="00AB32CD">
          <w:t xml:space="preserve"> </w:t>
        </w:r>
      </w:ins>
      <w:r>
        <w:t>and survival</w:t>
      </w:r>
      <w:r w:rsidR="00B946A1">
        <w:t>, which are hypothesized to reflect</w:t>
      </w:r>
      <w:r>
        <w:t xml:space="preserve"> increased competition for prey resources </w:t>
      </w:r>
      <w:commentRangeStart w:id="194"/>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commentRangeEnd w:id="194"/>
      <w:r w:rsidR="00AB32CD">
        <w:rPr>
          <w:rStyle w:val="CommentReference"/>
        </w:rPr>
        <w:commentReference w:id="194"/>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w:t>
      </w:r>
      <w:commentRangeStart w:id="195"/>
      <w:commentRangeStart w:id="196"/>
      <w:r w:rsidR="00EA4645">
        <w:t>year</w:t>
      </w:r>
      <w:commentRangeEnd w:id="195"/>
      <w:r w:rsidR="00BD1804">
        <w:rPr>
          <w:rStyle w:val="CommentReference"/>
        </w:rPr>
        <w:commentReference w:id="195"/>
      </w:r>
      <w:commentRangeEnd w:id="196"/>
      <w:r w:rsidR="006E101D">
        <w:rPr>
          <w:rStyle w:val="CommentReference"/>
        </w:rPr>
        <w:commentReference w:id="196"/>
      </w:r>
      <w:r w:rsidR="00791ED3">
        <w:t xml:space="preserve">.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40D80027"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FD30F7">
        <w:t xml:space="preserve"> (</w:t>
      </w:r>
      <w:commentRangeStart w:id="197"/>
      <w:commentRangeStart w:id="198"/>
      <w:r w:rsidR="00FD30F7">
        <w:t xml:space="preserve">Figure </w:t>
      </w:r>
      <w:commentRangeEnd w:id="197"/>
      <w:r w:rsidR="00B317AB">
        <w:rPr>
          <w:rStyle w:val="CommentReference"/>
        </w:rPr>
        <w:commentReference w:id="197"/>
      </w:r>
      <w:commentRangeEnd w:id="198"/>
      <w:r w:rsidR="00B317AB">
        <w:rPr>
          <w:rStyle w:val="CommentReference"/>
        </w:rPr>
        <w:commentReference w:id="198"/>
      </w:r>
      <w:r w:rsidR="00FD30F7">
        <w:t>3)</w:t>
      </w:r>
      <w:r w:rsidR="00913AB7">
        <w:t xml:space="preserve">. </w:t>
      </w:r>
      <w:r w:rsidR="009B419E" w:rsidRPr="00343D1F">
        <w:t xml:space="preserve">Plots of observed and predicted abundance indices indicate </w:t>
      </w:r>
      <w:r w:rsidR="009B419E" w:rsidRPr="00343D1F">
        <w:lastRenderedPageBreak/>
        <w:t>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w:t>
      </w:r>
      <w:commentRangeStart w:id="199"/>
      <w:r w:rsidR="002476C1">
        <w:t>and returning age composition (Figure S3)</w:t>
      </w:r>
      <w:r w:rsidR="009B419E" w:rsidRPr="004741AC">
        <w:t>.</w:t>
      </w:r>
      <w:commentRangeEnd w:id="199"/>
      <w:r w:rsidR="000D5F79">
        <w:rPr>
          <w:rStyle w:val="CommentReference"/>
        </w:rPr>
        <w:commentReference w:id="199"/>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Default="0072113E" w:rsidP="00776A7E">
      <w:pPr>
        <w:rPr>
          <w:ins w:id="200" w:author="Curry Cunningham" w:date="2025-06-23T12:27:00Z" w16du:dateUtc="2025-06-23T20:27:00Z"/>
        </w:rPr>
      </w:pPr>
    </w:p>
    <w:p w14:paraId="6B6AB7F8" w14:textId="14307F0C" w:rsidR="00265C5A" w:rsidRDefault="00265C5A" w:rsidP="00265C5A">
      <w:pPr>
        <w:pStyle w:val="Heading4"/>
        <w:rPr>
          <w:ins w:id="201" w:author="Curry Cunningham" w:date="2025-06-23T12:28:00Z" w16du:dateUtc="2025-06-23T20:28:00Z"/>
        </w:rPr>
      </w:pPr>
      <w:ins w:id="202" w:author="Curry Cunningham" w:date="2025-06-23T12:27:00Z" w16du:dateUtc="2025-06-23T20:27:00Z">
        <w:r>
          <w:t xml:space="preserve">3.x </w:t>
        </w:r>
      </w:ins>
      <w:ins w:id="203" w:author="Curry Cunningham" w:date="2025-06-23T12:29:00Z" w16du:dateUtc="2025-06-23T20:29:00Z">
        <w:r>
          <w:t>Population Dynamics</w:t>
        </w:r>
      </w:ins>
    </w:p>
    <w:p w14:paraId="1EE3DBA9" w14:textId="5DDAAC46" w:rsidR="00265C5A" w:rsidRPr="00265C5A" w:rsidRDefault="00265C5A" w:rsidP="00265C5A">
      <w:r>
        <w:t xml:space="preserve">The stage structure of the IPM used to explore the population dynamics of Yukon River fall Chum salmon provided valuable insights into several key aspects population dynamics and demographic rates. With survival amongst sequential life stages structured as Beverton-Holt transition functions, both </w:t>
      </w:r>
      <w:r w:rsidR="007C14B1">
        <w:t>maximum</w:t>
      </w:r>
      <w:r>
        <w:t xml:space="preserve"> survival rates (i.e. basal productivities) and capacities were estimated for both the juvenile and marine life stages. </w:t>
      </w:r>
      <w:r w:rsidR="007C14B1">
        <w:t>The estimated values for the juvenile basal productivity parameters (</w:t>
      </w:r>
      <w:commentRangeStart w:id="204"/>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t xml:space="preserve">) was 0.52 with a 95% credible interval of 0.12-0.89, which equates to a maximum survival </w:t>
      </w:r>
      <w:commentRangeStart w:id="205"/>
      <w:r w:rsidR="007C14B1">
        <w:t>rate of 62.7% (52.9-70.9%)</w:t>
      </w:r>
      <w:r w:rsidR="00DC06D9">
        <w:t xml:space="preserve"> from</w:t>
      </w:r>
      <w:commentRangeEnd w:id="205"/>
      <w:r w:rsidR="00DC06D9">
        <w:rPr>
          <w:rStyle w:val="CommentReference"/>
        </w:rPr>
        <w:commentReference w:id="205"/>
      </w:r>
      <w:r w:rsidR="00DC06D9">
        <w:t xml:space="preserve"> egg to the fall after ocean entry</w:t>
      </w:r>
      <w:r w:rsidR="007C14B1">
        <w:t xml:space="preserve">, see </w:t>
      </w:r>
      <w:commentRangeStart w:id="206"/>
      <w:r w:rsidR="007C14B1">
        <w:t xml:space="preserve">Table </w:t>
      </w:r>
      <w:commentRangeEnd w:id="206"/>
      <w:r w:rsidR="00DC06D9">
        <w:rPr>
          <w:rStyle w:val="CommentReference"/>
        </w:rPr>
        <w:commentReference w:id="206"/>
      </w:r>
      <w:r w:rsidR="007C14B1">
        <w:t xml:space="preserve">3. Conversely, the maximum annual survival rate </w:t>
      </w:r>
      <w:r w:rsidR="00D349D7">
        <w:t xml:space="preserve">for Chum salmon in the marine environment was estimated at 53.7% (50.5-58.2%). </w:t>
      </w:r>
      <w:commentRangeEnd w:id="204"/>
      <w:r w:rsidR="008A0AE4">
        <w:rPr>
          <w:rStyle w:val="CommentReference"/>
        </w:rPr>
        <w:commentReference w:id="204"/>
      </w:r>
      <w:r w:rsidR="008A0AE4">
        <w:t xml:space="preserve">Stage-specific capacities were estimated </w:t>
      </w:r>
      <w:proofErr w:type="spellStart"/>
      <w:r w:rsidR="008A0AE4">
        <w:t>hat</w:t>
      </w:r>
      <w:proofErr w:type="spellEnd"/>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t>
                    </m:r>
                    <m:r>
                      <w:rPr>
                        <w:rFonts w:ascii="Cambria Math" w:hAnsi="Cambria Math"/>
                      </w:rPr>
                      <m:t>marine</m:t>
                    </m:r>
                  </m:sub>
                </m:sSub>
              </m:e>
            </m:d>
          </m:e>
        </m:func>
        <m:r>
          <w:rPr>
            <w:rFonts w:ascii="Cambria Math" w:hAnsi="Cambria Math"/>
          </w:rPr>
          <m:t>=</m:t>
        </m:r>
        <m:r>
          <w:rPr>
            <w:rFonts w:ascii="Cambria Math" w:hAnsi="Cambria Math"/>
          </w:rPr>
          <m:t>18.9</m:t>
        </m:r>
      </m:oMath>
      <w:r w:rsidR="008A0AE4">
        <w:t>, implying that there is limited evidence from the data for density-dependent capacity limitations in either life stage. 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4.07, age-4: 5.92, age-5: 6.57, and age-6: 7.07; see Table 3), following expectations for increased </w:t>
      </w:r>
      <w:r w:rsidR="00504E53">
        <w:t xml:space="preserve">female </w:t>
      </w:r>
      <w:r w:rsidR="00A91763">
        <w:t>fecundity at age.</w:t>
      </w:r>
    </w:p>
    <w:p w14:paraId="17D10204" w14:textId="77777777" w:rsidR="00265C5A" w:rsidRPr="00343D1F" w:rsidRDefault="00265C5A"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C0E36DB"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 xml:space="preserve">The covariate </w:t>
      </w:r>
      <w:ins w:id="207" w:author="Curry Cunningham" w:date="2025-06-23T11:35:00Z" w16du:dateUtc="2025-06-23T19:35:00Z">
        <w:r w:rsidR="006562ED">
          <w:t>effect sizes presented here</w:t>
        </w:r>
      </w:ins>
      <w:del w:id="208" w:author="Curry Cunningham" w:date="2025-06-23T11:35:00Z" w16du:dateUtc="2025-06-23T19:35:00Z">
        <w:r w:rsidR="002A570C" w:rsidDel="006562ED">
          <w:delText>results</w:delText>
        </w:r>
      </w:del>
      <w:r w:rsidR="002A570C">
        <w:t xml:space="preserve"> </w:t>
      </w:r>
      <w:del w:id="209" w:author="Curry Cunningham" w:date="2025-06-23T11:35:00Z" w16du:dateUtc="2025-06-23T19:35:00Z">
        <w:r w:rsidR="002A570C" w:rsidDel="006562ED">
          <w:delText xml:space="preserve">represent </w:delText>
        </w:r>
      </w:del>
      <w:ins w:id="210" w:author="Curry Cunningham" w:date="2025-06-23T11:35:00Z" w16du:dateUtc="2025-06-23T19:35:00Z">
        <w:r w:rsidR="006562ED">
          <w:t xml:space="preserve">are </w:t>
        </w:r>
      </w:ins>
      <w:r w:rsidR="002A570C">
        <w:t>the</w:t>
      </w:r>
      <w:ins w:id="211" w:author="Curry Cunningham" w:date="2025-06-23T11:35:00Z" w16du:dateUtc="2025-06-23T19:35:00Z">
        <w:r w:rsidR="006562ED">
          <w:t xml:space="preserve"> estimated</w:t>
        </w:r>
      </w:ins>
      <w:r w:rsidR="002A570C">
        <w:t xml:space="preserve"> percent change in survival resulting from</w:t>
      </w:r>
      <w:r w:rsidR="005D30CC" w:rsidRPr="00343D1F">
        <w:t xml:space="preserve"> 1 standard deviation increase in the covariate</w:t>
      </w:r>
      <w:r w:rsidR="002A570C">
        <w:t>, conditional on the basal productivity</w:t>
      </w:r>
      <w:ins w:id="212" w:author="Curry Cunningham" w:date="2025-06-23T11:38:00Z" w16du:dateUtc="2025-06-23T19:38:00Z">
        <w:r w:rsidR="006562ED">
          <w:t xml:space="preserve"> (i.e. maximum survival)</w:t>
        </w:r>
      </w:ins>
      <w:r w:rsidR="002A570C">
        <w:t xml:space="preserve"> rate and maximum carrying capacity</w:t>
      </w:r>
      <w:ins w:id="213" w:author="Curry Cunningham" w:date="2025-06-23T11:38:00Z" w16du:dateUtc="2025-06-23T19:38:00Z">
        <w:r w:rsidR="006562ED">
          <w:t xml:space="preserve"> for a given life stage</w:t>
        </w:r>
      </w:ins>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791424">
        <w:t>weak</w:t>
      </w:r>
      <w:r w:rsidR="0065585C" w:rsidRPr="00343D1F">
        <w:t xml:space="preserve"> positive </w:t>
      </w:r>
      <w:r w:rsidR="002A570C">
        <w:t xml:space="preserve">relationship between </w:t>
      </w:r>
      <w:r w:rsidR="00791424">
        <w:t xml:space="preserve">winter snowpack </w:t>
      </w:r>
      <w:del w:id="214" w:author="Curry Cunningham" w:date="2025-06-23T11:38:00Z" w16du:dateUtc="2025-06-23T19:38:00Z">
        <w:r w:rsidR="0065585C" w:rsidRPr="00343D1F" w:rsidDel="00B4700D">
          <w:delText xml:space="preserve">on </w:delText>
        </w:r>
      </w:del>
      <w:ins w:id="215" w:author="Curry Cunningham" w:date="2025-06-23T11:38:00Z" w16du:dateUtc="2025-06-23T19:38:00Z">
        <w:r w:rsidR="00B4700D">
          <w:t>and</w:t>
        </w:r>
        <w:r w:rsidR="00B4700D" w:rsidRPr="00343D1F">
          <w:t xml:space="preserve"> </w:t>
        </w:r>
      </w:ins>
      <w:r w:rsidR="0065585C" w:rsidRPr="00343D1F">
        <w:t xml:space="preserve">juvenile </w:t>
      </w:r>
      <w:r w:rsidR="002476C1">
        <w:t>survival</w:t>
      </w:r>
      <w:r w:rsidR="002A570C">
        <w:t>, suggesting that an increase in snowpack</w:t>
      </w:r>
      <w:ins w:id="216" w:author="Curry Cunningham" w:date="2025-06-23T11:39:00Z" w16du:dateUtc="2025-06-23T19:39:00Z">
        <w:r w:rsidR="00B4700D">
          <w:t xml:space="preserve"> depth of </w:t>
        </w:r>
        <w:commentRangeStart w:id="217"/>
        <w:r w:rsidR="00B4700D">
          <w:t>xx cm</w:t>
        </w:r>
      </w:ins>
      <w:r w:rsidR="002A570C">
        <w:t xml:space="preserve"> </w:t>
      </w:r>
      <w:commentRangeEnd w:id="217"/>
      <w:r w:rsidR="00B4700D">
        <w:rPr>
          <w:rStyle w:val="CommentReference"/>
        </w:rPr>
        <w:commentReference w:id="217"/>
      </w:r>
      <w:r w:rsidR="002A570C">
        <w:t xml:space="preserve">is </w:t>
      </w:r>
      <w:r w:rsidR="002A570C" w:rsidRPr="004A4446">
        <w:t xml:space="preserve">associated with </w:t>
      </w:r>
      <w:r w:rsidR="00C55BE8" w:rsidRPr="004A4446">
        <w:t>5.66</w:t>
      </w:r>
      <w:r w:rsidR="002A570C" w:rsidRPr="004A4446">
        <w:t>% increase in survival</w:t>
      </w:r>
      <w:r w:rsidR="002476C1" w:rsidRPr="004A4446">
        <w:t xml:space="preserve"> </w:t>
      </w:r>
      <w:r w:rsidR="0065585C" w:rsidRPr="004A4446">
        <w:t>(</w:t>
      </w:r>
      <w:r w:rsidR="00C55BE8" w:rsidRPr="004A4446">
        <w:t>5.66%</w:t>
      </w:r>
      <w:r w:rsidR="0055735C" w:rsidRPr="004A4446">
        <w:t>, 95% CI: (</w:t>
      </w:r>
      <w:r w:rsidR="00C55BE8" w:rsidRPr="004A4446">
        <w:t>-2.19,13.91</w:t>
      </w:r>
      <w:r w:rsidR="0055735C" w:rsidRPr="004A4446">
        <w:t>),</w:t>
      </w:r>
      <w:r w:rsidR="0055735C" w:rsidRPr="004A4446">
        <w:rPr>
          <w:b/>
          <w:bCs/>
        </w:rPr>
        <w:t xml:space="preserve"> </w:t>
      </w:r>
      <w:r w:rsidR="0065585C" w:rsidRPr="004A4446">
        <w:t>Table S</w:t>
      </w:r>
      <w:r w:rsidR="000D2233" w:rsidRPr="004A4446">
        <w:t>2</w:t>
      </w:r>
      <w:r w:rsidR="0065585C" w:rsidRPr="004A4446">
        <w:t xml:space="preserve">, Figure 4). </w:t>
      </w:r>
      <w:r w:rsidR="00065521" w:rsidRPr="004A4446">
        <w:t xml:space="preserve">Covariates </w:t>
      </w:r>
      <w:del w:id="218" w:author="Curry Cunningham" w:date="2025-06-23T11:39:00Z" w16du:dateUtc="2025-06-23T19:39:00Z">
        <w:r w:rsidR="00065521" w:rsidRPr="004A4446" w:rsidDel="00B4700D">
          <w:delText xml:space="preserve">applied </w:delText>
        </w:r>
      </w:del>
      <w:ins w:id="219" w:author="Curry Cunningham" w:date="2025-06-23T11:39:00Z" w16du:dateUtc="2025-06-23T19:39:00Z">
        <w:r w:rsidR="00B4700D">
          <w:t>explored for</w:t>
        </w:r>
      </w:ins>
      <w:del w:id="220" w:author="Curry Cunningham" w:date="2025-06-23T11:39:00Z" w16du:dateUtc="2025-06-23T19:39:00Z">
        <w:r w:rsidR="00065521" w:rsidRPr="004A4446" w:rsidDel="00B4700D">
          <w:delText>to</w:delText>
        </w:r>
      </w:del>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w:t>
      </w:r>
      <w:ins w:id="221" w:author="Curry Cunningham" w:date="2025-06-23T11:42:00Z" w16du:dateUtc="2025-06-23T19:42:00Z">
        <w:r w:rsidR="00FF17F7">
          <w:t>for every increase in</w:t>
        </w:r>
      </w:ins>
      <w:ins w:id="222" w:author="Curry Cunningham" w:date="2025-06-23T11:40:00Z" w16du:dateUtc="2025-06-23T19:40:00Z">
        <w:r w:rsidR="00FF17F7">
          <w:t xml:space="preserve"> North Pacific</w:t>
        </w:r>
      </w:ins>
      <w:ins w:id="223" w:author="Curry Cunningham" w:date="2025-06-23T11:41:00Z" w16du:dateUtc="2025-06-23T19:41:00Z">
        <w:r w:rsidR="00FF17F7">
          <w:t xml:space="preserve"> Chum salmon hatchery releases of </w:t>
        </w:r>
        <w:commentRangeStart w:id="224"/>
        <w:r w:rsidR="00FF17F7">
          <w:t>XX million</w:t>
        </w:r>
      </w:ins>
      <w:commentRangeEnd w:id="224"/>
      <w:ins w:id="225" w:author="Curry Cunningham" w:date="2025-06-23T11:43:00Z" w16du:dateUtc="2025-06-23T19:43:00Z">
        <w:r w:rsidR="00FF17F7">
          <w:rPr>
            <w:rStyle w:val="CommentReference"/>
          </w:rPr>
          <w:commentReference w:id="224"/>
        </w:r>
      </w:ins>
      <w:r w:rsidR="00FF17F7">
        <w:t xml:space="preserve"> survival declines by</w:t>
      </w:r>
      <w:ins w:id="226" w:author="Curry Cunningham" w:date="2025-06-23T11:41:00Z" w16du:dateUtc="2025-06-23T19:41:00Z">
        <w:r w:rsidR="00722261">
          <w:t xml:space="preserve"> </w:t>
        </w:r>
      </w:ins>
      <w:del w:id="227" w:author="Curry Cunningham" w:date="2025-06-23T11:41:00Z" w16du:dateUtc="2025-06-23T19:41:00Z">
        <w:r w:rsidR="00815178" w:rsidRPr="004A4446" w:rsidDel="00722261">
          <w:delText>(</w:delText>
        </w:r>
      </w:del>
      <w:r w:rsidR="00815178" w:rsidRPr="004A4446">
        <w:t>1</w:t>
      </w:r>
      <w:r w:rsidR="00C55BE8" w:rsidRPr="004A4446">
        <w:t>6.30%</w:t>
      </w:r>
      <w:del w:id="228" w:author="Curry Cunningham" w:date="2025-06-23T11:41:00Z" w16du:dateUtc="2025-06-23T19:41:00Z">
        <w:r w:rsidR="00815178" w:rsidRPr="004A4446" w:rsidDel="00722261">
          <w:delText>,</w:delText>
        </w:r>
      </w:del>
      <w:r w:rsidR="00815178" w:rsidRPr="004A4446">
        <w:t xml:space="preserve"> </w:t>
      </w:r>
      <w:ins w:id="229" w:author="Curry Cunningham" w:date="2025-06-23T11:41:00Z" w16du:dateUtc="2025-06-23T19:41:00Z">
        <w:r w:rsidR="00722261">
          <w:t>(</w:t>
        </w:r>
      </w:ins>
      <w:r w:rsidR="00815178" w:rsidRPr="004A4446">
        <w:t xml:space="preserve">95% CI: </w:t>
      </w:r>
      <w:r w:rsidR="00FF17F7">
        <w:t>-</w:t>
      </w:r>
      <w:del w:id="230" w:author="Curry Cunningham" w:date="2025-06-23T11:41:00Z" w16du:dateUtc="2025-06-23T19:41:00Z">
        <w:r w:rsidR="00815178" w:rsidRPr="004A4446" w:rsidDel="00722261">
          <w:delText>(</w:delText>
        </w:r>
      </w:del>
      <w:r w:rsidR="00C55BE8" w:rsidRPr="004A4446">
        <w:t>21.85</w:t>
      </w:r>
      <w:r w:rsidR="00815178" w:rsidRPr="004A4446">
        <w:t>,</w:t>
      </w:r>
      <w:del w:id="231" w:author="Curry Cunningham" w:date="2025-06-23T11:41:00Z" w16du:dateUtc="2025-06-23T19:41:00Z">
        <w:r w:rsidR="00815178" w:rsidRPr="004A4446" w:rsidDel="00722261">
          <w:delText xml:space="preserve"> </w:delText>
        </w:r>
        <w:r w:rsidR="004A4446" w:rsidRPr="004A4446" w:rsidDel="00722261">
          <w:delText xml:space="preserve">        </w:delText>
        </w:r>
      </w:del>
      <w:r w:rsidR="004A4446" w:rsidRPr="004A4446">
        <w:t xml:space="preserve"> </w:t>
      </w:r>
      <w:r w:rsidR="00C55BE8" w:rsidRPr="004A4446">
        <w:t>-</w:t>
      </w:r>
      <w:r w:rsidR="00815178" w:rsidRPr="004A4446">
        <w:t>1</w:t>
      </w:r>
      <w:r w:rsidR="00C55BE8" w:rsidRPr="004A4446">
        <w:t>0.78</w:t>
      </w:r>
      <w:r w:rsidR="00815178" w:rsidRPr="004A4446">
        <w:t>)</w:t>
      </w:r>
      <w:del w:id="232" w:author="Curry Cunningham" w:date="2025-06-23T11:41:00Z" w16du:dateUtc="2025-06-23T19:41:00Z">
        <w:r w:rsidR="00815178" w:rsidRPr="004A4446" w:rsidDel="00722261">
          <w:delText>)</w:delText>
        </w:r>
      </w:del>
      <w:ins w:id="233" w:author="Curry Cunningham" w:date="2025-06-23T11:40:00Z" w16du:dateUtc="2025-06-23T19:40:00Z">
        <w:r w:rsidR="00722261">
          <w:t>,</w:t>
        </w:r>
      </w:ins>
      <w:r w:rsidR="002A570C" w:rsidRPr="004A4446">
        <w:t xml:space="preserve"> We also found a </w:t>
      </w:r>
      <w:r w:rsidR="00C55BE8" w:rsidRPr="004A4446">
        <w:t>negative</w:t>
      </w:r>
      <w:r w:rsidR="002A570C" w:rsidRPr="004A4446">
        <w:t xml:space="preserve"> relationship between marine survival and </w:t>
      </w:r>
      <w:r w:rsidR="00496AC5" w:rsidRPr="004A4446">
        <w:t>winter SST</w:t>
      </w:r>
      <w:r w:rsidR="002A570C" w:rsidRPr="004A4446">
        <w:t xml:space="preserve"> in the Aleutians Islands</w:t>
      </w:r>
      <w:r w:rsidR="00815178" w:rsidRPr="004A4446">
        <w:t xml:space="preserve"> (</w:t>
      </w:r>
      <w:r w:rsidR="00C55BE8" w:rsidRPr="004A4446">
        <w:t>-21.63</w:t>
      </w:r>
      <w:r w:rsidR="00815178" w:rsidRPr="004A4446">
        <w:t>, 95% CI: (-</w:t>
      </w:r>
      <w:r w:rsidR="00C55BE8" w:rsidRPr="004A4446">
        <w:t>21.85,-10.78</w:t>
      </w:r>
      <w:r w:rsidR="002A570C" w:rsidRPr="004A4446">
        <w:t>)) (</w:t>
      </w:r>
      <w:r w:rsidR="00382AE1" w:rsidRPr="004A4446">
        <w:t>Table S2, Figure 4</w:t>
      </w:r>
      <w:r w:rsidR="00815178" w:rsidRPr="004A4446">
        <w:t>)</w:t>
      </w:r>
      <w:ins w:id="234" w:author="Curry Cunningham" w:date="2025-06-23T11:45:00Z" w16du:dateUtc="2025-06-23T19:45:00Z">
        <w:r w:rsidR="005C789D">
          <w:t xml:space="preserve">, indicating that for every xx </w:t>
        </w:r>
        <w:proofErr w:type="spellStart"/>
        <w:r w:rsidR="005C789D">
          <w:t>degC</w:t>
        </w:r>
        <w:proofErr w:type="spellEnd"/>
        <w:r w:rsidR="005C789D">
          <w:t xml:space="preserve"> increase in wintertime SST survival declines by ~</w:t>
        </w:r>
      </w:ins>
      <w:ins w:id="235" w:author="Curry Cunningham" w:date="2025-06-23T11:46:00Z" w16du:dateUtc="2025-06-23T19:46:00Z">
        <w:r w:rsidR="005C789D">
          <w:t>21%</w:t>
        </w:r>
      </w:ins>
      <w:r w:rsidR="0065585C" w:rsidRPr="004A4446">
        <w:t xml:space="preserve">. </w:t>
      </w:r>
      <w:commentRangeStart w:id="236"/>
      <w:r w:rsidR="00934177" w:rsidRPr="004A4446">
        <w:t>Finally, we</w:t>
      </w:r>
      <w:r w:rsidR="0065585C" w:rsidRPr="004A4446">
        <w:t xml:space="preserve"> found a positive effect of juvenile stomach fullness on marine </w:t>
      </w:r>
      <w:r w:rsidR="002476C1" w:rsidRPr="004A4446">
        <w:t>survival</w:t>
      </w:r>
      <w:r w:rsidR="0065585C" w:rsidRPr="004A4446">
        <w:t>, meaning that juveniles in better condition are more likely to survive their first winter at sea</w:t>
      </w:r>
      <w:r w:rsidR="00951918" w:rsidRPr="004A4446">
        <w:t xml:space="preserve"> (</w:t>
      </w:r>
      <w:r w:rsidR="00C55BE8" w:rsidRPr="004A4446">
        <w:t>14.84%</w:t>
      </w:r>
      <w:r w:rsidR="00177B2F" w:rsidRPr="004A4446">
        <w:t>, 95% CI: (</w:t>
      </w:r>
      <w:r w:rsidR="00C55BE8" w:rsidRPr="004A4446">
        <w:t>9.75</w:t>
      </w:r>
      <w:r w:rsidR="00177B2F" w:rsidRPr="004A4446">
        <w:t xml:space="preserve">, </w:t>
      </w:r>
      <w:r w:rsidR="00C55BE8" w:rsidRPr="004A4446">
        <w:t>19.59</w:t>
      </w:r>
      <w:r w:rsidR="00177B2F" w:rsidRPr="004A4446">
        <w:t>)</w:t>
      </w:r>
      <w:r w:rsidR="00951918" w:rsidRPr="004A4446">
        <w:t>, Table S2, Figure 4).</w:t>
      </w:r>
      <w:commentRangeEnd w:id="236"/>
      <w:r w:rsidR="005C789D">
        <w:rPr>
          <w:rStyle w:val="CommentReference"/>
        </w:rPr>
        <w:commentReference w:id="236"/>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6C61DC4E"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w:t>
      </w:r>
      <w:r w:rsidR="00263F3B">
        <w:rPr>
          <w:sz w:val="24"/>
          <w:szCs w:val="24"/>
        </w:rPr>
        <w:lastRenderedPageBreak/>
        <w:t xml:space="preserve">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2525CA">
        <w:rPr>
          <w:sz w:val="24"/>
          <w:szCs w:val="24"/>
        </w:rPr>
        <w:t>Covariate coefficient e</w:t>
      </w:r>
      <w:r w:rsidR="002511C2">
        <w:rPr>
          <w:sz w:val="24"/>
          <w:szCs w:val="24"/>
        </w:rPr>
        <w:t>stimates</w:t>
      </w:r>
      <w:r w:rsidR="00F26750">
        <w:rPr>
          <w:sz w:val="24"/>
          <w:szCs w:val="24"/>
        </w:rPr>
        <w:t xml:space="preserve"> did not change </w:t>
      </w:r>
      <w:r w:rsidR="00B314EE">
        <w:rPr>
          <w:sz w:val="24"/>
          <w:szCs w:val="24"/>
        </w:rPr>
        <w:t xml:space="preserve">by </w:t>
      </w:r>
      <w:r w:rsidR="00F26750">
        <w:rPr>
          <w:sz w:val="24"/>
          <w:szCs w:val="24"/>
        </w:rPr>
        <w:t>greater than one standard deviation when other covariates were removed</w:t>
      </w:r>
      <w:ins w:id="237" w:author="Curry Cunningham" w:date="2025-06-23T11:47:00Z" w16du:dateUtc="2025-06-23T19:47:00Z">
        <w:r w:rsidR="00E27C6A">
          <w:rPr>
            <w:sz w:val="24"/>
            <w:szCs w:val="24"/>
          </w:rPr>
          <w:t>.</w:t>
        </w:r>
      </w:ins>
      <w:ins w:id="238" w:author="Curry Cunningham" w:date="2025-06-23T11:46:00Z" w16du:dateUtc="2025-06-23T19:46:00Z">
        <w:r w:rsidR="00E27C6A">
          <w:rPr>
            <w:sz w:val="24"/>
            <w:szCs w:val="24"/>
          </w:rPr>
          <w:t xml:space="preserve"> </w:t>
        </w:r>
      </w:ins>
      <w:ins w:id="239" w:author="Curry Cunningham" w:date="2025-06-23T11:47:00Z" w16du:dateUtc="2025-06-23T19:47:00Z">
        <w:r w:rsidR="00E27C6A">
          <w:rPr>
            <w:sz w:val="24"/>
            <w:szCs w:val="24"/>
          </w:rPr>
          <w:t>These sensitivity results i</w:t>
        </w:r>
      </w:ins>
      <w:ins w:id="240" w:author="Curry Cunningham" w:date="2025-06-23T11:46:00Z" w16du:dateUtc="2025-06-23T19:46:00Z">
        <w:r w:rsidR="00E27C6A">
          <w:rPr>
            <w:sz w:val="24"/>
            <w:szCs w:val="24"/>
          </w:rPr>
          <w:t>ndicat</w:t>
        </w:r>
      </w:ins>
      <w:ins w:id="241" w:author="Curry Cunningham" w:date="2025-06-23T11:47:00Z" w16du:dateUtc="2025-06-23T19:47:00Z">
        <w:r w:rsidR="00E27C6A">
          <w:rPr>
            <w:sz w:val="24"/>
            <w:szCs w:val="24"/>
          </w:rPr>
          <w:t>e</w:t>
        </w:r>
      </w:ins>
      <w:ins w:id="242" w:author="Curry Cunningham" w:date="2025-06-23T11:46:00Z" w16du:dateUtc="2025-06-23T19:46:00Z">
        <w:r w:rsidR="00E27C6A">
          <w:rPr>
            <w:sz w:val="24"/>
            <w:szCs w:val="24"/>
          </w:rPr>
          <w:t xml:space="preserve"> </w:t>
        </w:r>
      </w:ins>
      <w:ins w:id="243" w:author="Curry Cunningham" w:date="2025-06-23T11:47:00Z" w16du:dateUtc="2025-06-23T19:47:00Z">
        <w:r w:rsidR="00E27C6A">
          <w:rPr>
            <w:sz w:val="24"/>
            <w:szCs w:val="24"/>
          </w:rPr>
          <w:t>that estimated covariate effects on survival</w:t>
        </w:r>
      </w:ins>
      <w:ins w:id="244" w:author="Curry Cunningham" w:date="2025-06-23T11:46:00Z" w16du:dateUtc="2025-06-23T19:46:00Z">
        <w:r w:rsidR="00E27C6A">
          <w:rPr>
            <w:sz w:val="24"/>
            <w:szCs w:val="24"/>
          </w:rPr>
          <w:t xml:space="preserve"> were quite insensitive </w:t>
        </w:r>
      </w:ins>
      <w:ins w:id="245" w:author="Curry Cunningham" w:date="2025-06-23T11:47:00Z" w16du:dateUtc="2025-06-23T19:47:00Z">
        <w:r w:rsidR="00E27C6A">
          <w:rPr>
            <w:sz w:val="24"/>
            <w:szCs w:val="24"/>
          </w:rPr>
          <w:t xml:space="preserve">to the absence of other hypothesized </w:t>
        </w:r>
        <w:proofErr w:type="gramStart"/>
        <w:r w:rsidR="00E27C6A">
          <w:rPr>
            <w:sz w:val="24"/>
            <w:szCs w:val="24"/>
          </w:rPr>
          <w:t>p</w:t>
        </w:r>
      </w:ins>
      <w:ins w:id="246" w:author="Curry Cunningham" w:date="2025-06-23T11:48:00Z" w16du:dateUtc="2025-06-23T19:48:00Z">
        <w:r w:rsidR="00E27C6A">
          <w:rPr>
            <w:sz w:val="24"/>
            <w:szCs w:val="24"/>
          </w:rPr>
          <w:t>rocesses, and</w:t>
        </w:r>
        <w:proofErr w:type="gramEnd"/>
        <w:r w:rsidR="00E27C6A">
          <w:rPr>
            <w:sz w:val="24"/>
            <w:szCs w:val="24"/>
          </w:rPr>
          <w:t xml:space="preserve"> suggests limited potential for strong unmodeled covariate interactions</w:t>
        </w:r>
      </w:ins>
      <w:r w:rsidR="00F26750">
        <w:rPr>
          <w:sz w:val="24"/>
          <w:szCs w:val="24"/>
        </w:rPr>
        <w:t xml:space="preserve">.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5670BFDD" w:rsidR="005F74FB" w:rsidRPr="00526F5D" w:rsidRDefault="005F74FB" w:rsidP="00D55FB5">
      <w:pPr>
        <w:ind w:firstLine="720"/>
      </w:pPr>
      <w:del w:id="247" w:author="Curry Cunningham" w:date="2025-06-23T11:58:00Z" w16du:dateUtc="2025-06-23T19:58:00Z">
        <w:r w:rsidDel="008101B3">
          <w:delText xml:space="preserve">Our </w:delText>
        </w:r>
      </w:del>
      <w:ins w:id="248" w:author="Curry Cunningham" w:date="2025-06-23T11:58:00Z" w16du:dateUtc="2025-06-23T19:58:00Z">
        <w:r w:rsidR="008101B3">
          <w:t>Application of an</w:t>
        </w:r>
        <w:r w:rsidR="008101B3">
          <w:t xml:space="preserve"> </w:t>
        </w:r>
      </w:ins>
      <w:r>
        <w:t>integrated population model reveal</w:t>
      </w:r>
      <w:ins w:id="249" w:author="Curry Cunningham" w:date="2025-06-23T11:58:00Z" w16du:dateUtc="2025-06-23T19:58:00Z">
        <w:r w:rsidR="008101B3">
          <w:t>ed</w:t>
        </w:r>
      </w:ins>
      <w:del w:id="250" w:author="Curry Cunningham" w:date="2025-06-23T11:58:00Z" w16du:dateUtc="2025-06-23T19:58:00Z">
        <w:r w:rsidDel="008101B3">
          <w:delText>s</w:delText>
        </w:r>
      </w:del>
      <w:r>
        <w:t xml:space="preserve">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del w:id="251" w:author="Curry Cunningham" w:date="2025-06-23T11:58:00Z" w16du:dateUtc="2025-06-23T19:58:00Z">
        <w:r w:rsidR="00E65BF4" w:rsidDel="00570BD7">
          <w:delText>is</w:delText>
        </w:r>
        <w:r w:rsidR="00E839DA" w:rsidDel="00570BD7">
          <w:delText xml:space="preserve"> associated with</w:delText>
        </w:r>
      </w:del>
      <w:ins w:id="252" w:author="Curry Cunningham" w:date="2025-06-23T11:58:00Z" w16du:dateUtc="2025-06-23T19:58:00Z">
        <w:r w:rsidR="00570BD7">
          <w:t>can be explained in part by</w:t>
        </w:r>
      </w:ins>
      <w:r w:rsidR="00E839DA">
        <w:t xml:space="preserve">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t xml:space="preserve">. These findings contribute to a growing body of evidence suggesting that Pacific salmon populations are </w:t>
      </w:r>
      <w:r w:rsidRPr="00526F5D">
        <w:t xml:space="preserve">increasingly vulnerable to </w:t>
      </w:r>
      <w:r w:rsidR="00C96501" w:rsidRPr="00526F5D">
        <w:t>ecosystem</w:t>
      </w:r>
      <w:r w:rsidRPr="00526F5D">
        <w:t xml:space="preserve"> change across</w:t>
      </w:r>
      <w:r w:rsidR="004468E1" w:rsidRPr="00526F5D">
        <w:t xml:space="preserve"> the freshwater and marine ecosystems they inhabit</w:t>
      </w:r>
      <w:del w:id="253" w:author="Curry Cunningham" w:date="2025-06-23T12:00:00Z" w16du:dateUtc="2025-06-23T20:00:00Z">
        <w:r w:rsidR="004468E1" w:rsidRPr="00526F5D" w:rsidDel="002B3664">
          <w:delText xml:space="preserve"> during</w:delText>
        </w:r>
        <w:r w:rsidRPr="00526F5D" w:rsidDel="002B3664">
          <w:delText xml:space="preserve"> their</w:delText>
        </w:r>
        <w:r w:rsidR="004468E1" w:rsidRPr="00526F5D" w:rsidDel="002B3664">
          <w:delText xml:space="preserve"> anadromous</w:delText>
        </w:r>
        <w:r w:rsidRPr="00526F5D" w:rsidDel="002B3664">
          <w:delText xml:space="preserve"> life cycle</w:delText>
        </w:r>
      </w:del>
      <w:r w:rsidRPr="00526F5D">
        <w:t>.</w:t>
      </w:r>
    </w:p>
    <w:p w14:paraId="2E73E446" w14:textId="455F42E0" w:rsidR="000C2B9E" w:rsidRPr="000B1F2A" w:rsidRDefault="00526F5D" w:rsidP="00526F5D">
      <w:pPr>
        <w:pStyle w:val="CommentText"/>
        <w:ind w:firstLine="720"/>
        <w:rPr>
          <w:sz w:val="24"/>
          <w:szCs w:val="24"/>
        </w:rPr>
      </w:pPr>
      <w:commentRangeStart w:id="254"/>
      <w:del w:id="255" w:author="Curry Cunningham" w:date="2025-06-23T12:00:00Z" w16du:dateUtc="2025-06-23T20:00:00Z">
        <w:r w:rsidRPr="00526F5D" w:rsidDel="00FA6B25">
          <w:rPr>
            <w:sz w:val="24"/>
            <w:szCs w:val="24"/>
          </w:rPr>
          <w:delText>We e</w:delText>
        </w:r>
      </w:del>
      <w:ins w:id="256" w:author="Curry Cunningham" w:date="2025-06-23T12:00:00Z" w16du:dateUtc="2025-06-23T20:00:00Z">
        <w:r w:rsidR="00FA6B25">
          <w:rPr>
            <w:sz w:val="24"/>
            <w:szCs w:val="24"/>
          </w:rPr>
          <w:t>E</w:t>
        </w:r>
      </w:ins>
      <w:r w:rsidRPr="00526F5D">
        <w:rPr>
          <w:sz w:val="24"/>
          <w:szCs w:val="24"/>
        </w:rPr>
        <w:t>xamin</w:t>
      </w:r>
      <w:ins w:id="257" w:author="Curry Cunningham" w:date="2025-06-23T12:00:00Z" w16du:dateUtc="2025-06-23T20:00:00Z">
        <w:r w:rsidR="00FA6B25">
          <w:rPr>
            <w:sz w:val="24"/>
            <w:szCs w:val="24"/>
          </w:rPr>
          <w:t>ing</w:t>
        </w:r>
      </w:ins>
      <w:del w:id="258" w:author="Curry Cunningham" w:date="2025-06-23T12:00:00Z" w16du:dateUtc="2025-06-23T20:00:00Z">
        <w:r w:rsidRPr="00526F5D" w:rsidDel="00FA6B25">
          <w:rPr>
            <w:sz w:val="24"/>
            <w:szCs w:val="24"/>
          </w:rPr>
          <w:delText>ed</w:delText>
        </w:r>
      </w:del>
      <w:r w:rsidRPr="00526F5D">
        <w:rPr>
          <w:sz w:val="24"/>
          <w:szCs w:val="24"/>
        </w:rPr>
        <w:t xml:space="preserve"> </w:t>
      </w:r>
      <w:commentRangeEnd w:id="254"/>
      <w:r w:rsidR="00FA6B25">
        <w:rPr>
          <w:rStyle w:val="CommentReference"/>
        </w:rPr>
        <w:commentReference w:id="254"/>
      </w:r>
      <w:r w:rsidRPr="00526F5D">
        <w:rPr>
          <w:sz w:val="24"/>
          <w:szCs w:val="24"/>
        </w:rPr>
        <w:t xml:space="preserve">factors hypothesized to affect Yukon River fall Chum salmon survival throughout their </w:t>
      </w:r>
      <w:del w:id="259" w:author="Curry Cunningham" w:date="2025-06-23T12:02:00Z" w16du:dateUtc="2025-06-23T20:02:00Z">
        <w:r w:rsidRPr="00526F5D" w:rsidDel="00FA6B25">
          <w:rPr>
            <w:sz w:val="24"/>
            <w:szCs w:val="24"/>
          </w:rPr>
          <w:delText>lifecycl</w:delText>
        </w:r>
      </w:del>
      <w:ins w:id="260" w:author="Curry Cunningham" w:date="2025-06-23T12:02:00Z" w16du:dateUtc="2025-06-23T20:02:00Z">
        <w:r w:rsidR="00FA6B25">
          <w:rPr>
            <w:sz w:val="24"/>
            <w:szCs w:val="24"/>
          </w:rPr>
          <w:t>lifecycle, we</w:t>
        </w:r>
      </w:ins>
      <w:del w:id="261" w:author="Curry Cunningham" w:date="2025-06-23T12:02:00Z" w16du:dateUtc="2025-06-23T20:02:00Z">
        <w:r w:rsidRPr="00526F5D" w:rsidDel="00FA6B25">
          <w:rPr>
            <w:sz w:val="24"/>
            <w:szCs w:val="24"/>
          </w:rPr>
          <w:delText xml:space="preserve">e </w:delText>
        </w:r>
        <w:r w:rsidR="00173A9C" w:rsidRPr="00526F5D" w:rsidDel="00FA6B25">
          <w:rPr>
            <w:sz w:val="24"/>
            <w:szCs w:val="24"/>
          </w:rPr>
          <w:delText>and</w:delText>
        </w:r>
      </w:del>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del w:id="262" w:author="Curry Cunningham" w:date="2025-06-23T12:11:00Z" w16du:dateUtc="2025-06-23T20:11:00Z">
        <w:r w:rsidR="000B1F2A" w:rsidDel="00FB611B">
          <w:rPr>
            <w:sz w:val="24"/>
            <w:szCs w:val="24"/>
          </w:rPr>
          <w:delText xml:space="preserve">to </w:delText>
        </w:r>
      </w:del>
      <w:ins w:id="263" w:author="Curry Cunningham" w:date="2025-06-23T12:11:00Z" w16du:dateUtc="2025-06-23T20:11:00Z">
        <w:r w:rsidR="00FB611B">
          <w:rPr>
            <w:sz w:val="24"/>
            <w:szCs w:val="24"/>
          </w:rPr>
          <w:t>with</w:t>
        </w:r>
        <w:r w:rsidR="00FB611B">
          <w:rPr>
            <w:sz w:val="24"/>
            <w:szCs w:val="24"/>
          </w:rPr>
          <w:t xml:space="preserve"> </w:t>
        </w:r>
      </w:ins>
      <w:r w:rsidR="00901D5E" w:rsidRPr="006D59F5">
        <w:rPr>
          <w:sz w:val="24"/>
          <w:szCs w:val="24"/>
        </w:rPr>
        <w:t>winter snowpack</w:t>
      </w:r>
      <w:ins w:id="264" w:author="Curry Cunningham" w:date="2025-06-23T12:11:00Z" w16du:dateUtc="2025-06-23T20:11:00Z">
        <w:r w:rsidR="00FB611B">
          <w:rPr>
            <w:sz w:val="24"/>
            <w:szCs w:val="24"/>
          </w:rPr>
          <w:t xml:space="preserve"> depth</w:t>
        </w:r>
      </w:ins>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w:t>
      </w:r>
      <w:del w:id="265" w:author="Curry Cunningham" w:date="2025-06-23T12:11:00Z" w16du:dateUtc="2025-06-23T20:11:00Z">
        <w:r w:rsidR="001E11C7" w:rsidDel="00FB611B">
          <w:rPr>
            <w:sz w:val="24"/>
            <w:szCs w:val="24"/>
          </w:rPr>
          <w:delText xml:space="preserve">summertime </w:delText>
        </w:r>
      </w:del>
      <w:proofErr w:type="spellStart"/>
      <w:ins w:id="266" w:author="Curry Cunningham" w:date="2025-06-23T12:11:00Z" w16du:dateUtc="2025-06-23T20:11:00Z">
        <w:r w:rsidR="00FB611B">
          <w:rPr>
            <w:sz w:val="24"/>
            <w:szCs w:val="24"/>
          </w:rPr>
          <w:t>oversummer</w:t>
        </w:r>
        <w:proofErr w:type="spellEnd"/>
        <w:r w:rsidR="00FB611B">
          <w:rPr>
            <w:sz w:val="24"/>
            <w:szCs w:val="24"/>
          </w:rPr>
          <w:t xml:space="preserve"> </w:t>
        </w:r>
      </w:ins>
      <w:r w:rsidR="001E11C7">
        <w:rPr>
          <w:sz w:val="24"/>
          <w:szCs w:val="24"/>
        </w:rPr>
        <w:t>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ins w:id="267" w:author="Curry Cunningham" w:date="2025-06-23T12:12:00Z" w16du:dateUtc="2025-06-23T20:12:00Z">
        <w:r w:rsidR="00FB611B">
          <w:rPr>
            <w:sz w:val="24"/>
            <w:szCs w:val="24"/>
          </w:rPr>
          <w:t xml:space="preserve">covariate </w:t>
        </w:r>
      </w:ins>
      <w:r w:rsidR="001E11C7">
        <w:rPr>
          <w:sz w:val="24"/>
          <w:szCs w:val="24"/>
        </w:rPr>
        <w:t>effects</w:t>
      </w:r>
      <w:ins w:id="268" w:author="Curry Cunningham" w:date="2025-06-23T12:12:00Z" w16du:dateUtc="2025-06-23T20:12:00Z">
        <w:r w:rsidR="00FB611B">
          <w:rPr>
            <w:sz w:val="24"/>
            <w:szCs w:val="24"/>
          </w:rPr>
          <w:t xml:space="preserve"> earlier in the life history</w:t>
        </w:r>
      </w:ins>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09375F53"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ins w:id="269" w:author="Curry Cunningham" w:date="2025-06-23T12:13:00Z" w16du:dateUtc="2025-06-23T20:13:00Z">
        <w:r w:rsidR="00B21C82">
          <w:rPr>
            <w:sz w:val="24"/>
            <w:szCs w:val="24"/>
          </w:rPr>
          <w:t xml:space="preserve"> salmon</w:t>
        </w:r>
      </w:ins>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ins w:id="270" w:author="Curry Cunningham" w:date="2025-06-23T12:13:00Z" w16du:dateUtc="2025-06-23T20:13:00Z">
        <w:r w:rsidR="00B21C82">
          <w:rPr>
            <w:sz w:val="24"/>
            <w:szCs w:val="24"/>
          </w:rPr>
          <w:t xml:space="preserve"> salmon</w:t>
        </w:r>
      </w:ins>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 xml:space="preserve">low </w:t>
      </w:r>
      <w:r w:rsidR="00A8688C">
        <w:rPr>
          <w:sz w:val="24"/>
          <w:szCs w:val="24"/>
        </w:rPr>
        <w:lastRenderedPageBreak/>
        <w:t>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Fall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ins w:id="271" w:author="Curry Cunningham" w:date="2025-06-23T12:15:00Z" w16du:dateUtc="2025-06-23T20:15:00Z">
        <w:r w:rsidR="00B21C82">
          <w:rPr>
            <w:sz w:val="24"/>
            <w:szCs w:val="24"/>
          </w:rPr>
          <w:t xml:space="preserve">an </w:t>
        </w:r>
      </w:ins>
      <w:ins w:id="272" w:author="Curry Cunningham" w:date="2025-06-23T12:14:00Z" w16du:dateUtc="2025-06-23T20:14:00Z">
        <w:r w:rsidR="00B21C82" w:rsidRPr="00994CE3">
          <w:rPr>
            <w:sz w:val="24"/>
            <w:szCs w:val="24"/>
            <w:highlight w:val="yellow"/>
            <w:rPrChange w:id="273" w:author="Curry Cunningham" w:date="2025-06-23T12:17:00Z" w16du:dateUtc="2025-06-23T20:17:00Z">
              <w:rPr>
                <w:sz w:val="24"/>
                <w:szCs w:val="24"/>
              </w:rPr>
            </w:rPrChange>
          </w:rPr>
          <w:t>XXX</w:t>
        </w:r>
        <w:r w:rsidR="00B21C82">
          <w:rPr>
            <w:sz w:val="24"/>
            <w:szCs w:val="24"/>
          </w:rPr>
          <w:t xml:space="preserve"> (inch/cm/m) </w:t>
        </w:r>
      </w:ins>
      <w:ins w:id="274" w:author="Curry Cunningham" w:date="2025-06-23T12:15:00Z" w16du:dateUtc="2025-06-23T20:15:00Z">
        <w:r w:rsidR="00B21C82">
          <w:rPr>
            <w:sz w:val="24"/>
            <w:szCs w:val="24"/>
          </w:rPr>
          <w:t>increase</w:t>
        </w:r>
      </w:ins>
      <w:ins w:id="275" w:author="Curry Cunningham" w:date="2025-06-23T12:14:00Z" w16du:dateUtc="2025-06-23T20:14:00Z">
        <w:r w:rsidR="00B21C82">
          <w:rPr>
            <w:sz w:val="24"/>
            <w:szCs w:val="24"/>
          </w:rPr>
          <w:t xml:space="preserve"> </w:t>
        </w:r>
      </w:ins>
      <w:del w:id="276" w:author="Curry Cunningham" w:date="2025-06-23T12:14:00Z" w16du:dateUtc="2025-06-23T20:14:00Z">
        <w:r w:rsidR="007D35C8" w:rsidRPr="00211C57" w:rsidDel="00B21C82">
          <w:rPr>
            <w:sz w:val="24"/>
            <w:szCs w:val="24"/>
          </w:rPr>
          <w:delText>a</w:delText>
        </w:r>
        <w:r w:rsidR="00AF456F" w:rsidRPr="00211C57" w:rsidDel="00B21C82">
          <w:rPr>
            <w:sz w:val="24"/>
            <w:szCs w:val="24"/>
          </w:rPr>
          <w:delText xml:space="preserve"> </w:delText>
        </w:r>
        <w:r w:rsidR="00CD1343" w:rsidRPr="00211C57" w:rsidDel="00B21C82">
          <w:rPr>
            <w:sz w:val="24"/>
            <w:szCs w:val="24"/>
          </w:rPr>
          <w:delText>greater</w:delText>
        </w:r>
      </w:del>
      <w:ins w:id="277" w:author="Curry Cunningham" w:date="2025-06-23T12:14:00Z" w16du:dateUtc="2025-06-23T20:14:00Z">
        <w:r w:rsidR="00B21C82">
          <w:rPr>
            <w:sz w:val="24"/>
            <w:szCs w:val="24"/>
          </w:rPr>
          <w:t>the</w:t>
        </w:r>
      </w:ins>
      <w:r w:rsidR="00AF456F" w:rsidRPr="00211C57">
        <w:rPr>
          <w:sz w:val="24"/>
          <w:szCs w:val="24"/>
        </w:rPr>
        <w:t xml:space="preserve"> snowpack</w:t>
      </w:r>
      <w:ins w:id="278" w:author="Curry Cunningham" w:date="2025-06-23T12:15:00Z" w16du:dateUtc="2025-06-23T20:15:00Z">
        <w:r w:rsidR="00B21C82">
          <w:rPr>
            <w:sz w:val="24"/>
            <w:szCs w:val="24"/>
          </w:rPr>
          <w:t xml:space="preserve"> depth </w:t>
        </w:r>
        <w:r w:rsidR="00B21C82" w:rsidRPr="00994CE3">
          <w:rPr>
            <w:sz w:val="24"/>
            <w:szCs w:val="24"/>
          </w:rPr>
          <w:t xml:space="preserve">at </w:t>
        </w:r>
      </w:ins>
      <w:ins w:id="279" w:author="Curry Cunningham" w:date="2025-06-23T12:17:00Z" w16du:dateUtc="2025-06-23T20:17:00Z">
        <w:r w:rsidR="00994CE3" w:rsidRPr="00994CE3">
          <w:rPr>
            <w:sz w:val="24"/>
            <w:szCs w:val="24"/>
            <w:rPrChange w:id="280" w:author="Curry Cunningham" w:date="2025-06-23T12:18:00Z" w16du:dateUtc="2025-06-23T20:18:00Z">
              <w:rPr>
                <w:sz w:val="24"/>
                <w:szCs w:val="24"/>
                <w:highlight w:val="yellow"/>
              </w:rPr>
            </w:rPrChange>
          </w:rPr>
          <w:t>Circle, Alaska</w:t>
        </w:r>
      </w:ins>
      <w:ins w:id="281" w:author="Curry Cunningham" w:date="2025-06-23T12:15:00Z" w16du:dateUtc="2025-06-23T20:15:00Z">
        <w:r w:rsidR="00B21C82" w:rsidRPr="00994CE3">
          <w:rPr>
            <w:sz w:val="24"/>
            <w:szCs w:val="24"/>
          </w:rPr>
          <w:t xml:space="preserve"> </w:t>
        </w:r>
      </w:ins>
      <w:ins w:id="282" w:author="Curry Cunningham" w:date="2025-06-23T12:16:00Z" w16du:dateUtc="2025-06-23T20:16:00Z">
        <w:r w:rsidR="00994CE3" w:rsidRPr="00994CE3">
          <w:rPr>
            <w:sz w:val="24"/>
            <w:szCs w:val="24"/>
          </w:rPr>
          <w:t>between October and Novemb</w:t>
        </w:r>
      </w:ins>
      <w:ins w:id="283" w:author="Curry Cunningham" w:date="2025-06-23T12:17:00Z" w16du:dateUtc="2025-06-23T20:17:00Z">
        <w:r w:rsidR="00994CE3" w:rsidRPr="00994CE3">
          <w:rPr>
            <w:sz w:val="24"/>
            <w:szCs w:val="24"/>
          </w:rPr>
          <w:t xml:space="preserve">er </w:t>
        </w:r>
      </w:ins>
      <w:del w:id="284" w:author="Curry Cunningham" w:date="2025-06-23T12:16:00Z" w16du:dateUtc="2025-06-23T20:16:00Z">
        <w:r w:rsidR="00AF456F" w:rsidRPr="00994CE3" w:rsidDel="00994CE3">
          <w:rPr>
            <w:sz w:val="24"/>
            <w:szCs w:val="24"/>
          </w:rPr>
          <w:delText xml:space="preserve"> </w:delText>
        </w:r>
      </w:del>
      <w:r w:rsidR="00C44569" w:rsidRPr="00994CE3">
        <w:rPr>
          <w:sz w:val="24"/>
          <w:szCs w:val="24"/>
        </w:rPr>
        <w:t>confer</w:t>
      </w:r>
      <w:r w:rsidR="00211C57" w:rsidRPr="00994CE3">
        <w:rPr>
          <w:sz w:val="24"/>
          <w:szCs w:val="24"/>
        </w:rPr>
        <w:t>s</w:t>
      </w:r>
      <w:r w:rsidR="00AF456F" w:rsidRPr="00994CE3">
        <w:rPr>
          <w:sz w:val="24"/>
          <w:szCs w:val="24"/>
        </w:rPr>
        <w:t xml:space="preserve"> </w:t>
      </w:r>
      <w:r w:rsidR="00C44569" w:rsidRPr="00994CE3">
        <w:rPr>
          <w:sz w:val="24"/>
          <w:szCs w:val="24"/>
        </w:rPr>
        <w:t xml:space="preserve">a </w:t>
      </w:r>
      <w:r w:rsidR="00211C57" w:rsidRPr="00994CE3">
        <w:rPr>
          <w:sz w:val="24"/>
          <w:szCs w:val="24"/>
        </w:rPr>
        <w:t>5.99</w:t>
      </w:r>
      <w:r w:rsidR="00CD1343" w:rsidRPr="00994CE3">
        <w:rPr>
          <w:sz w:val="24"/>
          <w:szCs w:val="24"/>
        </w:rPr>
        <w:t xml:space="preserve">% increase in </w:t>
      </w:r>
      <w:ins w:id="285" w:author="Curry Cunningham" w:date="2025-06-23T12:16:00Z" w16du:dateUtc="2025-06-23T20:16:00Z">
        <w:r w:rsidR="007625EB" w:rsidRPr="00994CE3">
          <w:rPr>
            <w:sz w:val="24"/>
            <w:szCs w:val="24"/>
          </w:rPr>
          <w:t xml:space="preserve">egg to subadult </w:t>
        </w:r>
      </w:ins>
      <w:r w:rsidR="008D3D26" w:rsidRPr="00994CE3">
        <w:rPr>
          <w:sz w:val="24"/>
          <w:szCs w:val="24"/>
        </w:rPr>
        <w:t>survival</w:t>
      </w:r>
      <w:r w:rsidR="00CD1343" w:rsidRPr="00994CE3">
        <w:rPr>
          <w:sz w:val="24"/>
          <w:szCs w:val="24"/>
        </w:rPr>
        <w:t>.</w:t>
      </w:r>
      <w:r w:rsidR="00CD1343" w:rsidRPr="00211C57">
        <w:rPr>
          <w:sz w:val="24"/>
          <w:szCs w:val="24"/>
        </w:rPr>
        <w:t xml:space="preserve"> </w:t>
      </w:r>
      <w:r w:rsidR="00240AE4" w:rsidRPr="00211C57">
        <w:rPr>
          <w:sz w:val="24"/>
          <w:szCs w:val="24"/>
        </w:rPr>
        <w:t>Our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ins w:id="286" w:author="Curry Cunningham" w:date="2025-06-23T12:13:00Z" w16du:dateUtc="2025-06-23T20:13:00Z">
        <w:r w:rsidR="00B21C82">
          <w:rPr>
            <w:sz w:val="24"/>
            <w:szCs w:val="24"/>
          </w:rPr>
          <w:t xml:space="preserve"> salmon</w:t>
        </w:r>
      </w:ins>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C20B5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ins w:id="287" w:author="Curry Cunningham" w:date="2025-06-23T12:23:00Z" w16du:dateUtc="2025-06-23T20:23:00Z">
        <w:r w:rsidR="006B26A2">
          <w:rPr>
            <w:sz w:val="24"/>
            <w:szCs w:val="24"/>
          </w:rPr>
          <w:t xml:space="preserve"> through the estimation of age-specific Ricker parameters</w:t>
        </w:r>
      </w:ins>
      <w:r w:rsidRPr="007F4B3D">
        <w:rPr>
          <w:sz w:val="24"/>
          <w:szCs w:val="24"/>
        </w:rPr>
        <w:t>, the coefficient for spawner size is no different from zero.</w:t>
      </w:r>
      <w:ins w:id="288" w:author="Curry Cunningham" w:date="2025-06-23T12:25:00Z" w16du:dateUtc="2025-06-23T20:25:00Z">
        <w:r w:rsidR="00F40F3C">
          <w:rPr>
            <w:sz w:val="24"/>
            <w:szCs w:val="24"/>
          </w:rPr>
          <w:t xml:space="preserve"> </w:t>
        </w:r>
      </w:ins>
      <w:ins w:id="289" w:author="Curry Cunningham" w:date="2025-06-23T13:32:00Z" w16du:dateUtc="2025-06-23T21:32:00Z">
        <w:r w:rsidR="00D329D0">
          <w:rPr>
            <w:sz w:val="24"/>
            <w:szCs w:val="24"/>
          </w:rPr>
          <w:t xml:space="preserve">While the general increase in the expected egg output per </w:t>
        </w:r>
      </w:ins>
      <w:ins w:id="290" w:author="Curry Cunningham" w:date="2025-06-23T13:33:00Z" w16du:dateUtc="2025-06-23T21:33:00Z">
        <w:r w:rsidR="00D329D0">
          <w:rPr>
            <w:sz w:val="24"/>
            <w:szCs w:val="24"/>
          </w:rPr>
          <w:t>spawner with increasing age aligns with life history theory and available fecundity data, these results suggest</w:t>
        </w:r>
      </w:ins>
      <w:ins w:id="291" w:author="Curry Cunningham" w:date="2025-06-23T13:34:00Z" w16du:dateUtc="2025-06-23T21:34:00Z">
        <w:r w:rsidR="00D329D0">
          <w:rPr>
            <w:sz w:val="24"/>
            <w:szCs w:val="24"/>
          </w:rPr>
          <w:t xml:space="preserve"> that there is a limited additional impact of body size overall.</w:t>
        </w:r>
      </w:ins>
      <w:r w:rsidRPr="007F4B3D">
        <w:rPr>
          <w:sz w:val="24"/>
          <w:szCs w:val="24"/>
        </w:rPr>
        <w:t xml:space="preserve">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71AD62CD"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 juvenile abundance fails</w:t>
      </w:r>
      <w:r w:rsidR="0020019D">
        <w:rPr>
          <w:sz w:val="24"/>
          <w:szCs w:val="24"/>
        </w:rPr>
        <w:t xml:space="preserve"> </w:t>
      </w:r>
      <w:r w:rsidRPr="00892B26">
        <w:rPr>
          <w:sz w:val="24"/>
          <w:szCs w:val="24"/>
        </w:rPr>
        <w:t>to effectively forecast adult returns (Farley et al. 2024). This disconnect suggests that</w:t>
      </w:r>
      <w:ins w:id="292" w:author="Curry Cunningham" w:date="2025-06-23T13:35:00Z" w16du:dateUtc="2025-06-23T21:35:00Z">
        <w:r w:rsidR="00D329D0">
          <w:rPr>
            <w:sz w:val="24"/>
            <w:szCs w:val="24"/>
          </w:rPr>
          <w:t xml:space="preserve"> there exi</w:t>
        </w:r>
      </w:ins>
      <w:ins w:id="293" w:author="Curry Cunningham" w:date="2025-06-23T13:36:00Z" w16du:dateUtc="2025-06-23T21:36:00Z">
        <w:r w:rsidR="00D329D0">
          <w:rPr>
            <w:sz w:val="24"/>
            <w:szCs w:val="24"/>
          </w:rPr>
          <w:t>sts</w:t>
        </w:r>
      </w:ins>
      <w:r w:rsidRPr="00892B26">
        <w:rPr>
          <w:sz w:val="24"/>
          <w:szCs w:val="24"/>
        </w:rPr>
        <w:t xml:space="preserve"> significant</w:t>
      </w:r>
      <w:ins w:id="294" w:author="Curry Cunningham" w:date="2025-06-23T13:36:00Z" w16du:dateUtc="2025-06-23T21:36:00Z">
        <w:r w:rsidR="00D329D0">
          <w:rPr>
            <w:sz w:val="24"/>
            <w:szCs w:val="24"/>
          </w:rPr>
          <w:t xml:space="preserve"> variation in</w:t>
        </w:r>
      </w:ins>
      <w:r w:rsidRPr="00892B26">
        <w:rPr>
          <w:sz w:val="24"/>
          <w:szCs w:val="24"/>
        </w:rPr>
        <w:t xml:space="preserve"> survival </w:t>
      </w:r>
      <w:del w:id="295" w:author="Curry Cunningham" w:date="2025-06-23T13:36:00Z" w16du:dateUtc="2025-06-23T21:36:00Z">
        <w:r w:rsidRPr="00892B26" w:rsidDel="00D329D0">
          <w:rPr>
            <w:sz w:val="24"/>
            <w:szCs w:val="24"/>
          </w:rPr>
          <w:delText xml:space="preserve">bottlenecks occur </w:delText>
        </w:r>
      </w:del>
      <w:r w:rsidRPr="00892B26">
        <w:rPr>
          <w:sz w:val="24"/>
          <w:szCs w:val="24"/>
        </w:rPr>
        <w:t xml:space="preserve">in the marine environment after </w:t>
      </w:r>
      <w:del w:id="296" w:author="Curry Cunningham" w:date="2025-06-23T13:36:00Z" w16du:dateUtc="2025-06-23T21:36:00Z">
        <w:r w:rsidRPr="00892B26" w:rsidDel="00D329D0">
          <w:rPr>
            <w:sz w:val="24"/>
            <w:szCs w:val="24"/>
          </w:rPr>
          <w:delText xml:space="preserve">the </w:delText>
        </w:r>
        <w:r w:rsidR="00C73B9E" w:rsidDel="00D329D0">
          <w:rPr>
            <w:sz w:val="24"/>
            <w:szCs w:val="24"/>
          </w:rPr>
          <w:delText xml:space="preserve">early marine stage (i.e. </w:delText>
        </w:r>
      </w:del>
      <w:r w:rsidR="00C73B9E">
        <w:rPr>
          <w:sz w:val="24"/>
          <w:szCs w:val="24"/>
        </w:rPr>
        <w:t>the first summer at sea</w:t>
      </w:r>
      <w:del w:id="297" w:author="Curry Cunningham" w:date="2025-06-23T13:36:00Z" w16du:dateUtc="2025-06-23T21:36:00Z">
        <w:r w:rsidR="00C73B9E" w:rsidDel="00D329D0">
          <w:rPr>
            <w:sz w:val="24"/>
            <w:szCs w:val="24"/>
          </w:rPr>
          <w:delText>)</w:delText>
        </w:r>
      </w:del>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ins w:id="298" w:author="Curry Cunningham" w:date="2025-06-23T13:38:00Z" w16du:dateUtc="2025-06-23T21:38:00Z">
        <w:r w:rsidR="004D1C82">
          <w:rPr>
            <w:sz w:val="24"/>
            <w:szCs w:val="24"/>
          </w:rPr>
          <w:t xml:space="preserve"> salmon</w:t>
        </w:r>
      </w:ins>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del w:id="299" w:author="Curry Cunningham" w:date="2025-06-23T13:37:00Z" w16du:dateUtc="2025-06-23T21:37:00Z">
        <w:r w:rsidR="00015D1F" w:rsidRPr="00F8475C" w:rsidDel="004D1C82">
          <w:rPr>
            <w:sz w:val="24"/>
            <w:szCs w:val="24"/>
          </w:rPr>
          <w:delText>lower</w:delText>
        </w:r>
        <w:r w:rsidR="00830DCE" w:rsidRPr="00F8475C" w:rsidDel="004D1C82">
          <w:rPr>
            <w:sz w:val="24"/>
            <w:szCs w:val="24"/>
          </w:rPr>
          <w:delText xml:space="preserve"> </w:delText>
        </w:r>
      </w:del>
      <w:ins w:id="300" w:author="Curry Cunningham" w:date="2025-06-23T13:37:00Z" w16du:dateUtc="2025-06-23T21:37:00Z">
        <w:r w:rsidR="004D1C82">
          <w:rPr>
            <w:sz w:val="24"/>
            <w:szCs w:val="24"/>
          </w:rPr>
          <w:t>below</w:t>
        </w:r>
        <w:r w:rsidR="004D1C82" w:rsidRPr="00F8475C">
          <w:rPr>
            <w:sz w:val="24"/>
            <w:szCs w:val="24"/>
          </w:rPr>
          <w:t xml:space="preserve"> </w:t>
        </w:r>
      </w:ins>
      <w:r w:rsidR="00830DCE" w:rsidRPr="00F8475C">
        <w:rPr>
          <w:sz w:val="24"/>
          <w:szCs w:val="24"/>
        </w:rPr>
        <w:t>average</w:t>
      </w:r>
      <w:r w:rsidR="00015D1F" w:rsidRPr="00F8475C">
        <w:rPr>
          <w:sz w:val="24"/>
          <w:szCs w:val="24"/>
        </w:rPr>
        <w:t xml:space="preserve"> </w:t>
      </w:r>
      <w:ins w:id="301" w:author="Curry Cunningham" w:date="2025-06-23T13:38:00Z" w16du:dateUtc="2025-06-23T21:38:00Z">
        <w:r w:rsidR="00B661C8">
          <w:rPr>
            <w:sz w:val="24"/>
            <w:szCs w:val="24"/>
          </w:rPr>
          <w:t xml:space="preserve">foraging conditions as index by </w:t>
        </w:r>
      </w:ins>
      <w:r w:rsidR="00015D1F" w:rsidRPr="00F8475C">
        <w:rPr>
          <w:sz w:val="24"/>
          <w:szCs w:val="24"/>
        </w:rPr>
        <w:t>SFI</w:t>
      </w:r>
      <w:r w:rsidR="00830DCE" w:rsidRPr="00F8475C">
        <w:rPr>
          <w:sz w:val="24"/>
          <w:szCs w:val="24"/>
        </w:rPr>
        <w:t xml:space="preserve"> (i.e. lower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 reduction 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211C57" w:rsidRPr="00211C57">
        <w:rPr>
          <w:sz w:val="24"/>
          <w:szCs w:val="24"/>
        </w:rPr>
        <w:t>14.84%</w:t>
      </w:r>
      <w:r w:rsidR="003E30EB" w:rsidRPr="00211C57">
        <w:rPr>
          <w:sz w:val="24"/>
          <w:szCs w:val="24"/>
        </w:rPr>
        <w:t xml:space="preserve"> (Figure</w:t>
      </w:r>
      <w:r w:rsidR="003E30EB" w:rsidRPr="00F8475C">
        <w:rPr>
          <w:sz w:val="24"/>
          <w:szCs w:val="24"/>
        </w:rPr>
        <w:t xml:space="preserve"> 4, Table S2)</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ins w:id="302" w:author="Curry Cunningham" w:date="2025-06-23T13:37:00Z" w16du:dateUtc="2025-06-23T21:37:00Z">
        <w:r w:rsidR="004D1C82">
          <w:rPr>
            <w:sz w:val="24"/>
            <w:szCs w:val="24"/>
          </w:rPr>
          <w:t xml:space="preserve">salmon </w:t>
        </w:r>
      </w:ins>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07F3EC63"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 xml:space="preserve">In this work, we included SST as an indicator of direct (metabolic) and indirect (changes to prey base) processes in both </w:t>
      </w:r>
      <w:r w:rsidR="0020019D">
        <w:rPr>
          <w:sz w:val="24"/>
          <w:szCs w:val="24"/>
        </w:rPr>
        <w:lastRenderedPageBreak/>
        <w:t>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relationship between Aleutian CDD and marine productivity, where increases in marine temperature</w:t>
      </w:r>
      <w:ins w:id="303" w:author="Curry Cunningham" w:date="2025-06-23T13:39:00Z" w16du:dateUtc="2025-06-23T21:39:00Z">
        <w:r w:rsidR="00061961">
          <w:rPr>
            <w:sz w:val="24"/>
            <w:szCs w:val="24"/>
          </w:rPr>
          <w:t xml:space="preserve"> (e.g. an increase of </w:t>
        </w:r>
        <w:proofErr w:type="gramStart"/>
        <w:r w:rsidR="00061961">
          <w:rPr>
            <w:sz w:val="24"/>
            <w:szCs w:val="24"/>
          </w:rPr>
          <w:t>XX degree</w:t>
        </w:r>
        <w:proofErr w:type="gramEnd"/>
        <w:r w:rsidR="00061961">
          <w:rPr>
            <w:sz w:val="24"/>
            <w:szCs w:val="24"/>
          </w:rPr>
          <w:t xml:space="preserve"> days) </w:t>
        </w:r>
      </w:ins>
      <w:del w:id="304" w:author="Curry Cunningham" w:date="2025-06-23T13:39:00Z" w16du:dateUtc="2025-06-23T21:39:00Z">
        <w:r w:rsidR="0020019D" w:rsidRPr="00211C57" w:rsidDel="00061961">
          <w:rPr>
            <w:sz w:val="24"/>
            <w:szCs w:val="24"/>
          </w:rPr>
          <w:delText xml:space="preserve"> relate ar</w:delText>
        </w:r>
      </w:del>
      <w:ins w:id="305" w:author="Curry Cunningham" w:date="2025-06-23T13:39:00Z" w16du:dateUtc="2025-06-23T21:39:00Z">
        <w:r w:rsidR="00061961">
          <w:rPr>
            <w:sz w:val="24"/>
            <w:szCs w:val="24"/>
          </w:rPr>
          <w:t>ar</w:t>
        </w:r>
      </w:ins>
      <w:r w:rsidR="0020019D" w:rsidRPr="00211C57">
        <w:rPr>
          <w:sz w:val="24"/>
          <w:szCs w:val="24"/>
        </w:rPr>
        <w:t xml:space="preserve">e correlated with a </w:t>
      </w:r>
      <w:r w:rsidR="00211C57" w:rsidRPr="00211C57">
        <w:rPr>
          <w:sz w:val="24"/>
          <w:szCs w:val="24"/>
        </w:rPr>
        <w:t>21.63</w:t>
      </w:r>
      <w:r w:rsidR="0020019D" w:rsidRPr="00211C57">
        <w:rPr>
          <w:sz w:val="24"/>
          <w:szCs w:val="24"/>
        </w:rPr>
        <w:t xml:space="preserve">% decrease in </w:t>
      </w:r>
      <w:proofErr w:type="gramStart"/>
      <w:r w:rsidR="0020019D" w:rsidRPr="00211C57">
        <w:rPr>
          <w:sz w:val="24"/>
          <w:szCs w:val="24"/>
        </w:rPr>
        <w:t>Chum</w:t>
      </w:r>
      <w:ins w:id="306" w:author="Curry Cunningham" w:date="2025-06-23T13:39:00Z" w16du:dateUtc="2025-06-23T21:39:00Z">
        <w:r w:rsidR="00061961">
          <w:rPr>
            <w:sz w:val="24"/>
            <w:szCs w:val="24"/>
          </w:rPr>
          <w:t xml:space="preserve">  salmon</w:t>
        </w:r>
      </w:ins>
      <w:proofErr w:type="gramEnd"/>
      <w:r w:rsidR="0020019D" w:rsidRPr="00211C57">
        <w:rPr>
          <w:sz w:val="24"/>
          <w:szCs w:val="24"/>
        </w:rPr>
        <w:t xml:space="preserve"> </w:t>
      </w:r>
      <w:del w:id="307" w:author="Curry Cunningham" w:date="2025-06-23T13:39:00Z" w16du:dateUtc="2025-06-23T21:39:00Z">
        <w:r w:rsidR="0020019D" w:rsidRPr="00211C57" w:rsidDel="00061961">
          <w:rPr>
            <w:sz w:val="24"/>
            <w:szCs w:val="24"/>
          </w:rPr>
          <w:delText>productivity</w:delText>
        </w:r>
        <w:r w:rsidR="0020019D" w:rsidRPr="00CE629D" w:rsidDel="00061961">
          <w:rPr>
            <w:sz w:val="24"/>
            <w:szCs w:val="24"/>
          </w:rPr>
          <w:delText xml:space="preserve"> </w:delText>
        </w:r>
      </w:del>
      <w:ins w:id="308" w:author="Curry Cunningham" w:date="2025-06-23T13:39:00Z" w16du:dateUtc="2025-06-23T21:39:00Z">
        <w:r w:rsidR="00061961">
          <w:rPr>
            <w:sz w:val="24"/>
            <w:szCs w:val="24"/>
          </w:rPr>
          <w:t>survival in the</w:t>
        </w:r>
        <w:r w:rsidR="00061961" w:rsidRPr="00CE629D">
          <w:rPr>
            <w:sz w:val="24"/>
            <w:szCs w:val="24"/>
          </w:rPr>
          <w:t xml:space="preserve"> </w:t>
        </w:r>
      </w:ins>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42D594F2"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commentRangeStart w:id="309"/>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D72510" w:rsidRPr="00211C57">
        <w:rPr>
          <w:sz w:val="24"/>
          <w:szCs w:val="24"/>
        </w:rPr>
        <w:t>1</w:t>
      </w:r>
      <w:r w:rsidR="00211C57" w:rsidRPr="00211C57">
        <w:rPr>
          <w:sz w:val="24"/>
          <w:szCs w:val="24"/>
        </w:rPr>
        <w:t>6.30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commentRangeEnd w:id="309"/>
      <w:r w:rsidR="00F46F25">
        <w:rPr>
          <w:rStyle w:val="CommentReference"/>
        </w:rPr>
        <w:commentReference w:id="309"/>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0C22D6F4"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lastRenderedPageBreak/>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2F4DC4B2"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w:t>
      </w:r>
      <w:proofErr w:type="spellStart"/>
      <w:r w:rsidR="004E36E9">
        <w:rPr>
          <w:color w:val="222222"/>
          <w:sz w:val="24"/>
          <w:szCs w:val="24"/>
          <w:shd w:val="clear" w:color="auto" w:fill="FFFFFF"/>
        </w:rPr>
        <w:t>Mueter</w:t>
      </w:r>
      <w:proofErr w:type="spellEnd"/>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5151DF31" w14:textId="77777777" w:rsidR="00526F5D" w:rsidRPr="00526F5D" w:rsidRDefault="00AC2C20" w:rsidP="00526F5D">
      <w:pPr>
        <w:pStyle w:val="Bibliography"/>
      </w:pPr>
      <w:r w:rsidRPr="00343D1F">
        <w:fldChar w:fldCharType="begin"/>
      </w:r>
      <w:r w:rsidR="00E02DE2">
        <w:instrText xml:space="preserve"> ADDIN ZOTERO_BIBL {"uncited":[],"omitted":[],"custom":[]} CSL_BIBLIOGRAPHY </w:instrText>
      </w:r>
      <w:r w:rsidRPr="00343D1F">
        <w:fldChar w:fldCharType="separate"/>
      </w:r>
      <w:r w:rsidR="00526F5D" w:rsidRPr="00526F5D">
        <w:t>Alaska Department of Fish and Game (2024) ASL - Age Sex Length Database.</w:t>
      </w:r>
    </w:p>
    <w:p w14:paraId="4CEC2A26" w14:textId="77777777" w:rsidR="00526F5D" w:rsidRPr="00526F5D" w:rsidRDefault="00526F5D" w:rsidP="00526F5D">
      <w:pPr>
        <w:pStyle w:val="Bibliography"/>
      </w:pPr>
      <w:r w:rsidRPr="00526F5D">
        <w:t>Alliance for a Just Society, Council of Athabascan Tribal Governments (2013) Survival Denied.</w:t>
      </w:r>
    </w:p>
    <w:p w14:paraId="1B19DB5C" w14:textId="77777777" w:rsidR="00526F5D" w:rsidRPr="00526F5D" w:rsidRDefault="00526F5D" w:rsidP="00526F5D">
      <w:pPr>
        <w:pStyle w:val="Bibliography"/>
      </w:pPr>
      <w:r w:rsidRPr="00526F5D">
        <w:t>Beacham TD, Murray CB, Withler RE (1988) Age, morphology, developmental biology, and biochemical genetic variation of Yukon River fall chum salmon, Oncorhynchus keta, and comparisons with British Columbia populations. Fishery Bulletin.</w:t>
      </w:r>
    </w:p>
    <w:p w14:paraId="4A010CF2" w14:textId="77777777" w:rsidR="00526F5D" w:rsidRPr="00526F5D" w:rsidRDefault="00526F5D" w:rsidP="00526F5D">
      <w:pPr>
        <w:pStyle w:val="Bibliography"/>
      </w:pPr>
      <w:r w:rsidRPr="00526F5D">
        <w:t>Beamish RJ (2018) The Ocean Ecology of Pacific Salmon and Trout. American Fisheries Society, Bethesda Maryland.</w:t>
      </w:r>
    </w:p>
    <w:p w14:paraId="255A866B" w14:textId="77777777" w:rsidR="00526F5D" w:rsidRPr="00526F5D" w:rsidRDefault="00526F5D" w:rsidP="00526F5D">
      <w:pPr>
        <w:pStyle w:val="Bibliography"/>
      </w:pPr>
      <w:r w:rsidRPr="00526F5D">
        <w:t>Beamish RJ, Mahnken C (2001) A critical size and period hypothesis to explain natural regulation of salmon abundance and the linkage to climate and climate change. Progress in Oceanography 49:423–437.</w:t>
      </w:r>
    </w:p>
    <w:p w14:paraId="1CE37CEE" w14:textId="77777777" w:rsidR="00526F5D" w:rsidRPr="00526F5D" w:rsidRDefault="00526F5D" w:rsidP="00526F5D">
      <w:pPr>
        <w:pStyle w:val="Bibliography"/>
      </w:pPr>
      <w:r w:rsidRPr="00526F5D">
        <w:t>Besbeas P, Freeman SN, Morgan BJT, Catchpole EA (2002) Integrating Mark–Recapture–Recovery and Census Data to Estimate Animal Abundance and Demographic Parameters. Biometrics 58:540–547.</w:t>
      </w:r>
    </w:p>
    <w:p w14:paraId="5E3C89EE" w14:textId="77777777" w:rsidR="00526F5D" w:rsidRPr="00526F5D" w:rsidRDefault="00526F5D" w:rsidP="00526F5D">
      <w:pPr>
        <w:pStyle w:val="Bibliography"/>
      </w:pPr>
      <w:r w:rsidRPr="00526F5D">
        <w:t>Brooks SP, Gelman A (1998) General Methods for Monitoring Convergence of Iterative Simulations. Journal of Computational and Graphical Statistics 7:434–455.</w:t>
      </w:r>
    </w:p>
    <w:p w14:paraId="538456A3" w14:textId="77777777" w:rsidR="00526F5D" w:rsidRPr="00526F5D" w:rsidRDefault="00526F5D" w:rsidP="00526F5D">
      <w:pPr>
        <w:pStyle w:val="Bibliography"/>
      </w:pPr>
      <w:r w:rsidRPr="00526F5D">
        <w:t>Burril SE, Zimmerman CE, Finn JE (2010) Characteristics of fall chum salmon spawning habitat on a mainstem river in Interior Alaska. U.S. Geological Survey.</w:t>
      </w:r>
    </w:p>
    <w:p w14:paraId="16FC89A1" w14:textId="77777777" w:rsidR="00526F5D" w:rsidRPr="00526F5D" w:rsidRDefault="00526F5D" w:rsidP="00526F5D">
      <w:pPr>
        <w:pStyle w:val="Bibliography"/>
      </w:pPr>
      <w:r w:rsidRPr="00526F5D">
        <w:t>Carpenter B, Gelman A, Hoffman MD, Lee D, Goodrich B, Betancourt M, Brubaker MA, Guo J, Li P, Riddell A (2017) Stan: A Probabilistic Programming Language. J Stat Softw 76:1.</w:t>
      </w:r>
    </w:p>
    <w:p w14:paraId="713893DE" w14:textId="77777777" w:rsidR="00526F5D" w:rsidRPr="00526F5D" w:rsidRDefault="00526F5D" w:rsidP="00526F5D">
      <w:pPr>
        <w:pStyle w:val="Bibliography"/>
      </w:pPr>
      <w:r w:rsidRPr="00526F5D">
        <w:t>Connors B, Ruggerone GT, Irvine JR (2025) Adapting management of Pacific salmon to a warming and more crowded ocean. ICES Journal of Marine Science 82:fsae135.</w:t>
      </w:r>
    </w:p>
    <w:p w14:paraId="228D9633" w14:textId="77777777" w:rsidR="00526F5D" w:rsidRPr="00526F5D" w:rsidRDefault="00526F5D" w:rsidP="00526F5D">
      <w:pPr>
        <w:pStyle w:val="Bibliography"/>
      </w:pPr>
      <w:r w:rsidRPr="00526F5D">
        <w:t>Crozier LG, Burke BJ, Chasco BE, Widener DL, Zabel RW (2021) Climate change threatens Chinook salmon throughout their life cycle. Commun Biol 4:1–14.</w:t>
      </w:r>
    </w:p>
    <w:p w14:paraId="2CC7E13E" w14:textId="77777777" w:rsidR="00526F5D" w:rsidRPr="00526F5D" w:rsidRDefault="00526F5D" w:rsidP="00526F5D">
      <w:pPr>
        <w:pStyle w:val="Bibliography"/>
      </w:pPr>
      <w:r w:rsidRPr="00526F5D">
        <w:t>Cunningham CJ, Westley PAH, Adkison MD (2018) Signals of large scale climate drivers, hatchery enhancement, and marine factors in Yukon River Chinook salmon survival revealed with a Bayesian life history model. Global Change Biology 24:4399–4416.</w:t>
      </w:r>
    </w:p>
    <w:p w14:paraId="0B18E2A4" w14:textId="77777777" w:rsidR="00526F5D" w:rsidRPr="00526F5D" w:rsidRDefault="00526F5D" w:rsidP="00526F5D">
      <w:pPr>
        <w:pStyle w:val="Bibliography"/>
      </w:pPr>
      <w:r w:rsidRPr="00526F5D">
        <w:lastRenderedPageBreak/>
        <w:t>DeFilippo LB, Buehrens TW, Scheuerell M, Kendall NW, Schindler DE (2021) Improving short-term recruitment forecasts for coho salmon using a spatiotemporal integrated population model. Fisheries Research 242:106014.</w:t>
      </w:r>
    </w:p>
    <w:p w14:paraId="54BB5C42" w14:textId="77777777" w:rsidR="00526F5D" w:rsidRPr="00526F5D" w:rsidRDefault="00526F5D" w:rsidP="00526F5D">
      <w:pPr>
        <w:pStyle w:val="Bibliography"/>
      </w:pPr>
      <w:r w:rsidRPr="00526F5D">
        <w:t>Farley E, Yasumiishi E, Murphy J, Strasburger W, Sewall F, Howard K, Garcia S, Moss J (2024) Critical periods in the marine life history of juvenile western Alaska chum salmon in a changing climate. Mar Ecol Prog Ser 726:149–160.</w:t>
      </w:r>
    </w:p>
    <w:p w14:paraId="32CF3009" w14:textId="77777777" w:rsidR="00526F5D" w:rsidRPr="00526F5D" w:rsidRDefault="00526F5D" w:rsidP="00526F5D">
      <w:pPr>
        <w:pStyle w:val="Bibliography"/>
      </w:pPr>
      <w:r w:rsidRPr="00526F5D">
        <w:t>Farley EV, Moss JH (2009) Growth Rate Potential of Juvenile Chum Salmon on the Eastern Bering Sea Shelf: an Assessment of Salmon Carrying Capacity.</w:t>
      </w:r>
    </w:p>
    <w:p w14:paraId="51729DDD" w14:textId="77777777" w:rsidR="00526F5D" w:rsidRPr="00526F5D" w:rsidRDefault="00526F5D" w:rsidP="00526F5D">
      <w:pPr>
        <w:pStyle w:val="Bibliography"/>
      </w:pPr>
      <w:r w:rsidRPr="00526F5D">
        <w:t>Farley Jr EV, Moss JH, Beamish RJ (2007) A review of the critical size, critical period hypothesis for juvenile Pacific salmon. North Pacific Anadromous Fish Commission Bulletin 4:pp.311-317.</w:t>
      </w:r>
    </w:p>
    <w:p w14:paraId="351F03E6" w14:textId="77777777" w:rsidR="00526F5D" w:rsidRPr="00526F5D" w:rsidRDefault="00526F5D" w:rsidP="00526F5D">
      <w:pPr>
        <w:pStyle w:val="Bibliography"/>
      </w:pPr>
      <w:r w:rsidRPr="00526F5D">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01E55584" w14:textId="77777777" w:rsidR="00526F5D" w:rsidRPr="00526F5D" w:rsidRDefault="00526F5D" w:rsidP="00526F5D">
      <w:pPr>
        <w:pStyle w:val="Bibliography"/>
      </w:pPr>
      <w:r w:rsidRPr="00526F5D">
        <w:t>Fleischman SJ, Borba BM (2009) Escapement estimation, spawner-recruit analysis, and escapement goal recommendation for fall chum salmon in the Yukon River drainage. Alaska Department of Fish and Game, Fishery Manuscript Series 09–08.</w:t>
      </w:r>
    </w:p>
    <w:p w14:paraId="560E5CF4" w14:textId="77777777" w:rsidR="00526F5D" w:rsidRPr="00526F5D" w:rsidRDefault="00526F5D" w:rsidP="00526F5D">
      <w:pPr>
        <w:pStyle w:val="Bibliography"/>
      </w:pPr>
      <w:r w:rsidRPr="00526F5D">
        <w:t>Freshwater C, Duguid WDP, Juanes F, McKinnell S (2023) A century long time series reveals large declines and greater synchrony in Nass River sockeye salmon size-at-age. Can J Fish Aquat Sci.</w:t>
      </w:r>
    </w:p>
    <w:p w14:paraId="0010D8BC" w14:textId="77777777" w:rsidR="00526F5D" w:rsidRPr="00526F5D" w:rsidRDefault="00526F5D" w:rsidP="00526F5D">
      <w:pPr>
        <w:pStyle w:val="Bibliography"/>
      </w:pPr>
      <w:r w:rsidRPr="00526F5D">
        <w:t>Frost TJ, Yasumiishi EM, Agler BA, Adkison MD, McPhee MV (2021) Density-dependent effects of eastern Kamchatka pink salmon (Oncorhynchus gorbuscha) and Japanese chum salmon (O. keta) on age-specific growth of western Alaska chum salmon. Fisheries Oceanography 30:99–109.</w:t>
      </w:r>
    </w:p>
    <w:p w14:paraId="2157517B" w14:textId="77777777" w:rsidR="00526F5D" w:rsidRPr="00526F5D" w:rsidRDefault="00526F5D" w:rsidP="00526F5D">
      <w:pPr>
        <w:pStyle w:val="Bibliography"/>
      </w:pPr>
      <w:r w:rsidRPr="00526F5D">
        <w:t>Garzke J, Forster I, Graham C, Costalago D, Hunt BPV (2023) Future climate change-related decreases in food quality may affect juvenile Chinook salmon growth and survival. Marine Environmental Research 191:106171.</w:t>
      </w:r>
    </w:p>
    <w:p w14:paraId="2DDDA378" w14:textId="77777777" w:rsidR="00526F5D" w:rsidRPr="00526F5D" w:rsidRDefault="00526F5D" w:rsidP="00526F5D">
      <w:pPr>
        <w:pStyle w:val="Bibliography"/>
      </w:pPr>
      <w:r w:rsidRPr="00526F5D">
        <w:t>Gilk SE, Molyneaux DB, Hamazaki T, Pawluk JA, Templin WD (2009) Biological and Genetic Characteristics of Fall and Summer Chum Salmon in the Kuskokwim River, Alaska. 70:161–179.</w:t>
      </w:r>
    </w:p>
    <w:p w14:paraId="2AD4F428" w14:textId="77777777" w:rsidR="00526F5D" w:rsidRPr="00526F5D" w:rsidRDefault="00526F5D" w:rsidP="00526F5D">
      <w:pPr>
        <w:pStyle w:val="Bibliography"/>
      </w:pPr>
      <w:r w:rsidRPr="00526F5D">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46A779E6" w14:textId="77777777" w:rsidR="00526F5D" w:rsidRPr="00526F5D" w:rsidRDefault="00526F5D" w:rsidP="00526F5D">
      <w:pPr>
        <w:pStyle w:val="Bibliography"/>
      </w:pPr>
      <w:r w:rsidRPr="00526F5D">
        <w:t>Holmes EE, Ward EJ, Scheuerell MD, Wills K (2024) Holmes EE, Ward EJ, Scheuerell MD, Wills K (2024). MARSS: Multivariate Autoregressive State-Space Modeling.</w:t>
      </w:r>
    </w:p>
    <w:p w14:paraId="21FC3E74" w14:textId="77777777" w:rsidR="00526F5D" w:rsidRPr="00526F5D" w:rsidRDefault="00526F5D" w:rsidP="00526F5D">
      <w:pPr>
        <w:pStyle w:val="Bibliography"/>
      </w:pPr>
      <w:r w:rsidRPr="00526F5D">
        <w:t>Howard KG, von Biela V (2023) Adult spawners: A critical period for subarctic Chinook salmon in a changing climate. Global Change Biology 29:1759–1773.</w:t>
      </w:r>
    </w:p>
    <w:p w14:paraId="64F4B012" w14:textId="77777777" w:rsidR="00526F5D" w:rsidRPr="00526F5D" w:rsidRDefault="00526F5D" w:rsidP="00526F5D">
      <w:pPr>
        <w:pStyle w:val="Bibliography"/>
      </w:pPr>
      <w:r w:rsidRPr="00526F5D">
        <w:t>Hutchinson WF (2008) The dangers of ignoring stock complexity in fishery management: the case of the North Sea cod. Biol Lett 4:693–695.</w:t>
      </w:r>
    </w:p>
    <w:p w14:paraId="1A138AC4" w14:textId="77777777" w:rsidR="00526F5D" w:rsidRPr="00526F5D" w:rsidRDefault="00526F5D" w:rsidP="00526F5D">
      <w:pPr>
        <w:pStyle w:val="Bibliography"/>
      </w:pPr>
      <w:r w:rsidRPr="00526F5D">
        <w:t>Ianelli J, Honkalehto T, Wassermann S, Lauffenburger N, McGilliard C, Siddon E (2023) Stock assessment for eastern Bering Sea walleye pollock. North Pacific Fishery Management Council, Anchorage, AK.</w:t>
      </w:r>
    </w:p>
    <w:p w14:paraId="7ABF4E14" w14:textId="77777777" w:rsidR="00526F5D" w:rsidRPr="00526F5D" w:rsidRDefault="00526F5D" w:rsidP="00526F5D">
      <w:pPr>
        <w:pStyle w:val="Bibliography"/>
      </w:pPr>
      <w:r w:rsidRPr="00526F5D">
        <w:lastRenderedPageBreak/>
        <w:t>Iino Y, Kitagawa T, Abe TK, Nagasaka T, Shimizu Y, Ota K, Kawashima T, Kawamura T (2022) Effect of food amount and temperature on growth rate and aerobic scope of juvenile chum salmon. Fish Sci 88:397–409.</w:t>
      </w:r>
    </w:p>
    <w:p w14:paraId="18233D0B" w14:textId="77777777" w:rsidR="00526F5D" w:rsidRPr="00526F5D" w:rsidRDefault="00526F5D" w:rsidP="00526F5D">
      <w:pPr>
        <w:pStyle w:val="Bibliography"/>
      </w:pPr>
      <w:r w:rsidRPr="00526F5D">
        <w:t>IPCC (2023) The Sixth Assessment Report of the Intergovernmental Panel on Climate Change, 1st ed. Cambridge University Press.</w:t>
      </w:r>
    </w:p>
    <w:p w14:paraId="1AE99881" w14:textId="77777777" w:rsidR="00526F5D" w:rsidRPr="00526F5D" w:rsidRDefault="00526F5D" w:rsidP="00526F5D">
      <w:pPr>
        <w:pStyle w:val="Bibliography"/>
      </w:pPr>
      <w:r w:rsidRPr="00526F5D">
        <w:t>Jallen DM, Gleason CM, Borba BM, West FW, Decker SKS (2022) Yukon River salmon stock status and salmon fisheries, 2022: A report to the Alaska Board of Fisheries, January 2023. Alaska Department of Fish and Game, Special Publication Anchorage No. 22-20.</w:t>
      </w:r>
    </w:p>
    <w:p w14:paraId="0E8C479C" w14:textId="77777777" w:rsidR="00526F5D" w:rsidRPr="00526F5D" w:rsidRDefault="00526F5D" w:rsidP="00526F5D">
      <w:pPr>
        <w:pStyle w:val="Bibliography"/>
      </w:pPr>
      <w:r w:rsidRPr="00526F5D">
        <w:t>Jones LA, Schoen ER, Shaftel R, Cunningham CJ, Mauger S, Rinella DJ, St. Saviour A (2020) Watershed-scale climate influences productivity of Chinook salmon populations across southcentral Alaska. Global Change Biology 26:4919–4936.</w:t>
      </w:r>
    </w:p>
    <w:p w14:paraId="36A3EEBC" w14:textId="77777777" w:rsidR="00526F5D" w:rsidRPr="00526F5D" w:rsidRDefault="00526F5D" w:rsidP="00526F5D">
      <w:pPr>
        <w:pStyle w:val="Bibliography"/>
      </w:pPr>
      <w:r w:rsidRPr="00526F5D">
        <w:t>Kaga T, Sato S, Azumaya T, Davis N, Fukuwaka M (2013) Lipid content of chum salmon Oncorhynchus keta affected by pink salmon O. gorbuscha abundance in the central Bering Sea. Mar Ecol Prog Ser 478:211–221.</w:t>
      </w:r>
    </w:p>
    <w:p w14:paraId="4A0A6B94" w14:textId="77777777" w:rsidR="00526F5D" w:rsidRPr="00526F5D" w:rsidRDefault="00526F5D" w:rsidP="00526F5D">
      <w:pPr>
        <w:pStyle w:val="Bibliography"/>
      </w:pPr>
      <w:r w:rsidRPr="00526F5D">
        <w:t>Kallioinen N, Paananen T, Bürkner P, Vehtari A (2023) Detecting and diagnosing prior and likelihood sensitivity with power-scaling. Statistics and Computing 34.</w:t>
      </w:r>
    </w:p>
    <w:p w14:paraId="0CCDD8F9" w14:textId="77777777" w:rsidR="00526F5D" w:rsidRPr="00526F5D" w:rsidRDefault="00526F5D" w:rsidP="00526F5D">
      <w:pPr>
        <w:pStyle w:val="Bibliography"/>
      </w:pPr>
      <w:r w:rsidRPr="00526F5D">
        <w:t>Krueger CC, Zimmerman CE, American Fisheries Society (eds) (2009) Pacific salmon: ecology and management of western Alaska’s populations. American Fisheries Society, Bethesda, MD.</w:t>
      </w:r>
    </w:p>
    <w:p w14:paraId="50097184" w14:textId="77777777" w:rsidR="00526F5D" w:rsidRPr="00526F5D" w:rsidRDefault="00526F5D" w:rsidP="00526F5D">
      <w:pPr>
        <w:pStyle w:val="Bibliography"/>
      </w:pPr>
      <w:r w:rsidRPr="00526F5D">
        <w:t>Litzow MA, Ciannelli L, Puerta P, Wettstein JJ, Rykaczewski RR, Opiekun M (2018) Non-stationary climate–salmon relationships in the Gulf of Alaska. Proc R Soc B 285:20181855.</w:t>
      </w:r>
    </w:p>
    <w:p w14:paraId="1554C37A" w14:textId="77777777" w:rsidR="00526F5D" w:rsidRPr="00526F5D" w:rsidRDefault="00526F5D" w:rsidP="00526F5D">
      <w:pPr>
        <w:pStyle w:val="Bibliography"/>
      </w:pPr>
      <w:r w:rsidRPr="00526F5D">
        <w:t>Mackas DL, Batten S, Trudel M (2007) Effects on zooplankton of a warmer ocean: Recent evidence from the Northeast Pacific. Progress in Oceanography 75:223–252.</w:t>
      </w:r>
    </w:p>
    <w:p w14:paraId="6FDBCFB9" w14:textId="77777777" w:rsidR="00526F5D" w:rsidRPr="00526F5D" w:rsidRDefault="00526F5D" w:rsidP="00526F5D">
      <w:pPr>
        <w:pStyle w:val="Bibliography"/>
      </w:pPr>
      <w:r w:rsidRPr="00526F5D">
        <w:t>Miller KB, Weiss CM (2023) Disentangling Population Level Differences in Juvenile Migration Phenology for Three Species of Salmon on the Yukon River. JMSE 11:589.</w:t>
      </w:r>
    </w:p>
    <w:p w14:paraId="5EBCD315" w14:textId="77777777" w:rsidR="00526F5D" w:rsidRPr="00526F5D" w:rsidRDefault="00526F5D" w:rsidP="00526F5D">
      <w:pPr>
        <w:pStyle w:val="Bibliography"/>
      </w:pPr>
      <w:r w:rsidRPr="00526F5D">
        <w:t>Moss JH, Murphy JM, Farley EV, Eisner LB, Andrews AG (2009) Juvenile Pink and Chum Salmon Distribution, Diet, and Growth in the Northern Bering and Chukchi Seas. North Pacific Anadromous Fish Commission.</w:t>
      </w:r>
    </w:p>
    <w:p w14:paraId="0CFAB59B" w14:textId="77777777" w:rsidR="00526F5D" w:rsidRPr="00526F5D" w:rsidRDefault="00526F5D" w:rsidP="00526F5D">
      <w:pPr>
        <w:pStyle w:val="Bibliography"/>
      </w:pPr>
      <w:r w:rsidRPr="00526F5D">
        <w:t>Moussalli E, Hilborn R (1986) Optimal Stock Size and Harvest Rate in Multistage Life History Models. Can J Fish Aquat Sci 43:135–141.</w:t>
      </w:r>
    </w:p>
    <w:p w14:paraId="0915C125" w14:textId="77777777" w:rsidR="00526F5D" w:rsidRPr="00526F5D" w:rsidRDefault="00526F5D" w:rsidP="00526F5D">
      <w:pPr>
        <w:pStyle w:val="Bibliography"/>
      </w:pPr>
      <w:r w:rsidRPr="00526F5D">
        <w:t>Mueter FJ, Pyper BJ, Peterman RM (2005) Relationships between Coastal Ocean Conditions and Survival Rates of Northeast Pacific Salmon at Multiple Lags. Transactions of the American Fisheries Society 134:105–119.</w:t>
      </w:r>
    </w:p>
    <w:p w14:paraId="229F6702" w14:textId="77777777" w:rsidR="00526F5D" w:rsidRPr="00526F5D" w:rsidRDefault="00526F5D" w:rsidP="00526F5D">
      <w:pPr>
        <w:pStyle w:val="Bibliography"/>
      </w:pPr>
      <w:r w:rsidRPr="00526F5D">
        <w:t>Murphy J, Dimond A, Cooper D, Garcia S, Lee L, Clark J, Pinchuk A, Reedy T, Miller K, Howard K, Ferguson J, Strasburger W, Labunski E, Farley E (2021) Northern Bering Sea ecosystem and surface trawl cruise report,. US Department of Commerce; NOAA Tech. Memo.</w:t>
      </w:r>
    </w:p>
    <w:p w14:paraId="583F84E7" w14:textId="77777777" w:rsidR="00526F5D" w:rsidRPr="00526F5D" w:rsidRDefault="00526F5D" w:rsidP="00526F5D">
      <w:pPr>
        <w:pStyle w:val="Bibliography"/>
      </w:pPr>
      <w:r w:rsidRPr="00526F5D">
        <w:t>Myers KW, Walker RV, Davis ND, Armstrong JL, Kaeriyama M (2009) High Seas Distribution, Biology, and Ecology of Arctic-Yukon-Kuskokwim Salmon: Direct Information from High Seas Tagging Experiments, 1954–2006. American Fisheries Society Symposium 70:201–239.</w:t>
      </w:r>
    </w:p>
    <w:p w14:paraId="17DA6F35" w14:textId="77777777" w:rsidR="00526F5D" w:rsidRPr="00526F5D" w:rsidRDefault="00526F5D" w:rsidP="00526F5D">
      <w:pPr>
        <w:pStyle w:val="Bibliography"/>
      </w:pPr>
      <w:r w:rsidRPr="00526F5D">
        <w:t>National Marine Fisheries Service, Alaska Region (2024) Bering Sea Chum Salmon Bycatch Management Environmental Impact Statement. National Oceanic Atmospheric Administration, Alaska Region.</w:t>
      </w:r>
    </w:p>
    <w:p w14:paraId="31E8FD33" w14:textId="77777777" w:rsidR="00526F5D" w:rsidRPr="00526F5D" w:rsidRDefault="00526F5D" w:rsidP="00526F5D">
      <w:pPr>
        <w:pStyle w:val="Bibliography"/>
      </w:pPr>
      <w:r w:rsidRPr="00526F5D">
        <w:lastRenderedPageBreak/>
        <w:t>Neuswanger JR, Wipfli MS, Evenson MJ, Hughes NF, Rosenberger AE (2015) Low productivity of Chinook salmon strongly correlates with high summer stream discharge in two Alaskan rivers in the Yukon drainage. Can J Fish Aquat Sci 72:1125–1137.</w:t>
      </w:r>
    </w:p>
    <w:p w14:paraId="5246692A" w14:textId="77777777" w:rsidR="00526F5D" w:rsidRPr="00526F5D" w:rsidRDefault="00526F5D" w:rsidP="00526F5D">
      <w:pPr>
        <w:pStyle w:val="Bibliography"/>
      </w:pPr>
      <w:r w:rsidRPr="00526F5D">
        <w:t>Ohlberger J, Cline TJ, Schindler DE, Lewis B (2023) Declines in body size of sockeye salmon associated with increased competition in the ocean. Proc R Soc B 290:20222248.</w:t>
      </w:r>
    </w:p>
    <w:p w14:paraId="723D4FB7" w14:textId="77777777" w:rsidR="00526F5D" w:rsidRPr="00526F5D" w:rsidRDefault="00526F5D" w:rsidP="00526F5D">
      <w:pPr>
        <w:pStyle w:val="Bibliography"/>
      </w:pPr>
      <w:r w:rsidRPr="00526F5D">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3528090E" w14:textId="77777777" w:rsidR="00526F5D" w:rsidRPr="00526F5D" w:rsidRDefault="00526F5D" w:rsidP="00526F5D">
      <w:pPr>
        <w:pStyle w:val="Bibliography"/>
      </w:pPr>
      <w:r w:rsidRPr="00526F5D">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5BF03560" w14:textId="77777777" w:rsidR="00526F5D" w:rsidRPr="00526F5D" w:rsidRDefault="00526F5D" w:rsidP="00526F5D">
      <w:pPr>
        <w:pStyle w:val="Bibliography"/>
      </w:pPr>
      <w:r w:rsidRPr="00526F5D">
        <w:t>Pyper BJ, Mueter FJ, Peterman RM, Blackbourn DJ, Wood CC (2002) Spatial Covariation in Survival Rates of Northeast Pacific Chum Salmon. Transactions of the American Fisheries Society 131:343–363.</w:t>
      </w:r>
    </w:p>
    <w:p w14:paraId="293C952B" w14:textId="77777777" w:rsidR="00526F5D" w:rsidRPr="00526F5D" w:rsidRDefault="00526F5D" w:rsidP="00526F5D">
      <w:pPr>
        <w:pStyle w:val="Bibliography"/>
      </w:pPr>
      <w:r w:rsidRPr="00526F5D">
        <w:t>R Core Team (2021) R: A language and environment for statistical computing. R version 4.1.2.</w:t>
      </w:r>
    </w:p>
    <w:p w14:paraId="14335EAD" w14:textId="77777777" w:rsidR="00526F5D" w:rsidRPr="00526F5D" w:rsidRDefault="00526F5D" w:rsidP="00526F5D">
      <w:pPr>
        <w:pStyle w:val="Bibliography"/>
      </w:pPr>
      <w:r w:rsidRPr="00526F5D">
        <w:t>Raymond-Yakoubian J (2009) Climate-Ocean Effects on Chinook Salmon: Local Traditional Knowledge Component. AYK SSI.</w:t>
      </w:r>
    </w:p>
    <w:p w14:paraId="11C3D457" w14:textId="77777777" w:rsidR="00526F5D" w:rsidRPr="00526F5D" w:rsidRDefault="00526F5D" w:rsidP="00526F5D">
      <w:pPr>
        <w:pStyle w:val="Bibliography"/>
      </w:pPr>
      <w:r w:rsidRPr="00526F5D">
        <w:t>Regehr EV, Hostetter NJ, Wilson RR, Rode KD, Martin MS, Converse SJ (2018) Integrated Population Modeling Provides the First Empirical Estimates of Vital Rates and Abundance for Polar Bears in the Chukchi Sea. Sci Rep 8:16780.</w:t>
      </w:r>
    </w:p>
    <w:p w14:paraId="20B5B7A4" w14:textId="77777777" w:rsidR="00526F5D" w:rsidRPr="00526F5D" w:rsidRDefault="00526F5D" w:rsidP="00526F5D">
      <w:pPr>
        <w:pStyle w:val="Bibliography"/>
      </w:pPr>
      <w:r w:rsidRPr="00526F5D">
        <w:t>Ruggerone GT, Agler BA, Nielsen JL (2012) Evidence for competition at sea between Norton Sound chum salmon and Asian hatchery chum salmon. Environ Biol Fish 94:149–163.</w:t>
      </w:r>
    </w:p>
    <w:p w14:paraId="7652E498" w14:textId="77777777" w:rsidR="00526F5D" w:rsidRPr="00526F5D" w:rsidRDefault="00526F5D" w:rsidP="00526F5D">
      <w:pPr>
        <w:pStyle w:val="Bibliography"/>
      </w:pPr>
      <w:r w:rsidRPr="00526F5D">
        <w:t>Ruggerone GT, Zimmermann M, Myers KW, Nielsen JL, Rogers DE (2003) Competition between Asian pink salmon (Oncorhynchus gorbuscha) and Alaskan sockeye salmon (O. nerka) in the North Pacific Ocean. Fisheries Oceanography 12:209–219.</w:t>
      </w:r>
    </w:p>
    <w:p w14:paraId="65188923" w14:textId="77777777" w:rsidR="00526F5D" w:rsidRPr="00526F5D" w:rsidRDefault="00526F5D" w:rsidP="00526F5D">
      <w:pPr>
        <w:pStyle w:val="Bibliography"/>
      </w:pPr>
      <w:r w:rsidRPr="00526F5D">
        <w:t>Schaub M, Abadi F (2011) Integrated population models: a novel analysis framework for deeper insights into population dynamics. J Ornithol 152:227–237.</w:t>
      </w:r>
    </w:p>
    <w:p w14:paraId="7951EF89" w14:textId="77777777" w:rsidR="00526F5D" w:rsidRPr="00526F5D" w:rsidRDefault="00526F5D" w:rsidP="00526F5D">
      <w:pPr>
        <w:pStyle w:val="Bibliography"/>
      </w:pPr>
      <w:r w:rsidRPr="00526F5D">
        <w:t>Scheuerell M, Ruff C, Anderson J, Beamer E (2020) An integrated population model for estimating the relative effects of natural and anthropogenic factors on a threatened population of steelhead trout. Journal of Applied Ecology 58.</w:t>
      </w:r>
    </w:p>
    <w:p w14:paraId="575F4338" w14:textId="77777777" w:rsidR="00526F5D" w:rsidRPr="00526F5D" w:rsidRDefault="00526F5D" w:rsidP="00526F5D">
      <w:pPr>
        <w:pStyle w:val="Bibliography"/>
      </w:pPr>
      <w:r w:rsidRPr="00526F5D">
        <w:t>Stan Development Team (2024) RStan: the R interface to Stan. R package version 2.26.24.</w:t>
      </w:r>
    </w:p>
    <w:p w14:paraId="7CA29D1F" w14:textId="77777777" w:rsidR="00526F5D" w:rsidRPr="00526F5D" w:rsidRDefault="00526F5D" w:rsidP="00526F5D">
      <w:pPr>
        <w:pStyle w:val="Bibliography"/>
      </w:pPr>
      <w:r w:rsidRPr="00526F5D">
        <w:t>Thorson JT (2019) Guidance for decisions using the Vector Autoregressive Spatio-Temporal (VAST) package in stock, ecosystem, habitat and climate assessments. Fisheries Research 210:143–161.</w:t>
      </w:r>
    </w:p>
    <w:p w14:paraId="0572B00B" w14:textId="77777777" w:rsidR="00526F5D" w:rsidRPr="00526F5D" w:rsidRDefault="00526F5D" w:rsidP="00526F5D">
      <w:pPr>
        <w:pStyle w:val="Bibliography"/>
      </w:pPr>
      <w:r w:rsidRPr="00526F5D">
        <w:t>United States and Canada Joint Technical Committee (2024) Yukon River Salmon 2023 Season Summary and 2024 Season Outlook.</w:t>
      </w:r>
    </w:p>
    <w:p w14:paraId="657F9934" w14:textId="5CEC5A35"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Curry Cunningham" w:date="2025-06-21T07:27:00Z" w:initials="CC">
    <w:p w14:paraId="090F352C" w14:textId="77777777" w:rsidR="00CF7D2B" w:rsidRDefault="00CF7D2B" w:rsidP="00CF7D2B">
      <w:r>
        <w:rPr>
          <w:rStyle w:val="CommentReference"/>
        </w:rPr>
        <w:annotationRef/>
      </w:r>
      <w:r>
        <w:rPr>
          <w:sz w:val="20"/>
          <w:szCs w:val="20"/>
        </w:rPr>
        <w:t xml:space="preserve">We likely want to use either "critical period" or "life stage", it feels a bit awkward with both. </w:t>
      </w:r>
    </w:p>
  </w:comment>
  <w:comment w:id="22" w:author="Curry Cunningham" w:date="2025-06-21T07:32:00Z" w:initials="CC">
    <w:p w14:paraId="32C6D085" w14:textId="77777777" w:rsidR="00B42F5E" w:rsidRDefault="00B42F5E" w:rsidP="00B42F5E">
      <w:r>
        <w:rPr>
          <w:rStyle w:val="CommentReference"/>
        </w:rPr>
        <w:annotationRef/>
      </w:r>
      <w:r>
        <w:rPr>
          <w:sz w:val="20"/>
          <w:szCs w:val="20"/>
        </w:rPr>
        <w:t>Excellent concluding sentence!</w:t>
      </w:r>
    </w:p>
  </w:comment>
  <w:comment w:id="36" w:author="Curry Cunningham" w:date="2025-06-21T07:44:00Z" w:initials="CC">
    <w:p w14:paraId="74CB3961" w14:textId="77777777" w:rsidR="00FE6A8A" w:rsidRDefault="00FE6A8A" w:rsidP="00FE6A8A">
      <w:r>
        <w:rPr>
          <w:rStyle w:val="CommentReference"/>
        </w:rPr>
        <w:annotationRef/>
      </w:r>
      <w:r>
        <w:rPr>
          <w:sz w:val="20"/>
          <w:szCs w:val="20"/>
        </w:rPr>
        <w:t>I'm assuming this is pleural to reflect summer and fall chum?</w:t>
      </w:r>
    </w:p>
  </w:comment>
  <w:comment w:id="49" w:author="Curry Cunningham" w:date="2025-06-21T07:49:00Z" w:initials="CC">
    <w:p w14:paraId="7316CC98" w14:textId="77777777" w:rsidR="00E3769E" w:rsidRDefault="00E3769E" w:rsidP="00E3769E">
      <w:r>
        <w:rPr>
          <w:rStyle w:val="CommentReference"/>
        </w:rPr>
        <w:annotationRef/>
      </w:r>
      <w:r>
        <w:rPr>
          <w:sz w:val="20"/>
          <w:szCs w:val="20"/>
        </w:rPr>
        <w:t xml:space="preserve">Might be prudent earlier on for us to avoid "spawners" in the introduction for the target journal. Us salmon nerds know what we mean, but a non-salmon reviewer might ask for more general language. </w:t>
      </w:r>
    </w:p>
  </w:comment>
  <w:comment w:id="60" w:author="Curry Cunningham" w:date="2025-06-21T07:58:00Z" w:initials="CC">
    <w:p w14:paraId="2494BAED" w14:textId="77777777" w:rsidR="000D2143" w:rsidRDefault="000D2143" w:rsidP="000D2143">
      <w:r>
        <w:rPr>
          <w:rStyle w:val="CommentReference"/>
        </w:rPr>
        <w:annotationRef/>
      </w:r>
      <w:r>
        <w:rPr>
          <w:sz w:val="20"/>
          <w:szCs w:val="20"/>
        </w:rPr>
        <w:t xml:space="preserve">To avoid confusion about whether "outmigration conditions" means fw or ocean conditions at outmigration, I think we want to reference "freshwater habitat conditions". </w:t>
      </w:r>
    </w:p>
    <w:p w14:paraId="78D3EE23" w14:textId="77777777" w:rsidR="000D2143" w:rsidRDefault="000D2143" w:rsidP="000D2143"/>
    <w:p w14:paraId="428DE5E9" w14:textId="77777777" w:rsidR="000D2143" w:rsidRDefault="000D2143" w:rsidP="000D2143">
      <w:r>
        <w:rPr>
          <w:sz w:val="20"/>
          <w:szCs w:val="20"/>
        </w:rPr>
        <w:t xml:space="preserve">When I first read this I thought "outmigration conditions" referenced nearshore marine conditions, which might be thought to </w:t>
      </w:r>
      <w:r>
        <w:rPr>
          <w:b/>
          <w:bCs/>
          <w:i/>
          <w:iCs/>
          <w:sz w:val="20"/>
          <w:szCs w:val="20"/>
        </w:rPr>
        <w:t>more</w:t>
      </w:r>
      <w:r>
        <w:rPr>
          <w:sz w:val="20"/>
          <w:szCs w:val="20"/>
        </w:rPr>
        <w:t xml:space="preserve"> heavily influence chum salmon who are at smaller and presumably more sensitive at outmigration. </w:t>
      </w:r>
    </w:p>
  </w:comment>
  <w:comment w:id="72" w:author="Curry Cunningham" w:date="2025-06-21T08:02:00Z" w:initials="CC">
    <w:p w14:paraId="519CF943" w14:textId="77777777" w:rsidR="007A6C34" w:rsidRDefault="007A6C34" w:rsidP="007A6C34">
      <w:r>
        <w:rPr>
          <w:rStyle w:val="CommentReference"/>
        </w:rPr>
        <w:annotationRef/>
      </w:r>
      <w:r>
        <w:rPr>
          <w:sz w:val="20"/>
          <w:szCs w:val="20"/>
        </w:rPr>
        <w:t>We should remove the Jones reference here as for this analysis I implemented a hierarchical SRA following the run reconstruction, rather than an IPM.</w:t>
      </w:r>
    </w:p>
  </w:comment>
  <w:comment w:id="73" w:author="Curry Cunningham" w:date="2025-06-21T08:04:00Z" w:initials="CC">
    <w:p w14:paraId="3917BECE" w14:textId="77777777" w:rsidR="003C4EB2" w:rsidRDefault="003C4EB2" w:rsidP="003C4EB2">
      <w:r>
        <w:rPr>
          <w:rStyle w:val="CommentReference"/>
        </w:rPr>
        <w:annotationRef/>
      </w:r>
      <w:r>
        <w:rPr>
          <w:sz w:val="20"/>
          <w:szCs w:val="20"/>
        </w:rPr>
        <w:t>For clarity, I think we want to reference "survival" in these contexts (event if it is the productivity parameter in the BH transition function), to avoid confusion with "population productivity"</w:t>
      </w:r>
    </w:p>
  </w:comment>
  <w:comment w:id="84" w:author="Curry Cunningham" w:date="2025-06-21T08:26:00Z" w:initials="CC">
    <w:p w14:paraId="26A6A853" w14:textId="77777777" w:rsidR="003C67AA" w:rsidRDefault="003C67AA" w:rsidP="003C67AA">
      <w:r>
        <w:rPr>
          <w:rStyle w:val="CommentReference"/>
        </w:rPr>
        <w:annotationRef/>
      </w:r>
      <w:r>
        <w:rPr>
          <w:sz w:val="20"/>
          <w:szCs w:val="20"/>
        </w:rPr>
        <w:t>While this is generally true, not all life cycle models are statistical (see Bellmore, J. R., C. J. Sergeant, R. A. Bellmore, J. A. Falke, and J. B. Fellman. 2023. Modeling coho salmon (Oncorhynchus kisutch) population response to streamflow and water temperature extremes. Canadian Journal of Fisheries and Aquatic Sciences 80:243-260.).</w:t>
      </w:r>
    </w:p>
  </w:comment>
  <w:comment w:id="99" w:author="Curry Cunningham" w:date="2025-06-21T08:59:00Z" w:initials="CC">
    <w:p w14:paraId="7BE01126" w14:textId="77777777" w:rsidR="00CD6BEB" w:rsidRDefault="00CD6BEB" w:rsidP="00CD6BEB">
      <w:r>
        <w:rPr>
          <w:rStyle w:val="CommentReference"/>
        </w:rPr>
        <w:annotationRef/>
      </w:r>
      <w:r>
        <w:rPr>
          <w:sz w:val="20"/>
          <w:szCs w:val="20"/>
        </w:rPr>
        <w:t xml:space="preserve">I just want to confirm that age-specific selectivity was not estimated. If so we should probably just reiterate that assumption clearly here. </w:t>
      </w:r>
    </w:p>
    <w:p w14:paraId="5DFED172" w14:textId="77777777" w:rsidR="00CD6BEB" w:rsidRDefault="00CD6BEB" w:rsidP="00CD6BEB"/>
    <w:p w14:paraId="194B2705" w14:textId="77777777" w:rsidR="00CD6BEB" w:rsidRDefault="00CD6BEB" w:rsidP="00CD6BEB">
      <w:r>
        <w:rPr>
          <w:sz w:val="20"/>
          <w:szCs w:val="20"/>
        </w:rPr>
        <w:t>"Fishery selectivity is thus implicitly assumed to be uniform across ages."</w:t>
      </w:r>
    </w:p>
  </w:comment>
  <w:comment w:id="103" w:author="Curry Cunningham" w:date="2025-06-23T12:22:00Z" w:initials="CC">
    <w:p w14:paraId="4955F610" w14:textId="77777777" w:rsidR="00F331B2" w:rsidRDefault="00F331B2" w:rsidP="00F331B2">
      <w:r>
        <w:rPr>
          <w:rStyle w:val="CommentReference"/>
        </w:rPr>
        <w:annotationRef/>
      </w:r>
      <w:r>
        <w:rPr>
          <w:sz w:val="20"/>
          <w:szCs w:val="20"/>
        </w:rPr>
        <w:t xml:space="preserve">We need to clearly state how we treated age-specific differences in fecundity or reproductive contribution. </w:t>
      </w:r>
    </w:p>
    <w:p w14:paraId="01CDA7B2" w14:textId="77777777" w:rsidR="00F331B2" w:rsidRDefault="00F331B2" w:rsidP="00F331B2"/>
    <w:p w14:paraId="4786EE92" w14:textId="77777777" w:rsidR="00F331B2" w:rsidRDefault="00F331B2" w:rsidP="00F331B2">
      <w:r>
        <w:rPr>
          <w:sz w:val="20"/>
          <w:szCs w:val="20"/>
        </w:rPr>
        <w:t xml:space="preserve">Painting a clear picture for the reader is imperative for correct interpretation of the spawning size effect, as described in the Discussion. </w:t>
      </w:r>
    </w:p>
  </w:comment>
  <w:comment w:id="113" w:author="Curry Cunningham" w:date="2025-06-22T18:02:00Z" w:initials="CC">
    <w:p w14:paraId="21661E0B" w14:textId="291E0D59" w:rsidR="00D00523" w:rsidRDefault="00D00523" w:rsidP="00D00523">
      <w:r>
        <w:rPr>
          <w:rStyle w:val="CommentReference"/>
        </w:rPr>
        <w:annotationRef/>
      </w:r>
      <w:r>
        <w:rPr>
          <w:sz w:val="20"/>
          <w:szCs w:val="20"/>
        </w:rPr>
        <w:t xml:space="preserve">NOAA is the lead institution for the survey, so I think we should name them first in the order. </w:t>
      </w:r>
    </w:p>
  </w:comment>
  <w:comment w:id="120" w:author="Curry Cunningham" w:date="2025-06-22T18:06:00Z" w:initials="CC">
    <w:p w14:paraId="1D4AF623" w14:textId="77777777" w:rsidR="00C65F8E" w:rsidRDefault="00C65F8E" w:rsidP="00C65F8E">
      <w:r>
        <w:rPr>
          <w:rStyle w:val="CommentReference"/>
        </w:rPr>
        <w:annotationRef/>
      </w:r>
      <w:r>
        <w:rPr>
          <w:sz w:val="20"/>
          <w:szCs w:val="20"/>
        </w:rPr>
        <w:t>In the stan call, the burn-in is in addition to the niter definition, otherwise you would have 60000*4*(1-.16)/40=5040 saved iterations</w:t>
      </w:r>
    </w:p>
    <w:p w14:paraId="76072D14" w14:textId="77777777" w:rsidR="00C65F8E" w:rsidRDefault="00C65F8E" w:rsidP="00C65F8E"/>
  </w:comment>
  <w:comment w:id="131" w:author="Curry Cunningham" w:date="2025-06-22T20:45:00Z" w:initials="CC">
    <w:p w14:paraId="36258B98" w14:textId="77777777" w:rsidR="000C43FC" w:rsidRDefault="000C43FC" w:rsidP="000C43FC">
      <w:r>
        <w:rPr>
          <w:rStyle w:val="CommentReference"/>
        </w:rPr>
        <w:annotationRef/>
      </w:r>
      <w:r>
        <w:rPr>
          <w:sz w:val="20"/>
          <w:szCs w:val="20"/>
        </w:rPr>
        <w:t xml:space="preserve">I'm a bit confused. </w:t>
      </w:r>
    </w:p>
    <w:p w14:paraId="5969265A" w14:textId="77777777" w:rsidR="000C43FC" w:rsidRDefault="000C43FC" w:rsidP="000C43FC"/>
    <w:p w14:paraId="31F12642" w14:textId="77777777" w:rsidR="000C43FC" w:rsidRDefault="000C43FC" w:rsidP="000C43FC">
      <w:r>
        <w:rPr>
          <w:sz w:val="20"/>
          <w:szCs w:val="20"/>
        </w:rPr>
        <w:t>I'll try and reiterate what I think the model structure was and you can correct me if I'm wrong.</w:t>
      </w:r>
    </w:p>
    <w:p w14:paraId="0B558A78" w14:textId="77777777" w:rsidR="000C43FC" w:rsidRDefault="000C43FC" w:rsidP="000C43FC"/>
    <w:p w14:paraId="76C80521" w14:textId="77777777" w:rsidR="000C43FC" w:rsidRDefault="000C43FC" w:rsidP="000C43FC">
      <w:r>
        <w:rPr>
          <w:sz w:val="20"/>
          <w:szCs w:val="20"/>
        </w:rPr>
        <w:t>I think you calculated the average (across years) of the annual observation error standard deviations for the index. Correct?</w:t>
      </w:r>
    </w:p>
  </w:comment>
  <w:comment w:id="132" w:author="Curry Cunningham" w:date="2025-06-22T20:46:00Z" w:initials="CC">
    <w:p w14:paraId="1AB4E541" w14:textId="77777777" w:rsidR="000C43FC" w:rsidRDefault="000C43FC" w:rsidP="000C43FC">
      <w:r>
        <w:rPr>
          <w:rStyle w:val="CommentReference"/>
        </w:rPr>
        <w:annotationRef/>
      </w:r>
      <w:r>
        <w:rPr>
          <w:sz w:val="20"/>
          <w:szCs w:val="20"/>
        </w:rPr>
        <w:t>Rather than using the standard deviation of the log(abundance_t) values.</w:t>
      </w:r>
    </w:p>
  </w:comment>
  <w:comment w:id="161" w:author="Curry Cunningham" w:date="2025-06-22T21:54:00Z" w:initials="CC">
    <w:p w14:paraId="345089AD" w14:textId="77777777" w:rsidR="00C017AB" w:rsidRDefault="00C017AB" w:rsidP="00C017AB">
      <w:r>
        <w:rPr>
          <w:rStyle w:val="CommentReference"/>
        </w:rPr>
        <w:annotationRef/>
      </w:r>
      <w:r>
        <w:rPr>
          <w:sz w:val="20"/>
          <w:szCs w:val="20"/>
        </w:rPr>
        <w:t xml:space="preserve">Very well stated. </w:t>
      </w:r>
    </w:p>
  </w:comment>
  <w:comment w:id="185" w:author="Curry Cunningham" w:date="2025-06-23T09:10:00Z" w:initials="CC">
    <w:p w14:paraId="1B213EC2" w14:textId="77777777" w:rsidR="009C78A8" w:rsidRDefault="009C78A8" w:rsidP="009C78A8">
      <w:r>
        <w:rPr>
          <w:rStyle w:val="CommentReference"/>
        </w:rPr>
        <w:annotationRef/>
      </w:r>
      <w:r>
        <w:rPr>
          <w:sz w:val="20"/>
          <w:szCs w:val="20"/>
        </w:rPr>
        <w:t>I'm assuming this wasn't a log(log(SFI)) situation.</w:t>
      </w:r>
    </w:p>
  </w:comment>
  <w:comment w:id="194" w:author="Curry Cunningham" w:date="2025-06-23T09:21:00Z" w:initials="CC">
    <w:p w14:paraId="35164B1E" w14:textId="77777777" w:rsidR="00AB32CD" w:rsidRDefault="00AB32CD" w:rsidP="00AB32CD">
      <w:r>
        <w:rPr>
          <w:rStyle w:val="CommentReference"/>
        </w:rPr>
        <w:annotationRef/>
      </w:r>
      <w:r>
        <w:rPr>
          <w:sz w:val="20"/>
          <w:szCs w:val="20"/>
        </w:rPr>
        <w:t>Recommend citing Greg's recent review:</w:t>
      </w:r>
    </w:p>
    <w:p w14:paraId="334C9198" w14:textId="77777777" w:rsidR="00AB32CD" w:rsidRDefault="00AB32CD" w:rsidP="00AB32CD"/>
    <w:p w14:paraId="1B7A49F0" w14:textId="77777777" w:rsidR="00AB32CD" w:rsidRDefault="00AB32CD" w:rsidP="00AB32CD">
      <w:r>
        <w:rPr>
          <w:sz w:val="20"/>
          <w:szCs w:val="20"/>
        </w:rPr>
        <w:t>Ruggerone, G. T., A. M. Springer, G. B. van Vliet, B. Connors, J. R. Irvine, L. D. Shaul, M. R. Sloat, and W. I. Atlas. 2023. From diatoms to killer whales: impacts of pink salmon on North Pacific ecosystems. Marine Ecology Progress Series 719:1-40.</w:t>
      </w:r>
    </w:p>
    <w:p w14:paraId="112294E3" w14:textId="77777777" w:rsidR="00AB32CD" w:rsidRDefault="00AB32CD" w:rsidP="00AB32CD"/>
  </w:comment>
  <w:comment w:id="195" w:author="Curry Cunningham" w:date="2025-06-23T11:19:00Z" w:initials="CC">
    <w:p w14:paraId="1D764DE0" w14:textId="77777777" w:rsidR="00BD1804" w:rsidRDefault="00BD1804" w:rsidP="00BD1804">
      <w:r>
        <w:rPr>
          <w:rStyle w:val="CommentReference"/>
        </w:rPr>
        <w:annotationRef/>
      </w:r>
      <w:r>
        <w:rPr>
          <w:sz w:val="20"/>
          <w:szCs w:val="20"/>
        </w:rPr>
        <w:t>I just want to make sure I understand correctly. Does this imply that for brood year 2000 Yukon Chum, hatchery releases in 2002 are used, which will overlap in 2004, which is the year of return for 0.3 chum (predominant age class) and the year prior to the year of return for 0.4 chum?</w:t>
      </w:r>
    </w:p>
    <w:p w14:paraId="5E9655AD" w14:textId="77777777" w:rsidR="00BD1804" w:rsidRDefault="00BD1804" w:rsidP="00BD1804"/>
    <w:p w14:paraId="4861BCBE" w14:textId="77777777" w:rsidR="00BD1804" w:rsidRDefault="00BD1804" w:rsidP="00BD1804">
      <w:r>
        <w:rPr>
          <w:sz w:val="20"/>
          <w:szCs w:val="20"/>
        </w:rPr>
        <w:t>Or stated another way 0.2 hatchery chum interacting with 0.3 AK chum and 0.3 hatchery chum interacting with 0.4 AK chum?</w:t>
      </w:r>
    </w:p>
    <w:p w14:paraId="68929844" w14:textId="77777777" w:rsidR="00BD1804" w:rsidRDefault="00BD1804" w:rsidP="00BD1804"/>
    <w:p w14:paraId="17D677F8" w14:textId="77777777" w:rsidR="00BD1804" w:rsidRDefault="00BD1804" w:rsidP="00BD1804">
      <w:r>
        <w:rPr>
          <w:sz w:val="20"/>
          <w:szCs w:val="20"/>
        </w:rPr>
        <w:t xml:space="preserve">We may want to clarify this a bit, as I had to draw out the conceptual diagram to convince myself this was appropriate. </w:t>
      </w:r>
    </w:p>
  </w:comment>
  <w:comment w:id="196" w:author="Curry Cunningham" w:date="2025-06-23T11:24:00Z" w:initials="CC">
    <w:p w14:paraId="76312610" w14:textId="77777777" w:rsidR="006E101D" w:rsidRDefault="006E101D" w:rsidP="006E101D">
      <w:r>
        <w:rPr>
          <w:rStyle w:val="CommentReference"/>
        </w:rPr>
        <w:annotationRef/>
      </w:r>
      <w:r>
        <w:rPr>
          <w:sz w:val="20"/>
          <w:szCs w:val="20"/>
        </w:rPr>
        <w:t xml:space="preserve">I'm also a little confused by the rolling average out to the return year. </w:t>
      </w:r>
    </w:p>
    <w:p w14:paraId="568E1E22" w14:textId="77777777" w:rsidR="006E101D" w:rsidRDefault="006E101D" w:rsidP="006E101D"/>
    <w:p w14:paraId="2526F4F7" w14:textId="77777777" w:rsidR="006E101D" w:rsidRDefault="006E101D" w:rsidP="006E101D">
      <w:r>
        <w:rPr>
          <w:sz w:val="20"/>
          <w:szCs w:val="20"/>
        </w:rPr>
        <w:t>For Yukon Brood year 2000 fish, this would be Releases in 2002-2004 or 2005? But releases in 2004/2005 wouldn't be interacting with Yukon chum until 2006/2007, based on the statement about the 2 year lag in overlap, after the majority of Yukon Chum have already returned to spawn.</w:t>
      </w:r>
    </w:p>
    <w:p w14:paraId="62906FCF" w14:textId="77777777" w:rsidR="006E101D" w:rsidRDefault="006E101D" w:rsidP="006E101D"/>
    <w:p w14:paraId="4C50A93A" w14:textId="77777777" w:rsidR="006E101D" w:rsidRDefault="006E101D" w:rsidP="006E101D">
      <w:r>
        <w:rPr>
          <w:sz w:val="20"/>
          <w:szCs w:val="20"/>
        </w:rPr>
        <w:t>I think I must be missing something here about the brood year time lag or rolling average window.</w:t>
      </w:r>
    </w:p>
  </w:comment>
  <w:comment w:id="197" w:author="Curry Cunningham" w:date="2025-06-23T11:31:00Z" w:initials="CC">
    <w:p w14:paraId="2FB8BFD0" w14:textId="77777777" w:rsidR="00B317AB" w:rsidRDefault="00B317AB" w:rsidP="00B317AB">
      <w:r>
        <w:rPr>
          <w:rStyle w:val="CommentReference"/>
        </w:rPr>
        <w:annotationRef/>
      </w:r>
      <w:r>
        <w:rPr>
          <w:sz w:val="20"/>
          <w:szCs w:val="20"/>
        </w:rPr>
        <w:t xml:space="preserve">For Figure 3A, I do wonder if calendar year is more intuitive in this case. </w:t>
      </w:r>
    </w:p>
    <w:p w14:paraId="5DA36BB2" w14:textId="77777777" w:rsidR="00B317AB" w:rsidRDefault="00B317AB" w:rsidP="00B317AB"/>
    <w:p w14:paraId="61678366" w14:textId="77777777" w:rsidR="00B317AB" w:rsidRDefault="00B317AB" w:rsidP="00B317AB">
      <w:r>
        <w:rPr>
          <w:sz w:val="20"/>
          <w:szCs w:val="20"/>
        </w:rPr>
        <w:t xml:space="preserve">The axis for panel B would remain the same, it is just the x-axis for panel A that would change. </w:t>
      </w:r>
    </w:p>
    <w:p w14:paraId="5B28C3EF" w14:textId="77777777" w:rsidR="00B317AB" w:rsidRDefault="00B317AB" w:rsidP="00B317AB"/>
    <w:p w14:paraId="382A032F" w14:textId="77777777" w:rsidR="00B317AB" w:rsidRDefault="00B317AB" w:rsidP="00B317AB">
      <w:r>
        <w:rPr>
          <w:sz w:val="20"/>
          <w:szCs w:val="20"/>
        </w:rPr>
        <w:t xml:space="preserve">It feels very odd to reference the survey index by brood year, rather than calendar year. </w:t>
      </w:r>
    </w:p>
  </w:comment>
  <w:comment w:id="198" w:author="Curry Cunningham" w:date="2025-06-23T11:33:00Z" w:initials="CC">
    <w:p w14:paraId="6D72FA7C" w14:textId="77777777" w:rsidR="00B317AB" w:rsidRDefault="00B317AB" w:rsidP="00B317AB">
      <w:r>
        <w:rPr>
          <w:rStyle w:val="CommentReference"/>
        </w:rPr>
        <w:annotationRef/>
      </w:r>
      <w:r>
        <w:rPr>
          <w:sz w:val="20"/>
          <w:szCs w:val="20"/>
        </w:rPr>
        <w:t xml:space="preserve">Or is panel A already by calendar year and the axis label is incorrect? </w:t>
      </w:r>
    </w:p>
    <w:p w14:paraId="6F0061ED" w14:textId="77777777" w:rsidR="00B317AB" w:rsidRDefault="00B317AB" w:rsidP="00B317AB"/>
    <w:p w14:paraId="7CB9BD1A" w14:textId="77777777" w:rsidR="00B317AB" w:rsidRDefault="00B317AB" w:rsidP="00B317AB">
      <w:r>
        <w:rPr>
          <w:sz w:val="20"/>
          <w:szCs w:val="20"/>
        </w:rPr>
        <w:t xml:space="preserve">I notice that the high predicted return abundance in 2013 (panel B), results in a high predicted juvenile abundance for brood year 2014 (panel A), while it would make more sense if the top panel was calendar year. </w:t>
      </w:r>
    </w:p>
    <w:p w14:paraId="7C987FF5" w14:textId="77777777" w:rsidR="00B317AB" w:rsidRDefault="00B317AB" w:rsidP="00B317AB"/>
    <w:p w14:paraId="78A70272" w14:textId="77777777" w:rsidR="00B317AB" w:rsidRDefault="00B317AB" w:rsidP="00B317AB">
      <w:r>
        <w:rPr>
          <w:sz w:val="20"/>
          <w:szCs w:val="20"/>
        </w:rPr>
        <w:t>We need to clarify which is being plotted.</w:t>
      </w:r>
    </w:p>
  </w:comment>
  <w:comment w:id="199" w:author="Curry Cunningham" w:date="2025-06-23T11:34:00Z" w:initials="CC">
    <w:p w14:paraId="7E049D08" w14:textId="77777777" w:rsidR="000D5F79" w:rsidRDefault="000D5F79" w:rsidP="000D5F79">
      <w:r>
        <w:rPr>
          <w:rStyle w:val="CommentReference"/>
        </w:rPr>
        <w:annotationRef/>
      </w:r>
      <w:r>
        <w:rPr>
          <w:sz w:val="20"/>
          <w:szCs w:val="20"/>
        </w:rPr>
        <w:t>Excellent figure. It could be rolled into a combined figure with 3, but probably not necessary</w:t>
      </w:r>
    </w:p>
  </w:comment>
  <w:comment w:id="205" w:author="Curry Cunningham" w:date="2025-06-23T12:39:00Z" w:initials="CC">
    <w:p w14:paraId="65BF31D4" w14:textId="77777777" w:rsidR="00DC06D9" w:rsidRDefault="00DC06D9" w:rsidP="00DC06D9">
      <w:r>
        <w:rPr>
          <w:rStyle w:val="CommentReference"/>
        </w:rPr>
        <w:annotationRef/>
      </w:r>
      <w:r>
        <w:rPr>
          <w:sz w:val="20"/>
          <w:szCs w:val="20"/>
        </w:rPr>
        <w:t>This seems very high! What is the implied number of eggs produced?</w:t>
      </w:r>
    </w:p>
  </w:comment>
  <w:comment w:id="206" w:author="Curry Cunningham" w:date="2025-06-23T12:38:00Z" w:initials="CC">
    <w:p w14:paraId="37AE004F" w14:textId="724BCCD6" w:rsidR="00DC06D9" w:rsidRDefault="00DC06D9" w:rsidP="00DC06D9">
      <w:r>
        <w:rPr>
          <w:rStyle w:val="CommentReference"/>
        </w:rPr>
        <w:annotationRef/>
      </w:r>
      <w:r>
        <w:rPr>
          <w:sz w:val="20"/>
          <w:szCs w:val="20"/>
        </w:rPr>
        <w:t>I recommend moving Supplement Table 2 into the main text as Table 3.</w:t>
      </w:r>
    </w:p>
  </w:comment>
  <w:comment w:id="204" w:author="Curry Cunningham" w:date="2025-06-23T12:53:00Z" w:initials="CC">
    <w:p w14:paraId="1AF97A17" w14:textId="77777777" w:rsidR="008A0AE4" w:rsidRDefault="008A0AE4" w:rsidP="008A0AE4">
      <w:r>
        <w:rPr>
          <w:rStyle w:val="CommentReference"/>
        </w:rPr>
        <w:annotationRef/>
      </w:r>
      <w:r>
        <w:rPr>
          <w:sz w:val="20"/>
          <w:szCs w:val="20"/>
        </w:rPr>
        <w:t xml:space="preserve">In translating this back I think we have a problem and it is related to the strict prior on the basal productivities which are beta(1,1). When you inverse-logit transform a random beta(1,1) variable it is generally above 0.5 indicating that the model can't estimate a survival rate below 50%. </w:t>
      </w:r>
    </w:p>
    <w:p w14:paraId="6FCD8DB5" w14:textId="77777777" w:rsidR="008A0AE4" w:rsidRDefault="008A0AE4" w:rsidP="008A0AE4"/>
    <w:p w14:paraId="4205C3B9" w14:textId="77777777" w:rsidR="008A0AE4" w:rsidRDefault="008A0AE4" w:rsidP="008A0AE4">
      <w:r>
        <w:rPr>
          <w:sz w:val="20"/>
          <w:szCs w:val="20"/>
        </w:rPr>
        <w:t xml:space="preserve">We need to think critically about the assumption being made here. </w:t>
      </w:r>
    </w:p>
  </w:comment>
  <w:comment w:id="217" w:author="Curry Cunningham" w:date="2025-06-23T11:39:00Z" w:initials="CC">
    <w:p w14:paraId="595F733F" w14:textId="28DBAC56" w:rsidR="00B4700D" w:rsidRDefault="00B4700D" w:rsidP="00B4700D">
      <w:r>
        <w:rPr>
          <w:rStyle w:val="CommentReference"/>
        </w:rPr>
        <w:annotationRef/>
      </w:r>
      <w:r>
        <w:rPr>
          <w:sz w:val="20"/>
          <w:szCs w:val="20"/>
        </w:rPr>
        <w:t xml:space="preserve">It is always more tangible if we present what 1sd is in the original units of each covariate. </w:t>
      </w:r>
    </w:p>
  </w:comment>
  <w:comment w:id="224" w:author="Curry Cunningham" w:date="2025-06-23T11:43:00Z" w:initials="CC">
    <w:p w14:paraId="5A18D2D1" w14:textId="77777777" w:rsidR="00FF17F7" w:rsidRDefault="00FF17F7" w:rsidP="00FF17F7">
      <w:r>
        <w:rPr>
          <w:rStyle w:val="CommentReference"/>
        </w:rPr>
        <w:annotationRef/>
      </w:r>
      <w:r>
        <w:rPr>
          <w:sz w:val="20"/>
          <w:szCs w:val="20"/>
        </w:rPr>
        <w:t>Just to make it more tangible determine the sd for hatchery releases used in z-scoring prior to fitting.</w:t>
      </w:r>
    </w:p>
  </w:comment>
  <w:comment w:id="236" w:author="Curry Cunningham" w:date="2025-06-23T11:44:00Z" w:initials="CC">
    <w:p w14:paraId="77E17CD3" w14:textId="77777777" w:rsidR="005C789D" w:rsidRDefault="005C789D" w:rsidP="005C789D">
      <w:r>
        <w:rPr>
          <w:rStyle w:val="CommentReference"/>
        </w:rPr>
        <w:annotationRef/>
      </w:r>
      <w:r>
        <w:rPr>
          <w:sz w:val="20"/>
          <w:szCs w:val="20"/>
        </w:rPr>
        <w:t xml:space="preserve">What are the original units of stomach fullness? It would be ideal to cast the 14% increase relative to the original units, as above. </w:t>
      </w:r>
    </w:p>
    <w:p w14:paraId="55204BAD" w14:textId="77777777" w:rsidR="005C789D" w:rsidRDefault="005C789D" w:rsidP="005C789D">
      <w:r>
        <w:rPr>
          <w:sz w:val="20"/>
          <w:szCs w:val="20"/>
        </w:rPr>
        <w:t>However, I realize this might be a bit more challenging for the stomach fullness index, compared with the simple units for hatchery releases or SST.</w:t>
      </w:r>
    </w:p>
  </w:comment>
  <w:comment w:id="254" w:author="Curry Cunningham" w:date="2025-06-23T12:01:00Z" w:initials="CC">
    <w:p w14:paraId="43365D8D" w14:textId="77777777" w:rsidR="00FA6B25" w:rsidRDefault="00FA6B25" w:rsidP="00FA6B25">
      <w:r>
        <w:rPr>
          <w:rStyle w:val="CommentReference"/>
        </w:rPr>
        <w:annotationRef/>
      </w:r>
      <w:r>
        <w:rPr>
          <w:sz w:val="20"/>
          <w:szCs w:val="20"/>
        </w:rPr>
        <w:t>It is admittedly a bit of writing style choice, but I recommend focussing the subject of these sentences on the analyses rather than We/Our.</w:t>
      </w:r>
    </w:p>
  </w:comment>
  <w:comment w:id="309" w:author="Curry Cunningham" w:date="2025-06-23T13:44:00Z" w:initials="CC">
    <w:p w14:paraId="2A331940" w14:textId="77777777" w:rsidR="00F46F25" w:rsidRDefault="00F46F25" w:rsidP="00F46F25">
      <w:r>
        <w:rPr>
          <w:rStyle w:val="CommentReference"/>
        </w:rPr>
        <w:annotationRef/>
      </w:r>
      <w:r>
        <w:rPr>
          <w:sz w:val="20"/>
          <w:szCs w:val="20"/>
        </w:rPr>
        <w:t>Please add in the reference units of a 1SD increase in hatchery production. How many million fish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0F352C" w15:done="0"/>
  <w15:commentEx w15:paraId="32C6D085" w15:done="0"/>
  <w15:commentEx w15:paraId="74CB3961" w15:done="0"/>
  <w15:commentEx w15:paraId="7316CC98" w15:done="0"/>
  <w15:commentEx w15:paraId="428DE5E9" w15:done="0"/>
  <w15:commentEx w15:paraId="519CF943" w15:done="0"/>
  <w15:commentEx w15:paraId="3917BECE" w15:done="0"/>
  <w15:commentEx w15:paraId="26A6A853" w15:done="0"/>
  <w15:commentEx w15:paraId="194B2705" w15:done="0"/>
  <w15:commentEx w15:paraId="4786EE92" w15:done="0"/>
  <w15:commentEx w15:paraId="21661E0B" w15:done="0"/>
  <w15:commentEx w15:paraId="76072D14" w15:done="0"/>
  <w15:commentEx w15:paraId="76C80521" w15:done="0"/>
  <w15:commentEx w15:paraId="1AB4E541" w15:paraIdParent="76C80521" w15:done="0"/>
  <w15:commentEx w15:paraId="345089AD" w15:done="0"/>
  <w15:commentEx w15:paraId="1B213EC2" w15:done="0"/>
  <w15:commentEx w15:paraId="112294E3" w15:done="0"/>
  <w15:commentEx w15:paraId="17D677F8" w15:done="0"/>
  <w15:commentEx w15:paraId="4C50A93A" w15:paraIdParent="17D677F8" w15:done="0"/>
  <w15:commentEx w15:paraId="382A032F" w15:done="0"/>
  <w15:commentEx w15:paraId="78A70272" w15:paraIdParent="382A032F" w15:done="0"/>
  <w15:commentEx w15:paraId="7E049D08" w15:done="0"/>
  <w15:commentEx w15:paraId="65BF31D4" w15:done="0"/>
  <w15:commentEx w15:paraId="37AE004F" w15:done="0"/>
  <w15:commentEx w15:paraId="4205C3B9" w15:done="0"/>
  <w15:commentEx w15:paraId="595F733F" w15:done="0"/>
  <w15:commentEx w15:paraId="5A18D2D1" w15:done="0"/>
  <w15:commentEx w15:paraId="55204BAD" w15:done="0"/>
  <w15:commentEx w15:paraId="43365D8D" w15:done="0"/>
  <w15:commentEx w15:paraId="2A3319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E3D534" w16cex:dateUtc="2025-06-21T15:27:00Z"/>
  <w16cex:commentExtensible w16cex:durableId="50B5A34D" w16cex:dateUtc="2025-06-21T15:32:00Z"/>
  <w16cex:commentExtensible w16cex:durableId="1D2466CF" w16cex:dateUtc="2025-06-21T15:44:00Z"/>
  <w16cex:commentExtensible w16cex:durableId="4B804C22" w16cex:dateUtc="2025-06-21T15:49:00Z"/>
  <w16cex:commentExtensible w16cex:durableId="5CD401BF" w16cex:dateUtc="2025-06-21T15:58:00Z"/>
  <w16cex:commentExtensible w16cex:durableId="4BFC26AC" w16cex:dateUtc="2025-06-21T16:02:00Z"/>
  <w16cex:commentExtensible w16cex:durableId="64D5DC96" w16cex:dateUtc="2025-06-21T16:04:00Z"/>
  <w16cex:commentExtensible w16cex:durableId="216A9730" w16cex:dateUtc="2025-06-21T16:26:00Z"/>
  <w16cex:commentExtensible w16cex:durableId="3F55FD46" w16cex:dateUtc="2025-06-21T16:59:00Z"/>
  <w16cex:commentExtensible w16cex:durableId="7550D205" w16cex:dateUtc="2025-06-23T20:22:00Z"/>
  <w16cex:commentExtensible w16cex:durableId="08D0D914" w16cex:dateUtc="2025-06-23T02:02:00Z"/>
  <w16cex:commentExtensible w16cex:durableId="627785ED" w16cex:dateUtc="2025-06-23T02:06:00Z"/>
  <w16cex:commentExtensible w16cex:durableId="19950BA1" w16cex:dateUtc="2025-06-23T04:45:00Z"/>
  <w16cex:commentExtensible w16cex:durableId="719C75AE" w16cex:dateUtc="2025-06-23T04:46:00Z"/>
  <w16cex:commentExtensible w16cex:durableId="2C73AD45" w16cex:dateUtc="2025-06-23T05:54:00Z"/>
  <w16cex:commentExtensible w16cex:durableId="3F55B10B" w16cex:dateUtc="2025-06-23T17:10:00Z"/>
  <w16cex:commentExtensible w16cex:durableId="0A5CB47B" w16cex:dateUtc="2025-06-23T17:21:00Z"/>
  <w16cex:commentExtensible w16cex:durableId="33D2010A" w16cex:dateUtc="2025-06-23T19:19:00Z"/>
  <w16cex:commentExtensible w16cex:durableId="103EC7B0" w16cex:dateUtc="2025-06-23T19:24:00Z"/>
  <w16cex:commentExtensible w16cex:durableId="3856493D" w16cex:dateUtc="2025-06-23T19:31:00Z"/>
  <w16cex:commentExtensible w16cex:durableId="2923B1B2" w16cex:dateUtc="2025-06-23T19:33:00Z"/>
  <w16cex:commentExtensible w16cex:durableId="73929107" w16cex:dateUtc="2025-06-23T19:34:00Z"/>
  <w16cex:commentExtensible w16cex:durableId="5CE95E44" w16cex:dateUtc="2025-06-23T20:39:00Z"/>
  <w16cex:commentExtensible w16cex:durableId="55712C8F" w16cex:dateUtc="2025-06-23T20:38:00Z"/>
  <w16cex:commentExtensible w16cex:durableId="620ED4FC" w16cex:dateUtc="2025-06-23T20:53:00Z"/>
  <w16cex:commentExtensible w16cex:durableId="712F2064" w16cex:dateUtc="2025-06-23T19:39:00Z"/>
  <w16cex:commentExtensible w16cex:durableId="28623923" w16cex:dateUtc="2025-06-23T19:43:00Z"/>
  <w16cex:commentExtensible w16cex:durableId="1D751253" w16cex:dateUtc="2025-06-23T19:44:00Z"/>
  <w16cex:commentExtensible w16cex:durableId="7E365637" w16cex:dateUtc="2025-06-23T20:01:00Z"/>
  <w16cex:commentExtensible w16cex:durableId="1D5CE49C" w16cex:dateUtc="2025-06-23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0F352C" w16cid:durableId="4FE3D534"/>
  <w16cid:commentId w16cid:paraId="32C6D085" w16cid:durableId="50B5A34D"/>
  <w16cid:commentId w16cid:paraId="74CB3961" w16cid:durableId="1D2466CF"/>
  <w16cid:commentId w16cid:paraId="7316CC98" w16cid:durableId="4B804C22"/>
  <w16cid:commentId w16cid:paraId="428DE5E9" w16cid:durableId="5CD401BF"/>
  <w16cid:commentId w16cid:paraId="519CF943" w16cid:durableId="4BFC26AC"/>
  <w16cid:commentId w16cid:paraId="3917BECE" w16cid:durableId="64D5DC96"/>
  <w16cid:commentId w16cid:paraId="26A6A853" w16cid:durableId="216A9730"/>
  <w16cid:commentId w16cid:paraId="194B2705" w16cid:durableId="3F55FD46"/>
  <w16cid:commentId w16cid:paraId="4786EE92" w16cid:durableId="7550D205"/>
  <w16cid:commentId w16cid:paraId="21661E0B" w16cid:durableId="08D0D914"/>
  <w16cid:commentId w16cid:paraId="76072D14" w16cid:durableId="627785ED"/>
  <w16cid:commentId w16cid:paraId="76C80521" w16cid:durableId="19950BA1"/>
  <w16cid:commentId w16cid:paraId="1AB4E541" w16cid:durableId="719C75AE"/>
  <w16cid:commentId w16cid:paraId="345089AD" w16cid:durableId="2C73AD45"/>
  <w16cid:commentId w16cid:paraId="1B213EC2" w16cid:durableId="3F55B10B"/>
  <w16cid:commentId w16cid:paraId="112294E3" w16cid:durableId="0A5CB47B"/>
  <w16cid:commentId w16cid:paraId="17D677F8" w16cid:durableId="33D2010A"/>
  <w16cid:commentId w16cid:paraId="4C50A93A" w16cid:durableId="103EC7B0"/>
  <w16cid:commentId w16cid:paraId="382A032F" w16cid:durableId="3856493D"/>
  <w16cid:commentId w16cid:paraId="78A70272" w16cid:durableId="2923B1B2"/>
  <w16cid:commentId w16cid:paraId="7E049D08" w16cid:durableId="73929107"/>
  <w16cid:commentId w16cid:paraId="65BF31D4" w16cid:durableId="5CE95E44"/>
  <w16cid:commentId w16cid:paraId="37AE004F" w16cid:durableId="55712C8F"/>
  <w16cid:commentId w16cid:paraId="4205C3B9" w16cid:durableId="620ED4FC"/>
  <w16cid:commentId w16cid:paraId="595F733F" w16cid:durableId="712F2064"/>
  <w16cid:commentId w16cid:paraId="5A18D2D1" w16cid:durableId="28623923"/>
  <w16cid:commentId w16cid:paraId="55204BAD" w16cid:durableId="1D751253"/>
  <w16cid:commentId w16cid:paraId="43365D8D" w16cid:durableId="7E365637"/>
  <w16cid:commentId w16cid:paraId="2A331940" w16cid:durableId="1D5CE4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DA9"/>
    <w:rsid w:val="00013EE3"/>
    <w:rsid w:val="00015D1F"/>
    <w:rsid w:val="000170A9"/>
    <w:rsid w:val="00020B06"/>
    <w:rsid w:val="00020CA6"/>
    <w:rsid w:val="0002509A"/>
    <w:rsid w:val="00026A48"/>
    <w:rsid w:val="00027BFA"/>
    <w:rsid w:val="000303B0"/>
    <w:rsid w:val="00030642"/>
    <w:rsid w:val="00033ADE"/>
    <w:rsid w:val="000400A0"/>
    <w:rsid w:val="00040BCA"/>
    <w:rsid w:val="00040C13"/>
    <w:rsid w:val="00044F05"/>
    <w:rsid w:val="00046C16"/>
    <w:rsid w:val="00056FF6"/>
    <w:rsid w:val="0005752E"/>
    <w:rsid w:val="00061961"/>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380"/>
    <w:rsid w:val="000C0559"/>
    <w:rsid w:val="000C2B9E"/>
    <w:rsid w:val="000C43FC"/>
    <w:rsid w:val="000D2143"/>
    <w:rsid w:val="000D2233"/>
    <w:rsid w:val="000D22DB"/>
    <w:rsid w:val="000D5716"/>
    <w:rsid w:val="000D5F79"/>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0D1F"/>
    <w:rsid w:val="0018449A"/>
    <w:rsid w:val="00186EF6"/>
    <w:rsid w:val="001918E7"/>
    <w:rsid w:val="00194CF6"/>
    <w:rsid w:val="00195882"/>
    <w:rsid w:val="001971FB"/>
    <w:rsid w:val="001979C4"/>
    <w:rsid w:val="001A1252"/>
    <w:rsid w:val="001A20B5"/>
    <w:rsid w:val="001A3C64"/>
    <w:rsid w:val="001B0AD2"/>
    <w:rsid w:val="001B0EA6"/>
    <w:rsid w:val="001B155D"/>
    <w:rsid w:val="001C3032"/>
    <w:rsid w:val="001C726B"/>
    <w:rsid w:val="001D2787"/>
    <w:rsid w:val="001D2879"/>
    <w:rsid w:val="001D2C1A"/>
    <w:rsid w:val="001D6C5A"/>
    <w:rsid w:val="001E04BC"/>
    <w:rsid w:val="001E11C7"/>
    <w:rsid w:val="001E4808"/>
    <w:rsid w:val="001E791E"/>
    <w:rsid w:val="001F7BBD"/>
    <w:rsid w:val="0020019D"/>
    <w:rsid w:val="00202E26"/>
    <w:rsid w:val="0020726D"/>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C9A"/>
    <w:rsid w:val="002525CA"/>
    <w:rsid w:val="002566F2"/>
    <w:rsid w:val="002569D5"/>
    <w:rsid w:val="00257ACD"/>
    <w:rsid w:val="00262131"/>
    <w:rsid w:val="00262415"/>
    <w:rsid w:val="00263F3B"/>
    <w:rsid w:val="00265C5A"/>
    <w:rsid w:val="0027093F"/>
    <w:rsid w:val="002761EE"/>
    <w:rsid w:val="00286587"/>
    <w:rsid w:val="00290DFC"/>
    <w:rsid w:val="0029518D"/>
    <w:rsid w:val="00296632"/>
    <w:rsid w:val="002A165C"/>
    <w:rsid w:val="002A359C"/>
    <w:rsid w:val="002A570C"/>
    <w:rsid w:val="002A663C"/>
    <w:rsid w:val="002B0978"/>
    <w:rsid w:val="002B3664"/>
    <w:rsid w:val="002B3CD2"/>
    <w:rsid w:val="002B497A"/>
    <w:rsid w:val="002B6B49"/>
    <w:rsid w:val="002C3A62"/>
    <w:rsid w:val="002C4E3D"/>
    <w:rsid w:val="002C695A"/>
    <w:rsid w:val="002D085C"/>
    <w:rsid w:val="002D2452"/>
    <w:rsid w:val="002D7351"/>
    <w:rsid w:val="002D73EA"/>
    <w:rsid w:val="002D7659"/>
    <w:rsid w:val="002E2AEE"/>
    <w:rsid w:val="002E5979"/>
    <w:rsid w:val="002F6207"/>
    <w:rsid w:val="002F6D81"/>
    <w:rsid w:val="002F795A"/>
    <w:rsid w:val="003000AC"/>
    <w:rsid w:val="00302955"/>
    <w:rsid w:val="00313648"/>
    <w:rsid w:val="00314A1E"/>
    <w:rsid w:val="00316CF2"/>
    <w:rsid w:val="00321F5A"/>
    <w:rsid w:val="0032401E"/>
    <w:rsid w:val="00327309"/>
    <w:rsid w:val="0033134A"/>
    <w:rsid w:val="00333BAC"/>
    <w:rsid w:val="00343398"/>
    <w:rsid w:val="00343D1F"/>
    <w:rsid w:val="00345AEA"/>
    <w:rsid w:val="00346827"/>
    <w:rsid w:val="00351DDC"/>
    <w:rsid w:val="00354D85"/>
    <w:rsid w:val="00355FE5"/>
    <w:rsid w:val="003564E4"/>
    <w:rsid w:val="003567ED"/>
    <w:rsid w:val="00356E89"/>
    <w:rsid w:val="00361875"/>
    <w:rsid w:val="00362C50"/>
    <w:rsid w:val="00366365"/>
    <w:rsid w:val="003768BF"/>
    <w:rsid w:val="003820DD"/>
    <w:rsid w:val="0038243B"/>
    <w:rsid w:val="0038279E"/>
    <w:rsid w:val="00382AE1"/>
    <w:rsid w:val="00382C08"/>
    <w:rsid w:val="00383770"/>
    <w:rsid w:val="00384418"/>
    <w:rsid w:val="00384D79"/>
    <w:rsid w:val="003860E6"/>
    <w:rsid w:val="00391200"/>
    <w:rsid w:val="00391CBD"/>
    <w:rsid w:val="003927A4"/>
    <w:rsid w:val="00395A14"/>
    <w:rsid w:val="00397371"/>
    <w:rsid w:val="003979CC"/>
    <w:rsid w:val="00397D94"/>
    <w:rsid w:val="003A0A9C"/>
    <w:rsid w:val="003A11BE"/>
    <w:rsid w:val="003A136E"/>
    <w:rsid w:val="003A28C6"/>
    <w:rsid w:val="003B03EA"/>
    <w:rsid w:val="003B2192"/>
    <w:rsid w:val="003B2855"/>
    <w:rsid w:val="003B54AF"/>
    <w:rsid w:val="003B65AB"/>
    <w:rsid w:val="003B708B"/>
    <w:rsid w:val="003C26FA"/>
    <w:rsid w:val="003C426C"/>
    <w:rsid w:val="003C439E"/>
    <w:rsid w:val="003C4EB2"/>
    <w:rsid w:val="003C5330"/>
    <w:rsid w:val="003C5728"/>
    <w:rsid w:val="003C67AA"/>
    <w:rsid w:val="003C7670"/>
    <w:rsid w:val="003D33F4"/>
    <w:rsid w:val="003D4E2E"/>
    <w:rsid w:val="003E1EB4"/>
    <w:rsid w:val="003E30EB"/>
    <w:rsid w:val="003E55AE"/>
    <w:rsid w:val="003F1961"/>
    <w:rsid w:val="00401925"/>
    <w:rsid w:val="0040582A"/>
    <w:rsid w:val="0040697C"/>
    <w:rsid w:val="00411072"/>
    <w:rsid w:val="004111F4"/>
    <w:rsid w:val="00414F30"/>
    <w:rsid w:val="00416249"/>
    <w:rsid w:val="00416CDC"/>
    <w:rsid w:val="00421525"/>
    <w:rsid w:val="00421E2B"/>
    <w:rsid w:val="004224FD"/>
    <w:rsid w:val="00424878"/>
    <w:rsid w:val="00425829"/>
    <w:rsid w:val="00425EF4"/>
    <w:rsid w:val="00430714"/>
    <w:rsid w:val="00430C6F"/>
    <w:rsid w:val="004346CF"/>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446"/>
    <w:rsid w:val="004A4A3B"/>
    <w:rsid w:val="004A5B0F"/>
    <w:rsid w:val="004B0011"/>
    <w:rsid w:val="004B4BED"/>
    <w:rsid w:val="004C081E"/>
    <w:rsid w:val="004C2627"/>
    <w:rsid w:val="004D1C82"/>
    <w:rsid w:val="004D30D4"/>
    <w:rsid w:val="004D36A2"/>
    <w:rsid w:val="004D3CDC"/>
    <w:rsid w:val="004D4DBE"/>
    <w:rsid w:val="004E01CD"/>
    <w:rsid w:val="004E1259"/>
    <w:rsid w:val="004E31EA"/>
    <w:rsid w:val="004E36E9"/>
    <w:rsid w:val="004E54A7"/>
    <w:rsid w:val="004F0DE5"/>
    <w:rsid w:val="004F1B6D"/>
    <w:rsid w:val="004F1FB4"/>
    <w:rsid w:val="004F4BAB"/>
    <w:rsid w:val="004F527E"/>
    <w:rsid w:val="004F7AB1"/>
    <w:rsid w:val="00501AAD"/>
    <w:rsid w:val="005044C4"/>
    <w:rsid w:val="00504E53"/>
    <w:rsid w:val="00511D8D"/>
    <w:rsid w:val="00516445"/>
    <w:rsid w:val="00526F5D"/>
    <w:rsid w:val="00527EA6"/>
    <w:rsid w:val="00527F71"/>
    <w:rsid w:val="005310D7"/>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08DB"/>
    <w:rsid w:val="00570BD7"/>
    <w:rsid w:val="005733E0"/>
    <w:rsid w:val="00575B6A"/>
    <w:rsid w:val="0058118C"/>
    <w:rsid w:val="00584500"/>
    <w:rsid w:val="00591373"/>
    <w:rsid w:val="00592CA8"/>
    <w:rsid w:val="00594DC0"/>
    <w:rsid w:val="00595317"/>
    <w:rsid w:val="005A2EDB"/>
    <w:rsid w:val="005A3A53"/>
    <w:rsid w:val="005A41BE"/>
    <w:rsid w:val="005A4EBD"/>
    <w:rsid w:val="005A7C75"/>
    <w:rsid w:val="005B281B"/>
    <w:rsid w:val="005B507B"/>
    <w:rsid w:val="005C3335"/>
    <w:rsid w:val="005C5F75"/>
    <w:rsid w:val="005C76D6"/>
    <w:rsid w:val="005C789D"/>
    <w:rsid w:val="005D2EC2"/>
    <w:rsid w:val="005D30CC"/>
    <w:rsid w:val="005D4B2D"/>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1EDD"/>
    <w:rsid w:val="006223FC"/>
    <w:rsid w:val="006331AC"/>
    <w:rsid w:val="0063453E"/>
    <w:rsid w:val="00642880"/>
    <w:rsid w:val="00644052"/>
    <w:rsid w:val="0065585C"/>
    <w:rsid w:val="006562ED"/>
    <w:rsid w:val="00656FA0"/>
    <w:rsid w:val="00665430"/>
    <w:rsid w:val="00666846"/>
    <w:rsid w:val="0067284C"/>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59F5"/>
    <w:rsid w:val="006D5A52"/>
    <w:rsid w:val="006E0F8B"/>
    <w:rsid w:val="006E101D"/>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20522"/>
    <w:rsid w:val="00720B2A"/>
    <w:rsid w:val="0072113E"/>
    <w:rsid w:val="00722261"/>
    <w:rsid w:val="0072270B"/>
    <w:rsid w:val="00722CB1"/>
    <w:rsid w:val="00727CBE"/>
    <w:rsid w:val="00730124"/>
    <w:rsid w:val="00731C00"/>
    <w:rsid w:val="007362E2"/>
    <w:rsid w:val="0074673B"/>
    <w:rsid w:val="007501AB"/>
    <w:rsid w:val="00754A3F"/>
    <w:rsid w:val="00756434"/>
    <w:rsid w:val="007577FA"/>
    <w:rsid w:val="0076194C"/>
    <w:rsid w:val="007625EB"/>
    <w:rsid w:val="00765F20"/>
    <w:rsid w:val="00771015"/>
    <w:rsid w:val="00771106"/>
    <w:rsid w:val="00771BCC"/>
    <w:rsid w:val="00774313"/>
    <w:rsid w:val="00776A7E"/>
    <w:rsid w:val="00780699"/>
    <w:rsid w:val="0078533F"/>
    <w:rsid w:val="00791424"/>
    <w:rsid w:val="00791ED3"/>
    <w:rsid w:val="007979D4"/>
    <w:rsid w:val="007A4C86"/>
    <w:rsid w:val="007A4DF9"/>
    <w:rsid w:val="007A5D2C"/>
    <w:rsid w:val="007A5FD1"/>
    <w:rsid w:val="007A6B6A"/>
    <w:rsid w:val="007A6C34"/>
    <w:rsid w:val="007B4332"/>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8003EB"/>
    <w:rsid w:val="00800666"/>
    <w:rsid w:val="00801AD5"/>
    <w:rsid w:val="008027BE"/>
    <w:rsid w:val="0080497D"/>
    <w:rsid w:val="00806439"/>
    <w:rsid w:val="008101B3"/>
    <w:rsid w:val="00811DC9"/>
    <w:rsid w:val="0081320A"/>
    <w:rsid w:val="00813E71"/>
    <w:rsid w:val="00815178"/>
    <w:rsid w:val="0081674D"/>
    <w:rsid w:val="00817395"/>
    <w:rsid w:val="008202C2"/>
    <w:rsid w:val="008219BE"/>
    <w:rsid w:val="00830DCE"/>
    <w:rsid w:val="0083170A"/>
    <w:rsid w:val="00833AD9"/>
    <w:rsid w:val="008341AE"/>
    <w:rsid w:val="0083749F"/>
    <w:rsid w:val="00837665"/>
    <w:rsid w:val="008432BC"/>
    <w:rsid w:val="00853711"/>
    <w:rsid w:val="00855916"/>
    <w:rsid w:val="008638C6"/>
    <w:rsid w:val="0086697E"/>
    <w:rsid w:val="00866988"/>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90089"/>
    <w:rsid w:val="00994CE3"/>
    <w:rsid w:val="00997244"/>
    <w:rsid w:val="00997EF9"/>
    <w:rsid w:val="009A08FE"/>
    <w:rsid w:val="009A255C"/>
    <w:rsid w:val="009A380A"/>
    <w:rsid w:val="009A440C"/>
    <w:rsid w:val="009B277F"/>
    <w:rsid w:val="009B419E"/>
    <w:rsid w:val="009B4C20"/>
    <w:rsid w:val="009B4DE7"/>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411"/>
    <w:rsid w:val="00A23A47"/>
    <w:rsid w:val="00A374BB"/>
    <w:rsid w:val="00A37912"/>
    <w:rsid w:val="00A40711"/>
    <w:rsid w:val="00A4279E"/>
    <w:rsid w:val="00A427B2"/>
    <w:rsid w:val="00A42BE1"/>
    <w:rsid w:val="00A45494"/>
    <w:rsid w:val="00A4700F"/>
    <w:rsid w:val="00A4720E"/>
    <w:rsid w:val="00A47644"/>
    <w:rsid w:val="00A52601"/>
    <w:rsid w:val="00A546F0"/>
    <w:rsid w:val="00A703F2"/>
    <w:rsid w:val="00A70FCA"/>
    <w:rsid w:val="00A71B1B"/>
    <w:rsid w:val="00A75A82"/>
    <w:rsid w:val="00A76D65"/>
    <w:rsid w:val="00A80D43"/>
    <w:rsid w:val="00A84F11"/>
    <w:rsid w:val="00A8688C"/>
    <w:rsid w:val="00A90A94"/>
    <w:rsid w:val="00A91763"/>
    <w:rsid w:val="00A94124"/>
    <w:rsid w:val="00A96760"/>
    <w:rsid w:val="00A96E23"/>
    <w:rsid w:val="00A97CBC"/>
    <w:rsid w:val="00AA03E1"/>
    <w:rsid w:val="00AA76EB"/>
    <w:rsid w:val="00AB0C80"/>
    <w:rsid w:val="00AB32CD"/>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79DE"/>
    <w:rsid w:val="00B21C82"/>
    <w:rsid w:val="00B24208"/>
    <w:rsid w:val="00B314EE"/>
    <w:rsid w:val="00B317AB"/>
    <w:rsid w:val="00B32220"/>
    <w:rsid w:val="00B36988"/>
    <w:rsid w:val="00B42B01"/>
    <w:rsid w:val="00B42E77"/>
    <w:rsid w:val="00B42F5E"/>
    <w:rsid w:val="00B44C7B"/>
    <w:rsid w:val="00B4700D"/>
    <w:rsid w:val="00B471E3"/>
    <w:rsid w:val="00B53371"/>
    <w:rsid w:val="00B6073C"/>
    <w:rsid w:val="00B61A6E"/>
    <w:rsid w:val="00B63B58"/>
    <w:rsid w:val="00B661C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666"/>
    <w:rsid w:val="00BD4B09"/>
    <w:rsid w:val="00BD5A05"/>
    <w:rsid w:val="00BD6CEE"/>
    <w:rsid w:val="00BD6F38"/>
    <w:rsid w:val="00C01109"/>
    <w:rsid w:val="00C01659"/>
    <w:rsid w:val="00C017AB"/>
    <w:rsid w:val="00C01805"/>
    <w:rsid w:val="00C029E5"/>
    <w:rsid w:val="00C1013F"/>
    <w:rsid w:val="00C10606"/>
    <w:rsid w:val="00C12B65"/>
    <w:rsid w:val="00C149D1"/>
    <w:rsid w:val="00C2204C"/>
    <w:rsid w:val="00C23FC2"/>
    <w:rsid w:val="00C26929"/>
    <w:rsid w:val="00C344D1"/>
    <w:rsid w:val="00C41379"/>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958E2"/>
    <w:rsid w:val="00C96501"/>
    <w:rsid w:val="00CB50FD"/>
    <w:rsid w:val="00CB64AA"/>
    <w:rsid w:val="00CC0EDB"/>
    <w:rsid w:val="00CC3660"/>
    <w:rsid w:val="00CC5B2A"/>
    <w:rsid w:val="00CC5BB1"/>
    <w:rsid w:val="00CC5C61"/>
    <w:rsid w:val="00CD1343"/>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2648"/>
    <w:rsid w:val="00DF538F"/>
    <w:rsid w:val="00E02DE2"/>
    <w:rsid w:val="00E034C4"/>
    <w:rsid w:val="00E10D9D"/>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4430"/>
    <w:rsid w:val="00EC55C5"/>
    <w:rsid w:val="00EC7AE3"/>
    <w:rsid w:val="00EC7F15"/>
    <w:rsid w:val="00ED1C8F"/>
    <w:rsid w:val="00ED6202"/>
    <w:rsid w:val="00ED715D"/>
    <w:rsid w:val="00EE2A11"/>
    <w:rsid w:val="00EF1AF3"/>
    <w:rsid w:val="00EF2A52"/>
    <w:rsid w:val="00EF536D"/>
    <w:rsid w:val="00EF72BA"/>
    <w:rsid w:val="00F00A1B"/>
    <w:rsid w:val="00F0231F"/>
    <w:rsid w:val="00F10D6D"/>
    <w:rsid w:val="00F15AB1"/>
    <w:rsid w:val="00F15EB5"/>
    <w:rsid w:val="00F1601A"/>
    <w:rsid w:val="00F23860"/>
    <w:rsid w:val="00F2423C"/>
    <w:rsid w:val="00F26750"/>
    <w:rsid w:val="00F2728D"/>
    <w:rsid w:val="00F30517"/>
    <w:rsid w:val="00F331B2"/>
    <w:rsid w:val="00F33C69"/>
    <w:rsid w:val="00F40940"/>
    <w:rsid w:val="00F40F3C"/>
    <w:rsid w:val="00F4146C"/>
    <w:rsid w:val="00F41728"/>
    <w:rsid w:val="00F4357D"/>
    <w:rsid w:val="00F43B6C"/>
    <w:rsid w:val="00F45B64"/>
    <w:rsid w:val="00F46F25"/>
    <w:rsid w:val="00F50272"/>
    <w:rsid w:val="00F511E4"/>
    <w:rsid w:val="00F52474"/>
    <w:rsid w:val="00F527BC"/>
    <w:rsid w:val="00F527C8"/>
    <w:rsid w:val="00F55916"/>
    <w:rsid w:val="00F60676"/>
    <w:rsid w:val="00F60938"/>
    <w:rsid w:val="00F61C07"/>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A6B25"/>
    <w:rsid w:val="00FB32D7"/>
    <w:rsid w:val="00FB3475"/>
    <w:rsid w:val="00FB4FDA"/>
    <w:rsid w:val="00FB611B"/>
    <w:rsid w:val="00FB6D23"/>
    <w:rsid w:val="00FB7612"/>
    <w:rsid w:val="00FC0AD1"/>
    <w:rsid w:val="00FC3BB3"/>
    <w:rsid w:val="00FC4D68"/>
    <w:rsid w:val="00FC77D0"/>
    <w:rsid w:val="00FD0E5B"/>
    <w:rsid w:val="00FD215A"/>
    <w:rsid w:val="00FD30F7"/>
    <w:rsid w:val="00FD6295"/>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19</Pages>
  <Words>42302</Words>
  <Characters>241126</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Curry Cunningham</cp:lastModifiedBy>
  <cp:revision>179</cp:revision>
  <dcterms:created xsi:type="dcterms:W3CDTF">2025-03-12T17:10:00Z</dcterms:created>
  <dcterms:modified xsi:type="dcterms:W3CDTF">2025-06-23T21:45:00Z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id="EhxjvELK"/&gt;&lt;style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