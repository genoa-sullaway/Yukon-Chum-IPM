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F4C8CC" w14:textId="35B3F3DB" w:rsidR="004802C8" w:rsidRPr="004802C8" w:rsidRDefault="004802C8" w:rsidP="004802C8">
      <w:pPr>
        <w:pStyle w:val="Heading2"/>
        <w:rPr>
          <w:rFonts w:ascii="Times New Roman" w:hAnsi="Times New Roman" w:cs="Times New Roman"/>
        </w:rPr>
      </w:pPr>
      <w:bookmarkStart w:id="0" w:name="_Toc148766638"/>
      <w:r w:rsidRPr="004802C8">
        <w:rPr>
          <w:rFonts w:ascii="Times New Roman" w:hAnsi="Times New Roman" w:cs="Times New Roman"/>
        </w:rPr>
        <w:t xml:space="preserve">Yukon River Fall Chum Salmon Integrated Population Model </w:t>
      </w:r>
    </w:p>
    <w:p w14:paraId="1BA0E53D" w14:textId="77777777" w:rsidR="004802C8" w:rsidRPr="004802C8" w:rsidRDefault="004802C8" w:rsidP="004802C8">
      <w:pPr>
        <w:pStyle w:val="Heading3"/>
        <w:rPr>
          <w:rFonts w:ascii="Times New Roman" w:hAnsi="Times New Roman" w:cs="Times New Roman"/>
        </w:rPr>
      </w:pPr>
      <w:r w:rsidRPr="004802C8">
        <w:rPr>
          <w:rFonts w:ascii="Times New Roman" w:hAnsi="Times New Roman" w:cs="Times New Roman"/>
        </w:rPr>
        <w:t xml:space="preserve">Authors: </w:t>
      </w:r>
    </w:p>
    <w:p w14:paraId="1751D3CA" w14:textId="7014FF6F" w:rsidR="004802C8" w:rsidRDefault="004802C8" w:rsidP="004802C8">
      <w:pPr>
        <w:rPr>
          <w:color w:val="000000" w:themeColor="text1"/>
        </w:rPr>
      </w:pPr>
      <w:r w:rsidRPr="004802C8">
        <w:rPr>
          <w:color w:val="000000" w:themeColor="text1"/>
        </w:rPr>
        <w:t>Genoa H. Sullaway</w:t>
      </w:r>
      <w:r w:rsidRPr="004802C8">
        <w:rPr>
          <w:color w:val="000000" w:themeColor="text1"/>
          <w:vertAlign w:val="superscript"/>
        </w:rPr>
        <w:t>1*</w:t>
      </w:r>
      <w:r w:rsidRPr="004802C8">
        <w:rPr>
          <w:color w:val="000000" w:themeColor="text1"/>
        </w:rPr>
        <w:t xml:space="preserve">, Curry </w:t>
      </w:r>
      <w:r w:rsidR="00AF3F1B">
        <w:rPr>
          <w:color w:val="000000" w:themeColor="text1"/>
        </w:rPr>
        <w:t xml:space="preserve">J. </w:t>
      </w:r>
      <w:r w:rsidRPr="004802C8">
        <w:rPr>
          <w:color w:val="000000" w:themeColor="text1"/>
        </w:rPr>
        <w:t>Cunningham</w:t>
      </w:r>
      <w:r w:rsidRPr="004802C8">
        <w:rPr>
          <w:color w:val="000000" w:themeColor="text1"/>
          <w:vertAlign w:val="superscript"/>
        </w:rPr>
        <w:t>1</w:t>
      </w:r>
      <w:r w:rsidRPr="004802C8">
        <w:rPr>
          <w:color w:val="000000" w:themeColor="text1"/>
        </w:rPr>
        <w:t>, Lauren Rogers</w:t>
      </w:r>
      <w:r w:rsidR="003C26FA">
        <w:rPr>
          <w:color w:val="000000" w:themeColor="text1"/>
          <w:vertAlign w:val="superscript"/>
        </w:rPr>
        <w:t>2</w:t>
      </w:r>
      <w:r w:rsidR="003C26FA">
        <w:rPr>
          <w:color w:val="000000" w:themeColor="text1"/>
        </w:rPr>
        <w:t xml:space="preserve">, </w:t>
      </w:r>
      <w:r w:rsidRPr="004802C8">
        <w:rPr>
          <w:color w:val="000000" w:themeColor="text1"/>
        </w:rPr>
        <w:t>Sabrina Garcia</w:t>
      </w:r>
      <w:r w:rsidR="003C26FA">
        <w:rPr>
          <w:color w:val="000000" w:themeColor="text1"/>
          <w:vertAlign w:val="superscript"/>
        </w:rPr>
        <w:t>3</w:t>
      </w:r>
      <w:r w:rsidR="003C26FA">
        <w:rPr>
          <w:color w:val="000000" w:themeColor="text1"/>
        </w:rPr>
        <w:t xml:space="preserve"> </w:t>
      </w:r>
    </w:p>
    <w:p w14:paraId="762EE060" w14:textId="77777777" w:rsidR="005615E2" w:rsidRPr="004802C8" w:rsidRDefault="005615E2" w:rsidP="004802C8">
      <w:pPr>
        <w:rPr>
          <w:color w:val="000000" w:themeColor="text1"/>
        </w:rPr>
      </w:pPr>
    </w:p>
    <w:p w14:paraId="5541905C" w14:textId="0482F6F9" w:rsidR="004802C8" w:rsidRDefault="004802C8" w:rsidP="004802C8">
      <w:pPr>
        <w:rPr>
          <w:color w:val="000000" w:themeColor="text1"/>
          <w:shd w:val="clear" w:color="auto" w:fill="FFFFFF"/>
        </w:rPr>
      </w:pPr>
      <w:r w:rsidRPr="004802C8">
        <w:rPr>
          <w:rStyle w:val="Heading3Char"/>
          <w:rFonts w:cs="Times New Roman"/>
        </w:rPr>
        <w:t>Affiliations</w:t>
      </w:r>
      <w:r w:rsidRPr="004802C8">
        <w:rPr>
          <w:b/>
          <w:bCs/>
          <w:color w:val="000000" w:themeColor="text1"/>
        </w:rPr>
        <w:t>:</w:t>
      </w:r>
      <w:r w:rsidRPr="004802C8">
        <w:rPr>
          <w:color w:val="000000" w:themeColor="text1"/>
        </w:rPr>
        <w:t xml:space="preserve"> </w:t>
      </w:r>
      <w:r w:rsidRPr="004802C8">
        <w:rPr>
          <w:color w:val="000000" w:themeColor="text1"/>
          <w:vertAlign w:val="superscript"/>
        </w:rPr>
        <w:t>1</w:t>
      </w:r>
      <w:r w:rsidRPr="004802C8">
        <w:rPr>
          <w:color w:val="000000" w:themeColor="text1"/>
        </w:rPr>
        <w:t xml:space="preserve"> University of Alaska Fairbanks, College of Fisheries and Ocean Sciences, </w:t>
      </w:r>
      <w:r w:rsidRPr="004802C8">
        <w:rPr>
          <w:color w:val="000000" w:themeColor="text1"/>
          <w:shd w:val="clear" w:color="auto" w:fill="FFFFFF"/>
        </w:rPr>
        <w:t>17101 Point Lena Loop Rd.</w:t>
      </w:r>
      <w:r w:rsidRPr="004802C8">
        <w:rPr>
          <w:color w:val="000000" w:themeColor="text1"/>
        </w:rPr>
        <w:t xml:space="preserve">, </w:t>
      </w:r>
      <w:r w:rsidRPr="004802C8">
        <w:rPr>
          <w:color w:val="000000" w:themeColor="text1"/>
          <w:shd w:val="clear" w:color="auto" w:fill="FFFFFF"/>
        </w:rPr>
        <w:t xml:space="preserve">Juneau, AK 99801, </w:t>
      </w:r>
      <w:r w:rsidRPr="004802C8">
        <w:rPr>
          <w:color w:val="000000" w:themeColor="text1"/>
          <w:shd w:val="clear" w:color="auto" w:fill="FFFFFF"/>
          <w:vertAlign w:val="superscript"/>
        </w:rPr>
        <w:t>2</w:t>
      </w:r>
      <w:r w:rsidRPr="004802C8">
        <w:rPr>
          <w:color w:val="000000" w:themeColor="text1"/>
        </w:rPr>
        <w:t>National Oceanic and Atmospheric Administration, National Marine Fisheries Service, Alaska Fisheries Science Center, 7600 Sand Point Way NE, Seattle, WA 98115, USA</w:t>
      </w:r>
      <w:r w:rsidR="00316CF2">
        <w:rPr>
          <w:color w:val="000000" w:themeColor="text1"/>
        </w:rPr>
        <w:t xml:space="preserve"> </w:t>
      </w:r>
      <w:r w:rsidR="00316CF2">
        <w:rPr>
          <w:color w:val="000000" w:themeColor="text1"/>
          <w:vertAlign w:val="superscript"/>
        </w:rPr>
        <w:t xml:space="preserve">3 </w:t>
      </w:r>
      <w:r w:rsidR="00316CF2">
        <w:rPr>
          <w:color w:val="000000" w:themeColor="text1"/>
          <w:shd w:val="clear" w:color="auto" w:fill="FFFFFF"/>
        </w:rPr>
        <w:t xml:space="preserve">Alaska Department of Fish and Game </w:t>
      </w:r>
    </w:p>
    <w:p w14:paraId="7E919990" w14:textId="77777777" w:rsidR="007B5C82" w:rsidRPr="00316CF2" w:rsidRDefault="007B5C82" w:rsidP="004802C8">
      <w:pPr>
        <w:rPr>
          <w:color w:val="000000" w:themeColor="text1"/>
          <w:shd w:val="clear" w:color="auto" w:fill="FFFFFF"/>
        </w:rPr>
      </w:pPr>
    </w:p>
    <w:p w14:paraId="03B5DD86" w14:textId="12E423E4" w:rsidR="004802C8" w:rsidRPr="004802C8" w:rsidRDefault="004802C8" w:rsidP="004802C8">
      <w:pPr>
        <w:rPr>
          <w:color w:val="000000" w:themeColor="text1"/>
        </w:rPr>
      </w:pPr>
      <w:r w:rsidRPr="004802C8">
        <w:rPr>
          <w:color w:val="000000" w:themeColor="text1"/>
        </w:rPr>
        <w:t>* Corresponding Author</w:t>
      </w:r>
    </w:p>
    <w:p w14:paraId="5ABBF164" w14:textId="77777777" w:rsidR="004802C8" w:rsidRPr="004802C8" w:rsidRDefault="004802C8" w:rsidP="004802C8">
      <w:pPr>
        <w:rPr>
          <w:color w:val="000000" w:themeColor="text1"/>
        </w:rPr>
      </w:pPr>
    </w:p>
    <w:p w14:paraId="73000CCF" w14:textId="77777777" w:rsidR="004802C8" w:rsidRPr="004802C8" w:rsidRDefault="004802C8" w:rsidP="004802C8">
      <w:pPr>
        <w:rPr>
          <w:color w:val="000000" w:themeColor="text1"/>
        </w:rPr>
      </w:pPr>
      <w:r w:rsidRPr="004802C8">
        <w:rPr>
          <w:rStyle w:val="Heading3Char"/>
          <w:rFonts w:cs="Times New Roman"/>
        </w:rPr>
        <w:t>Contact Information:</w:t>
      </w:r>
      <w:r w:rsidRPr="004802C8">
        <w:rPr>
          <w:color w:val="000000" w:themeColor="text1"/>
        </w:rPr>
        <w:t xml:space="preserve"> </w:t>
      </w:r>
      <w:hyperlink r:id="rId5" w:history="1">
        <w:r w:rsidRPr="004802C8">
          <w:rPr>
            <w:rStyle w:val="Hyperlink"/>
            <w:color w:val="000000" w:themeColor="text1"/>
          </w:rPr>
          <w:t>gsullaway@alaska.edu</w:t>
        </w:r>
      </w:hyperlink>
    </w:p>
    <w:p w14:paraId="46708F9F" w14:textId="0AA64AA8" w:rsidR="004802C8" w:rsidRPr="004802C8" w:rsidRDefault="004802C8" w:rsidP="004802C8">
      <w:pPr>
        <w:rPr>
          <w:rFonts w:eastAsiaTheme="minorHAnsi"/>
          <w:color w:val="000000" w:themeColor="text1"/>
        </w:rPr>
      </w:pPr>
      <w:r w:rsidRPr="004802C8">
        <w:rPr>
          <w:rStyle w:val="Heading3Char"/>
          <w:rFonts w:cs="Times New Roman"/>
        </w:rPr>
        <w:t>Running Page Head:</w:t>
      </w:r>
      <w:r w:rsidRPr="004802C8">
        <w:rPr>
          <w:rFonts w:eastAsiaTheme="minorHAnsi"/>
          <w:color w:val="000000" w:themeColor="text1"/>
        </w:rPr>
        <w:t xml:space="preserve">  </w:t>
      </w:r>
    </w:p>
    <w:p w14:paraId="1A6F2A7C" w14:textId="66D8331B" w:rsidR="004802C8" w:rsidRPr="004802C8" w:rsidRDefault="004802C8" w:rsidP="004802C8">
      <w:pPr>
        <w:rPr>
          <w:rFonts w:eastAsiaTheme="minorHAnsi"/>
          <w:color w:val="000000" w:themeColor="text1"/>
        </w:rPr>
      </w:pPr>
      <w:r w:rsidRPr="004802C8">
        <w:rPr>
          <w:rStyle w:val="Heading3Char"/>
          <w:rFonts w:cs="Times New Roman"/>
        </w:rPr>
        <w:t>Keywords</w:t>
      </w:r>
      <w:r w:rsidRPr="004802C8">
        <w:rPr>
          <w:rFonts w:eastAsiaTheme="minorHAnsi"/>
          <w:color w:val="000000" w:themeColor="text1"/>
        </w:rPr>
        <w:t xml:space="preserve">:  </w:t>
      </w:r>
    </w:p>
    <w:p w14:paraId="480713D8" w14:textId="77777777" w:rsidR="004802C8" w:rsidRPr="004802C8" w:rsidRDefault="004802C8" w:rsidP="004802C8">
      <w:pPr>
        <w:rPr>
          <w:rFonts w:eastAsiaTheme="minorHAnsi"/>
          <w:color w:val="000000" w:themeColor="text1"/>
        </w:rPr>
      </w:pPr>
    </w:p>
    <w:p w14:paraId="0DA54A63" w14:textId="35BDA8F2" w:rsidR="009A08FE" w:rsidRPr="004802C8" w:rsidRDefault="002C4E3D" w:rsidP="004802C8">
      <w:pPr>
        <w:pStyle w:val="Heading3"/>
        <w:rPr>
          <w:rFonts w:ascii="Times New Roman" w:hAnsi="Times New Roman" w:cs="Times New Roman"/>
        </w:rPr>
      </w:pPr>
      <w:r w:rsidRPr="004802C8">
        <w:rPr>
          <w:rFonts w:ascii="Times New Roman" w:hAnsi="Times New Roman" w:cs="Times New Roman"/>
        </w:rPr>
        <w:t xml:space="preserve">2. </w:t>
      </w:r>
      <w:r w:rsidR="009A08FE" w:rsidRPr="004802C8">
        <w:rPr>
          <w:rFonts w:ascii="Times New Roman" w:hAnsi="Times New Roman" w:cs="Times New Roman"/>
        </w:rPr>
        <w:t>Methods</w:t>
      </w:r>
      <w:bookmarkEnd w:id="0"/>
    </w:p>
    <w:p w14:paraId="3DB169DA" w14:textId="76077846" w:rsidR="009A08FE" w:rsidRPr="004802C8" w:rsidRDefault="002C4E3D" w:rsidP="004802C8">
      <w:pPr>
        <w:pStyle w:val="Heading4"/>
      </w:pPr>
      <w:r w:rsidRPr="004802C8">
        <w:t xml:space="preserve">2.1 </w:t>
      </w:r>
      <w:r w:rsidR="00D81F3F" w:rsidRPr="004802C8">
        <w:t xml:space="preserve">Population </w:t>
      </w:r>
      <w:r w:rsidRPr="004802C8">
        <w:t>Dynamics</w:t>
      </w:r>
      <w:r w:rsidR="00D81F3F" w:rsidRPr="004802C8">
        <w:t xml:space="preserve"> Model</w:t>
      </w:r>
    </w:p>
    <w:p w14:paraId="4EACB6F9" w14:textId="50D110DC" w:rsidR="002B497A" w:rsidRPr="004802C8" w:rsidRDefault="00430714" w:rsidP="00DD31B0">
      <w:pPr>
        <w:ind w:firstLine="360"/>
      </w:pPr>
      <w:r>
        <w:t xml:space="preserve">An </w:t>
      </w:r>
      <w:r w:rsidR="00552E6E" w:rsidRPr="004802C8">
        <w:t xml:space="preserve">integrated population model (IPM) </w:t>
      </w:r>
      <w:r>
        <w:t>was used to</w:t>
      </w:r>
      <w:r w:rsidR="00552E6E" w:rsidRPr="004802C8">
        <w:t xml:space="preserve"> estimate the influence of </w:t>
      </w:r>
      <w:r w:rsidR="00AF3F1B">
        <w:t xml:space="preserve">environmental and ecological </w:t>
      </w:r>
      <w:r w:rsidR="00552E6E" w:rsidRPr="004802C8">
        <w:t xml:space="preserve">covariates on </w:t>
      </w:r>
      <w:r w:rsidR="00AF3F1B">
        <w:t xml:space="preserve">the survival of </w:t>
      </w:r>
      <w:r w:rsidR="00552E6E" w:rsidRPr="004802C8">
        <w:t xml:space="preserve">Yukon River Chum salmon at multiple </w:t>
      </w:r>
      <w:r w:rsidR="00195882" w:rsidRPr="004802C8">
        <w:t>stages</w:t>
      </w:r>
      <w:r w:rsidR="00552E6E" w:rsidRPr="004802C8">
        <w:t xml:space="preserve"> throughout their lifecycle. IPMs are a class of models</w:t>
      </w:r>
      <w:r w:rsidR="001A3C64">
        <w:t>, also called lifecycle models, that are</w:t>
      </w:r>
      <w:r w:rsidR="00552E6E" w:rsidRPr="004802C8">
        <w:t xml:space="preserve"> well-suited to address the challenge of incorporating environmental predictors into population models </w:t>
      </w:r>
      <w:r w:rsidR="00552E6E" w:rsidRPr="004802C8">
        <w:fldChar w:fldCharType="begin"/>
      </w:r>
      <w:r w:rsidR="00D762EC" w:rsidRPr="004802C8">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00552E6E" w:rsidRPr="004802C8">
        <w:fldChar w:fldCharType="separate"/>
      </w:r>
      <w:r w:rsidR="00D762EC" w:rsidRPr="004802C8">
        <w:rPr>
          <w:noProof/>
        </w:rPr>
        <w:t>(Schaub &amp; Abadi 2011)</w:t>
      </w:r>
      <w:r w:rsidR="00552E6E" w:rsidRPr="004802C8">
        <w:fldChar w:fldCharType="end"/>
      </w:r>
      <w:r w:rsidR="00552E6E" w:rsidRPr="004802C8">
        <w:t>, as demonstrated by successful applications in mammal</w:t>
      </w:r>
      <w:r>
        <w:t xml:space="preserve">, </w:t>
      </w:r>
      <w:r w:rsidR="00552E6E" w:rsidRPr="004802C8">
        <w:t xml:space="preserve">bird </w:t>
      </w:r>
      <w:r>
        <w:t xml:space="preserve">and fish </w:t>
      </w:r>
      <w:r w:rsidR="00552E6E" w:rsidRPr="004802C8">
        <w:t xml:space="preserve">conservation </w:t>
      </w:r>
      <w:r w:rsidR="00552E6E" w:rsidRPr="004802C8">
        <w:fldChar w:fldCharType="begin"/>
      </w:r>
      <w:r w:rsidR="001A3C64">
        <w:instrText xml:space="preserve"> ADDIN ZOTERO_ITEM CSL_CITATION {"citationID":"ew53aY7Z","properties":{"formattedCitation":"(Besbeas et al. 2002, Cunningham et al. 2018, Regehr et al. 2018, Crozier et al. 2021, DeFilippo et al. 2021)","plainCitation":"(Besbeas et al. 2002, Cunningham et al. 2018, Regehr et al. 2018, Crozier et al. 2021, DeFilippo et al. 2021)","noteIndex":0},"citationItems":[{"id":67,"uris":["http://zotero.org/users/8784224/items/89CGHYCK",["http://zotero.org/users/8784224/items/89CGHYCK"]],"itemData":{"id":67,"type":"article-journal","abstract":"Summary.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J."}],"issued":{"date-parts":[["2018",11,14]]}}},{"id":3176,"uris":["http://zotero.org/users/8784224/items/W9S8QU4X"],"itemData":{"id":3176,"type":"article-journal","abstract":"Widespread declines in Atlantic and Pacific salmon (Salmo salar and Oncorhynchus spp.) have tracked recent climate changes, but managers still lack quantitative projections of the viability of any individual population in response to future climate change. To address this gap, we assembled a vast database of survival and other data for eight wild populations of threatened Chinook salmon (O. tshawytscha). For each population, we evaluated climate impacts at all life stages and modeled future trajectories forced by global climate model projections. Populations rapidly declined in response to increasing sea surface temperatures and other factors across diverse model assumptions and climate scenarios. Strong density dependence limited the number of salmon that survived early life stages, suggesting a potentially efficacious target for conservation effort. Other solutions require a better understanding of the factors that limit survival at sea. We conclude that dramatic increases in smolt survival are needed to overcome the negative impacts of climate change for this threatened species.","container-title":"Communications Biology","DOI":"10.1038/s42003-021-01734-w","ISSN":"2399-3642","issue":"1","journalAbbreviation":"Commun Biol","language":"en","license":"2021 This is a U.S. government work and not under copyright protection in the U.S.; foreign copyright protection may apply","note":"number: 1\npublisher: Nature Publishing Group","page":"1-14","source":"www.nature.com","title":"Climate change threatens Chinook salmon throughout their life cycle","volume":"4","author":[{"family":"Crozier","given":"Lisa G."},{"family":"Burke","given":"Brian J."},{"family":"Chasco","given":"Brandon E."},{"family":"Widener","given":"Daniel L."},{"family":"Zabel","given":"Richard W."}],"issued":{"date-parts":[["2021",2,18]]}}},{"id":62,"uris":["http://zotero.org/users/8784224/items/EGZGTNRU"],"itemData":{"id":62,"type":"article-journal","abstract":"Fishery managers often rely on forecasts of future population abundance to set allowable harvest quotas or exploitation rates. While there has been substantial research devoted to identifying environmental factors that can predict recruitment for individual populations, such correlations often degrade over time, thereby limiting their utility for management. Conversely, examining multiple populations at once to detect shared, spatially structured patterns can offer insights into their recruitment dynamics that are advantageous for forecasting. Here, we develop a population dynamics model for natural origin coho salmon (Oncorhynchus kisutch) stocks in Washington State that leverages spatial and temporal autocorrelation in marine survival to improve one-year-ahead forecasts of adult returns. Executed in a Bayesian hierarchical integrated modelling framework, our spatiotemporal approach incorporates multiple data types and shares information among stocks to estimate key biological parameters that are informative for forecasting. Retrospective evaluation of one-year-ahead forecast skill indicated that the spatiotemporal integrated population model (ST-IPM) outperformed existing forecasts of Washington State coho salmon returns by 25–38 % on average. Moreover, the ST-IPM estimates parameters that were previously non-identifiable for many stocks, and propagates uncertainty from multiple contributing data sources into model forecasts. Our results add to a growing body of work demonstrating the utility of spatiotemporal and integrated approaches for modelling population dynamics, and the framework developed here has broad applications to the assessment and management of coho salmon in Washington State and elsewhere throughout their range.","container-title":"Fisheries Research","DOI":"10.1016/j.fishres.2021.106014","ISSN":"0165-7836","journalAbbreviation":"Fisheries Research","language":"en","page":"106014","source":"ScienceDirect","title":"Improving short-term recruitment forecasts for coho salmon using a spatiotemporal integrated population model","volume":"242","author":[{"family":"DeFilippo","given":"Lukas B."},{"family":"Buehrens","given":"Thomas W."},{"family":"Scheuerell","given":"Mark"},{"family":"Kendall","given":"Neala W."},{"family":"Schindler","given":"Daniel E."}],"issued":{"date-parts":[["2021",10,1]]}}}],"schema":"https://github.com/citation-style-language/schema/raw/master/csl-citation.json"} </w:instrText>
      </w:r>
      <w:r w:rsidR="00552E6E" w:rsidRPr="004802C8">
        <w:fldChar w:fldCharType="separate"/>
      </w:r>
      <w:r w:rsidR="001A3C64">
        <w:rPr>
          <w:noProof/>
        </w:rPr>
        <w:t>(Besbeas et al. 2002, Cunningham et al. 2018, Regehr et al. 2018, Crozier et al. 2021, DeFilippo et al. 2021)</w:t>
      </w:r>
      <w:r w:rsidR="00552E6E" w:rsidRPr="004802C8">
        <w:fldChar w:fldCharType="end"/>
      </w:r>
      <w:r w:rsidR="00552E6E" w:rsidRPr="004802C8">
        <w:t xml:space="preserve">. </w:t>
      </w:r>
      <w:r w:rsidR="00DD31B0" w:rsidRPr="004802C8">
        <w:t>The flexible IPM framework allowed incorporat</w:t>
      </w:r>
      <w:r>
        <w:t>ion of</w:t>
      </w:r>
      <w:r w:rsidR="00DD31B0" w:rsidRPr="004802C8">
        <w:t xml:space="preserve"> multiple data sources when estimating ecosystem covariate impacts on Fall Chum salmon survival. </w:t>
      </w:r>
      <w:r w:rsidR="00D81F3F" w:rsidRPr="004802C8">
        <w:t xml:space="preserve">The </w:t>
      </w:r>
      <w:r w:rsidR="00195882" w:rsidRPr="004802C8">
        <w:t>IPM</w:t>
      </w:r>
      <w:r w:rsidR="00D81F3F" w:rsidRPr="004802C8">
        <w:t xml:space="preserve"> tracked cohorts of </w:t>
      </w:r>
      <w:r w:rsidR="00906AAA" w:rsidRPr="004802C8">
        <w:t xml:space="preserve">fall </w:t>
      </w:r>
      <w:r w:rsidR="00D81F3F" w:rsidRPr="004802C8">
        <w:t xml:space="preserve">Chum salmon </w:t>
      </w:r>
      <w:r w:rsidR="00D752D1" w:rsidRPr="004802C8">
        <w:t>by</w:t>
      </w:r>
      <w:r w:rsidR="00D81F3F" w:rsidRPr="004802C8">
        <w:t xml:space="preserve"> brood year, </w:t>
      </w:r>
      <w:r w:rsidR="00D81F3F" w:rsidRPr="004802C8">
        <w:rPr>
          <w:i/>
          <w:iCs/>
        </w:rPr>
        <w:t>t</w:t>
      </w:r>
      <w:r w:rsidR="00D81F3F" w:rsidRPr="004802C8">
        <w:t xml:space="preserve">, life stage, </w:t>
      </w:r>
      <w:r w:rsidR="00D81F3F" w:rsidRPr="004802C8">
        <w:rPr>
          <w:i/>
          <w:iCs/>
        </w:rPr>
        <w:t>s</w:t>
      </w:r>
      <w:r>
        <w:rPr>
          <w:i/>
          <w:iCs/>
        </w:rPr>
        <w:t xml:space="preserve"> </w:t>
      </w:r>
      <w:r>
        <w:t xml:space="preserve">and age, </w:t>
      </w:r>
      <w:r>
        <w:rPr>
          <w:i/>
          <w:iCs/>
        </w:rPr>
        <w:t>a</w:t>
      </w:r>
      <w:r w:rsidR="00D81F3F" w:rsidRPr="004802C8">
        <w:t>.</w:t>
      </w:r>
      <w:r w:rsidR="00906AAA" w:rsidRPr="004802C8">
        <w:t xml:space="preserve"> </w:t>
      </w:r>
      <w:r w:rsidR="005524AD" w:rsidRPr="004802C8">
        <w:t xml:space="preserve">The model includes five life stages for </w:t>
      </w:r>
      <w:r w:rsidR="00EC00FA" w:rsidRPr="004802C8">
        <w:t>Yukon river fall chum</w:t>
      </w:r>
      <w:r w:rsidR="005524AD" w:rsidRPr="004802C8">
        <w:t xml:space="preserve">: </w:t>
      </w:r>
      <w:r w:rsidR="00EC00FA" w:rsidRPr="004802C8">
        <w:t xml:space="preserve">1) </w:t>
      </w:r>
      <w:r w:rsidR="000659EB" w:rsidRPr="004802C8">
        <w:t xml:space="preserve">“eggs”, </w:t>
      </w:r>
      <w:r w:rsidR="000659EB">
        <w:t>which tracks the</w:t>
      </w:r>
      <w:r w:rsidR="000659EB" w:rsidRPr="004802C8">
        <w:t xml:space="preserve"> amount of eggs produced by spawners</w:t>
      </w:r>
      <w:r w:rsidR="000659EB">
        <w:t>,</w:t>
      </w:r>
      <w:r w:rsidR="000659EB" w:rsidRPr="004802C8">
        <w:t xml:space="preserve"> </w:t>
      </w:r>
      <w:r w:rsidR="000659EB">
        <w:t xml:space="preserve">2) </w:t>
      </w:r>
      <w:r w:rsidR="00EC00FA" w:rsidRPr="004802C8">
        <w:t xml:space="preserve">“juvenile” which tracks individuals from eggs to </w:t>
      </w:r>
      <w:r w:rsidR="000659EB">
        <w:t>the</w:t>
      </w:r>
      <w:r w:rsidR="00EC00FA" w:rsidRPr="004802C8">
        <w:t xml:space="preserve"> end of their first summer in the marine environment</w:t>
      </w:r>
      <w:r w:rsidR="00195882" w:rsidRPr="004802C8">
        <w:t>,</w:t>
      </w:r>
      <w:r w:rsidR="00EC00FA" w:rsidRPr="004802C8">
        <w:t xml:space="preserve"> </w:t>
      </w:r>
      <w:commentRangeStart w:id="1"/>
      <w:r w:rsidR="000659EB">
        <w:t>3</w:t>
      </w:r>
      <w:r w:rsidR="00EC00FA" w:rsidRPr="004802C8">
        <w:t>) “</w:t>
      </w:r>
      <w:r w:rsidR="000659EB">
        <w:t>marine</w:t>
      </w:r>
      <w:r w:rsidR="00EC00FA" w:rsidRPr="004802C8">
        <w:t xml:space="preserve">”, which tracks individuals </w:t>
      </w:r>
      <w:r w:rsidR="00D92B6B" w:rsidRPr="004802C8">
        <w:t xml:space="preserve">from their first winter to when they return to the Yukon river mouth and are vulnerable to terminal harvest, </w:t>
      </w:r>
      <w:r w:rsidR="000659EB">
        <w:t>4</w:t>
      </w:r>
      <w:r w:rsidR="00EC00FA" w:rsidRPr="004802C8">
        <w:t>) “</w:t>
      </w:r>
      <w:r w:rsidR="00D92B6B" w:rsidRPr="004802C8">
        <w:t>harvest</w:t>
      </w:r>
      <w:r w:rsidR="00EC00FA" w:rsidRPr="004802C8">
        <w:t xml:space="preserve">”, which </w:t>
      </w:r>
      <w:r w:rsidR="00D92B6B" w:rsidRPr="004802C8">
        <w:t>includes</w:t>
      </w:r>
      <w:r w:rsidR="00EC00FA" w:rsidRPr="004802C8">
        <w:t xml:space="preserve"> individuals that survived the marine environment and are intercepted in terminal commercial and subsistence fisheries, </w:t>
      </w:r>
      <w:r w:rsidR="000659EB">
        <w:t>5</w:t>
      </w:r>
      <w:r w:rsidR="00EC00FA" w:rsidRPr="004802C8">
        <w:t xml:space="preserve">) “spawners”, which </w:t>
      </w:r>
      <w:r w:rsidR="00D92B6B" w:rsidRPr="004802C8">
        <w:t>are</w:t>
      </w:r>
      <w:r w:rsidR="00EC00FA" w:rsidRPr="004802C8">
        <w:t xml:space="preserve"> the fish that return back to the spawning grounds</w:t>
      </w:r>
      <w:r w:rsidR="000659EB">
        <w:t xml:space="preserve"> </w:t>
      </w:r>
      <w:r w:rsidR="00195882" w:rsidRPr="004802C8">
        <w:t xml:space="preserve">(Figure </w:t>
      </w:r>
      <w:r w:rsidR="000659EB" w:rsidRPr="000659EB">
        <w:t>1</w:t>
      </w:r>
      <w:r w:rsidR="00195882" w:rsidRPr="004802C8">
        <w:t>)</w:t>
      </w:r>
      <w:r w:rsidR="00EC00FA" w:rsidRPr="004802C8">
        <w:t xml:space="preserve">. </w:t>
      </w:r>
      <w:commentRangeEnd w:id="1"/>
      <w:r w:rsidR="006B6AF1">
        <w:rPr>
          <w:rStyle w:val="CommentReference"/>
        </w:rPr>
        <w:commentReference w:id="1"/>
      </w:r>
    </w:p>
    <w:p w14:paraId="1A07857A" w14:textId="0E3D5B56" w:rsidR="00D752D1" w:rsidRPr="004802C8" w:rsidRDefault="00906AAA" w:rsidP="0063453E">
      <w:pPr>
        <w:ind w:firstLine="360"/>
      </w:pPr>
      <w:r w:rsidRPr="004802C8">
        <w:t xml:space="preserve">The number of Chum salmon surviving </w:t>
      </w:r>
      <w:r w:rsidR="002B497A" w:rsidRPr="004802C8">
        <w:t xml:space="preserve">from </w:t>
      </w:r>
      <w:r w:rsidR="00BC5615" w:rsidRPr="004802C8">
        <w:t xml:space="preserve">an </w:t>
      </w:r>
      <w:r w:rsidR="002B497A" w:rsidRPr="004802C8">
        <w:t xml:space="preserve">egg to </w:t>
      </w:r>
      <w:r w:rsidR="00BC5615" w:rsidRPr="004802C8">
        <w:t>the end of their first ocean summer,</w:t>
      </w:r>
      <w:r w:rsidR="00D752D1" w:rsidRPr="004802C8">
        <w:t xml:space="preserve"> </w:t>
      </w:r>
      <w:r w:rsidR="00BC5615" w:rsidRPr="004802C8">
        <w:t>N</w:t>
      </w:r>
      <w:r w:rsidR="00BC5615" w:rsidRPr="004802C8">
        <w:rPr>
          <w:vertAlign w:val="subscript"/>
        </w:rPr>
        <w:t>t,</w:t>
      </w:r>
      <w:r w:rsidR="00D92B6B" w:rsidRPr="004802C8">
        <w:rPr>
          <w:vertAlign w:val="subscript"/>
        </w:rPr>
        <w:t>s</w:t>
      </w:r>
      <w:r w:rsidR="00BC5615" w:rsidRPr="004802C8">
        <w:rPr>
          <w:vertAlign w:val="subscript"/>
        </w:rPr>
        <w:t>=j</w:t>
      </w:r>
      <w:r w:rsidR="002B497A" w:rsidRPr="004802C8">
        <w:t xml:space="preserve"> </w:t>
      </w:r>
      <w:r w:rsidRPr="004802C8">
        <w:t xml:space="preserve">depended upon the </w:t>
      </w:r>
      <w:r w:rsidR="00D92B6B" w:rsidRPr="004802C8">
        <w:t>number of</w:t>
      </w:r>
      <w:r w:rsidRPr="004802C8">
        <w:t xml:space="preserve"> </w:t>
      </w:r>
      <w:r w:rsidR="00D752D1" w:rsidRPr="004802C8">
        <w:t>eggs spawned</w:t>
      </w:r>
      <w:r w:rsidRPr="004802C8">
        <w:t xml:space="preserve"> </w:t>
      </w:r>
      <w:r w:rsidR="00D752D1" w:rsidRPr="004802C8">
        <w:t xml:space="preserve">in brood year, </w:t>
      </w:r>
      <w:r w:rsidR="00D752D1" w:rsidRPr="000659EB">
        <w:rPr>
          <w:i/>
          <w:iCs/>
        </w:rPr>
        <w:t>t</w:t>
      </w:r>
      <w:r w:rsidR="00D752D1" w:rsidRPr="004802C8">
        <w:t xml:space="preserve">, </w:t>
      </w:r>
      <w:r w:rsidR="00BC5615" w:rsidRPr="004802C8">
        <w:t>N</w:t>
      </w:r>
      <w:r w:rsidR="00BC5615" w:rsidRPr="004802C8">
        <w:rPr>
          <w:vertAlign w:val="subscript"/>
        </w:rPr>
        <w:t>t,</w:t>
      </w:r>
      <w:r w:rsidR="00D92B6B" w:rsidRPr="004802C8">
        <w:rPr>
          <w:vertAlign w:val="subscript"/>
        </w:rPr>
        <w:t>s</w:t>
      </w:r>
      <w:r w:rsidR="00BC5615" w:rsidRPr="004802C8">
        <w:rPr>
          <w:vertAlign w:val="subscript"/>
        </w:rPr>
        <w:t>=e</w:t>
      </w:r>
      <w:r w:rsidR="00BC5615" w:rsidRPr="004802C8">
        <w:t xml:space="preserve"> </w:t>
      </w:r>
      <w:r w:rsidR="00D752D1" w:rsidRPr="004802C8">
        <w:t>and the</w:t>
      </w:r>
      <w:r w:rsidRPr="004802C8">
        <w:t xml:space="preserve"> survival rate</w:t>
      </w:r>
      <w:r w:rsidR="00D752D1" w:rsidRPr="004802C8">
        <w:t xml:space="preserve"> from eggs to ocean juveniles, </w:t>
      </w:r>
      <m:oMath>
        <m:r>
          <m:rPr>
            <m:sty m:val="p"/>
          </m:rPr>
          <w:rPr>
            <w:rFonts w:ascii="Cambria Math" w:hAnsi="Cambria Math"/>
          </w:rPr>
          <m:t>κ</m:t>
        </m:r>
      </m:oMath>
      <w:r w:rsidR="00D752D1" w:rsidRPr="004802C8">
        <w:rPr>
          <w:vertAlign w:val="subscript"/>
        </w:rPr>
        <w:t>t,</w:t>
      </w:r>
      <w:r w:rsidR="00D92B6B" w:rsidRPr="004802C8">
        <w:rPr>
          <w:vertAlign w:val="subscript"/>
        </w:rPr>
        <w:t>s</w:t>
      </w:r>
      <w:r w:rsidR="00D752D1" w:rsidRPr="004802C8">
        <w:rPr>
          <w:vertAlign w:val="subscript"/>
        </w:rPr>
        <w:t>=j</w:t>
      </w:r>
      <w:r w:rsidR="00D752D1" w:rsidRPr="004802C8">
        <w:t>.</w:t>
      </w:r>
      <w:r w:rsidRPr="004802C8">
        <w:t xml:space="preserve">  </w:t>
      </w:r>
    </w:p>
    <w:p w14:paraId="465813E4" w14:textId="6EF2C908" w:rsidR="00EC00FA" w:rsidRPr="000659EB" w:rsidRDefault="00AC2C20" w:rsidP="000659EB">
      <w:pPr>
        <w:pStyle w:val="NormalWeb"/>
        <w:spacing w:before="0" w:beforeAutospacing="0" w:after="0" w:afterAutospacing="0"/>
        <w:ind w:firstLine="720"/>
        <w:jc w:val="center"/>
      </w:pPr>
      <w:r w:rsidRPr="004802C8">
        <w:t>N</w:t>
      </w:r>
      <w:r w:rsidRPr="004802C8">
        <w:rPr>
          <w:vertAlign w:val="subscript"/>
        </w:rPr>
        <w:t>t,s</w:t>
      </w:r>
      <w:r w:rsidR="00B471E3" w:rsidRPr="004802C8">
        <w:rPr>
          <w:vertAlign w:val="subscript"/>
        </w:rPr>
        <w:t>=j</w:t>
      </w:r>
      <w:r w:rsidRPr="004802C8">
        <w:t xml:space="preserve">= </w:t>
      </w:r>
      <m:oMath>
        <m:r>
          <m:rPr>
            <m:sty m:val="p"/>
          </m:rPr>
          <w:rPr>
            <w:rFonts w:ascii="Cambria Math" w:hAnsi="Cambria Math"/>
          </w:rPr>
          <m:t>κ</m:t>
        </m:r>
      </m:oMath>
      <w:r w:rsidRPr="004802C8">
        <w:rPr>
          <w:vertAlign w:val="subscript"/>
        </w:rPr>
        <w:t>t,s</w:t>
      </w:r>
      <w:r w:rsidR="00B471E3" w:rsidRPr="004802C8">
        <w:rPr>
          <w:vertAlign w:val="subscript"/>
        </w:rPr>
        <w:t>=j</w:t>
      </w:r>
      <w:r w:rsidRPr="004802C8">
        <w:t>* N</w:t>
      </w:r>
      <w:r w:rsidRPr="004802C8">
        <w:rPr>
          <w:vertAlign w:val="subscript"/>
        </w:rPr>
        <w:t>t,s</w:t>
      </w:r>
      <w:r w:rsidR="00B471E3" w:rsidRPr="004802C8">
        <w:rPr>
          <w:vertAlign w:val="subscript"/>
        </w:rPr>
        <w:t>=e</w:t>
      </w:r>
      <w:r w:rsidR="000975C4" w:rsidRPr="004802C8">
        <w:rPr>
          <w:vertAlign w:val="subscript"/>
        </w:rPr>
        <w:t xml:space="preserve">               </w:t>
      </w:r>
      <w:r w:rsidR="000975C4" w:rsidRPr="004802C8">
        <w:t>Eq. 4.1</w:t>
      </w:r>
    </w:p>
    <w:p w14:paraId="3BC4E4D1" w14:textId="4BF77B59" w:rsidR="00AC2C20" w:rsidRPr="004802C8" w:rsidRDefault="00AC2C20" w:rsidP="002B497A">
      <w:pPr>
        <w:ind w:firstLine="360"/>
      </w:pPr>
      <w:r w:rsidRPr="004802C8">
        <w:t xml:space="preserve">The survival rate, </w:t>
      </w:r>
      <m:oMath>
        <m:r>
          <m:rPr>
            <m:sty m:val="p"/>
          </m:rPr>
          <w:rPr>
            <w:rFonts w:ascii="Cambria Math" w:hAnsi="Cambria Math"/>
          </w:rPr>
          <m:t>κ</m:t>
        </m:r>
      </m:oMath>
      <w:r w:rsidRPr="004802C8">
        <w:rPr>
          <w:vertAlign w:val="subscript"/>
        </w:rPr>
        <w:t>t,</w:t>
      </w:r>
      <w:r w:rsidR="00D92B6B" w:rsidRPr="004802C8">
        <w:rPr>
          <w:vertAlign w:val="subscript"/>
        </w:rPr>
        <w:t>s</w:t>
      </w:r>
      <w:r w:rsidRPr="004802C8">
        <w:rPr>
          <w:vertAlign w:val="subscript"/>
        </w:rPr>
        <w:t xml:space="preserve">=j, </w:t>
      </w:r>
      <w:r w:rsidRPr="004802C8">
        <w:t xml:space="preserve">was </w:t>
      </w:r>
      <w:r w:rsidR="00EC00FA" w:rsidRPr="004802C8">
        <w:t xml:space="preserve">calculated </w:t>
      </w:r>
      <w:r w:rsidRPr="004802C8">
        <w:t>using a Beverton</w:t>
      </w:r>
      <w:r w:rsidR="000659EB">
        <w:t>-</w:t>
      </w:r>
      <w:r w:rsidRPr="004802C8">
        <w:t xml:space="preserve">Holt </w:t>
      </w:r>
      <w:r w:rsidR="002761EE">
        <w:t>t</w:t>
      </w:r>
      <w:r w:rsidRPr="004802C8">
        <w:t xml:space="preserve">ransition function </w:t>
      </w:r>
      <w:r w:rsidRPr="004802C8">
        <w:fldChar w:fldCharType="begin"/>
      </w:r>
      <w:r w:rsidRPr="004802C8">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4802C8">
        <w:fldChar w:fldCharType="separate"/>
      </w:r>
      <w:r w:rsidRPr="004802C8">
        <w:rPr>
          <w:noProof/>
        </w:rPr>
        <w:t>(Moussalli &amp; Hilborn 1986)</w:t>
      </w:r>
      <w:r w:rsidRPr="004802C8">
        <w:fldChar w:fldCharType="end"/>
      </w:r>
      <w:r w:rsidRPr="004802C8">
        <w:t xml:space="preserve">. </w:t>
      </w:r>
    </w:p>
    <w:p w14:paraId="32EFB971" w14:textId="68CD7FF8" w:rsidR="0061027D" w:rsidRPr="004802C8" w:rsidRDefault="004D3CDC" w:rsidP="000975C4">
      <w:pPr>
        <w:ind w:left="2880" w:firstLine="720"/>
      </w:pP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t,s=j</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num>
          <m:den>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e>
                  <m:sub>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t,s-1</m:t>
                        </m:r>
                      </m:sub>
                    </m:sSub>
                  </m:sub>
                </m:sSub>
              </m:num>
              <m:den>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den>
            </m:f>
          </m:den>
        </m:f>
      </m:oMath>
      <w:r w:rsidR="000975C4" w:rsidRPr="004802C8">
        <w:t xml:space="preserve">        Eq. 4.2</w:t>
      </w:r>
    </w:p>
    <w:p w14:paraId="37076728" w14:textId="5812A9E4" w:rsidR="003C439E" w:rsidRPr="004802C8" w:rsidRDefault="00EC00FA" w:rsidP="0061027D">
      <w:pPr>
        <w:ind w:firstLine="360"/>
      </w:pPr>
      <w:r w:rsidRPr="004802C8">
        <w:lastRenderedPageBreak/>
        <w:t>w</w:t>
      </w:r>
      <w:r w:rsidR="0061027D" w:rsidRPr="004802C8">
        <w:t xml:space="preserve">here the productivity parameter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oMath>
      <w:r w:rsidR="0061027D" w:rsidRPr="004802C8">
        <w:t xml:space="preserve"> represent</w:t>
      </w:r>
      <w:r w:rsidR="00132EC8">
        <w:t>s</w:t>
      </w:r>
      <w:r w:rsidR="0061027D" w:rsidRPr="004802C8">
        <w:t xml:space="preserve"> time</w:t>
      </w:r>
      <w:r w:rsidR="00132EC8">
        <w:t>-</w:t>
      </w:r>
      <w:r w:rsidR="0061027D" w:rsidRPr="004802C8">
        <w:t xml:space="preserve">varying maximum survival rate </w:t>
      </w:r>
      <w:r w:rsidR="00132EC8">
        <w:t>in the absence of</w:t>
      </w:r>
      <w:r w:rsidR="00132EC8" w:rsidRPr="004802C8">
        <w:t xml:space="preserve"> </w:t>
      </w:r>
      <w:r w:rsidR="0061027D" w:rsidRPr="004802C8">
        <w:t>density</w:t>
      </w:r>
      <w:r w:rsidR="00132EC8">
        <w:t>-</w:t>
      </w:r>
      <w:r w:rsidR="0061027D" w:rsidRPr="004802C8">
        <w:t>dependen</w:t>
      </w:r>
      <w:r w:rsidR="00132EC8">
        <w:t>t compensation</w:t>
      </w:r>
      <w:r w:rsidR="0061027D" w:rsidRPr="004802C8">
        <w:t xml:space="preserve">,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oMath>
      <w:r w:rsidR="0061027D" w:rsidRPr="004802C8">
        <w:t xml:space="preserve"> represent</w:t>
      </w:r>
      <w:r w:rsidR="00132EC8">
        <w:t>s</w:t>
      </w:r>
      <w:r w:rsidR="0061027D" w:rsidRPr="004802C8">
        <w:t xml:space="preserve"> the </w:t>
      </w:r>
      <w:r w:rsidRPr="004802C8">
        <w:t xml:space="preserve">carrying capacity, or the </w:t>
      </w:r>
      <w:r w:rsidR="0061027D" w:rsidRPr="004802C8">
        <w:t xml:space="preserve">maximum number of individuals that could survive </w:t>
      </w:r>
      <w:r w:rsidR="00132EC8">
        <w:t>to the end of</w:t>
      </w:r>
      <w:r w:rsidR="00132EC8" w:rsidRPr="004802C8">
        <w:t xml:space="preserve"> </w:t>
      </w:r>
      <w:r w:rsidR="000659EB">
        <w:t>each</w:t>
      </w:r>
      <w:r w:rsidR="0061027D" w:rsidRPr="004802C8">
        <w:t xml:space="preserve"> life stage. The productivity parameter was estimated conditional on environmental covariates (Table </w:t>
      </w:r>
      <w:r w:rsidR="002C4E3D" w:rsidRPr="004802C8">
        <w:t>1</w:t>
      </w:r>
      <w:r w:rsidR="0061027D" w:rsidRPr="004802C8">
        <w:t xml:space="preserve">) using an inverse logit function of basal productivity,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0061027D" w:rsidRPr="004802C8">
        <w:t xml:space="preserve">, which </w:t>
      </w:r>
      <w:r w:rsidRPr="004802C8">
        <w:t>represented</w:t>
      </w:r>
      <w:r w:rsidR="0061027D" w:rsidRPr="004802C8">
        <w:t xml:space="preserve"> the mean survival rate</w:t>
      </w:r>
      <w:r w:rsidR="00F4357D">
        <w:t xml:space="preserve"> (in logit space)</w:t>
      </w:r>
      <w:r w:rsidR="0061027D" w:rsidRPr="004802C8">
        <w:t xml:space="preserve"> at low </w:t>
      </w:r>
      <w:r w:rsidRPr="004802C8">
        <w:t>density.</w:t>
      </w:r>
    </w:p>
    <w:p w14:paraId="61C00286" w14:textId="682A3A31" w:rsidR="0061027D" w:rsidRPr="004802C8" w:rsidRDefault="0061027D" w:rsidP="0061027D">
      <w:pPr>
        <w:ind w:firstLine="360"/>
      </w:pPr>
      <w:r w:rsidRPr="004802C8">
        <w:t xml:space="preserve">      </w:t>
      </w:r>
    </w:p>
    <w:p w14:paraId="170F47E8" w14:textId="6822E688" w:rsidR="0061027D" w:rsidRPr="004802C8" w:rsidRDefault="004D3CDC" w:rsidP="0061027D">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s</m:t>
                    </m:r>
                  </m:sub>
                </m:sSub>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c=1</m:t>
                    </m:r>
                  </m:sub>
                  <m: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up>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e>
                    </m:d>
                    <m:r>
                      <m:rPr>
                        <m:sty m:val="p"/>
                      </m:rPr>
                      <w:rPr>
                        <w:rFonts w:ascii="Cambria Math" w:hAnsi="Cambria Math"/>
                      </w:rPr>
                      <m:t>)</m:t>
                    </m:r>
                  </m:e>
                </m:nary>
                <m:r>
                  <m:rPr>
                    <m:sty m:val="p"/>
                  </m:rPr>
                  <w:rPr>
                    <w:rFonts w:ascii="Cambria Math" w:hAnsi="Cambria Math"/>
                  </w:rPr>
                  <m:t xml:space="preserve"> </m:t>
                </m:r>
              </m:sup>
            </m:sSup>
          </m:den>
        </m:f>
      </m:oMath>
      <w:r w:rsidR="0061027D" w:rsidRPr="004802C8">
        <w:t xml:space="preserve">        Eq. 4.</w:t>
      </w:r>
      <w:r w:rsidR="000975C4" w:rsidRPr="004802C8">
        <w:t>3</w:t>
      </w:r>
    </w:p>
    <w:p w14:paraId="5DC4F6FE" w14:textId="77777777" w:rsidR="00B85F75" w:rsidRPr="004802C8" w:rsidRDefault="00B85F75" w:rsidP="0061027D">
      <w:pPr>
        <w:pStyle w:val="NormalWeb"/>
        <w:spacing w:before="0" w:beforeAutospacing="0" w:after="0" w:afterAutospacing="0"/>
        <w:ind w:firstLine="360"/>
      </w:pPr>
    </w:p>
    <w:p w14:paraId="55EE779E" w14:textId="1CF63338" w:rsidR="009D6107" w:rsidRPr="004802C8" w:rsidRDefault="00B85F75" w:rsidP="009D6107">
      <w:pPr>
        <w:pStyle w:val="NormalWeb"/>
        <w:spacing w:before="0" w:beforeAutospacing="0" w:after="0" w:afterAutospacing="0"/>
        <w:ind w:firstLine="360"/>
      </w:pPr>
      <w:r w:rsidRPr="004802C8">
        <w:t xml:space="preserve">Here, </w:t>
      </w:r>
      <w:r w:rsidR="00FD6295" w:rsidRPr="004802C8">
        <w:t xml:space="preserve">a matrix of </w:t>
      </w:r>
      <w:r w:rsidR="00D92B6B" w:rsidRPr="004802C8">
        <w:t xml:space="preserve">mean-scaled </w:t>
      </w:r>
      <w:r w:rsidR="00FD6295" w:rsidRPr="004802C8">
        <w:t>covariate values</w:t>
      </w:r>
      <w:r w:rsidR="0061027D" w:rsidRPr="004802C8">
        <w:t xml:space="preserve"> </w:t>
      </w:r>
      <w:r w:rsidR="0061027D" w:rsidRPr="000659EB">
        <w:rPr>
          <w:i/>
          <w:iCs/>
        </w:rPr>
        <w:t>c</w:t>
      </w:r>
      <w:r w:rsidR="00EC00FA" w:rsidRPr="004802C8">
        <w:t>,</w:t>
      </w:r>
      <w:r w:rsidR="0061027D" w:rsidRPr="004802C8">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r>
          <m:rPr>
            <m:sty m:val="p"/>
          </m:rPr>
          <w:rPr>
            <w:rFonts w:ascii="Cambria Math" w:hAnsi="Cambria Math"/>
          </w:rPr>
          <m:t xml:space="preserve">, </m:t>
        </m:r>
      </m:oMath>
      <w:r w:rsidRPr="004802C8">
        <w:t>were</w:t>
      </w:r>
      <w:r w:rsidR="0061027D" w:rsidRPr="004802C8">
        <w:t xml:space="preserve"> multiplied </w:t>
      </w:r>
      <w:r w:rsidR="00A76D65" w:rsidRPr="004802C8">
        <w:t xml:space="preserve">by </w:t>
      </w:r>
      <w:r w:rsidR="00EC00FA" w:rsidRPr="004802C8">
        <w:t xml:space="preserve">an associated </w:t>
      </w:r>
      <w:r w:rsidR="00A76D65" w:rsidRPr="004802C8">
        <w:t>coefficient</w:t>
      </w:r>
      <w:r w:rsidR="0061027D" w:rsidRPr="004802C8">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r>
          <m:rPr>
            <m:sty m:val="p"/>
          </m:rPr>
          <w:rPr>
            <w:rFonts w:ascii="Cambria Math" w:hAnsi="Cambria Math"/>
          </w:rPr>
          <m:t>,</m:t>
        </m:r>
      </m:oMath>
      <w:r w:rsidR="00A76D65" w:rsidRPr="004802C8">
        <w:t xml:space="preserve"> which describe</w:t>
      </w:r>
      <w:r w:rsidR="00EC00FA" w:rsidRPr="004802C8">
        <w:t>d</w:t>
      </w:r>
      <w:r w:rsidR="00A76D65" w:rsidRPr="004802C8">
        <w:t xml:space="preserve"> the influence </w:t>
      </w:r>
      <w:r w:rsidR="00FD6295" w:rsidRPr="004802C8">
        <w:t>of each covariate</w:t>
      </w:r>
      <w:r w:rsidR="000659EB">
        <w:t xml:space="preserve">, </w:t>
      </w:r>
      <w:r w:rsidR="000659EB" w:rsidRPr="000659EB">
        <w:rPr>
          <w:i/>
          <w:iCs/>
        </w:rPr>
        <w:t>c</w:t>
      </w:r>
      <w:r w:rsidR="000659EB">
        <w:t>,</w:t>
      </w:r>
      <w:r w:rsidR="00FD6295" w:rsidRPr="004802C8">
        <w:t xml:space="preserve"> on</w:t>
      </w:r>
      <w:r w:rsidR="00A76D65" w:rsidRPr="004802C8">
        <w:t xml:space="preserve"> </w:t>
      </w:r>
      <w:r w:rsidR="00B471E3" w:rsidRPr="004802C8">
        <w:t>stage</w:t>
      </w:r>
      <w:r w:rsidR="00A76D65" w:rsidRPr="004802C8">
        <w:t xml:space="preserve"> specific survival rates. </w:t>
      </w:r>
    </w:p>
    <w:p w14:paraId="6BF00EB5" w14:textId="64EC2FD7" w:rsidR="005524AD" w:rsidRPr="004802C8" w:rsidRDefault="00D92B6B" w:rsidP="009D6107">
      <w:pPr>
        <w:pStyle w:val="NormalWeb"/>
        <w:spacing w:before="0" w:beforeAutospacing="0" w:after="0" w:afterAutospacing="0"/>
        <w:ind w:firstLine="360"/>
      </w:pPr>
      <w:r w:rsidRPr="004802C8">
        <w:t>Upon</w:t>
      </w:r>
      <w:r w:rsidR="009D6107" w:rsidRPr="004802C8">
        <w:t xml:space="preserve"> surviving their first summer at sea, </w:t>
      </w:r>
      <w:r w:rsidR="000659EB">
        <w:t>C</w:t>
      </w:r>
      <w:r w:rsidR="00957C4C" w:rsidRPr="004802C8">
        <w:t>hum salmon</w:t>
      </w:r>
      <w:r w:rsidR="009D6107" w:rsidRPr="004802C8">
        <w:t xml:space="preserve"> migrate to the </w:t>
      </w:r>
      <w:r w:rsidRPr="004802C8">
        <w:t xml:space="preserve">Eastern Aleutian Islands and Western </w:t>
      </w:r>
      <w:r w:rsidR="009D6107" w:rsidRPr="004802C8">
        <w:t xml:space="preserve">Gulf of </w:t>
      </w:r>
      <w:r w:rsidR="005524AD" w:rsidRPr="004802C8">
        <w:t>Alaska</w:t>
      </w:r>
      <w:r w:rsidRPr="004802C8">
        <w:t xml:space="preserve">, where they </w:t>
      </w:r>
      <w:r w:rsidR="009D6107" w:rsidRPr="004802C8">
        <w:t xml:space="preserve">spend up to five years at sea before returning to </w:t>
      </w:r>
      <w:r w:rsidR="00957C4C" w:rsidRPr="004802C8">
        <w:t xml:space="preserve">the </w:t>
      </w:r>
      <w:r w:rsidR="00421E2B" w:rsidRPr="004802C8">
        <w:t>Yukon River</w:t>
      </w:r>
      <w:r w:rsidR="00A84F11" w:rsidRPr="004802C8">
        <w:t xml:space="preserve"> </w:t>
      </w:r>
      <w:r w:rsidR="00A84F11" w:rsidRPr="004802C8">
        <w:fldChar w:fldCharType="begin"/>
      </w:r>
      <w:r w:rsidR="001A3C64">
        <w:instrText xml:space="preserve"> ADDIN ZOTERO_ITEM CSL_CITATION {"citationID":"5yVkIG5J","properties":{"formattedCitation":"(Farley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A84F11" w:rsidRPr="004802C8">
        <w:fldChar w:fldCharType="separate"/>
      </w:r>
      <w:r w:rsidR="001A3C64">
        <w:rPr>
          <w:noProof/>
        </w:rPr>
        <w:t>(Farley et al. 2024)</w:t>
      </w:r>
      <w:r w:rsidR="00A84F11" w:rsidRPr="004802C8">
        <w:fldChar w:fldCharType="end"/>
      </w:r>
      <w:r w:rsidR="009D6107" w:rsidRPr="004802C8">
        <w:t xml:space="preserve">. </w:t>
      </w:r>
      <w:r w:rsidR="005524AD" w:rsidRPr="004802C8">
        <w:t xml:space="preserve">The first winter in the GOA is hypothesized </w:t>
      </w:r>
      <w:r w:rsidR="008B68D8">
        <w:t>to be</w:t>
      </w:r>
      <w:r w:rsidR="008B68D8" w:rsidRPr="004802C8">
        <w:t xml:space="preserve"> </w:t>
      </w:r>
      <w:r w:rsidR="005524AD" w:rsidRPr="004802C8">
        <w:t xml:space="preserve">a critical </w:t>
      </w:r>
      <w:commentRangeStart w:id="2"/>
      <w:r w:rsidR="005524AD" w:rsidRPr="004802C8">
        <w:t xml:space="preserve">life stage step </w:t>
      </w:r>
      <w:commentRangeEnd w:id="2"/>
      <w:r w:rsidR="006B6AF1">
        <w:rPr>
          <w:rStyle w:val="CommentReference"/>
        </w:rPr>
        <w:commentReference w:id="2"/>
      </w:r>
      <w:r w:rsidR="005524AD" w:rsidRPr="004802C8">
        <w:t>where high mortality occurs</w:t>
      </w:r>
      <w:r w:rsidR="000659EB">
        <w:t>.</w:t>
      </w:r>
      <w:r w:rsidR="005524AD" w:rsidRPr="004802C8">
        <w:t xml:space="preserve"> </w:t>
      </w:r>
      <w:r w:rsidR="000659EB">
        <w:t>T</w:t>
      </w:r>
      <w:r w:rsidR="005524AD" w:rsidRPr="004802C8">
        <w:t>hus</w:t>
      </w:r>
      <w:r w:rsidR="000659EB">
        <w:t>,</w:t>
      </w:r>
      <w:r w:rsidR="005524AD" w:rsidRPr="004802C8">
        <w:t xml:space="preserve"> </w:t>
      </w:r>
      <w:r w:rsidR="000659EB">
        <w:t>survival was</w:t>
      </w:r>
      <w:r w:rsidR="005524AD" w:rsidRPr="004802C8">
        <w:t xml:space="preserve"> estimate</w:t>
      </w:r>
      <w:r w:rsidRPr="004802C8">
        <w:t>d</w:t>
      </w:r>
      <w:r w:rsidR="005524AD" w:rsidRPr="004802C8">
        <w:t xml:space="preserve"> during </w:t>
      </w:r>
      <w:r w:rsidRPr="004802C8">
        <w:t>the</w:t>
      </w:r>
      <w:r w:rsidR="005524AD" w:rsidRPr="004802C8">
        <w:t xml:space="preserve"> first winter at sea, </w:t>
      </w:r>
      <m:oMath>
        <m:r>
          <m:rPr>
            <m:sty m:val="p"/>
          </m:rPr>
          <w:rPr>
            <w:rFonts w:ascii="Cambria Math" w:hAnsi="Cambria Math"/>
          </w:rPr>
          <m:t>κ</m:t>
        </m:r>
      </m:oMath>
      <w:r w:rsidR="005524AD" w:rsidRPr="004802C8">
        <w:rPr>
          <w:vertAlign w:val="subscript"/>
        </w:rPr>
        <w:t>t,s</w:t>
      </w:r>
      <w:r w:rsidR="0063453E" w:rsidRPr="004802C8">
        <w:rPr>
          <w:vertAlign w:val="subscript"/>
        </w:rPr>
        <w:t>=m</w:t>
      </w:r>
      <w:r w:rsidR="005524AD" w:rsidRPr="004802C8">
        <w:rPr>
          <w:vertAlign w:val="subscript"/>
        </w:rPr>
        <w:t xml:space="preserve">. </w:t>
      </w:r>
      <w:r w:rsidR="005524AD" w:rsidRPr="004802C8">
        <w:t xml:space="preserve"> Survival during the first winter at sea </w:t>
      </w:r>
      <w:r w:rsidR="0063453E" w:rsidRPr="004802C8">
        <w:t>was</w:t>
      </w:r>
      <w:r w:rsidR="005524AD" w:rsidRPr="004802C8">
        <w:t xml:space="preserve"> estimated using the Beverton-Holt transition function described above (Eq. </w:t>
      </w:r>
      <w:r w:rsidR="00A84F11" w:rsidRPr="004802C8">
        <w:t>4.2</w:t>
      </w:r>
      <w:r w:rsidR="005524AD" w:rsidRPr="004802C8">
        <w:t>)</w:t>
      </w:r>
      <w:r w:rsidR="0063453E" w:rsidRPr="004802C8">
        <w:t xml:space="preserve"> and</w:t>
      </w:r>
      <w:r w:rsidR="005524AD" w:rsidRPr="004802C8">
        <w:t xml:space="preserve"> the productivity parameter</w:t>
      </w:r>
      <w:r w:rsidR="0063453E" w:rsidRPr="004802C8">
        <w:t xml:space="preserve">, which informs </w:t>
      </w:r>
      <w:r w:rsidR="008B68D8">
        <w:t xml:space="preserve">the maximum </w:t>
      </w:r>
      <w:r w:rsidR="0063453E" w:rsidRPr="004802C8">
        <w:t>survival</w:t>
      </w:r>
      <w:r w:rsidR="008B68D8">
        <w:t xml:space="preserve"> rate</w:t>
      </w:r>
      <w:r w:rsidR="0063453E" w:rsidRPr="004802C8">
        <w:t>,</w:t>
      </w:r>
      <w:r w:rsidR="005524AD" w:rsidRPr="004802C8">
        <w:t xml:space="preserve"> was estimated conditional on environmental covariates described in Table </w:t>
      </w:r>
      <w:r w:rsidR="002C4E3D" w:rsidRPr="004802C8">
        <w:t>1</w:t>
      </w:r>
      <w:r w:rsidR="005524AD" w:rsidRPr="004802C8">
        <w:t xml:space="preserve"> for the marine stage.   </w:t>
      </w:r>
    </w:p>
    <w:commentRangeStart w:id="3"/>
    <w:p w14:paraId="54B4DD47" w14:textId="0769D8B1" w:rsidR="005524AD" w:rsidRPr="004802C8" w:rsidRDefault="004D3CDC" w:rsidP="005524AD">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5524AD" w:rsidRPr="004802C8">
        <w:t xml:space="preserve">= </w:t>
      </w:r>
      <m:oMath>
        <m:r>
          <m:rPr>
            <m:sty m:val="p"/>
          </m:rPr>
          <w:rPr>
            <w:rFonts w:ascii="Cambria Math" w:hAnsi="Cambria Math"/>
          </w:rPr>
          <m:t>κ</m:t>
        </m:r>
      </m:oMath>
      <w:r w:rsidR="005524AD" w:rsidRPr="004802C8">
        <w:rPr>
          <w:vertAlign w:val="subscript"/>
        </w:rPr>
        <w:t>t,s</w:t>
      </w:r>
      <w:r w:rsidR="00B471E3" w:rsidRPr="004802C8">
        <w:rPr>
          <w:vertAlign w:val="subscript"/>
        </w:rPr>
        <w:t>=</w:t>
      </w:r>
      <w:r w:rsidR="0063453E" w:rsidRPr="004802C8">
        <w:rPr>
          <w:vertAlign w:val="subscript"/>
        </w:rPr>
        <w:t>m</w:t>
      </w:r>
      <w:r w:rsidR="005524AD" w:rsidRPr="004802C8">
        <w:rPr>
          <w:vertAlign w:val="subscript"/>
        </w:rPr>
        <w:t xml:space="preserve"> *</w:t>
      </w:r>
      <w:r w:rsidR="005524AD" w:rsidRPr="004802C8">
        <w:t xml:space="preserve"> N</w:t>
      </w:r>
      <w:r w:rsidR="005524AD" w:rsidRPr="004802C8">
        <w:rPr>
          <w:vertAlign w:val="subscript"/>
        </w:rPr>
        <w:t>t,s</w:t>
      </w:r>
      <w:r w:rsidR="00B471E3" w:rsidRPr="004802C8">
        <w:rPr>
          <w:vertAlign w:val="subscript"/>
        </w:rPr>
        <w:t>=j</w:t>
      </w:r>
      <w:r w:rsidR="005524AD" w:rsidRPr="004802C8">
        <w:t xml:space="preserve">                  Eq. 4.</w:t>
      </w:r>
      <w:r w:rsidR="000975C4" w:rsidRPr="004802C8">
        <w:t>4</w:t>
      </w:r>
      <w:commentRangeEnd w:id="3"/>
      <w:r w:rsidR="00B24208">
        <w:rPr>
          <w:rStyle w:val="CommentReference"/>
        </w:rPr>
        <w:commentReference w:id="3"/>
      </w:r>
    </w:p>
    <w:p w14:paraId="37B3109E" w14:textId="42947B92" w:rsidR="009D6107" w:rsidRPr="004802C8" w:rsidRDefault="009D6107" w:rsidP="009D6107">
      <w:pPr>
        <w:pStyle w:val="NormalWeb"/>
        <w:spacing w:before="0" w:beforeAutospacing="0" w:after="0" w:afterAutospacing="0"/>
        <w:ind w:firstLine="360"/>
      </w:pPr>
      <w:r w:rsidRPr="004802C8">
        <w:t xml:space="preserve">The number of fish returning to the Yukon River </w:t>
      </w:r>
      <w:r w:rsidR="00ED715D">
        <w:t>are based on calendar year, which is indexed by</w:t>
      </w:r>
      <w:r w:rsidRPr="004802C8">
        <w:t xml:space="preserve"> </w:t>
      </w:r>
      <m:oMath>
        <m:r>
          <w:rPr>
            <w:rFonts w:ascii="Cambria Math" w:hAnsi="Cambria Math"/>
          </w:rPr>
          <m:t>y=t+a+1</m:t>
        </m:r>
      </m:oMath>
      <w:r w:rsidR="00ED715D">
        <w:t>. The number of returning fish,</w:t>
      </w:r>
      <w:r w:rsidRPr="004802C8">
        <w:t xml:space="preserve"> </w:t>
      </w:r>
      <w:r w:rsidR="00957C4C" w:rsidRPr="004802C8">
        <w:t>N</w:t>
      </w:r>
      <w:r w:rsidR="00ED715D">
        <w:rPr>
          <w:vertAlign w:val="subscript"/>
        </w:rPr>
        <w:t>y</w:t>
      </w:r>
      <w:r w:rsidR="00957C4C" w:rsidRPr="004802C8">
        <w:rPr>
          <w:vertAlign w:val="subscript"/>
        </w:rPr>
        <w:t>,</w:t>
      </w:r>
      <w:r w:rsidR="00B471E3" w:rsidRPr="004802C8">
        <w:rPr>
          <w:vertAlign w:val="subscript"/>
        </w:rPr>
        <w:t>s</w:t>
      </w:r>
      <w:r w:rsidR="00957C4C" w:rsidRPr="004802C8">
        <w:rPr>
          <w:vertAlign w:val="subscript"/>
        </w:rPr>
        <w:t>=</w:t>
      </w:r>
      <w:r w:rsidR="00B471E3" w:rsidRPr="004802C8">
        <w:rPr>
          <w:vertAlign w:val="subscript"/>
        </w:rPr>
        <w:t>r</w:t>
      </w:r>
      <w:r w:rsidR="00957C4C" w:rsidRPr="004802C8">
        <w:rPr>
          <w:vertAlign w:val="subscript"/>
        </w:rPr>
        <w:t>,a</w:t>
      </w:r>
      <w:r w:rsidR="00ED715D">
        <w:t xml:space="preserve">, </w:t>
      </w:r>
      <w:r w:rsidRPr="004802C8">
        <w:t xml:space="preserve">depended </w:t>
      </w:r>
      <w:r w:rsidR="00957C4C" w:rsidRPr="004802C8">
        <w:t xml:space="preserve">on age structured natural mortality rates,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00957C4C" w:rsidRPr="004802C8">
        <w:rPr>
          <w:vertAlign w:val="subscript"/>
        </w:rPr>
        <w:t xml:space="preserve"> </w:t>
      </w:r>
      <w:r w:rsidR="00957C4C" w:rsidRPr="004802C8">
        <w:t>and the proportion of fish</w:t>
      </w:r>
      <w:r w:rsidR="00CC5C61" w:rsidRPr="004802C8">
        <w:t xml:space="preserve"> that </w:t>
      </w:r>
      <w:r w:rsidR="005524AD" w:rsidRPr="004802C8">
        <w:t xml:space="preserve">return to </w:t>
      </w:r>
      <w:r w:rsidR="00CC5C61" w:rsidRPr="004802C8">
        <w:t>spawn</w:t>
      </w:r>
      <w:r w:rsidR="00957C4C" w:rsidRPr="004802C8">
        <w:t xml:space="preserve"> </w:t>
      </w:r>
      <w:r w:rsidR="000659EB">
        <w:t>from</w:t>
      </w:r>
      <w:r w:rsidR="00957C4C" w:rsidRPr="004802C8">
        <w:t xml:space="preserve"> each </w:t>
      </w:r>
      <w:r w:rsidR="000659EB">
        <w:t>brood year</w:t>
      </w:r>
      <w:r w:rsidR="00957C4C"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00957C4C" w:rsidRPr="004802C8">
        <w:t>.</w:t>
      </w:r>
      <w:commentRangeStart w:id="4"/>
    </w:p>
    <w:p w14:paraId="71CCE20B" w14:textId="77777777" w:rsidR="00443D23" w:rsidRPr="004802C8" w:rsidRDefault="00443D23" w:rsidP="00443D23">
      <w:pPr>
        <w:pStyle w:val="NormalWeb"/>
        <w:spacing w:before="0" w:beforeAutospacing="0" w:after="0" w:afterAutospacing="0"/>
        <w:jc w:val="center"/>
      </w:pPr>
    </w:p>
    <w:p w14:paraId="511E7F8E" w14:textId="42771FC1" w:rsidR="009D6107" w:rsidRPr="004802C8" w:rsidRDefault="004D3CDC" w:rsidP="00443D23">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y,s=r,a</m:t>
            </m:r>
          </m:sub>
        </m:sSub>
      </m:oMath>
      <w:r w:rsidR="009D6107" w:rsidRPr="004802C8">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r>
          <m:rPr>
            <m:sty m:val="p"/>
          </m:rPr>
          <w:rPr>
            <w:rFonts w:ascii="Cambria Math" w:hAnsi="Cambria Math"/>
            <w:vertAlign w:val="subscript"/>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r>
          <m:rPr>
            <m:sty m:val="p"/>
          </m:rP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nary>
              <m:naryPr>
                <m:chr m:val="∑"/>
                <m:limLoc m:val="undOvr"/>
                <m:ctrlPr>
                  <w:rPr>
                    <w:rFonts w:ascii="Cambria Math" w:hAnsi="Cambria Math"/>
                    <w:vertAlign w:val="subscript"/>
                  </w:rPr>
                </m:ctrlPr>
              </m:naryPr>
              <m:sub>
                <m:r>
                  <m:rPr>
                    <m:sty m:val="p"/>
                  </m:rPr>
                  <w:rPr>
                    <w:rFonts w:ascii="Cambria Math" w:hAnsi="Cambria Math"/>
                    <w:vertAlign w:val="subscript"/>
                  </w:rPr>
                  <m:t>a=1</m:t>
                </m:r>
              </m:sub>
              <m:sup>
                <m:r>
                  <m:rPr>
                    <m:sty m:val="p"/>
                  </m:rPr>
                  <w:rPr>
                    <w:rFonts w:ascii="Cambria Math" w:hAnsi="Cambria Math"/>
                    <w:vertAlign w:val="subscript"/>
                  </w:rPr>
                  <m:t>a</m:t>
                </m:r>
              </m:sup>
              <m:e>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r>
                  <m:rPr>
                    <m:sty m:val="p"/>
                  </m:rPr>
                  <w:rPr>
                    <w:rFonts w:ascii="Cambria Math" w:hAnsi="Cambria Math"/>
                    <w:vertAlign w:val="subscript"/>
                  </w:rPr>
                  <m:t xml:space="preserve"> </m:t>
                </m:r>
              </m:e>
            </m:nary>
          </m:sup>
        </m:sSup>
      </m:oMath>
      <w:r w:rsidR="00906669" w:rsidRPr="004802C8">
        <w:t xml:space="preserve">  </w:t>
      </w:r>
      <w:r w:rsidR="00081562" w:rsidRPr="004802C8">
        <w:t xml:space="preserve">        </w:t>
      </w:r>
      <w:r w:rsidR="00906669" w:rsidRPr="004802C8">
        <w:t>Eq. 4.</w:t>
      </w:r>
      <w:r w:rsidR="000975C4" w:rsidRPr="004802C8">
        <w:t>5</w:t>
      </w:r>
      <w:commentRangeEnd w:id="4"/>
      <w:r w:rsidR="00B24208">
        <w:rPr>
          <w:rStyle w:val="CommentReference"/>
        </w:rPr>
        <w:commentReference w:id="4"/>
      </w:r>
    </w:p>
    <w:p w14:paraId="70E4678B" w14:textId="77777777" w:rsidR="00382C08" w:rsidRPr="004802C8" w:rsidRDefault="00382C08" w:rsidP="00DD499B">
      <w:pPr>
        <w:pStyle w:val="NormalWeb"/>
        <w:spacing w:before="0" w:beforeAutospacing="0" w:after="0" w:afterAutospacing="0"/>
      </w:pPr>
    </w:p>
    <w:p w14:paraId="694180F9" w14:textId="513D1737" w:rsidR="0029518D" w:rsidRPr="004802C8" w:rsidRDefault="005524AD" w:rsidP="00382C08">
      <w:pPr>
        <w:pStyle w:val="NormalWeb"/>
        <w:spacing w:before="0" w:beforeAutospacing="0" w:after="0" w:afterAutospacing="0"/>
      </w:pPr>
      <w:r w:rsidRPr="004802C8">
        <w:t xml:space="preserve">We assumed a </w:t>
      </w:r>
      <w:r w:rsidR="000659EB">
        <w:t xml:space="preserve">fixed </w:t>
      </w:r>
      <w:r w:rsidRPr="004802C8">
        <w:t>natural mortality f</w:t>
      </w:r>
      <w:r w:rsidR="00EC7F15" w:rsidRPr="004802C8">
        <w:t>or ages 4-6</w:t>
      </w:r>
      <w:r w:rsidRPr="004802C8">
        <w:t>,</w:t>
      </w:r>
      <w:r w:rsidR="00EC7F15"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Pr="004802C8">
        <w:rPr>
          <w:vertAlign w:val="subscript"/>
        </w:rPr>
        <w:t xml:space="preserve">, </w:t>
      </w:r>
      <w:r w:rsidRPr="004802C8">
        <w:t>where the</w:t>
      </w:r>
      <w:commentRangeStart w:id="5"/>
      <w:r w:rsidRPr="004802C8">
        <w:t xml:space="preserve"> annual mortality </w:t>
      </w:r>
      <w:commentRangeEnd w:id="5"/>
      <w:r w:rsidR="006B6AF1">
        <w:rPr>
          <w:rStyle w:val="CommentReference"/>
        </w:rPr>
        <w:commentReference w:id="5"/>
      </w:r>
      <w:r w:rsidRPr="004802C8">
        <w:t>was</w:t>
      </w:r>
      <w:r w:rsidR="00EC7F15" w:rsidRPr="004802C8">
        <w:t xml:space="preserve"> 0.</w:t>
      </w:r>
      <w:r w:rsidRPr="004802C8">
        <w:t>0</w:t>
      </w:r>
      <w:r w:rsidR="00EC7F15" w:rsidRPr="004802C8">
        <w:t>6</w:t>
      </w:r>
      <w:r w:rsidR="000659EB">
        <w:t>. T</w:t>
      </w:r>
      <w:r w:rsidR="00D762EC" w:rsidRPr="004802C8">
        <w:t>his represents the assumption that</w:t>
      </w:r>
      <w:r w:rsidR="00EC7F15" w:rsidRPr="004802C8">
        <w:t xml:space="preserve"> </w:t>
      </w:r>
      <w:r w:rsidR="00D762EC" w:rsidRPr="004802C8">
        <w:t xml:space="preserve">older </w:t>
      </w:r>
      <w:r w:rsidR="00EC7F15" w:rsidRPr="004802C8">
        <w:t xml:space="preserve">fish </w:t>
      </w:r>
      <w:r w:rsidR="00957C4C" w:rsidRPr="004802C8">
        <w:t xml:space="preserve">had </w:t>
      </w:r>
      <w:r w:rsidR="00EC7F15" w:rsidRPr="004802C8">
        <w:t xml:space="preserve">a </w:t>
      </w:r>
      <w:r w:rsidR="00957C4C" w:rsidRPr="004802C8">
        <w:t>higher marine mortality than younger fish</w:t>
      </w:r>
      <w:r w:rsidR="00EC7F15" w:rsidRPr="004802C8">
        <w:t xml:space="preserve"> </w:t>
      </w:r>
      <w:r w:rsidRPr="004802C8">
        <w:fldChar w:fldCharType="begin"/>
      </w:r>
      <w:r w:rsidRPr="004802C8">
        <w:instrText xml:space="preserve"> ADDIN ZOTERO_ITEM CSL_CITATION {"citationID":"AORJDGJd","properties":{"formattedCitation":"(Beamish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Pr="004802C8">
        <w:fldChar w:fldCharType="separate"/>
      </w:r>
      <w:r w:rsidRPr="004802C8">
        <w:rPr>
          <w:noProof/>
        </w:rPr>
        <w:t>(Beamish 2018)</w:t>
      </w:r>
      <w:r w:rsidRPr="004802C8">
        <w:fldChar w:fldCharType="end"/>
      </w:r>
      <w:r w:rsidR="00D762EC" w:rsidRPr="004802C8">
        <w:t>, but that overall ocean mortality after the first winter at sea was low</w:t>
      </w:r>
      <w:r w:rsidRPr="004802C8">
        <w:t>.</w:t>
      </w:r>
      <w:r w:rsidR="00D762EC" w:rsidRPr="004802C8">
        <w:t xml:space="preserve"> </w:t>
      </w:r>
      <w:commentRangeStart w:id="6"/>
      <w:r w:rsidR="005577D9">
        <w:t>The maturity schedule for Chum salmon was assumed to vary over time randomly, relative to an average maturity schedule.</w:t>
      </w:r>
      <w:r w:rsidR="00F55916">
        <w:t xml:space="preserve"> </w:t>
      </w:r>
      <w:commentRangeEnd w:id="6"/>
      <w:r w:rsidR="00B24208">
        <w:rPr>
          <w:rStyle w:val="CommentReference"/>
        </w:rPr>
        <w:commentReference w:id="6"/>
      </w:r>
      <w:r w:rsidR="0029518D" w:rsidRPr="004802C8">
        <w:t>T</w:t>
      </w:r>
      <w:r w:rsidR="00382C08" w:rsidRPr="004802C8">
        <w:t xml:space="preserve">he proportion of fish returning to </w:t>
      </w:r>
      <w:r w:rsidR="0029518D" w:rsidRPr="004802C8">
        <w:t>the Yukon River</w:t>
      </w:r>
      <w:r w:rsidR="00382C08" w:rsidRPr="004802C8">
        <w:t xml:space="preserve"> </w:t>
      </w:r>
      <w:r w:rsidR="00F55916">
        <w:t xml:space="preserve">at each ocean age </w:t>
      </w:r>
      <m:oMath>
        <m:r>
          <w:rPr>
            <w:rFonts w:ascii="Cambria Math" w:hAnsi="Cambria Math"/>
          </w:rPr>
          <m:t>a</m:t>
        </m:r>
      </m:oMath>
      <w:r w:rsidR="00F55916">
        <w:t xml:space="preserve"> in </w:t>
      </w:r>
      <w:r w:rsidR="00382C08" w:rsidRPr="004802C8">
        <w:t>from each brood year</w:t>
      </w:r>
      <w:r w:rsidR="00F55916">
        <w:t xml:space="preserve"> </w:t>
      </w:r>
      <m:oMath>
        <m:r>
          <w:rPr>
            <w:rFonts w:ascii="Cambria Math" w:hAnsi="Cambria Math"/>
          </w:rPr>
          <m:t>t</m:t>
        </m:r>
      </m:oMath>
      <w:r w:rsidR="0029518D"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m:t>
        </m:r>
      </m:oMath>
      <w:r w:rsidR="00382C08" w:rsidRPr="004802C8">
        <w:t xml:space="preserve"> was estimated as a Dirichlet hyper-distribution arising from a mean age at maturity </w:t>
      </w:r>
      <w:r w:rsidR="0029518D" w:rsidRPr="004802C8">
        <w:t xml:space="preserve">probability </w:t>
      </w:r>
      <w:r w:rsidR="00382C08" w:rsidRPr="004802C8">
        <w:t xml:space="preserve">vector, </w:t>
      </w:r>
      <m:oMath>
        <m:sSub>
          <m:sSubPr>
            <m:ctrlPr>
              <w:rPr>
                <w:rFonts w:ascii="Cambria Math" w:hAnsi="Cambria Math"/>
                <w:i/>
              </w:rPr>
            </m:ctrlPr>
          </m:sSubPr>
          <m:e>
            <m:r>
              <w:rPr>
                <w:rFonts w:ascii="Cambria Math" w:hAnsi="Cambria Math"/>
              </w:rPr>
              <m:t>π</m:t>
            </m:r>
          </m:e>
          <m:sub>
            <m:r>
              <w:rPr>
                <w:rFonts w:ascii="Cambria Math" w:hAnsi="Cambria Math"/>
              </w:rPr>
              <m:t>a</m:t>
            </m:r>
          </m:sub>
        </m:sSub>
      </m:oMath>
      <w:r w:rsidR="004701F0">
        <w:t>.</w:t>
      </w:r>
      <w:r w:rsidR="00382C08" w:rsidRPr="004802C8">
        <w:t xml:space="preserve"> </w:t>
      </w:r>
      <w:r w:rsidR="004701F0">
        <w:t>Annual d</w:t>
      </w:r>
      <w:r w:rsidR="00382C08" w:rsidRPr="004802C8">
        <w:t xml:space="preserve">eviations </w:t>
      </w:r>
      <w:r w:rsidR="004701F0">
        <w:t xml:space="preserve">from the mean age at maturity were </w:t>
      </w:r>
      <w:r w:rsidR="00382C08" w:rsidRPr="004802C8">
        <w:t xml:space="preserve">determined by </w:t>
      </w:r>
      <w:r w:rsidR="0029518D" w:rsidRPr="004802C8">
        <w:t>an inverse dispersion parameter</w:t>
      </w:r>
      <w:r w:rsidR="004701F0">
        <w:t xml:space="preserve">, </w:t>
      </w:r>
      <w:r w:rsidR="004701F0">
        <w:rPr>
          <w:i/>
          <w:iCs/>
        </w:rPr>
        <w:t>D</w:t>
      </w:r>
      <w:r w:rsidR="0029518D" w:rsidRPr="004802C8">
        <w:t xml:space="preserve">. </w:t>
      </w:r>
    </w:p>
    <w:p w14:paraId="3D97B547" w14:textId="4C935222" w:rsidR="0029518D" w:rsidRPr="004802C8" w:rsidRDefault="004D3CDC" w:rsidP="0029518D">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 xml:space="preserve"> ~ D(</m:t>
        </m:r>
        <m:sSub>
          <m:sSubPr>
            <m:ctrlPr>
              <w:rPr>
                <w:rFonts w:ascii="Cambria Math" w:hAnsi="Cambria Math"/>
                <w:i/>
              </w:rPr>
            </m:ctrlPr>
          </m:sSubPr>
          <m:e>
            <m:r>
              <w:rPr>
                <w:rFonts w:ascii="Cambria Math" w:hAnsi="Cambria Math"/>
              </w:rPr>
              <m:t>π</m:t>
            </m:r>
          </m:e>
          <m:sub>
            <m:r>
              <w:rPr>
                <w:rFonts w:ascii="Cambria Math" w:hAnsi="Cambria Math"/>
              </w:rPr>
              <m:t>a</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e>
        </m:d>
        <m:r>
          <w:rPr>
            <w:rFonts w:ascii="Cambria Math" w:hAnsi="Cambria Math"/>
          </w:rPr>
          <m:t>)</m:t>
        </m:r>
      </m:oMath>
      <w:r w:rsidR="0029518D" w:rsidRPr="004802C8">
        <w:t xml:space="preserve"> </w:t>
      </w:r>
      <w:r w:rsidR="0029518D" w:rsidRPr="004802C8">
        <w:tab/>
        <w:t>Eq. 4.6</w:t>
      </w:r>
    </w:p>
    <w:p w14:paraId="3BDA6387" w14:textId="77777777" w:rsidR="0029518D" w:rsidRPr="004802C8" w:rsidRDefault="0029518D" w:rsidP="00382C08">
      <w:pPr>
        <w:pStyle w:val="NormalWeb"/>
        <w:spacing w:before="0" w:beforeAutospacing="0" w:after="0" w:afterAutospacing="0"/>
      </w:pPr>
    </w:p>
    <w:p w14:paraId="4A8BBB72" w14:textId="04925E4E" w:rsidR="00A1278F" w:rsidRPr="004802C8" w:rsidRDefault="008219BE" w:rsidP="00DD499B">
      <w:pPr>
        <w:pStyle w:val="NormalWeb"/>
        <w:spacing w:before="0" w:beforeAutospacing="0" w:after="0" w:afterAutospacing="0"/>
      </w:pPr>
      <w:r w:rsidRPr="004802C8">
        <w:t>Returning fish</w:t>
      </w:r>
      <w:r w:rsidR="00345AEA" w:rsidRPr="004802C8">
        <w:t>, N</w:t>
      </w:r>
      <w:r w:rsidR="00ED715D">
        <w:rPr>
          <w:vertAlign w:val="subscript"/>
        </w:rPr>
        <w:t>y</w:t>
      </w:r>
      <w:r w:rsidR="00345AEA" w:rsidRPr="004802C8">
        <w:rPr>
          <w:vertAlign w:val="subscript"/>
        </w:rPr>
        <w:t>,</w:t>
      </w:r>
      <w:r w:rsidR="00B471E3" w:rsidRPr="004802C8">
        <w:rPr>
          <w:vertAlign w:val="subscript"/>
        </w:rPr>
        <w:t>s</w:t>
      </w:r>
      <w:r w:rsidR="00345AEA" w:rsidRPr="004802C8">
        <w:rPr>
          <w:vertAlign w:val="subscript"/>
        </w:rPr>
        <w:t>=r</w:t>
      </w:r>
      <w:r w:rsidR="00DD499B" w:rsidRPr="004802C8">
        <w:rPr>
          <w:vertAlign w:val="subscript"/>
        </w:rPr>
        <w:t>,a</w:t>
      </w:r>
      <w:r w:rsidR="00345AEA" w:rsidRPr="004802C8">
        <w:t xml:space="preserve">, </w:t>
      </w:r>
      <w:r w:rsidRPr="004802C8">
        <w:t xml:space="preserve">were </w:t>
      </w:r>
      <w:r w:rsidR="005B507B" w:rsidRPr="004802C8">
        <w:t>subject to terminal harvest</w:t>
      </w:r>
      <w:r w:rsidR="00DD499B" w:rsidRPr="004802C8">
        <w:t xml:space="preserve"> determined by annual fishing mortality</w:t>
      </w:r>
      <w:r w:rsidR="00F908AF">
        <w:t xml:space="preserve"> in each calendar year </w:t>
      </w:r>
      <m:oMath>
        <m:r>
          <w:rPr>
            <w:rFonts w:ascii="Cambria Math" w:hAnsi="Cambria Math"/>
          </w:rPr>
          <m:t>y</m:t>
        </m:r>
      </m:oMath>
      <w:r w:rsidR="00DD499B" w:rsidRPr="004802C8">
        <w:t>,</w:t>
      </w:r>
      <w:r w:rsidR="00DD499B" w:rsidRPr="004802C8">
        <w:rPr>
          <w:vertAlign w:val="subscript"/>
        </w:rPr>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00DD499B" w:rsidRPr="004802C8">
        <w:rPr>
          <w:vertAlign w:val="subscript"/>
        </w:rPr>
        <w:t>,</w:t>
      </w:r>
      <w:r w:rsidR="00DD499B" w:rsidRPr="004802C8">
        <w:t xml:space="preserve"> and age-specific selectivity, </w:t>
      </w:r>
      <m:oMath>
        <m:sSub>
          <m:sSubPr>
            <m:ctrlPr>
              <w:rPr>
                <w:rFonts w:ascii="Cambria Math" w:hAnsi="Cambria Math"/>
                <w:vertAlign w:val="subscript"/>
              </w:rPr>
            </m:ctrlPr>
          </m:sSubPr>
          <m:e>
            <m:r>
              <m:rPr>
                <m:sty m:val="p"/>
              </m:rPr>
              <w:rPr>
                <w:rFonts w:ascii="Cambria Math" w:hAnsi="Cambria Math"/>
                <w:vertAlign w:val="subscript"/>
              </w:rPr>
              <m:t>λ</m:t>
            </m:r>
          </m:e>
          <m:sub>
            <m:r>
              <m:rPr>
                <m:sty m:val="p"/>
              </m:rPr>
              <w:rPr>
                <w:rFonts w:ascii="Cambria Math" w:hAnsi="Cambria Math"/>
                <w:vertAlign w:val="subscript"/>
              </w:rPr>
              <m:t>a</m:t>
            </m:r>
          </m:sub>
        </m:sSub>
      </m:oMath>
      <w:r w:rsidR="003C439E" w:rsidRPr="004802C8">
        <w:t>.</w:t>
      </w:r>
      <w:r w:rsidR="00971C02">
        <w:t xml:space="preserve"> The resulting catch at age in calendar year </w:t>
      </w:r>
      <m:oMath>
        <m:r>
          <w:rPr>
            <w:rFonts w:ascii="Cambria Math" w:hAnsi="Cambria Math"/>
          </w:rPr>
          <m:t>y</m:t>
        </m:r>
      </m:oMath>
      <w:r w:rsidR="00971C02">
        <w:t xml:space="preserve"> is:</w:t>
      </w:r>
    </w:p>
    <w:commentRangeStart w:id="7"/>
    <w:p w14:paraId="009A96DC" w14:textId="768FAFFB" w:rsidR="00DD499B" w:rsidRPr="004802C8" w:rsidRDefault="004D3CDC" w:rsidP="000975C4">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C</m:t>
            </m:r>
          </m:e>
          <m:sub>
            <m:r>
              <w:rPr>
                <w:rFonts w:ascii="Cambria Math" w:hAnsi="Cambria Math"/>
              </w:rPr>
              <m:t>y,a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y</m:t>
                        </m:r>
                      </m:sub>
                    </m:sSub>
                  </m:e>
                </m:d>
              </m:sup>
            </m:sSup>
          </m:e>
        </m:d>
      </m:oMath>
      <w:r w:rsidR="00975CB3">
        <w:t xml:space="preserve"> </w:t>
      </w:r>
      <w:r w:rsidR="001A3C64">
        <w:t xml:space="preserve"> </w:t>
      </w:r>
      <w:r w:rsidR="000975C4" w:rsidRPr="004802C8">
        <w:t>Eq. 4.</w:t>
      </w:r>
      <w:r w:rsidR="00EB7052" w:rsidRPr="004802C8">
        <w:t>7</w:t>
      </w:r>
      <w:commentRangeEnd w:id="7"/>
      <w:r w:rsidR="0005752E">
        <w:rPr>
          <w:rStyle w:val="CommentReference"/>
        </w:rPr>
        <w:commentReference w:id="7"/>
      </w:r>
    </w:p>
    <w:p w14:paraId="39247AC8" w14:textId="77777777" w:rsidR="00DD499B" w:rsidRPr="004802C8" w:rsidRDefault="00DD499B" w:rsidP="00DD499B">
      <w:pPr>
        <w:jc w:val="center"/>
        <w:rPr>
          <w:vertAlign w:val="subscript"/>
        </w:rPr>
      </w:pPr>
    </w:p>
    <w:p w14:paraId="21BDC998" w14:textId="691E031B" w:rsidR="00E82157" w:rsidRPr="004802C8" w:rsidRDefault="00D02B3A" w:rsidP="00DD499B">
      <w:pPr>
        <w:pStyle w:val="NormalWeb"/>
        <w:spacing w:before="0" w:beforeAutospacing="0" w:after="0" w:afterAutospacing="0"/>
      </w:pPr>
      <w:r w:rsidRPr="004802C8">
        <w:lastRenderedPageBreak/>
        <w:t xml:space="preserve">To allow ample flexibility in annual fishing mortality </w:t>
      </w:r>
      <w:r w:rsidR="003C439E" w:rsidRPr="004802C8">
        <w:t>rates</w:t>
      </w:r>
      <w:r w:rsidR="00975CB3">
        <w:t xml:space="preserve"> by calendar year </w:t>
      </w:r>
      <m:oMath>
        <m:r>
          <w:rPr>
            <w:rFonts w:ascii="Cambria Math" w:hAnsi="Cambria Math"/>
          </w:rPr>
          <m:t>y</m:t>
        </m:r>
      </m:oMath>
      <w:r w:rsidR="003C439E"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003C439E" w:rsidRPr="004802C8">
        <w:rPr>
          <w:vertAlign w:val="subscript"/>
        </w:rPr>
        <w:t>,</w:t>
      </w:r>
      <w:r w:rsidR="003C439E" w:rsidRPr="004802C8">
        <w:t xml:space="preserve"> </w:t>
      </w:r>
      <w:r w:rsidRPr="004802C8">
        <w:t>we</w:t>
      </w:r>
      <w:r w:rsidR="009A380A" w:rsidRPr="004802C8">
        <w:t xml:space="preserve"> estimated mean fishing mortality </w:t>
      </w:r>
      <m:oMath>
        <m:r>
          <m:rPr>
            <m:sty m:val="p"/>
          </m:rPr>
          <w:rPr>
            <w:rFonts w:ascii="Cambria Math" w:hAnsi="Cambria Math"/>
            <w:vertAlign w:val="subscript"/>
          </w:rPr>
          <m:t>υ</m:t>
        </m:r>
      </m:oMath>
      <w:r w:rsidR="009A380A" w:rsidRPr="004802C8">
        <w:t xml:space="preserve"> and process deviations around the mean, </w:t>
      </w:r>
      <m:oMath>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w:rPr>
            <w:rFonts w:ascii="Cambria Math" w:hAnsi="Cambria Math"/>
            <w:vertAlign w:val="subscript"/>
          </w:rPr>
          <m:t>~Normal</m:t>
        </m:r>
        <m:d>
          <m:dPr>
            <m:ctrlPr>
              <w:rPr>
                <w:rFonts w:ascii="Cambria Math" w:hAnsi="Cambria Math"/>
                <w:i/>
                <w:vertAlign w:val="subscript"/>
              </w:rPr>
            </m:ctrlPr>
          </m:dPr>
          <m:e>
            <m:r>
              <w:rPr>
                <w:rFonts w:ascii="Cambria Math" w:hAnsi="Cambria Math"/>
                <w:vertAlign w:val="subscript"/>
              </w:rPr>
              <m:t>0,</m:t>
            </m:r>
            <m:sSup>
              <m:sSupPr>
                <m:ctrlPr>
                  <w:rPr>
                    <w:rFonts w:ascii="Cambria Math" w:hAnsi="Cambria Math"/>
                    <w:i/>
                    <w:vertAlign w:val="subscript"/>
                  </w:rPr>
                </m:ctrlPr>
              </m:sSupPr>
              <m:e>
                <m:r>
                  <w:rPr>
                    <w:rFonts w:ascii="Cambria Math" w:hAnsi="Cambria Math"/>
                    <w:vertAlign w:val="subscript"/>
                  </w:rPr>
                  <m:t>σ</m:t>
                </m:r>
              </m:e>
              <m:sup>
                <m:r>
                  <w:rPr>
                    <w:rFonts w:ascii="Cambria Math" w:hAnsi="Cambria Math"/>
                    <w:vertAlign w:val="subscript"/>
                  </w:rPr>
                  <m:t>2</m:t>
                </m:r>
              </m:sup>
            </m:sSup>
          </m:e>
        </m:d>
      </m:oMath>
      <w:r w:rsidRPr="004802C8">
        <w:t>.</w:t>
      </w:r>
    </w:p>
    <w:p w14:paraId="0D3D946F" w14:textId="77777777" w:rsidR="00D02B3A" w:rsidRPr="004802C8" w:rsidRDefault="00D02B3A" w:rsidP="009A380A">
      <w:pPr>
        <w:pStyle w:val="NormalWeb"/>
        <w:spacing w:before="0" w:beforeAutospacing="0" w:after="0" w:afterAutospacing="0"/>
        <w:ind w:firstLine="360"/>
      </w:pPr>
    </w:p>
    <w:p w14:paraId="3CEDD22A" w14:textId="06C9C554" w:rsidR="00345AEA" w:rsidRPr="004802C8" w:rsidRDefault="004D3CDC" w:rsidP="000975C4">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(υ+</m:t>
            </m:r>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m:rPr>
                <m:sty m:val="p"/>
              </m:rPr>
              <w:rPr>
                <w:rFonts w:ascii="Cambria Math" w:hAnsi="Cambria Math"/>
                <w:vertAlign w:val="subscript"/>
              </w:rPr>
              <m:t xml:space="preserve">) </m:t>
            </m:r>
          </m:sup>
        </m:sSup>
      </m:oMath>
      <w:r w:rsidR="000975C4" w:rsidRPr="004802C8">
        <w:rPr>
          <w:vertAlign w:val="subscript"/>
        </w:rPr>
        <w:tab/>
      </w:r>
      <w:r w:rsidR="000975C4" w:rsidRPr="004802C8">
        <w:rPr>
          <w:vertAlign w:val="subscript"/>
        </w:rPr>
        <w:tab/>
      </w:r>
      <w:r w:rsidR="000975C4" w:rsidRPr="004802C8">
        <w:t>Eq. 4.</w:t>
      </w:r>
      <w:r w:rsidR="00EB7052" w:rsidRPr="004802C8">
        <w:t>8</w:t>
      </w:r>
    </w:p>
    <w:p w14:paraId="49530708" w14:textId="77777777" w:rsidR="00D02B3A" w:rsidRPr="004802C8" w:rsidRDefault="00D02B3A" w:rsidP="009A380A">
      <w:pPr>
        <w:ind w:firstLine="720"/>
      </w:pPr>
    </w:p>
    <w:p w14:paraId="58427769" w14:textId="70DAC817" w:rsidR="005B507B" w:rsidRPr="004802C8" w:rsidRDefault="009A380A" w:rsidP="00D02B3A">
      <w:r w:rsidRPr="004802C8">
        <w:t>Returning fish that were not captured in terminal fisheries</w:t>
      </w:r>
      <w:r w:rsidR="00D02B3A" w:rsidRPr="004802C8">
        <w:t xml:space="preserve"> were assumed to reach the spawning grounds and reproduce. </w:t>
      </w:r>
    </w:p>
    <w:p w14:paraId="48E63EFE" w14:textId="34A94A13" w:rsidR="00FC4D68" w:rsidRPr="004802C8" w:rsidRDefault="004D3CDC" w:rsidP="001A3C64">
      <w:pPr>
        <w:pStyle w:val="NormalWeb"/>
        <w:spacing w:before="0" w:beforeAutospacing="0" w:after="0" w:afterAutospacing="0"/>
        <w:ind w:firstLine="720"/>
        <w:jc w:val="center"/>
      </w:pPr>
      <m:oMath>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y,a</m:t>
            </m:r>
          </m:sub>
        </m:sSub>
      </m:oMath>
      <w:r w:rsidR="001A3C64">
        <w:t xml:space="preserve">    </w:t>
      </w:r>
      <w:r w:rsidR="000975C4" w:rsidRPr="004802C8">
        <w:t>Eq. 4.</w:t>
      </w:r>
      <w:r w:rsidR="00EB7052" w:rsidRPr="004802C8">
        <w:t>9</w:t>
      </w:r>
    </w:p>
    <w:p w14:paraId="274B8A70" w14:textId="77777777" w:rsidR="00D02B3A" w:rsidRPr="004802C8" w:rsidRDefault="00D02B3A" w:rsidP="00D02B3A">
      <w:pPr>
        <w:jc w:val="center"/>
      </w:pPr>
    </w:p>
    <w:p w14:paraId="5F18EE4D" w14:textId="621572C8" w:rsidR="00FC4D68" w:rsidRPr="004802C8" w:rsidRDefault="00FC4D68" w:rsidP="005C76D6">
      <w:pPr>
        <w:ind w:firstLine="720"/>
      </w:pPr>
      <w:r w:rsidRPr="004802C8">
        <w:t xml:space="preserve">The </w:t>
      </w:r>
      <w:r w:rsidR="003C439E" w:rsidRPr="004802C8">
        <w:t>number</w:t>
      </w:r>
      <w:r w:rsidRPr="004802C8">
        <w:t xml:space="preserve"> of eggs produced by each spawner was dependent on the proportion of females, </w:t>
      </w:r>
      <m:oMath>
        <m:r>
          <w:rPr>
            <w:rFonts w:ascii="Cambria Math" w:hAnsi="Cambria Math"/>
          </w:rPr>
          <m:t>P</m:t>
        </m:r>
      </m:oMath>
      <w:r w:rsidR="00F511E4" w:rsidRPr="004802C8">
        <w:t xml:space="preserve">, which was </w:t>
      </w:r>
      <w:r w:rsidRPr="004802C8">
        <w:t>fixed at 50% and age specific fecundity rates,</w:t>
      </w:r>
      <w:r w:rsidR="006D5A52">
        <w:rPr>
          <w:vertAlign w:val="subscript"/>
        </w:rPr>
        <w:t xml:space="preserve"> </w:t>
      </w:r>
      <m:oMath>
        <m:sSub>
          <m:sSubPr>
            <m:ctrlPr>
              <w:rPr>
                <w:rFonts w:ascii="Cambria Math" w:hAnsi="Cambria Math"/>
                <w:i/>
                <w:vertAlign w:val="subscript"/>
              </w:rPr>
            </m:ctrlPr>
          </m:sSubPr>
          <m:e>
            <m:r>
              <w:rPr>
                <w:rFonts w:ascii="Cambria Math" w:hAnsi="Cambria Math"/>
                <w:vertAlign w:val="subscript"/>
              </w:rPr>
              <m:t>E</m:t>
            </m:r>
          </m:e>
          <m:sub>
            <m:r>
              <w:rPr>
                <w:rFonts w:ascii="Cambria Math" w:hAnsi="Cambria Math"/>
                <w:vertAlign w:val="subscript"/>
              </w:rPr>
              <m:t>a</m:t>
            </m:r>
          </m:sub>
        </m:sSub>
      </m:oMath>
      <w:r w:rsidR="00BC3349">
        <w:rPr>
          <w:vertAlign w:val="subscript"/>
        </w:rPr>
        <w:t xml:space="preserve"> </w:t>
      </w:r>
      <w:r w:rsidR="00BC3349">
        <w:rPr>
          <w:vertAlign w:val="subscript"/>
        </w:rPr>
        <w:fldChar w:fldCharType="begin"/>
      </w:r>
      <w:r w:rsidR="00BC3349">
        <w:rPr>
          <w:vertAlign w:val="subscript"/>
        </w:rPr>
        <w:instrText xml:space="preserve"> ADDIN ZOTERO_ITEM CSL_CITATION {"citationID":"5lP8ZaiL","properties":{"formattedCitation":"(Gilk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sidR="00BC3349">
        <w:rPr>
          <w:vertAlign w:val="subscript"/>
        </w:rPr>
        <w:fldChar w:fldCharType="separate"/>
      </w:r>
      <w:r w:rsidR="00BC3349" w:rsidRPr="00BC3349">
        <w:rPr>
          <w:noProof/>
        </w:rPr>
        <w:t>(Gilk et al.</w:t>
      </w:r>
      <w:r w:rsidR="00BC3349">
        <w:rPr>
          <w:noProof/>
          <w:vertAlign w:val="subscript"/>
        </w:rPr>
        <w:t xml:space="preserve"> </w:t>
      </w:r>
      <w:r w:rsidR="00BC3349" w:rsidRPr="00BC3349">
        <w:rPr>
          <w:noProof/>
        </w:rPr>
        <w:t>2009)</w:t>
      </w:r>
      <w:r w:rsidR="00BC3349">
        <w:rPr>
          <w:vertAlign w:val="subscript"/>
        </w:rPr>
        <w:fldChar w:fldCharType="end"/>
      </w:r>
      <w:r w:rsidR="00E53ECE" w:rsidRPr="004802C8">
        <w:t xml:space="preserve">. Age specific fecundities were not available for Yukon River Chum </w:t>
      </w:r>
      <w:r w:rsidR="005C76D6" w:rsidRPr="004802C8">
        <w:t>salmon but</w:t>
      </w:r>
      <w:r w:rsidR="00E53ECE" w:rsidRPr="004802C8">
        <w:t xml:space="preserve"> have been estimated for Chum in the neighboring Kuskokwim River regions</w:t>
      </w:r>
      <w:r w:rsidR="005C76D6">
        <w:t>.</w:t>
      </w:r>
      <w:r w:rsidR="00E53ECE" w:rsidRPr="004802C8">
        <w:t xml:space="preserve"> </w:t>
      </w:r>
      <w:r w:rsidR="005C76D6">
        <w:t xml:space="preserve">Further, we assumed </w:t>
      </w:r>
      <w:r w:rsidR="005C76D6" w:rsidRPr="004802C8">
        <w:t xml:space="preserve">that </w:t>
      </w:r>
      <w:r w:rsidR="005C76D6">
        <w:t>older</w:t>
      </w:r>
      <w:r w:rsidR="005C76D6" w:rsidRPr="004802C8">
        <w:t xml:space="preserve"> fish produced more eggs per spawner </w:t>
      </w:r>
      <w:r w:rsidR="005C76D6" w:rsidRPr="004802C8">
        <w:fldChar w:fldCharType="begin"/>
      </w:r>
      <w:r w:rsidR="005C76D6" w:rsidRPr="004802C8">
        <w:instrText xml:space="preserve"> ADDIN ZOTERO_ITEM CSL_CITATION {"citationID":"fiohidyf","properties":{"formattedCitation":"(Gilk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sidR="005C76D6" w:rsidRPr="004802C8">
        <w:fldChar w:fldCharType="separate"/>
      </w:r>
      <w:r w:rsidR="005C76D6" w:rsidRPr="004802C8">
        <w:rPr>
          <w:noProof/>
        </w:rPr>
        <w:t>(Gilk et al. 2009)</w:t>
      </w:r>
      <w:r w:rsidR="005C76D6" w:rsidRPr="004802C8">
        <w:fldChar w:fldCharType="end"/>
      </w:r>
      <w:r w:rsidR="005C76D6" w:rsidRPr="004802C8">
        <w:t xml:space="preserve">. </w:t>
      </w:r>
      <w:r w:rsidR="005C76D6">
        <w:t>The</w:t>
      </w:r>
      <w:r w:rsidR="00E53ECE" w:rsidRPr="004802C8">
        <w:t xml:space="preserve"> following fecundities</w:t>
      </w:r>
      <w:r w:rsidR="005C76D6">
        <w:t xml:space="preserve"> were assumed for each age class</w:t>
      </w:r>
      <w:r w:rsidR="00E53ECE" w:rsidRPr="004802C8">
        <w:t xml:space="preserve"> </w:t>
      </w:r>
      <w:r w:rsidRPr="004802C8">
        <w:t>where</w:t>
      </w:r>
      <w:r w:rsidR="005C76D6">
        <w:t>,</w:t>
      </w:r>
      <w:r w:rsidRPr="004802C8">
        <w:t xml:space="preserve"> Age </w:t>
      </w:r>
      <w:r w:rsidR="005C76D6">
        <w:t xml:space="preserve">3: </w:t>
      </w:r>
      <w:r w:rsidR="00E53ECE" w:rsidRPr="004802C8">
        <w:t>1800</w:t>
      </w:r>
      <w:r w:rsidR="005C76D6">
        <w:t xml:space="preserve"> eggs</w:t>
      </w:r>
      <w:r w:rsidRPr="004802C8">
        <w:t xml:space="preserve">, Age </w:t>
      </w:r>
      <w:r w:rsidR="005C76D6">
        <w:t xml:space="preserve">4: </w:t>
      </w:r>
      <w:r w:rsidR="00E53ECE" w:rsidRPr="004802C8">
        <w:t>2351</w:t>
      </w:r>
      <w:r w:rsidR="005C76D6">
        <w:t xml:space="preserve"> eggs</w:t>
      </w:r>
      <w:r w:rsidRPr="004802C8">
        <w:t xml:space="preserve">, Age </w:t>
      </w:r>
      <w:r w:rsidR="005C76D6">
        <w:t xml:space="preserve">5: </w:t>
      </w:r>
      <w:r w:rsidR="00E53ECE" w:rsidRPr="004802C8">
        <w:t>2902</w:t>
      </w:r>
      <w:r w:rsidR="005C76D6">
        <w:t xml:space="preserve"> eggs</w:t>
      </w:r>
      <w:r w:rsidRPr="004802C8">
        <w:t xml:space="preserve">, and Age </w:t>
      </w:r>
      <w:r w:rsidR="005C76D6">
        <w:t xml:space="preserve">6: </w:t>
      </w:r>
      <w:r w:rsidR="00E53ECE" w:rsidRPr="004802C8">
        <w:t>3453</w:t>
      </w:r>
      <w:r w:rsidR="005C76D6">
        <w:t xml:space="preserve"> eggs. </w:t>
      </w:r>
      <w:r w:rsidR="00771106">
        <w:t xml:space="preserve">The lifecycle begins again by summing the number of eggs produced by each spawner across age classes, yielding the eggs produced in each brood year, </w:t>
      </w:r>
      <m:oMath>
        <m:sSub>
          <m:sSubPr>
            <m:ctrlPr>
              <w:rPr>
                <w:rFonts w:ascii="Cambria Math" w:hAnsi="Cambria Math"/>
                <w:i/>
              </w:rPr>
            </m:ctrlPr>
          </m:sSubPr>
          <m:e>
            <m:r>
              <w:rPr>
                <w:rFonts w:ascii="Cambria Math" w:hAnsi="Cambria Math"/>
              </w:rPr>
              <m:t>N</m:t>
            </m:r>
          </m:e>
          <m:sub>
            <m:r>
              <w:rPr>
                <w:rFonts w:ascii="Cambria Math" w:hAnsi="Cambria Math"/>
              </w:rPr>
              <m:t>t,s=e</m:t>
            </m:r>
          </m:sub>
        </m:sSub>
      </m:oMath>
      <w:r w:rsidR="00771106">
        <w:t>.</w:t>
      </w:r>
    </w:p>
    <w:p w14:paraId="776B67B3" w14:textId="6818683D" w:rsidR="000975C4" w:rsidRPr="004802C8" w:rsidRDefault="004D3CDC" w:rsidP="00DF538F">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t,s=e,a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y,s=s,a</m:t>
            </m:r>
          </m:sub>
        </m:sSub>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P</m:t>
        </m:r>
      </m:oMath>
      <w:r w:rsidR="000975C4" w:rsidRPr="004802C8">
        <w:tab/>
      </w:r>
      <w:r w:rsidR="000975C4" w:rsidRPr="004802C8">
        <w:tab/>
        <w:t>Eq. 4.</w:t>
      </w:r>
      <w:r w:rsidR="00EB7052" w:rsidRPr="004802C8">
        <w:t>10</w:t>
      </w:r>
    </w:p>
    <w:p w14:paraId="5AA66528" w14:textId="6E762D4B" w:rsidR="002C4E3D" w:rsidRDefault="002C4E3D" w:rsidP="002C4E3D">
      <w:pPr>
        <w:ind w:left="2160" w:firstLine="720"/>
      </w:pPr>
    </w:p>
    <w:p w14:paraId="4E5DD1FE" w14:textId="4D0DEFE8" w:rsidR="00771106" w:rsidRPr="004802C8" w:rsidRDefault="004D3CDC" w:rsidP="00811DC9">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t,s=e</m:t>
            </m:r>
          </m:sub>
        </m:sSub>
        <m:r>
          <w:rPr>
            <w:rFonts w:ascii="Cambria Math" w:hAnsi="Cambria Math"/>
          </w:rPr>
          <m:t>=</m:t>
        </m:r>
        <m:nary>
          <m:naryPr>
            <m:chr m:val="∑"/>
            <m:limLoc m:val="undOvr"/>
            <m:ctrlPr>
              <w:rPr>
                <w:rFonts w:ascii="Cambria Math" w:hAnsi="Cambria Math"/>
                <w:i/>
              </w:rPr>
            </m:ctrlPr>
          </m:naryPr>
          <m:sub>
            <m:r>
              <w:rPr>
                <w:rFonts w:ascii="Cambria Math" w:hAnsi="Cambria Math"/>
              </w:rPr>
              <m:t>a=3</m:t>
            </m:r>
          </m:sub>
          <m:sup>
            <m:r>
              <w:rPr>
                <w:rFonts w:ascii="Cambria Math" w:hAnsi="Cambria Math"/>
              </w:rPr>
              <m:t>a</m:t>
            </m:r>
          </m:sup>
          <m:e>
            <m:sSub>
              <m:sSubPr>
                <m:ctrlPr>
                  <w:rPr>
                    <w:rFonts w:ascii="Cambria Math" w:hAnsi="Cambria Math"/>
                    <w:i/>
                  </w:rPr>
                </m:ctrlPr>
              </m:sSubPr>
              <m:e>
                <m:r>
                  <w:rPr>
                    <w:rFonts w:ascii="Cambria Math" w:hAnsi="Cambria Math"/>
                  </w:rPr>
                  <m:t>N</m:t>
                </m:r>
              </m:e>
              <m:sub>
                <m:r>
                  <w:rPr>
                    <w:rFonts w:ascii="Cambria Math" w:hAnsi="Cambria Math"/>
                  </w:rPr>
                  <m:t>t,s=e,a</m:t>
                </m:r>
              </m:sub>
            </m:sSub>
          </m:e>
        </m:nary>
      </m:oMath>
      <w:r w:rsidR="00771106" w:rsidRPr="004802C8">
        <w:tab/>
      </w:r>
      <w:r w:rsidR="00771106" w:rsidRPr="004802C8">
        <w:tab/>
        <w:t>Eq. 4.1</w:t>
      </w:r>
      <w:r w:rsidR="00771106">
        <w:t>1</w:t>
      </w:r>
    </w:p>
    <w:p w14:paraId="36C460C5" w14:textId="3574FCFF" w:rsidR="003D4E2E" w:rsidRPr="004802C8" w:rsidRDefault="003D4E2E" w:rsidP="004802C8">
      <w:pPr>
        <w:pStyle w:val="Heading4"/>
      </w:pPr>
      <w:commentRangeStart w:id="8"/>
      <w:r w:rsidRPr="004802C8">
        <w:t xml:space="preserve">2.2 </w:t>
      </w:r>
      <w:r w:rsidR="005C5F75" w:rsidRPr="004802C8">
        <w:t>Model Estimation</w:t>
      </w:r>
      <w:commentRangeEnd w:id="8"/>
      <w:r w:rsidR="009F5D64">
        <w:rPr>
          <w:rStyle w:val="CommentReference"/>
          <w:rFonts w:ascii="Times New Roman" w:eastAsia="Times New Roman" w:hAnsi="Times New Roman" w:cs="Times New Roman"/>
          <w:i w:val="0"/>
          <w:iCs w:val="0"/>
          <w:color w:val="auto"/>
        </w:rPr>
        <w:commentReference w:id="8"/>
      </w:r>
    </w:p>
    <w:p w14:paraId="18387E32" w14:textId="7E54721B" w:rsidR="000D676B" w:rsidRPr="004802C8" w:rsidRDefault="00997EF9" w:rsidP="000D676B">
      <w:pPr>
        <w:pStyle w:val="NormalWeb"/>
        <w:spacing w:before="0" w:beforeAutospacing="0" w:after="0" w:afterAutospacing="0"/>
        <w:ind w:firstLine="360"/>
        <w:rPr>
          <w:color w:val="000000"/>
        </w:rPr>
      </w:pPr>
      <w:r w:rsidRPr="004802C8">
        <w:t xml:space="preserve">We fit the </w:t>
      </w:r>
      <w:r w:rsidR="00286587">
        <w:t>IPM</w:t>
      </w:r>
      <w:r w:rsidRPr="004802C8">
        <w:t xml:space="preserve"> to multiple datasets using Bayesian inference and implemented the model in STAN </w:t>
      </w:r>
      <w:r w:rsidR="00617924" w:rsidRPr="004802C8">
        <w:fldChar w:fldCharType="begin"/>
      </w:r>
      <w:r w:rsidR="00617924" w:rsidRPr="004802C8">
        <w:instrText xml:space="preserve"> ADDIN ZOTERO_ITEM CSL_CITATION {"citationID":"vGIlQ0WW","properties":{"formattedCitation":"(Carpenter et al. 2017)","plainCitation":"(Carpenter et al. 2017)","noteIndex":0},"citationItems":[{"id":5082,"uris":["http://zotero.org/users/8784224/items/QM6ZQKX2"],"itemData":{"id":5082,"type":"article-journal","abstract":"Stan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Software","DOI":"10.18637/jss.v076.i01","ISSN":"1548-7660","journalAbbreviation":"J Stat Softw","language":"eng","note":"PMID: 36568334\nPMCID: PMC9788645","page":"1","source":"PubMed","title":"Stan: A Probabilistic Programming Language","title-short":"Stan","volume":"76","author":[{"family":"Carpenter","given":"Bob"},{"family":"Gelman","given":"Andrew"},{"family":"Hoffman","given":"Matthew D."},{"family":"Lee","given":"Daniel"},{"family":"Goodrich","given":"Ben"},{"family":"Betancourt","given":"Michael"},{"family":"Brubaker","given":"Marcus A."},{"family":"Guo","given":"Jiqiang"},{"family":"Li","given":"Peter"},{"family":"Riddell","given":"Allen"}],"issued":{"date-parts":[["2017"]]}}}],"schema":"https://github.com/citation-style-language/schema/raw/master/csl-citation.json"} </w:instrText>
      </w:r>
      <w:r w:rsidR="00617924" w:rsidRPr="004802C8">
        <w:fldChar w:fldCharType="separate"/>
      </w:r>
      <w:r w:rsidR="00617924" w:rsidRPr="004802C8">
        <w:rPr>
          <w:noProof/>
        </w:rPr>
        <w:t>(Carpenter et al. 2017)</w:t>
      </w:r>
      <w:r w:rsidR="00617924" w:rsidRPr="004802C8">
        <w:fldChar w:fldCharType="end"/>
      </w:r>
      <w:r w:rsidRPr="004802C8">
        <w:t xml:space="preserve"> using the rstan package in R </w:t>
      </w:r>
      <w:r w:rsidR="00DE6633" w:rsidRPr="004802C8">
        <w:fldChar w:fldCharType="begin"/>
      </w:r>
      <w:r w:rsidR="00DE6633" w:rsidRPr="004802C8">
        <w:instrText xml:space="preserve"> ADDIN ZOTERO_ITEM CSL_CITATION {"citationID":"ZoELzGrV","properties":{"formattedCitation":"(Stan Development Team 2024)","plainCitation":"(Stan Development Team 2024)","noteIndex":0},"citationItems":[{"id":5086,"uris":["http://zotero.org/users/8784224/items/TU93G487"],"itemData":{"id":5086,"type":"software","title":"RStan: the R interface to Stan. R package version 2.26.24.","author":[{"family":"Stan Development Team","given":""}],"issued":{"date-parts":[["2024"]]}}}],"schema":"https://github.com/citation-style-language/schema/raw/master/csl-citation.json"} </w:instrText>
      </w:r>
      <w:r w:rsidR="00DE6633" w:rsidRPr="004802C8">
        <w:fldChar w:fldCharType="separate"/>
      </w:r>
      <w:r w:rsidR="00DE6633" w:rsidRPr="004802C8">
        <w:rPr>
          <w:noProof/>
        </w:rPr>
        <w:t>(Stan Development Team 2024)</w:t>
      </w:r>
      <w:r w:rsidR="00DE6633" w:rsidRPr="004802C8">
        <w:fldChar w:fldCharType="end"/>
      </w:r>
      <w:r w:rsidRPr="004802C8">
        <w:t xml:space="preserve">. The model was fit using 4 chains, </w:t>
      </w:r>
      <w:r w:rsidR="00AF63FE" w:rsidRPr="004802C8">
        <w:t>8</w:t>
      </w:r>
      <w:r w:rsidRPr="004802C8">
        <w:t xml:space="preserve">000 warm up iterations and </w:t>
      </w:r>
      <w:r w:rsidR="00AF63FE" w:rsidRPr="004802C8">
        <w:t>24,</w:t>
      </w:r>
      <w:r w:rsidRPr="004802C8">
        <w:t>000 total iterations</w:t>
      </w:r>
      <w:r w:rsidR="00286587">
        <w:t>.</w:t>
      </w:r>
      <w:r w:rsidRPr="004802C8">
        <w:t xml:space="preserve"> </w:t>
      </w:r>
      <w:r w:rsidR="00286587">
        <w:t>W</w:t>
      </w:r>
      <w:r w:rsidRPr="004802C8">
        <w:t xml:space="preserve">e </w:t>
      </w:r>
      <w:r w:rsidR="00AF63FE" w:rsidRPr="004802C8">
        <w:t>used an</w:t>
      </w:r>
      <w:r w:rsidRPr="004802C8">
        <w:t xml:space="preserve"> adapt-delta </w:t>
      </w:r>
      <w:r w:rsidR="00AF63FE" w:rsidRPr="004802C8">
        <w:t>of</w:t>
      </w:r>
      <w:r w:rsidRPr="004802C8">
        <w:t xml:space="preserve"> 0.99 to force the model to take smaller steps when searching the parameter space. We diagnosed chain convergence using the Gelman-Rubin statistic </w:t>
      </w:r>
      <w:r w:rsidRPr="004802C8">
        <w:fldChar w:fldCharType="begin"/>
      </w:r>
      <w:r w:rsidRPr="004802C8">
        <w:instrText xml:space="preserve"> ADDIN ZOTERO_ITEM CSL_CITATION {"citationID":"2VfJUgUb","properties":{"formattedCitation":"(Brooks &amp; Gelman 1998)","plainCitation":"(Brooks &amp; Gelman 1998)","noteIndex":0},"citationItems":[{"id":5081,"uris":["http://zotero.org/users/8784224/items/CIR2GFEM"],"itemData":{"id":5081,"type":"article-journal","container-title":"Journal of Computational and Graphical Statistics","DOI":"10.1080/10618600.1998.10474787","ISSN":"1061-8600, 1537-2715","issue":"4","journalAbbreviation":"Journal of Computational and Graphical Statistics","language":"en","page":"434-455","source":"DOI.org (Crossref)","title":"General Methods for Monitoring Convergence of Iterative Simulations","volume":"7","author":[{"family":"Brooks","given":"Stephen P."},{"family":"Gelman","given":"Andrew"}],"issued":{"date-parts":[["1998",12]]}}}],"schema":"https://github.com/citation-style-language/schema/raw/master/csl-citation.json"} </w:instrText>
      </w:r>
      <w:r w:rsidRPr="004802C8">
        <w:fldChar w:fldCharType="separate"/>
      </w:r>
      <w:r w:rsidRPr="004802C8">
        <w:rPr>
          <w:noProof/>
        </w:rPr>
        <w:t>(Brooks &amp; Gelman 1998)</w:t>
      </w:r>
      <w:r w:rsidRPr="004802C8">
        <w:fldChar w:fldCharType="end"/>
      </w:r>
      <w:r w:rsidRPr="004802C8">
        <w:t xml:space="preserve"> and visually inspected coherence in the distribution of posterior samples from each chain using trace plots (</w:t>
      </w:r>
      <w:r w:rsidR="00395A14" w:rsidRPr="004802C8">
        <w:t>F</w:t>
      </w:r>
      <w:r w:rsidRPr="004802C8">
        <w:t xml:space="preserve">igure </w:t>
      </w:r>
      <w:r w:rsidR="00395A14" w:rsidRPr="004802C8">
        <w:t>S</w:t>
      </w:r>
      <w:r w:rsidRPr="004802C8">
        <w:rPr>
          <w:b/>
          <w:bCs/>
        </w:rPr>
        <w:t>XX</w:t>
      </w:r>
      <w:r w:rsidRPr="004802C8">
        <w:t>).</w:t>
      </w:r>
      <w:r w:rsidR="000D676B" w:rsidRPr="004802C8">
        <w:t xml:space="preserve"> </w:t>
      </w:r>
      <w:r w:rsidR="000D676B" w:rsidRPr="004802C8">
        <w:rPr>
          <w:color w:val="000000"/>
        </w:rPr>
        <w:t xml:space="preserve">We used the </w:t>
      </w:r>
      <w:r w:rsidR="000D676B" w:rsidRPr="001A3C64">
        <w:rPr>
          <w:i/>
          <w:iCs/>
          <w:color w:val="000000"/>
        </w:rPr>
        <w:t>priorsense</w:t>
      </w:r>
      <w:r w:rsidR="000D676B" w:rsidRPr="004802C8">
        <w:rPr>
          <w:color w:val="000000"/>
        </w:rPr>
        <w:t xml:space="preserve"> package in R to evaluate </w:t>
      </w:r>
      <w:r w:rsidR="00F74A1C" w:rsidRPr="004802C8">
        <w:rPr>
          <w:color w:val="000000"/>
        </w:rPr>
        <w:t xml:space="preserve">how sensitive the posterior </w:t>
      </w:r>
      <w:r w:rsidR="00286587">
        <w:rPr>
          <w:color w:val="000000"/>
        </w:rPr>
        <w:t>distribution was</w:t>
      </w:r>
      <w:r w:rsidR="00F74A1C" w:rsidRPr="004802C8">
        <w:rPr>
          <w:color w:val="000000"/>
        </w:rPr>
        <w:t xml:space="preserve"> to prior and likelihood</w:t>
      </w:r>
      <w:r w:rsidR="00286587">
        <w:rPr>
          <w:color w:val="000000"/>
        </w:rPr>
        <w:t xml:space="preserve"> perturbations</w:t>
      </w:r>
      <w:r w:rsidR="000D676B" w:rsidRPr="004802C8">
        <w:rPr>
          <w:color w:val="000000"/>
        </w:rPr>
        <w:t xml:space="preserve"> </w:t>
      </w:r>
      <w:r w:rsidR="000D676B" w:rsidRPr="004802C8">
        <w:rPr>
          <w:color w:val="000000"/>
        </w:rPr>
        <w:fldChar w:fldCharType="begin"/>
      </w:r>
      <w:r w:rsidR="000D676B" w:rsidRPr="004802C8">
        <w:rPr>
          <w:color w:val="000000"/>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volume":"34","author":[{"family":"Kallioinen","given":"N"},{"family":"Paananen","given":"T"},{"family":"Bürkner","given":"P"},{"family":"Vehtari","given":"A"}],"issued":{"date-parts":[["2023"]]}}}],"schema":"https://github.com/citation-style-language/schema/raw/master/csl-citation.json"} </w:instrText>
      </w:r>
      <w:r w:rsidR="000D676B" w:rsidRPr="004802C8">
        <w:rPr>
          <w:color w:val="000000"/>
        </w:rPr>
        <w:fldChar w:fldCharType="separate"/>
      </w:r>
      <w:r w:rsidR="000D676B" w:rsidRPr="004802C8">
        <w:rPr>
          <w:noProof/>
          <w:color w:val="000000"/>
        </w:rPr>
        <w:t>(Kallioinen et al. 2023)</w:t>
      </w:r>
      <w:r w:rsidR="000D676B" w:rsidRPr="004802C8">
        <w:rPr>
          <w:color w:val="000000"/>
        </w:rPr>
        <w:fldChar w:fldCharType="end"/>
      </w:r>
      <w:r w:rsidR="00F74A1C" w:rsidRPr="004802C8">
        <w:rPr>
          <w:color w:val="000000"/>
        </w:rPr>
        <w:t xml:space="preserve">. </w:t>
      </w:r>
    </w:p>
    <w:p w14:paraId="64091409" w14:textId="7A7D19A3" w:rsidR="00395A14" w:rsidRPr="004802C8" w:rsidRDefault="00DE6633" w:rsidP="0092445E">
      <w:pPr>
        <w:pStyle w:val="NormalWeb"/>
        <w:spacing w:before="0" w:beforeAutospacing="0" w:after="0" w:afterAutospacing="0"/>
        <w:ind w:firstLine="360"/>
      </w:pPr>
      <w:r w:rsidRPr="004802C8">
        <w:t xml:space="preserve">Marine juvenile abundance estimated in the IPM </w:t>
      </w:r>
      <w:r w:rsidR="002D7659">
        <w:t>(</w:t>
      </w:r>
      <w:r w:rsidR="002D7659" w:rsidRPr="004802C8">
        <w:t>N</w:t>
      </w:r>
      <w:r w:rsidR="002D7659" w:rsidRPr="004802C8">
        <w:rPr>
          <w:vertAlign w:val="subscript"/>
        </w:rPr>
        <w:t>t,s=j</w:t>
      </w:r>
      <w:r w:rsidR="002D7659">
        <w:t>) was</w:t>
      </w:r>
      <w:r w:rsidRPr="004802C8">
        <w:t xml:space="preserve"> fit to </w:t>
      </w:r>
      <w:r w:rsidR="00997EF9" w:rsidRPr="004802C8">
        <w:t xml:space="preserve">a juvenile </w:t>
      </w:r>
      <w:r w:rsidRPr="004802C8">
        <w:t xml:space="preserve">fall </w:t>
      </w:r>
      <w:r w:rsidR="002D7659">
        <w:t>C</w:t>
      </w:r>
      <w:r w:rsidR="00997EF9" w:rsidRPr="004802C8">
        <w:t xml:space="preserve">hum </w:t>
      </w:r>
      <w:r w:rsidRPr="004802C8">
        <w:t xml:space="preserve">salmon </w:t>
      </w:r>
      <w:r w:rsidR="00997EF9" w:rsidRPr="004802C8">
        <w:t xml:space="preserve">index </w:t>
      </w:r>
      <w:r w:rsidRPr="004802C8">
        <w:t>arising from data collected in the</w:t>
      </w:r>
      <w:r w:rsidR="00997EF9" w:rsidRPr="004802C8">
        <w:t xml:space="preserve"> Northern Bering Sea</w:t>
      </w:r>
      <w:r w:rsidRPr="004802C8">
        <w:t xml:space="preserve"> (NBS) </w:t>
      </w:r>
      <w:r w:rsidR="00997EF9" w:rsidRPr="004802C8">
        <w:t>survey. The NBS survey is a collaborative survey run by ADFG, NOAA Alaska Fishery Science Center</w:t>
      </w:r>
      <w:r w:rsidR="001A3C64">
        <w:t xml:space="preserve"> to</w:t>
      </w:r>
      <w:r w:rsidR="00997EF9" w:rsidRPr="004802C8">
        <w:t xml:space="preserve"> better understand the Northern Bering Sea Ecosystem </w:t>
      </w:r>
      <w:r w:rsidR="00997EF9" w:rsidRPr="004802C8">
        <w:fldChar w:fldCharType="begin"/>
      </w:r>
      <w:r w:rsidR="00997EF9" w:rsidRPr="004802C8">
        <w:instrText xml:space="preserve"> ADDIN ZOTERO_ITEM CSL_CITATION {"citationID":"njdiCwGI","properties":{"formattedCitation":"(Murphy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997EF9" w:rsidRPr="004802C8">
        <w:fldChar w:fldCharType="separate"/>
      </w:r>
      <w:r w:rsidR="00997EF9" w:rsidRPr="004802C8">
        <w:rPr>
          <w:noProof/>
        </w:rPr>
        <w:t>(Murphy et al. 2021)</w:t>
      </w:r>
      <w:r w:rsidR="00997EF9" w:rsidRPr="004802C8">
        <w:fldChar w:fldCharType="end"/>
      </w:r>
      <w:r w:rsidR="00997EF9" w:rsidRPr="004802C8">
        <w:t xml:space="preserve">. The survey has collected a wide array of ecosystem information, including juvenile salmon abundance from surface trawls that are conducted at </w:t>
      </w:r>
      <w:commentRangeStart w:id="9"/>
      <w:r w:rsidR="00997EF9" w:rsidRPr="004802C8">
        <w:t>multiple stations across the NBS</w:t>
      </w:r>
      <w:commentRangeEnd w:id="9"/>
      <w:r w:rsidR="009F5D64">
        <w:rPr>
          <w:rStyle w:val="CommentReference"/>
        </w:rPr>
        <w:commentReference w:id="9"/>
      </w:r>
      <w:r w:rsidR="00997EF9" w:rsidRPr="004802C8">
        <w:t>. The survey is conducted annually in Summer/Fall (typically between August and September), which is the termination of juvenile Chum salmon first summer at sea</w:t>
      </w:r>
      <w:r w:rsidRPr="004802C8">
        <w:t xml:space="preserve"> before they migrate to the </w:t>
      </w:r>
      <w:r w:rsidR="00AF63FE" w:rsidRPr="004802C8">
        <w:t>Gulf of Alaska/Eastern Aleutians</w:t>
      </w:r>
      <w:r w:rsidR="00997EF9" w:rsidRPr="004802C8">
        <w:t xml:space="preserve">. </w:t>
      </w:r>
      <w:moveFromRangeStart w:id="10" w:author="Lauren.Rogers" w:date="2025-01-02T13:19:00Z" w:name="move186716375"/>
      <w:moveFrom w:id="11" w:author="Lauren.Rogers" w:date="2025-01-02T13:19:00Z">
        <w:r w:rsidR="00997EF9" w:rsidRPr="004802C8" w:rsidDel="009F5D64">
          <w:t>Fish caught in this survey are allocated to genetic reporting groups</w:t>
        </w:r>
        <w:r w:rsidR="00395A14" w:rsidRPr="004802C8" w:rsidDel="009F5D64">
          <w:t xml:space="preserve"> using a spatial mixed stock analysis (MSA)</w:t>
        </w:r>
        <w:r w:rsidR="00AF63FE" w:rsidRPr="004802C8" w:rsidDel="009F5D64">
          <w:t xml:space="preserve"> (</w:t>
        </w:r>
        <w:r w:rsidR="00AF63FE" w:rsidRPr="004802C8" w:rsidDel="009F5D64">
          <w:rPr>
            <w:b/>
            <w:bCs/>
          </w:rPr>
          <w:t>CITE</w:t>
        </w:r>
        <w:r w:rsidR="00AF63FE" w:rsidRPr="004802C8" w:rsidDel="009F5D64">
          <w:t xml:space="preserve">, </w:t>
        </w:r>
        <w:r w:rsidR="00AF63FE" w:rsidRPr="004802C8" w:rsidDel="009F5D64">
          <w:rPr>
            <w:b/>
            <w:bCs/>
          </w:rPr>
          <w:t>Lee et al..?)</w:t>
        </w:r>
        <w:r w:rsidR="00395A14" w:rsidRPr="004802C8" w:rsidDel="009F5D64">
          <w:rPr>
            <w:b/>
            <w:bCs/>
          </w:rPr>
          <w:t>.</w:t>
        </w:r>
        <w:r w:rsidR="00395A14" w:rsidRPr="004802C8" w:rsidDel="009F5D64">
          <w:t xml:space="preserve"> The MSA has five reporting groups, including Yukon River fall chum salmon</w:t>
        </w:r>
        <w:r w:rsidR="002D7659" w:rsidDel="009F5D64">
          <w:t>. G</w:t>
        </w:r>
        <w:r w:rsidR="00395A14" w:rsidRPr="004802C8" w:rsidDel="009F5D64">
          <w:t xml:space="preserve">enotype and analysis are further detailed by </w:t>
        </w:r>
        <w:r w:rsidR="00395A14" w:rsidRPr="004802C8" w:rsidDel="009F5D64">
          <w:rPr>
            <w:b/>
            <w:bCs/>
          </w:rPr>
          <w:t>XX</w:t>
        </w:r>
        <w:r w:rsidR="00395A14" w:rsidRPr="004802C8" w:rsidDel="009F5D64">
          <w:t>.</w:t>
        </w:r>
      </w:moveFrom>
      <w:moveFromRangeEnd w:id="10"/>
    </w:p>
    <w:p w14:paraId="76171591" w14:textId="59FA466C" w:rsidR="0092445E" w:rsidRPr="004802C8" w:rsidRDefault="00997EF9" w:rsidP="0092445E">
      <w:pPr>
        <w:pStyle w:val="NormalWeb"/>
        <w:spacing w:before="0" w:beforeAutospacing="0" w:after="0" w:afterAutospacing="0"/>
        <w:ind w:firstLine="360"/>
      </w:pPr>
      <w:r w:rsidRPr="004802C8">
        <w:t xml:space="preserve">To account for spatial and temporal survey imbalances, Chum salmon </w:t>
      </w:r>
      <w:r w:rsidR="00DE6633" w:rsidRPr="004802C8">
        <w:t>CPUE</w:t>
      </w:r>
      <w:r w:rsidRPr="004802C8">
        <w:t xml:space="preserve"> data </w:t>
      </w:r>
      <w:r w:rsidR="00DE6633" w:rsidRPr="004802C8">
        <w:t>were</w:t>
      </w:r>
      <w:r w:rsidRPr="004802C8">
        <w:t xml:space="preserve"> used to estimate a juvenile </w:t>
      </w:r>
      <w:r w:rsidR="002D7659">
        <w:t>C</w:t>
      </w:r>
      <w:r w:rsidR="0092445E" w:rsidRPr="004802C8">
        <w:t xml:space="preserve">hum </w:t>
      </w:r>
      <w:r w:rsidRPr="004802C8">
        <w:t>salmon index</w:t>
      </w:r>
      <w:r w:rsidR="00B142F6" w:rsidRPr="004802C8">
        <w:t xml:space="preserve"> (</w:t>
      </w:r>
      <w:r w:rsidR="002D7659">
        <w:rPr>
          <w:b/>
          <w:bCs/>
        </w:rPr>
        <w:t>Garcia et al in prep?</w:t>
      </w:r>
      <w:r w:rsidR="00B142F6" w:rsidRPr="004802C8">
        <w:t>)</w:t>
      </w:r>
      <w:r w:rsidRPr="004802C8">
        <w:t>. A Vector Autoregressive Spatio-Temporal</w:t>
      </w:r>
      <w:r w:rsidR="00B142F6" w:rsidRPr="004802C8">
        <w:t xml:space="preserve"> </w:t>
      </w:r>
      <w:r w:rsidRPr="004802C8">
        <w:t xml:space="preserve">modeling approach was used to create an independent index of </w:t>
      </w:r>
      <w:r w:rsidR="0092445E" w:rsidRPr="004802C8">
        <w:t>juvenile</w:t>
      </w:r>
      <w:r w:rsidRPr="004802C8">
        <w:t xml:space="preserve"> chum salmon, and methods are detailed by Cunningham et </w:t>
      </w:r>
      <w:r w:rsidR="00B142F6" w:rsidRPr="004802C8">
        <w:t xml:space="preserve">al </w:t>
      </w:r>
      <w:r w:rsidR="00B142F6" w:rsidRPr="004802C8">
        <w:fldChar w:fldCharType="begin"/>
      </w:r>
      <w:r w:rsidR="00B142F6" w:rsidRPr="004802C8">
        <w:instrText xml:space="preserve"> ADDIN ZOTERO_ITEM CSL_CITATION {"citationID":"cSwybWMT","properties":{"formattedCitation":"(Thorson 2019)","plainCitation":"(Thorson 2019)","noteIndex":0},"citationItems":[{"id":1337,"uris":["http://zotero.org/users/8784224/items/GHR2VYPP"],"itemData":{"id":1337,"type":"article-journal","abstract":"Fisheries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00B142F6" w:rsidRPr="004802C8">
        <w:fldChar w:fldCharType="separate"/>
      </w:r>
      <w:r w:rsidR="00B142F6" w:rsidRPr="004802C8">
        <w:rPr>
          <w:noProof/>
        </w:rPr>
        <w:t>(Thorson 2019)</w:t>
      </w:r>
      <w:r w:rsidR="00B142F6" w:rsidRPr="004802C8">
        <w:fldChar w:fldCharType="end"/>
      </w:r>
      <w:r w:rsidR="00B142F6" w:rsidRPr="004802C8">
        <w:t xml:space="preserve">. </w:t>
      </w:r>
      <w:r w:rsidR="0092445E" w:rsidRPr="004802C8">
        <w:t xml:space="preserve">The NBS survey includes multiple stocks of juvenile chum salmon that spend their first summer in the NBS. </w:t>
      </w:r>
      <w:moveToRangeStart w:id="12" w:author="Lauren.Rogers" w:date="2025-01-02T13:19:00Z" w:name="move186716375"/>
      <w:moveTo w:id="13" w:author="Lauren.Rogers" w:date="2025-01-02T13:19:00Z">
        <w:del w:id="14" w:author="Lauren.Rogers" w:date="2025-01-02T13:19:00Z">
          <w:r w:rsidR="009F5D64" w:rsidRPr="004802C8" w:rsidDel="009F5D64">
            <w:delText>Fish</w:delText>
          </w:r>
        </w:del>
      </w:moveTo>
      <w:ins w:id="15" w:author="Lauren.Rogers" w:date="2025-01-02T13:19:00Z">
        <w:r w:rsidR="009F5D64">
          <w:t>Chum salmon</w:t>
        </w:r>
      </w:ins>
      <w:moveTo w:id="16" w:author="Lauren.Rogers" w:date="2025-01-02T13:19:00Z">
        <w:r w:rsidR="009F5D64" w:rsidRPr="004802C8">
          <w:t xml:space="preserve"> caught in this survey are allocated to genetic reporting groups using a spatial mixed stock analysis (MSA) (</w:t>
        </w:r>
        <w:r w:rsidR="009F5D64" w:rsidRPr="004802C8">
          <w:rPr>
            <w:b/>
            <w:bCs/>
          </w:rPr>
          <w:t>CITE</w:t>
        </w:r>
        <w:r w:rsidR="009F5D64" w:rsidRPr="004802C8">
          <w:t xml:space="preserve">, </w:t>
        </w:r>
        <w:r w:rsidR="009F5D64" w:rsidRPr="004802C8">
          <w:rPr>
            <w:b/>
            <w:bCs/>
          </w:rPr>
          <w:t>Lee et al..?).</w:t>
        </w:r>
        <w:r w:rsidR="009F5D64" w:rsidRPr="004802C8">
          <w:t xml:space="preserve"> The MSA has five reporting groups, including Yukon River fall chum salmon</w:t>
        </w:r>
        <w:r w:rsidR="009F5D64">
          <w:t>. G</w:t>
        </w:r>
        <w:r w:rsidR="009F5D64" w:rsidRPr="004802C8">
          <w:t xml:space="preserve">enotype and analysis are further detailed by </w:t>
        </w:r>
        <w:r w:rsidR="009F5D64" w:rsidRPr="004802C8">
          <w:rPr>
            <w:b/>
            <w:bCs/>
          </w:rPr>
          <w:t>XX</w:t>
        </w:r>
        <w:r w:rsidR="009F5D64" w:rsidRPr="004802C8">
          <w:t>.</w:t>
        </w:r>
      </w:moveTo>
      <w:moveToRangeEnd w:id="12"/>
      <w:ins w:id="17" w:author="Lauren.Rogers" w:date="2025-01-02T13:19:00Z">
        <w:r w:rsidR="009F5D64">
          <w:t xml:space="preserve"> </w:t>
        </w:r>
      </w:ins>
      <w:del w:id="18" w:author="Lauren.Rogers" w:date="2025-01-02T13:19:00Z">
        <w:r w:rsidR="0092445E" w:rsidRPr="004802C8" w:rsidDel="009F5D64">
          <w:delText>Thus, t</w:delText>
        </w:r>
      </w:del>
      <w:ins w:id="19" w:author="Lauren.Rogers" w:date="2025-01-02T13:19:00Z">
        <w:r w:rsidR="009F5D64">
          <w:t>T</w:t>
        </w:r>
      </w:ins>
      <w:del w:id="20" w:author="Lauren.Rogers" w:date="2025-01-02T13:20:00Z">
        <w:r w:rsidR="00B142F6" w:rsidRPr="004802C8" w:rsidDel="009F5D64">
          <w:delText xml:space="preserve">o </w:delText>
        </w:r>
        <w:r w:rsidR="002D7659" w:rsidDel="009F5D64">
          <w:delText>isolate</w:delText>
        </w:r>
        <w:r w:rsidR="0092445E" w:rsidRPr="004802C8" w:rsidDel="009F5D64">
          <w:delText xml:space="preserve"> an index for </w:delText>
        </w:r>
        <w:r w:rsidR="00B142F6" w:rsidRPr="004802C8" w:rsidDel="009F5D64">
          <w:delText xml:space="preserve">juvenile </w:delText>
        </w:r>
        <w:r w:rsidR="00495D79" w:rsidRPr="004802C8" w:rsidDel="009F5D64">
          <w:delText>f</w:delText>
        </w:r>
        <w:r w:rsidR="00B142F6" w:rsidRPr="004802C8" w:rsidDel="009F5D64">
          <w:delText xml:space="preserve">all </w:delText>
        </w:r>
        <w:r w:rsidR="00495D79" w:rsidRPr="004802C8" w:rsidDel="009F5D64">
          <w:delText>c</w:delText>
        </w:r>
        <w:r w:rsidR="00B142F6" w:rsidRPr="004802C8" w:rsidDel="009F5D64">
          <w:delText>hum salmon</w:delText>
        </w:r>
        <w:r w:rsidR="002D7659" w:rsidDel="009F5D64">
          <w:delText xml:space="preserve"> specifically</w:delText>
        </w:r>
        <w:r w:rsidR="00B142F6" w:rsidRPr="004802C8" w:rsidDel="009F5D64">
          <w:delText xml:space="preserve">, we utilized results from </w:delText>
        </w:r>
        <w:r w:rsidR="00395A14" w:rsidRPr="004802C8" w:rsidDel="009F5D64">
          <w:delText>the</w:delText>
        </w:r>
        <w:r w:rsidR="00B142F6" w:rsidRPr="004802C8" w:rsidDel="009F5D64">
          <w:delText xml:space="preserve"> MSA</w:delText>
        </w:r>
        <w:r w:rsidR="00395A14" w:rsidRPr="004802C8" w:rsidDel="009F5D64">
          <w:delText xml:space="preserve"> </w:delText>
        </w:r>
        <w:r w:rsidR="00B142F6" w:rsidRPr="004802C8" w:rsidDel="009F5D64">
          <w:delText>(</w:delText>
        </w:r>
        <w:r w:rsidR="00B142F6" w:rsidRPr="004802C8" w:rsidDel="009F5D64">
          <w:rPr>
            <w:b/>
            <w:bCs/>
          </w:rPr>
          <w:delText>Lee et al 2024??).</w:delText>
        </w:r>
      </w:del>
      <w:r w:rsidR="00B142F6" w:rsidRPr="004802C8">
        <w:rPr>
          <w:b/>
          <w:bCs/>
        </w:rPr>
        <w:t xml:space="preserve"> </w:t>
      </w:r>
      <w:r w:rsidR="0092445E" w:rsidRPr="004802C8">
        <w:t xml:space="preserve">We </w:t>
      </w:r>
      <w:r w:rsidR="0092445E" w:rsidRPr="004802C8">
        <w:lastRenderedPageBreak/>
        <w:t>multiplied</w:t>
      </w:r>
      <w:ins w:id="21" w:author="Lauren.Rogers" w:date="2025-01-02T13:20:00Z">
        <w:r w:rsidR="009F5D64">
          <w:t xml:space="preserve"> the</w:t>
        </w:r>
      </w:ins>
      <w:r w:rsidR="0092445E" w:rsidRPr="004802C8">
        <w:t xml:space="preserve"> </w:t>
      </w:r>
      <w:r w:rsidR="00495D79" w:rsidRPr="004802C8">
        <w:t xml:space="preserve">mean annual estimated </w:t>
      </w:r>
      <w:r w:rsidR="0092445E" w:rsidRPr="004802C8">
        <w:t xml:space="preserve">annual </w:t>
      </w:r>
      <w:r w:rsidR="00495D79" w:rsidRPr="004802C8">
        <w:t xml:space="preserve">proportion of Yukon River fall chum salmon </w:t>
      </w:r>
      <w:r w:rsidR="0092445E" w:rsidRPr="004802C8">
        <w:t xml:space="preserve">by the total index of juvenile Chum salmon to yield a </w:t>
      </w:r>
      <w:r w:rsidR="002D7659">
        <w:t xml:space="preserve">fall Chum </w:t>
      </w:r>
      <w:r w:rsidR="0092445E" w:rsidRPr="004802C8">
        <w:t>stock</w:t>
      </w:r>
      <w:r w:rsidR="00495D79" w:rsidRPr="004802C8">
        <w:t>-</w:t>
      </w:r>
      <w:r w:rsidR="0092445E" w:rsidRPr="004802C8">
        <w:t xml:space="preserve">specific juvenile index. </w:t>
      </w:r>
    </w:p>
    <w:p w14:paraId="55143442" w14:textId="5FC07A0C" w:rsidR="0096149F" w:rsidRPr="004802C8" w:rsidRDefault="00DE6633" w:rsidP="0092445E">
      <w:pPr>
        <w:pStyle w:val="NormalWeb"/>
        <w:spacing w:before="0" w:beforeAutospacing="0" w:after="0" w:afterAutospacing="0"/>
        <w:ind w:firstLine="360"/>
      </w:pPr>
      <w:r w:rsidRPr="004802C8">
        <w:t>To</w:t>
      </w:r>
      <w:r w:rsidR="00DD3DE8" w:rsidRPr="004802C8">
        <w:t xml:space="preserve"> translate the model estimated juvenile abundances to the scale of the observed juvenile abundances</w:t>
      </w:r>
      <w:r w:rsidRPr="004802C8">
        <w:t xml:space="preserve">, we estimated a constant, </w:t>
      </w:r>
      <w:r w:rsidRPr="004802C8">
        <w:rPr>
          <w:i/>
          <w:iCs/>
        </w:rPr>
        <w:t>q</w:t>
      </w:r>
      <w:r w:rsidR="00DD3DE8" w:rsidRPr="004802C8">
        <w:t xml:space="preserve">. </w:t>
      </w:r>
      <w:r w:rsidR="00567F94" w:rsidRPr="004802C8">
        <w:t>We fit the model to the juvenile index ranging from brood years 200</w:t>
      </w:r>
      <w:r w:rsidR="00030642" w:rsidRPr="004802C8">
        <w:t>2</w:t>
      </w:r>
      <w:r w:rsidR="00567F94" w:rsidRPr="004802C8">
        <w:t xml:space="preserve"> to 2022. </w:t>
      </w:r>
      <w:r w:rsidR="0096149F" w:rsidRPr="004802C8">
        <w:t xml:space="preserve">Observation error was assumed as log-normally distributed: </w:t>
      </w:r>
    </w:p>
    <w:p w14:paraId="223B3819" w14:textId="77A3B575" w:rsidR="00997EF9" w:rsidRPr="004802C8" w:rsidRDefault="0096149F" w:rsidP="0094469E">
      <w:pPr>
        <w:pStyle w:val="NormalWeb"/>
        <w:spacing w:before="0" w:beforeAutospacing="0" w:after="0" w:afterAutospacing="0"/>
        <w:ind w:firstLine="360"/>
        <w:jc w:val="center"/>
      </w:pP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t</m:t>
            </m:r>
          </m:sub>
        </m:sSub>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m:t>
            </m:r>
            <m:r>
              <w:rPr>
                <w:rFonts w:ascii="Cambria Math" w:hAnsi="Cambria Math"/>
              </w:rPr>
              <m:t xml:space="preserve">q* </m:t>
            </m:r>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 xml:space="preserve">t,s=j </m:t>
                </m:r>
              </m:sub>
            </m:sSub>
            <m:r>
              <m:rPr>
                <m:sty m:val="p"/>
              </m:rPr>
              <w:rPr>
                <w:rFonts w:ascii="Cambria Math" w:hAnsi="Cambria Math"/>
                <w:vertAlign w:val="subscript"/>
              </w:rPr>
              <m:t>)</m:t>
            </m:r>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oMath>
      <w:r w:rsidRPr="004802C8">
        <w:t xml:space="preserve">            Eq. 4.</w:t>
      </w:r>
      <w:r w:rsidR="00EB7052" w:rsidRPr="004802C8">
        <w:t>11</w:t>
      </w:r>
    </w:p>
    <w:p w14:paraId="7B86FB2D" w14:textId="77777777" w:rsidR="00DE6633" w:rsidRPr="004802C8" w:rsidRDefault="00DE6633" w:rsidP="0094469E">
      <w:pPr>
        <w:pStyle w:val="NormalWeb"/>
        <w:spacing w:before="0" w:beforeAutospacing="0" w:after="0" w:afterAutospacing="0"/>
        <w:ind w:firstLine="360"/>
        <w:jc w:val="center"/>
      </w:pPr>
    </w:p>
    <w:p w14:paraId="46DAE833" w14:textId="26FFD6FA" w:rsidR="00997EF9" w:rsidRPr="004802C8" w:rsidRDefault="00257ACD" w:rsidP="003F1961">
      <w:pPr>
        <w:pStyle w:val="NormalWeb"/>
        <w:spacing w:before="0" w:beforeAutospacing="0" w:after="0" w:afterAutospacing="0"/>
        <w:ind w:firstLine="360"/>
      </w:pPr>
      <w:r>
        <w:t>T</w:t>
      </w:r>
      <w:r w:rsidR="00997EF9" w:rsidRPr="004802C8">
        <w:t>otal return, harvest and spawner estimates for Yukon River</w:t>
      </w:r>
      <w:r>
        <w:t xml:space="preserve"> fall Chum salmon were</w:t>
      </w:r>
      <w:r w:rsidR="00997EF9" w:rsidRPr="004802C8">
        <w:t xml:space="preserve"> provided by the Alaska Department of Fisheries and Game (ADFG)</w:t>
      </w:r>
      <w:r w:rsidR="003F1961" w:rsidRPr="004802C8">
        <w:t xml:space="preserve"> run reconstruction</w:t>
      </w:r>
      <w:r w:rsidR="00997EF9" w:rsidRPr="004802C8">
        <w:t xml:space="preserve"> </w:t>
      </w:r>
      <w:r w:rsidR="00997EF9" w:rsidRPr="004802C8">
        <w:fldChar w:fldCharType="begin"/>
      </w:r>
      <w:r w:rsidR="003F1961" w:rsidRPr="004802C8">
        <w:instrText xml:space="preserve"> ADDIN ZOTERO_ITEM CSL_CITATION {"citationID":"mtuSyz9G","properties":{"formattedCitation":"(Fleischman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997EF9" w:rsidRPr="004802C8">
        <w:fldChar w:fldCharType="separate"/>
      </w:r>
      <w:r w:rsidR="003F1961" w:rsidRPr="004802C8">
        <w:rPr>
          <w:noProof/>
        </w:rPr>
        <w:t>(Fleischman &amp; Borba 2009)</w:t>
      </w:r>
      <w:r w:rsidR="00997EF9" w:rsidRPr="004802C8">
        <w:fldChar w:fldCharType="end"/>
      </w:r>
      <w:r w:rsidR="00997EF9" w:rsidRPr="004802C8">
        <w:t xml:space="preserve">. </w:t>
      </w:r>
      <w:r w:rsidR="003F1961" w:rsidRPr="004802C8">
        <w:t>A full discussion of the run reconstruction model is available in Fleischman and Borba 2009</w:t>
      </w:r>
      <w:r>
        <w:t>. M</w:t>
      </w:r>
      <w:r w:rsidR="003F1961" w:rsidRPr="004802C8">
        <w:t>odel methods have remained the same</w:t>
      </w:r>
      <w:r w:rsidR="00495D79" w:rsidRPr="004802C8">
        <w:t>, while</w:t>
      </w:r>
      <w:r w:rsidR="003F1961" w:rsidRPr="004802C8">
        <w:t xml:space="preserve"> the reconstruction model </w:t>
      </w:r>
      <w:r w:rsidR="00495D79" w:rsidRPr="004802C8">
        <w:t>estimates have</w:t>
      </w:r>
      <w:r w:rsidR="003F1961" w:rsidRPr="004802C8">
        <w:t xml:space="preserve"> been updated with new </w:t>
      </w:r>
      <w:r w:rsidR="00495D79" w:rsidRPr="004802C8">
        <w:t>data annually</w:t>
      </w:r>
      <w:r w:rsidR="003F1961" w:rsidRPr="004802C8">
        <w:t xml:space="preserve">. Spawner abundances were estimated based on data from escapement monitoring projects that cover 95% of the </w:t>
      </w:r>
      <w:r w:rsidR="00DE6633" w:rsidRPr="004802C8">
        <w:t>drainage and yields drainage wide estimates</w:t>
      </w:r>
      <w:r w:rsidR="003F1961" w:rsidRPr="004802C8">
        <w:t xml:space="preserve">. Harvest data to inform the run reconstruction was compiled from commercial fish tickets and subsistence surveys. In the reconstruction, the total run size was assumed  as the sum of the spawners and harvest. </w:t>
      </w:r>
      <w:r w:rsidR="0094469E" w:rsidRPr="004802C8">
        <w:t>We fit the model to the return, harvest and spawner estimates ranging from brood years 200</w:t>
      </w:r>
      <w:r w:rsidR="00030642" w:rsidRPr="004802C8">
        <w:t>2</w:t>
      </w:r>
      <w:r w:rsidR="0094469E" w:rsidRPr="004802C8">
        <w:t xml:space="preserve"> to 2022. We assumed observation error was log-normally distributed for all stages:</w:t>
      </w:r>
    </w:p>
    <w:p w14:paraId="09ED9C79" w14:textId="77777777" w:rsidR="00EB7052" w:rsidRPr="004802C8" w:rsidRDefault="00EB7052" w:rsidP="003F1961">
      <w:pPr>
        <w:pStyle w:val="NormalWeb"/>
        <w:spacing w:before="0" w:beforeAutospacing="0" w:after="0" w:afterAutospacing="0"/>
        <w:ind w:firstLine="360"/>
      </w:pPr>
    </w:p>
    <w:commentRangeStart w:id="22"/>
    <w:p w14:paraId="1B00E458" w14:textId="179B22D1" w:rsidR="0094469E" w:rsidRPr="004802C8" w:rsidRDefault="004D3CDC"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t+a+1,s=r,a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rsidR="0094469E" w:rsidRPr="004802C8">
        <w:t xml:space="preserve">            Eq. 4.</w:t>
      </w:r>
      <w:r w:rsidR="00EB7052" w:rsidRPr="004802C8">
        <w:t>12</w:t>
      </w:r>
    </w:p>
    <w:p w14:paraId="50617B0E" w14:textId="7CC2CAD9" w:rsidR="0094469E" w:rsidRPr="004802C8" w:rsidRDefault="004D3CDC"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t+a+1,s=c,a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r>
          <w:rPr>
            <w:rFonts w:ascii="Cambria Math" w:hAnsi="Cambria Math"/>
          </w:rPr>
          <m:t>)</m:t>
        </m:r>
      </m:oMath>
      <w:r w:rsidR="0094469E" w:rsidRPr="004802C8">
        <w:t xml:space="preserve">            Eq. 4.</w:t>
      </w:r>
      <w:r w:rsidR="00EB7052" w:rsidRPr="004802C8">
        <w:t>13</w:t>
      </w:r>
    </w:p>
    <w:p w14:paraId="25F93494" w14:textId="329605CE" w:rsidR="00997EF9" w:rsidRPr="004802C8" w:rsidRDefault="004D3CDC"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t+a+1,s=s,a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m:t>
        </m:r>
      </m:oMath>
      <w:r w:rsidR="0094469E" w:rsidRPr="004802C8">
        <w:t xml:space="preserve">            Eq. 4.</w:t>
      </w:r>
      <w:r w:rsidR="00EB7052" w:rsidRPr="004802C8">
        <w:t>14</w:t>
      </w:r>
      <w:commentRangeEnd w:id="22"/>
      <w:r w:rsidR="0005752E">
        <w:rPr>
          <w:rStyle w:val="CommentReference"/>
        </w:rPr>
        <w:commentReference w:id="22"/>
      </w:r>
    </w:p>
    <w:p w14:paraId="210FDA56" w14:textId="77777777" w:rsidR="003D4E2E" w:rsidRPr="004802C8" w:rsidRDefault="003D4E2E" w:rsidP="003D4E2E"/>
    <w:p w14:paraId="3DE90576" w14:textId="3B78DF67" w:rsidR="003D4E2E" w:rsidRPr="004802C8" w:rsidRDefault="003F1961" w:rsidP="000400A0">
      <w:pPr>
        <w:ind w:firstLine="360"/>
      </w:pPr>
      <w:r w:rsidRPr="004802C8">
        <w:t>Age composition data that informed the run reconstruction was collected from lower river fisheries</w:t>
      </w:r>
      <w:r w:rsidR="005C5F75" w:rsidRPr="004802C8">
        <w:t xml:space="preserve"> and test fisheries </w:t>
      </w:r>
      <w:r w:rsidR="005C5F75" w:rsidRPr="004802C8">
        <w:fldChar w:fldCharType="begin"/>
      </w:r>
      <w:r w:rsidR="005C5F75" w:rsidRPr="004802C8">
        <w:instrText xml:space="preserve"> ADDIN ZOTERO_ITEM CSL_CITATION {"citationID":"sf4GAxkk","properties":{"formattedCitation":"(Fleischman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5C5F75" w:rsidRPr="004802C8">
        <w:fldChar w:fldCharType="separate"/>
      </w:r>
      <w:r w:rsidR="005C5F75" w:rsidRPr="004802C8">
        <w:rPr>
          <w:noProof/>
        </w:rPr>
        <w:t>(Fleischman &amp; Borba 2009)</w:t>
      </w:r>
      <w:r w:rsidR="005C5F75" w:rsidRPr="004802C8">
        <w:fldChar w:fldCharType="end"/>
      </w:r>
      <w:r w:rsidRPr="004802C8">
        <w:t>.</w:t>
      </w:r>
      <w:r w:rsidR="004111F4" w:rsidRPr="004802C8">
        <w:t xml:space="preserve"> </w:t>
      </w:r>
      <w:commentRangeStart w:id="23"/>
      <w:r w:rsidR="004111F4" w:rsidRPr="004802C8">
        <w:t xml:space="preserve">We fit the </w:t>
      </w:r>
      <w:r w:rsidR="00382C08" w:rsidRPr="004802C8">
        <w:t>estimation model to age composition estimates provided by the run reconstruction</w:t>
      </w:r>
      <w:commentRangeEnd w:id="23"/>
      <w:r w:rsidR="004D3CDC">
        <w:rPr>
          <w:rStyle w:val="CommentReference"/>
        </w:rPr>
        <w:commentReference w:id="23"/>
      </w:r>
      <w:r w:rsidR="00382C08" w:rsidRPr="004802C8">
        <w:t xml:space="preserve">. </w:t>
      </w:r>
      <w:r w:rsidR="005C5F75" w:rsidRPr="004802C8">
        <w:t>We used p</w:t>
      </w:r>
      <w:r w:rsidR="003D4E2E" w:rsidRPr="004802C8">
        <w:t>redicted run size by calendar year and age (N</w:t>
      </w:r>
      <w:r w:rsidR="003D4E2E" w:rsidRPr="004802C8">
        <w:rPr>
          <w:vertAlign w:val="subscript"/>
        </w:rPr>
        <w:t>t+a+1,s=r,a</w:t>
      </w:r>
      <w:r w:rsidR="003D4E2E" w:rsidRPr="004802C8">
        <w:t>)</w:t>
      </w:r>
      <w:r w:rsidR="005C5F75" w:rsidRPr="004802C8">
        <w:t xml:space="preserve"> </w:t>
      </w:r>
      <w:r w:rsidR="003D4E2E" w:rsidRPr="004802C8">
        <w:t>to calculate the predicted proportions at age by calendar year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003D4E2E" w:rsidRPr="004802C8">
        <w:t>). The difference between the annual return age composition predicted by the model,</w:t>
      </w:r>
      <w:r w:rsidR="003D4E2E" w:rsidRPr="004802C8">
        <w:rPr>
          <w:i/>
        </w:rPr>
        <w:t xml:space="preserve">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003D4E2E" w:rsidRPr="004802C8">
        <w:rPr>
          <w:i/>
        </w:rPr>
        <w:t>,</w:t>
      </w:r>
      <w:r w:rsidR="003D4E2E" w:rsidRPr="004802C8">
        <w:t xml:space="preserve"> and the observed return age composition, </w:t>
      </w:r>
      <m:oMath>
        <m:sSub>
          <m:sSubPr>
            <m:ctrlPr>
              <w:rPr>
                <w:rFonts w:ascii="Cambria Math" w:hAnsi="Cambria Math"/>
                <w:i/>
              </w:rPr>
            </m:ctrlPr>
          </m:sSubPr>
          <m:e>
            <m:r>
              <w:rPr>
                <w:rFonts w:ascii="Cambria Math" w:hAnsi="Cambria Math"/>
              </w:rPr>
              <m:t>a</m:t>
            </m:r>
          </m:e>
          <m:sub>
            <m:r>
              <w:rPr>
                <w:rFonts w:ascii="Cambria Math" w:hAnsi="Cambria Math"/>
              </w:rPr>
              <m:t>t+a+1,s=r,a</m:t>
            </m:r>
          </m:sub>
        </m:sSub>
      </m:oMath>
      <w:r w:rsidR="003D4E2E" w:rsidRPr="004802C8">
        <w:t>was minimized by relating the two through a multinomial distribution</w:t>
      </w:r>
      <w:r w:rsidR="005C5F75" w:rsidRPr="004802C8">
        <w:t xml:space="preserve">. </w:t>
      </w:r>
    </w:p>
    <w:p w14:paraId="214E1762" w14:textId="77777777" w:rsidR="00382C08" w:rsidRPr="004802C8" w:rsidRDefault="00382C08" w:rsidP="00382C08">
      <w:pPr>
        <w:pStyle w:val="NormalWeb"/>
        <w:spacing w:before="0" w:beforeAutospacing="0" w:after="0" w:afterAutospacing="0"/>
      </w:pPr>
    </w:p>
    <w:p w14:paraId="26C12901" w14:textId="3793C6BD" w:rsidR="003D4E2E" w:rsidRPr="004802C8" w:rsidRDefault="004D3CDC" w:rsidP="004802C8">
      <w:pPr>
        <w:pStyle w:val="NormalWeb"/>
        <w:spacing w:before="0" w:beforeAutospacing="0" w:after="0" w:afterAutospacing="0"/>
        <w:ind w:firstLine="360"/>
        <w:jc w:val="center"/>
      </w:pPr>
      <m:oMath>
        <m:sSub>
          <m:sSubPr>
            <m:ctrlPr>
              <w:rPr>
                <w:rFonts w:ascii="Cambria Math" w:hAnsi="Cambria Math"/>
                <w:i/>
              </w:rPr>
            </m:ctrlPr>
          </m:sSubPr>
          <m:e>
            <m:r>
              <w:rPr>
                <w:rFonts w:ascii="Cambria Math" w:hAnsi="Cambria Math"/>
              </w:rPr>
              <m:t>a</m:t>
            </m:r>
          </m:e>
          <m:sub>
            <m:r>
              <w:rPr>
                <w:rFonts w:ascii="Cambria Math" w:hAnsi="Cambria Math"/>
              </w:rPr>
              <m:t>t+a+1,s=r,a</m:t>
            </m:r>
          </m:sub>
        </m:sSub>
        <m:r>
          <w:rPr>
            <w:rFonts w:ascii="Cambria Math" w:hAnsi="Cambria Math"/>
          </w:rPr>
          <m:t>~Multinomial(ESS,</m:t>
        </m:r>
        <m:sSub>
          <m:sSubPr>
            <m:ctrlPr>
              <w:rPr>
                <w:rFonts w:ascii="Cambria Math" w:hAnsi="Cambria Math"/>
                <w:i/>
              </w:rPr>
            </m:ctrlPr>
          </m:sSubPr>
          <m:e>
            <m:r>
              <w:rPr>
                <w:rFonts w:ascii="Cambria Math" w:hAnsi="Cambria Math"/>
              </w:rPr>
              <m:t>ο</m:t>
            </m:r>
          </m:e>
          <m:sub>
            <m:r>
              <w:rPr>
                <w:rFonts w:ascii="Cambria Math" w:hAnsi="Cambria Math"/>
              </w:rPr>
              <m:t>t+a+1,s=r,a</m:t>
            </m:r>
          </m:sub>
        </m:sSub>
        <m:r>
          <w:rPr>
            <w:rFonts w:ascii="Cambria Math" w:hAnsi="Cambria Math"/>
          </w:rPr>
          <m:t>)</m:t>
        </m:r>
      </m:oMath>
      <w:r w:rsidR="00EB7052" w:rsidRPr="004802C8">
        <w:t xml:space="preserve">   Eq. 4.15</w:t>
      </w:r>
    </w:p>
    <w:p w14:paraId="4FCF70C1" w14:textId="31F17A5C" w:rsidR="00952A2D" w:rsidRPr="004802C8" w:rsidRDefault="00952A2D" w:rsidP="004802C8">
      <w:pPr>
        <w:pStyle w:val="Heading4"/>
      </w:pPr>
      <w:r w:rsidRPr="004802C8">
        <w:t>2.3 Priors</w:t>
      </w:r>
      <w:bookmarkStart w:id="24" w:name="_GoBack"/>
      <w:bookmarkEnd w:id="24"/>
    </w:p>
    <w:p w14:paraId="5A00126B" w14:textId="290AE50A" w:rsidR="00952A2D" w:rsidRPr="004802C8" w:rsidRDefault="00213D47" w:rsidP="00ED1C8F">
      <w:pPr>
        <w:ind w:firstLine="720"/>
      </w:pPr>
      <w:r>
        <w:t>P</w:t>
      </w:r>
      <w:r w:rsidR="00952A2D" w:rsidRPr="004802C8">
        <w:t xml:space="preserve">riors </w:t>
      </w:r>
      <w:r>
        <w:t xml:space="preserve">were </w:t>
      </w:r>
      <w:r w:rsidR="003A11BE">
        <w:t>selected as</w:t>
      </w:r>
      <w:r w:rsidR="00952A2D" w:rsidRPr="004802C8">
        <w:t xml:space="preserve"> generally weak or uninformative for a majority of parameters</w:t>
      </w:r>
      <w:r w:rsidR="0070480A" w:rsidRPr="004802C8">
        <w:t xml:space="preserve"> (Table 1)</w:t>
      </w:r>
      <w:r w:rsidR="00952A2D" w:rsidRPr="004802C8">
        <w:t xml:space="preserve">. The exception </w:t>
      </w:r>
      <w:r w:rsidR="003A11BE">
        <w:t>were</w:t>
      </w:r>
      <w:r w:rsidR="00952A2D" w:rsidRPr="004802C8">
        <w:t xml:space="preserve"> regularized priors applied to covariate coefficients,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rsidR="00952A2D" w:rsidRPr="004802C8">
        <w:t xml:space="preserve">. We applied a prior with a normal distribution, mean of 0 and standard deviation of 0.1. This regularized prior was imposed to avoid spurious correlations among covariates and productivity estimates.       </w:t>
      </w:r>
    </w:p>
    <w:p w14:paraId="3FF80323" w14:textId="450FC4C3" w:rsidR="00DD499B" w:rsidRPr="004802C8" w:rsidRDefault="003D4E2E" w:rsidP="004802C8">
      <w:pPr>
        <w:pStyle w:val="Heading4"/>
      </w:pPr>
      <w:r w:rsidRPr="004802C8">
        <w:t>2.</w:t>
      </w:r>
      <w:r w:rsidR="00952A2D" w:rsidRPr="004802C8">
        <w:t>4</w:t>
      </w:r>
      <w:r w:rsidRPr="004802C8">
        <w:t xml:space="preserve"> </w:t>
      </w:r>
      <w:r w:rsidR="007A5FD1" w:rsidRPr="004802C8">
        <w:t>Ecosystem</w:t>
      </w:r>
      <w:r w:rsidR="00DD499B" w:rsidRPr="004802C8">
        <w:t xml:space="preserve"> Covariates</w:t>
      </w:r>
    </w:p>
    <w:p w14:paraId="1649D74D" w14:textId="35D29CDA" w:rsidR="00592CA8" w:rsidRPr="004802C8" w:rsidRDefault="003B54AF" w:rsidP="002C4E3D">
      <w:pPr>
        <w:ind w:firstLine="720"/>
      </w:pPr>
      <w:commentRangeStart w:id="25"/>
      <w:r w:rsidRPr="004802C8">
        <w:t>C</w:t>
      </w:r>
      <w:r w:rsidR="007A5FD1" w:rsidRPr="004802C8">
        <w:t xml:space="preserve">ovariates included in the </w:t>
      </w:r>
      <w:r w:rsidRPr="004802C8">
        <w:t xml:space="preserve">IPM </w:t>
      </w:r>
      <w:r w:rsidR="007A5FD1" w:rsidRPr="004802C8">
        <w:t xml:space="preserve">were </w:t>
      </w:r>
      <w:r w:rsidRPr="004802C8">
        <w:t>gathered</w:t>
      </w:r>
      <w:r w:rsidR="007A5FD1" w:rsidRPr="004802C8">
        <w:t xml:space="preserve"> based </w:t>
      </w:r>
      <w:r w:rsidR="00A52601">
        <w:t xml:space="preserve">on </w:t>
      </w:r>
      <w:r w:rsidRPr="004802C8">
        <w:t>support from</w:t>
      </w:r>
      <w:r w:rsidR="007A5FD1" w:rsidRPr="004802C8">
        <w:t xml:space="preserve"> </w:t>
      </w:r>
      <w:r w:rsidR="00592CA8" w:rsidRPr="004802C8">
        <w:t>peer reviewed</w:t>
      </w:r>
      <w:r w:rsidR="007A5FD1" w:rsidRPr="004802C8">
        <w:t xml:space="preserve"> literature </w:t>
      </w:r>
      <w:r w:rsidRPr="004802C8">
        <w:t xml:space="preserve">(Table </w:t>
      </w:r>
      <w:r w:rsidR="0070480A" w:rsidRPr="004802C8">
        <w:t>2</w:t>
      </w:r>
      <w:r w:rsidR="000400A0" w:rsidRPr="004802C8">
        <w:t>, Figure 2</w:t>
      </w:r>
      <w:r w:rsidRPr="004802C8">
        <w:t>)</w:t>
      </w:r>
      <w:r w:rsidR="007A5FD1" w:rsidRPr="004802C8">
        <w:t xml:space="preserve">. </w:t>
      </w:r>
      <w:r w:rsidR="00356E89" w:rsidRPr="004802C8">
        <w:t xml:space="preserve">All covariates were mean-scaled. </w:t>
      </w:r>
      <w:commentRangeEnd w:id="25"/>
      <w:r w:rsidR="004D3CDC">
        <w:rPr>
          <w:rStyle w:val="CommentReference"/>
        </w:rPr>
        <w:commentReference w:id="25"/>
      </w:r>
      <w:r w:rsidR="00592CA8" w:rsidRPr="004802C8">
        <w:t xml:space="preserve">We considered four covariates </w:t>
      </w:r>
      <w:r w:rsidRPr="004802C8">
        <w:t>hypothesized to</w:t>
      </w:r>
      <w:r w:rsidR="00592CA8" w:rsidRPr="004802C8">
        <w:t xml:space="preserve"> impact juvenile salmon productivity from the egg stage to the end of their first summer at sea, including Yukon River </w:t>
      </w:r>
      <w:r w:rsidR="00E83FFC" w:rsidRPr="004802C8">
        <w:t>flow rates</w:t>
      </w:r>
      <w:r w:rsidR="00592CA8" w:rsidRPr="004802C8">
        <w:t xml:space="preserve">, cumulative degree days for sea surface temperatures in the Northern Bering Sea, pollock recruitment index </w:t>
      </w:r>
      <w:commentRangeStart w:id="26"/>
      <w:r w:rsidR="00592CA8" w:rsidRPr="004802C8">
        <w:t xml:space="preserve">and the mean spawner size trend </w:t>
      </w:r>
      <w:r w:rsidR="00D24714" w:rsidRPr="004802C8">
        <w:t>from</w:t>
      </w:r>
      <w:r w:rsidR="00592CA8" w:rsidRPr="004802C8">
        <w:t xml:space="preserve"> the parent generation</w:t>
      </w:r>
      <w:commentRangeEnd w:id="26"/>
      <w:r w:rsidR="009F5D64">
        <w:rPr>
          <w:rStyle w:val="CommentReference"/>
        </w:rPr>
        <w:commentReference w:id="26"/>
      </w:r>
      <w:r w:rsidR="00592CA8" w:rsidRPr="004802C8">
        <w:t xml:space="preserve">. </w:t>
      </w:r>
      <w:r w:rsidR="00B9454F" w:rsidRPr="004802C8">
        <w:t xml:space="preserve">We included the Yukon River mainstem </w:t>
      </w:r>
      <w:r w:rsidR="00592CA8" w:rsidRPr="004802C8">
        <w:t xml:space="preserve">mean </w:t>
      </w:r>
      <w:r w:rsidR="00D24714" w:rsidRPr="004802C8">
        <w:t>flow</w:t>
      </w:r>
      <w:r w:rsidR="00592CA8" w:rsidRPr="004802C8">
        <w:t xml:space="preserve"> for May </w:t>
      </w:r>
      <w:r w:rsidR="00592CA8" w:rsidRPr="004802C8">
        <w:lastRenderedPageBreak/>
        <w:t>and June</w:t>
      </w:r>
      <w:r w:rsidR="00A52601">
        <w:t>. We hypothesized</w:t>
      </w:r>
      <w:r w:rsidR="00B9454F" w:rsidRPr="004802C8">
        <w:t xml:space="preserve"> </w:t>
      </w:r>
      <w:r w:rsidR="00E91BE7" w:rsidRPr="004802C8">
        <w:t xml:space="preserve">that increased river </w:t>
      </w:r>
      <w:r w:rsidR="00D24714" w:rsidRPr="004802C8">
        <w:t xml:space="preserve">flow </w:t>
      </w:r>
      <w:r w:rsidR="00E91BE7" w:rsidRPr="004802C8">
        <w:t>has a negative relationship with productivity as it makes juvenile foraging more difficult</w:t>
      </w:r>
      <w:r w:rsidR="00592CA8" w:rsidRPr="004802C8">
        <w:t xml:space="preserve"> </w:t>
      </w:r>
      <w:r w:rsidR="00E91BE7" w:rsidRPr="004802C8">
        <w:fldChar w:fldCharType="begin"/>
      </w:r>
      <w:r w:rsidR="00E91BE7" w:rsidRPr="004802C8">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00E91BE7" w:rsidRPr="004802C8">
        <w:fldChar w:fldCharType="separate"/>
      </w:r>
      <w:r w:rsidR="00E91BE7" w:rsidRPr="004802C8">
        <w:rPr>
          <w:noProof/>
        </w:rPr>
        <w:t>(Neuswanger et al. 2015)</w:t>
      </w:r>
      <w:r w:rsidR="00E91BE7" w:rsidRPr="004802C8">
        <w:fldChar w:fldCharType="end"/>
      </w:r>
      <w:r w:rsidR="00E91BE7" w:rsidRPr="004802C8">
        <w:t>.</w:t>
      </w:r>
      <w:r w:rsidR="00592CA8" w:rsidRPr="004802C8">
        <w:t xml:space="preserve"> A majority of juvenile </w:t>
      </w:r>
      <w:r w:rsidR="00A52601">
        <w:t>C</w:t>
      </w:r>
      <w:r w:rsidR="00592CA8" w:rsidRPr="004802C8">
        <w:t xml:space="preserve">hum leave the lower Yukon River Delta by the end of June and occasionally into July, depending on ice break up phenology </w:t>
      </w:r>
      <w:r w:rsidR="00592CA8" w:rsidRPr="004802C8">
        <w:fldChar w:fldCharType="begin"/>
      </w:r>
      <w:r w:rsidR="00592CA8" w:rsidRPr="004802C8">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592CA8" w:rsidRPr="004802C8">
        <w:fldChar w:fldCharType="separate"/>
      </w:r>
      <w:r w:rsidR="00592CA8" w:rsidRPr="004802C8">
        <w:rPr>
          <w:noProof/>
        </w:rPr>
        <w:t>(Miller &amp; Weiss 2023)</w:t>
      </w:r>
      <w:r w:rsidR="00592CA8" w:rsidRPr="004802C8">
        <w:fldChar w:fldCharType="end"/>
      </w:r>
      <w:r w:rsidR="00A52601">
        <w:t>. G</w:t>
      </w:r>
      <w:r w:rsidR="00592CA8" w:rsidRPr="004802C8">
        <w:t xml:space="preserve">iven this outmigration timing, </w:t>
      </w:r>
      <w:r w:rsidR="00170B26" w:rsidRPr="004802C8">
        <w:t>Yukon River</w:t>
      </w:r>
      <w:r w:rsidR="00592CA8" w:rsidRPr="004802C8">
        <w:t xml:space="preserve"> </w:t>
      </w:r>
      <w:r w:rsidR="00D24714" w:rsidRPr="004802C8">
        <w:t>flow</w:t>
      </w:r>
      <w:r w:rsidR="00592CA8" w:rsidRPr="004802C8">
        <w:t xml:space="preserve"> rates in May and June are the most likely to impact juvenile feeding and address this hypothesis. </w:t>
      </w:r>
      <w:r w:rsidR="00855916" w:rsidRPr="004802C8">
        <w:t xml:space="preserve">We acquired monthly </w:t>
      </w:r>
      <w:r w:rsidR="00D24714" w:rsidRPr="004802C8">
        <w:t xml:space="preserve">flow </w:t>
      </w:r>
      <w:r w:rsidR="00855916" w:rsidRPr="004802C8">
        <w:t xml:space="preserve">data (cubic feet per second) from a gage hosted by the USGS at </w:t>
      </w:r>
      <w:commentRangeStart w:id="27"/>
      <w:r w:rsidR="00855916" w:rsidRPr="004802C8">
        <w:t>Pilot Station, AK,</w:t>
      </w:r>
      <w:r w:rsidR="00D24714" w:rsidRPr="004802C8">
        <w:t xml:space="preserve"> </w:t>
      </w:r>
      <w:commentRangeEnd w:id="27"/>
      <w:r w:rsidR="00296632">
        <w:rPr>
          <w:rStyle w:val="CommentReference"/>
        </w:rPr>
        <w:commentReference w:id="27"/>
      </w:r>
      <w:r w:rsidR="00855916" w:rsidRPr="004802C8">
        <w:t xml:space="preserve">along the </w:t>
      </w:r>
      <w:r w:rsidR="00D24714" w:rsidRPr="004802C8">
        <w:t xml:space="preserve">Lower </w:t>
      </w:r>
      <w:r w:rsidR="00855916" w:rsidRPr="004802C8">
        <w:t xml:space="preserve">Yukon River (Table </w:t>
      </w:r>
      <w:r w:rsidR="0070480A" w:rsidRPr="004802C8">
        <w:t>2</w:t>
      </w:r>
      <w:r w:rsidR="000400A0" w:rsidRPr="004802C8">
        <w:t>, Table S1</w:t>
      </w:r>
      <w:r w:rsidR="00855916" w:rsidRPr="004802C8">
        <w:t xml:space="preserve">). </w:t>
      </w:r>
    </w:p>
    <w:p w14:paraId="5ED4BCB0" w14:textId="1C442A47" w:rsidR="00611CE6" w:rsidRPr="004802C8" w:rsidRDefault="00592CA8" w:rsidP="00B9454F">
      <w:pPr>
        <w:ind w:firstLine="720"/>
      </w:pPr>
      <w:r w:rsidRPr="004802C8">
        <w:t xml:space="preserve">We included Northern Bering Sea Summer (NBS) </w:t>
      </w:r>
      <w:r w:rsidR="00230037">
        <w:t>c</w:t>
      </w:r>
      <w:r w:rsidRPr="004802C8">
        <w:t xml:space="preserve">umulative </w:t>
      </w:r>
      <w:r w:rsidR="00230037">
        <w:t>d</w:t>
      </w:r>
      <w:r w:rsidRPr="004802C8">
        <w:t xml:space="preserve">egree </w:t>
      </w:r>
      <w:r w:rsidR="00230037">
        <w:t>d</w:t>
      </w:r>
      <w:r w:rsidRPr="004802C8">
        <w:t xml:space="preserve">ays (CDD) to represent the temperature conditions preceding the NBS survey and represent ecosystem conditions for the first couple months fish </w:t>
      </w:r>
      <w:r w:rsidR="00230037">
        <w:t xml:space="preserve">are </w:t>
      </w:r>
      <w:r w:rsidRPr="004802C8">
        <w:t>at sea</w:t>
      </w:r>
      <w:r w:rsidR="00855916" w:rsidRPr="004802C8">
        <w:t>.</w:t>
      </w:r>
      <w:r w:rsidR="00D24714" w:rsidRPr="004802C8">
        <w:t xml:space="preserve"> </w:t>
      </w:r>
      <w:r w:rsidRPr="004802C8">
        <w:t xml:space="preserve">We hypothesized a positive relationship between temperature and juvenile productivity, as suggested by empirical studies in the </w:t>
      </w:r>
      <w:r w:rsidR="00D24714" w:rsidRPr="004802C8">
        <w:t>Bering Sea</w:t>
      </w:r>
      <w:r w:rsidRPr="004802C8">
        <w:t xml:space="preserve"> and bioenergetics modeling in Japan </w:t>
      </w:r>
      <w:r w:rsidRPr="004802C8">
        <w:fldChar w:fldCharType="begin"/>
      </w:r>
      <w:r w:rsidR="001A3C64">
        <w:instrText xml:space="preserve"> ADDIN ZOTERO_ITEM CSL_CITATION {"citationID":"sqhJFAMt","properties":{"formattedCitation":"(Iino et al. 2022, Farley et al. 2024)","plainCitation":"(Iino et al. 2022, Farley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sidR="001A3C64">
        <w:rPr>
          <w:noProof/>
        </w:rPr>
        <w:t>(Iino et al. 2022, Farley et al. 2024)</w:t>
      </w:r>
      <w:r w:rsidRPr="004802C8">
        <w:fldChar w:fldCharType="end"/>
      </w:r>
      <w:r w:rsidRPr="004802C8">
        <w:t xml:space="preserve">. </w:t>
      </w:r>
      <w:r w:rsidR="00D24714" w:rsidRPr="004802C8">
        <w:t xml:space="preserve">The hypothesized positive relationship may arise if </w:t>
      </w:r>
      <w:r w:rsidRPr="004802C8">
        <w:t>warmer temperatures enhanc</w:t>
      </w:r>
      <w:r w:rsidR="00D24714" w:rsidRPr="004802C8">
        <w:t>e</w:t>
      </w:r>
      <w:r w:rsidRPr="004802C8">
        <w:t xml:space="preserve"> juvenile salmon growth</w:t>
      </w:r>
      <w:r w:rsidR="00D24714" w:rsidRPr="004802C8">
        <w:t xml:space="preserve"> rates as they enter the marine environment which can </w:t>
      </w:r>
      <w:r w:rsidRPr="004802C8">
        <w:t xml:space="preserve">reduce size selective mortality and </w:t>
      </w:r>
      <w:r w:rsidR="00D24714" w:rsidRPr="004802C8">
        <w:t xml:space="preserve">lead to </w:t>
      </w:r>
      <w:r w:rsidRPr="004802C8">
        <w:t xml:space="preserve">greater </w:t>
      </w:r>
      <w:commentRangeStart w:id="28"/>
      <w:r w:rsidRPr="004802C8">
        <w:t>productivity</w:t>
      </w:r>
      <w:commentRangeEnd w:id="28"/>
      <w:r w:rsidR="00296632">
        <w:rPr>
          <w:rStyle w:val="CommentReference"/>
        </w:rPr>
        <w:commentReference w:id="28"/>
      </w:r>
      <w:r w:rsidR="00DD3235" w:rsidRPr="004802C8">
        <w:t xml:space="preserve"> </w:t>
      </w:r>
      <w:r w:rsidR="00DD3235" w:rsidRPr="004802C8">
        <w:fldChar w:fldCharType="begin"/>
      </w:r>
      <w:r w:rsidR="001A3C64">
        <w:instrText xml:space="preserve"> ADDIN ZOTERO_ITEM CSL_CITATION {"citationID":"uB6hfu0F","properties":{"formattedCitation":"(Beamish &amp; Mahnken 2001, Farley et al. 2024)","plainCitation":"(Beamish &amp; Mahnken 2001, Farley et al. 2024)","noteIndex":0},"citationItems":[{"id":1056,"uris":["http://zotero.org/users/8784224/items/6R6UMVSW"],"itemData":{"id":1056,"type":"article-journal","abstract":"We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DD3235" w:rsidRPr="004802C8">
        <w:fldChar w:fldCharType="separate"/>
      </w:r>
      <w:r w:rsidR="001A3C64">
        <w:rPr>
          <w:noProof/>
        </w:rPr>
        <w:t>(Beamish &amp; Mahnken 2001, Farley et al. 2024)</w:t>
      </w:r>
      <w:r w:rsidR="00DD3235" w:rsidRPr="004802C8">
        <w:fldChar w:fldCharType="end"/>
      </w:r>
      <w:r w:rsidRPr="004802C8">
        <w:t>.</w:t>
      </w:r>
      <w:r w:rsidR="00DD3235" w:rsidRPr="004802C8">
        <w:t xml:space="preserve"> </w:t>
      </w:r>
      <w:r w:rsidR="00611CE6" w:rsidRPr="004802C8">
        <w:t>To calculate CDD we used the daily mean NBS SST, publicly available on the Alaska Fisheries Information Network (A</w:t>
      </w:r>
      <w:r w:rsidR="006E1DC1">
        <w:t>K</w:t>
      </w:r>
      <w:r w:rsidR="00611CE6" w:rsidRPr="004802C8">
        <w:t>F</w:t>
      </w:r>
      <w:r w:rsidR="00EC7AE3" w:rsidRPr="004802C8">
        <w:t>I</w:t>
      </w:r>
      <w:r w:rsidR="00611CE6" w:rsidRPr="004802C8">
        <w:t>N)</w:t>
      </w:r>
      <w:r w:rsidR="001A20B5">
        <w:t>. We</w:t>
      </w:r>
      <w:r w:rsidR="00611CE6" w:rsidRPr="004802C8">
        <w:t xml:space="preserve"> summed </w:t>
      </w:r>
      <w:r w:rsidR="001A20B5">
        <w:t xml:space="preserve">temperature </w:t>
      </w:r>
      <w:r w:rsidR="00611CE6" w:rsidRPr="004802C8">
        <w:t xml:space="preserve">from June to August for each year brood year +1 to align with when juvenile salmonids would experience </w:t>
      </w:r>
      <w:r w:rsidR="00722CB1">
        <w:t>the</w:t>
      </w:r>
      <w:r w:rsidR="00611CE6" w:rsidRPr="004802C8">
        <w:t xml:space="preserve"> temperature conditions.</w:t>
      </w:r>
    </w:p>
    <w:p w14:paraId="4BB73826" w14:textId="77777777" w:rsidR="00296632" w:rsidRDefault="00DD3235" w:rsidP="00611CE6">
      <w:pPr>
        <w:ind w:firstLine="720"/>
        <w:rPr>
          <w:ins w:id="29" w:author="Lauren.Rogers" w:date="2025-01-02T15:40:00Z"/>
        </w:rPr>
      </w:pPr>
      <w:r w:rsidRPr="004802C8">
        <w:t>We included the EBS walleye pollock (</w:t>
      </w:r>
      <w:r w:rsidRPr="004802C8">
        <w:rPr>
          <w:i/>
          <w:iCs/>
        </w:rPr>
        <w:t>Gadus chalcogrammus</w:t>
      </w:r>
      <w:r w:rsidRPr="004802C8">
        <w:t xml:space="preserve">) recruitment index from the pollock stock assessment to represent changes in </w:t>
      </w:r>
      <w:r w:rsidR="00611CE6" w:rsidRPr="004802C8">
        <w:t xml:space="preserve">salmon </w:t>
      </w:r>
      <w:r w:rsidRPr="004802C8">
        <w:t xml:space="preserve">prey availability during the first summer at sea </w:t>
      </w:r>
      <w:r w:rsidRPr="004802C8">
        <w:fldChar w:fldCharType="begin"/>
      </w:r>
      <w:r w:rsidRPr="004802C8">
        <w:instrText xml:space="preserve"> ADDIN ZOTERO_ITEM CSL_CITATION {"citationID":"MjoaylD2","properties":{"formattedCitation":"(Ianelli et al. 2023)","plainCitation":"(Ianelli et al. 2023)","noteIndex":0},"citationItems":[{"id":5021,"uris":["http://zotero.org/users/8784224/items/EQW3QMRY"],"itemData":{"id":5021,"type":"article-journal","container-title":"North Pacific Fishery Management Council, Anchorage, AK","language":"en","source":"Zotero","title":"Stock assessment for eastern Bering Sea walleye pollock","author":[{"family":"Ianelli","given":"James"},{"family":"Honkalehto","given":"Taina"},{"family":"Wassermann","given":"Sophia"},{"family":"Lauffenburger","given":"Nathan"},{"family":"McGilliard","given":"Carey"},{"family":"Siddon","given":"Elizabeth"}],"issued":{"date-parts":[["2023"]]}}}],"schema":"https://github.com/citation-style-language/schema/raw/master/csl-citation.json"} </w:instrText>
      </w:r>
      <w:r w:rsidRPr="004802C8">
        <w:fldChar w:fldCharType="separate"/>
      </w:r>
      <w:r w:rsidRPr="004802C8">
        <w:rPr>
          <w:noProof/>
        </w:rPr>
        <w:t>(Ianelli et al. 2023)</w:t>
      </w:r>
      <w:r w:rsidRPr="004802C8">
        <w:fldChar w:fldCharType="end"/>
      </w:r>
      <w:r w:rsidRPr="004802C8">
        <w:t xml:space="preserve">. </w:t>
      </w:r>
      <w:r w:rsidR="00611CE6" w:rsidRPr="004802C8">
        <w:t xml:space="preserve">While juvenile Chum salmon consume multiple fish species, </w:t>
      </w:r>
      <w:r w:rsidR="008341AE" w:rsidRPr="004802C8">
        <w:t>forage fish typically have patchy distributions making them difficult to survey and estimate reliable indices</w:t>
      </w:r>
      <w:commentRangeStart w:id="30"/>
      <w:r w:rsidR="008341AE" w:rsidRPr="004802C8">
        <w:t xml:space="preserve">, thus the </w:t>
      </w:r>
      <w:r w:rsidR="00611CE6" w:rsidRPr="004802C8">
        <w:t xml:space="preserve">pollock recruitment index </w:t>
      </w:r>
      <w:r w:rsidR="008341AE" w:rsidRPr="004802C8">
        <w:t xml:space="preserve">represents </w:t>
      </w:r>
      <w:r w:rsidR="00611CE6" w:rsidRPr="004802C8">
        <w:t xml:space="preserve">robust </w:t>
      </w:r>
      <w:r w:rsidR="008341AE" w:rsidRPr="004802C8">
        <w:t xml:space="preserve">prey </w:t>
      </w:r>
      <w:r w:rsidR="00611CE6" w:rsidRPr="004802C8">
        <w:t>index</w:t>
      </w:r>
      <w:r w:rsidR="008341AE" w:rsidRPr="004802C8">
        <w:t xml:space="preserve"> for juvenile Chum salmon</w:t>
      </w:r>
      <w:r w:rsidR="00611CE6" w:rsidRPr="004802C8">
        <w:t>.</w:t>
      </w:r>
      <w:commentRangeEnd w:id="30"/>
      <w:r w:rsidR="00296632">
        <w:rPr>
          <w:rStyle w:val="CommentReference"/>
        </w:rPr>
        <w:commentReference w:id="30"/>
      </w:r>
      <w:r w:rsidR="00611CE6" w:rsidRPr="004802C8">
        <w:t xml:space="preserve"> </w:t>
      </w:r>
      <w:commentRangeStart w:id="31"/>
      <w:r w:rsidR="00066E44" w:rsidRPr="004802C8">
        <w:t xml:space="preserve">Young pollock represent a high-quality prey source for juvenile </w:t>
      </w:r>
      <w:r w:rsidR="002E5979">
        <w:t>C</w:t>
      </w:r>
      <w:r w:rsidR="00066E44" w:rsidRPr="004802C8">
        <w:t>hum</w:t>
      </w:r>
      <w:commentRangeEnd w:id="31"/>
      <w:r w:rsidR="00296632">
        <w:rPr>
          <w:rStyle w:val="CommentReference"/>
        </w:rPr>
        <w:commentReference w:id="31"/>
      </w:r>
      <w:r w:rsidR="002E5979">
        <w:t>. High quality prey sources are</w:t>
      </w:r>
      <w:r w:rsidR="00066E44" w:rsidRPr="004802C8">
        <w:t xml:space="preserve"> important for lipid accumulation and can lead to greater growth and productivity </w:t>
      </w:r>
      <w:r w:rsidR="00066E44" w:rsidRPr="004802C8">
        <w:fldChar w:fldCharType="begin"/>
      </w:r>
      <w:r w:rsidR="001A3C64">
        <w:instrText xml:space="preserve"> ADDIN ZOTERO_ITEM CSL_CITATION {"citationID":"S6vrra24","properties":{"formattedCitation":"(Myers et al. 2009, Kaga et al. 2013, Farley et al. 2024)","plainCitation":"(Myers et al. 2009, 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region.","container-title":"American Fisheries Society Symposium","language":"en","page":"201-239","source":"Zotero","title":"High Seas Distribution, Biology, and Ecology of Arctic-Yukon-Kuskokwim Salmon: Direct Information from High Seas Tagging Experiments, 1954–2006","volume":"70","author":[{"family":"Myers","given":"Katherine W"},{"family":"Walker","given":"Robert V"},{"family":"Davis","given":"Nancy D"},{"family":"Armstrong","given":"Janet L"},{"family":"Kaeriyama","given":"Masahide"}],"issued":{"date-parts":[["2009"]]}}}],"schema":"https://github.com/citation-style-language/schema/raw/master/csl-citation.json"} </w:instrText>
      </w:r>
      <w:r w:rsidR="00066E44" w:rsidRPr="004802C8">
        <w:fldChar w:fldCharType="separate"/>
      </w:r>
      <w:r w:rsidR="001A3C64">
        <w:rPr>
          <w:noProof/>
        </w:rPr>
        <w:t>(Myers et al. 2009, Kaga et al. 2013, Farley et al. 2024)</w:t>
      </w:r>
      <w:r w:rsidR="00066E44" w:rsidRPr="004802C8">
        <w:fldChar w:fldCharType="end"/>
      </w:r>
      <w:r w:rsidR="00066E44" w:rsidRPr="004802C8">
        <w:t xml:space="preserve">. </w:t>
      </w:r>
    </w:p>
    <w:p w14:paraId="39136696" w14:textId="175DDB03" w:rsidR="00E91BE7" w:rsidRPr="004802C8" w:rsidRDefault="00170B26" w:rsidP="00611CE6">
      <w:pPr>
        <w:ind w:firstLine="720"/>
      </w:pPr>
      <w:r w:rsidRPr="004802C8">
        <w:t xml:space="preserve">Finally, we included the mean trend in spawner size at age for spawners that returned during the </w:t>
      </w:r>
      <w:r w:rsidR="008341AE" w:rsidRPr="004802C8">
        <w:t xml:space="preserve">juvenile </w:t>
      </w:r>
      <w:r w:rsidRPr="004802C8">
        <w:t xml:space="preserve">brood year. </w:t>
      </w:r>
      <w:del w:id="32" w:author="Lauren.Rogers" w:date="2025-01-02T15:43:00Z">
        <w:r w:rsidRPr="004802C8" w:rsidDel="00296632">
          <w:delText xml:space="preserve">Nonlinear trends in </w:delText>
        </w:r>
        <w:r w:rsidR="0070147F" w:rsidDel="00296632">
          <w:delText>C</w:delText>
        </w:r>
        <w:r w:rsidRPr="004802C8" w:rsidDel="00296632">
          <w:delText>hum salmon s</w:delText>
        </w:r>
      </w:del>
      <w:ins w:id="33" w:author="Lauren.Rogers" w:date="2025-01-02T15:43:00Z">
        <w:r w:rsidR="00296632">
          <w:t>S</w:t>
        </w:r>
      </w:ins>
      <w:r w:rsidRPr="004802C8">
        <w:t xml:space="preserve">ize at age can impact reproduction potential and </w:t>
      </w:r>
      <w:ins w:id="34" w:author="Lauren.Rogers" w:date="2025-01-02T15:43:00Z">
        <w:r w:rsidR="00296632">
          <w:t>a</w:t>
        </w:r>
      </w:ins>
      <w:del w:id="35" w:author="Lauren.Rogers" w:date="2025-01-02T15:43:00Z">
        <w:r w:rsidRPr="004802C8" w:rsidDel="00296632">
          <w:delText>e</w:delText>
        </w:r>
      </w:del>
      <w:r w:rsidRPr="004802C8">
        <w:t>ffect productivity</w:t>
      </w:r>
      <w:r w:rsidR="0070147F">
        <w:t>.</w:t>
      </w:r>
      <w:r w:rsidRPr="004802C8">
        <w:t xml:space="preserve"> </w:t>
      </w:r>
      <w:r w:rsidR="0070147F">
        <w:t>W</w:t>
      </w:r>
      <w:r w:rsidRPr="004802C8">
        <w:t xml:space="preserve">e hypothesized a positive relationship between size and productivity where </w:t>
      </w:r>
      <w:commentRangeStart w:id="36"/>
      <w:r w:rsidRPr="004802C8">
        <w:t xml:space="preserve">bigger fish produce more offspring </w:t>
      </w:r>
      <w:commentRangeEnd w:id="36"/>
      <w:r w:rsidR="00296632">
        <w:rPr>
          <w:rStyle w:val="CommentReference"/>
        </w:rPr>
        <w:commentReference w:id="36"/>
      </w:r>
      <w:r w:rsidRPr="004802C8">
        <w:t xml:space="preserve">and have greater reproductive success </w:t>
      </w:r>
      <w:r w:rsidRPr="004802C8">
        <w:fldChar w:fldCharType="begin"/>
      </w:r>
      <w:r w:rsidR="008341AE" w:rsidRPr="004802C8">
        <w:instrText xml:space="preserve"> ADDIN ZOTERO_ITEM CSL_CITATION {"citationID":"Ymvmhlcj","properties":{"formattedCitation":"(Ohlberger et al. 2020, Oke et al. 2020, Feddern et al. 2024)","plainCitation":"(Ohlberger et al. 2020, Oke et al. 2020, Feddern et al. 2024)","noteIndex":0},"citationItems":[{"id":87,"uris":["http://zotero.org/users/8784224/items/TGHNAUEZ"],"itemData":{"id":87,"type":"article-journal","abstract":"While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4802C8">
        <w:fldChar w:fldCharType="separate"/>
      </w:r>
      <w:r w:rsidR="008341AE" w:rsidRPr="004802C8">
        <w:rPr>
          <w:noProof/>
        </w:rPr>
        <w:t>(Ohlberger et al. 2020, Oke et al. 2020, Feddern et al. 2024)</w:t>
      </w:r>
      <w:r w:rsidRPr="004802C8">
        <w:fldChar w:fldCharType="end"/>
      </w:r>
      <w:r w:rsidRPr="004802C8">
        <w:t>. The Alaska Department of Fish and Game (ADFG) conducts standardized salmon escapement surveys across Alaska where they have recorded salmon length, sex and age since the 1990’s. This information is publicly available (</w:t>
      </w:r>
      <w:r w:rsidR="008341AE" w:rsidRPr="004802C8">
        <w:t>Supplemental Table 1</w:t>
      </w:r>
      <w:r w:rsidRPr="004802C8">
        <w:t>)</w:t>
      </w:r>
      <w:r w:rsidR="0070147F">
        <w:t xml:space="preserve">. </w:t>
      </w:r>
      <w:commentRangeStart w:id="37"/>
      <w:r w:rsidR="0070147F">
        <w:t>W</w:t>
      </w:r>
      <w:r w:rsidRPr="004802C8">
        <w:t xml:space="preserve">e compiled Yukon River Chum salmon age and length data </w:t>
      </w:r>
      <w:r w:rsidR="0070147F">
        <w:t xml:space="preserve">spanning </w:t>
      </w:r>
      <w:r w:rsidRPr="004802C8">
        <w:t>2000-202</w:t>
      </w:r>
      <w:r w:rsidR="005A4EBD" w:rsidRPr="004802C8">
        <w:t>1</w:t>
      </w:r>
      <w:r w:rsidR="0070147F">
        <w:t xml:space="preserve">from project sites with current timeseries (Supplemental Table </w:t>
      </w:r>
      <w:r w:rsidR="0070147F" w:rsidRPr="0070147F">
        <w:rPr>
          <w:b/>
          <w:bCs/>
        </w:rPr>
        <w:t>XX</w:t>
      </w:r>
      <w:r w:rsidR="0070147F">
        <w:t>)</w:t>
      </w:r>
      <w:r w:rsidRPr="004802C8">
        <w:t xml:space="preserve">. </w:t>
      </w:r>
      <w:commentRangeEnd w:id="37"/>
      <w:r w:rsidR="00296632">
        <w:rPr>
          <w:rStyle w:val="CommentReference"/>
        </w:rPr>
        <w:commentReference w:id="37"/>
      </w:r>
    </w:p>
    <w:p w14:paraId="278C7F0B" w14:textId="52E54E1C" w:rsidR="00AF3D67" w:rsidRPr="004802C8" w:rsidRDefault="00361875" w:rsidP="003E55AE">
      <w:pPr>
        <w:ind w:firstLine="720"/>
      </w:pPr>
      <w:r w:rsidRPr="004802C8">
        <w:t xml:space="preserve">We considered four covariates hypothesized to impact </w:t>
      </w:r>
      <w:r>
        <w:t>marine</w:t>
      </w:r>
      <w:r w:rsidRPr="004802C8">
        <w:t xml:space="preserve"> salmon productivity</w:t>
      </w:r>
      <w:r>
        <w:t>, which</w:t>
      </w:r>
      <w:r w:rsidR="0032401E" w:rsidRPr="004802C8">
        <w:t xml:space="preserve"> </w:t>
      </w:r>
      <w:r>
        <w:t>included</w:t>
      </w:r>
      <w:r w:rsidR="0032401E" w:rsidRPr="004802C8">
        <w:t xml:space="preserve"> </w:t>
      </w:r>
      <w:r>
        <w:t>the</w:t>
      </w:r>
      <w:r w:rsidR="0032401E" w:rsidRPr="004802C8">
        <w:t xml:space="preserve"> </w:t>
      </w:r>
      <w:ins w:id="38" w:author="Lauren.Rogers" w:date="2025-01-02T15:48:00Z">
        <w:r w:rsidR="007C2F23">
          <w:t xml:space="preserve">period from the </w:t>
        </w:r>
      </w:ins>
      <w:r w:rsidR="0032401E" w:rsidRPr="004802C8">
        <w:t>end of the first summer at se</w:t>
      </w:r>
      <w:r>
        <w:t xml:space="preserve">a </w:t>
      </w:r>
      <w:r w:rsidR="005A4EBD" w:rsidRPr="004802C8">
        <w:t>until the</w:t>
      </w:r>
      <w:r w:rsidR="0032401E" w:rsidRPr="004802C8">
        <w:t xml:space="preserve"> individuals are vulnerable to terminal harvest when they return to the Yukon River</w:t>
      </w:r>
      <w:r w:rsidR="00066E44" w:rsidRPr="004802C8">
        <w:t xml:space="preserve"> (Table 2, Figure 2)</w:t>
      </w:r>
      <w:r w:rsidR="0032401E" w:rsidRPr="004802C8">
        <w:t xml:space="preserve">. </w:t>
      </w:r>
      <w:r>
        <w:t xml:space="preserve">At the end of their first summer at sea, </w:t>
      </w:r>
      <w:r w:rsidRPr="004802C8">
        <w:t xml:space="preserve">individuals leave the Bering Sea and typically </w:t>
      </w:r>
      <w:del w:id="39" w:author="Lauren.Rogers" w:date="2025-01-02T15:49:00Z">
        <w:r w:rsidRPr="004802C8" w:rsidDel="007C2F23">
          <w:delText xml:space="preserve">head </w:delText>
        </w:r>
      </w:del>
      <w:ins w:id="40" w:author="Lauren.Rogers" w:date="2025-01-02T15:49:00Z">
        <w:r w:rsidR="007C2F23">
          <w:t>migrate</w:t>
        </w:r>
        <w:r w:rsidR="007C2F23" w:rsidRPr="004802C8">
          <w:t xml:space="preserve"> </w:t>
        </w:r>
      </w:ins>
      <w:r w:rsidRPr="004802C8">
        <w:t xml:space="preserve">to the Gulf of Alaska and the </w:t>
      </w:r>
      <w:commentRangeStart w:id="41"/>
      <w:r w:rsidRPr="004802C8">
        <w:t>Aleutian Peninsula</w:t>
      </w:r>
      <w:commentRangeEnd w:id="41"/>
      <w:r w:rsidR="007C2F23">
        <w:rPr>
          <w:rStyle w:val="CommentReference"/>
        </w:rPr>
        <w:commentReference w:id="41"/>
      </w:r>
      <w:r w:rsidRPr="004802C8">
        <w:t>,</w:t>
      </w:r>
      <w:r>
        <w:t xml:space="preserve"> where they feed and mature. </w:t>
      </w:r>
      <w:r w:rsidR="0032401E" w:rsidRPr="004802C8">
        <w:t xml:space="preserve">Covariates included in the marine </w:t>
      </w:r>
      <w:commentRangeStart w:id="42"/>
      <w:r w:rsidR="0032401E" w:rsidRPr="004802C8">
        <w:t>adult</w:t>
      </w:r>
      <w:commentRangeEnd w:id="42"/>
      <w:r w:rsidR="007C2F23">
        <w:rPr>
          <w:rStyle w:val="CommentReference"/>
        </w:rPr>
        <w:commentReference w:id="42"/>
      </w:r>
      <w:r w:rsidR="0032401E" w:rsidRPr="004802C8">
        <w:t xml:space="preserve"> stage include </w:t>
      </w:r>
      <w:r w:rsidR="00A427B2">
        <w:t xml:space="preserve">winter </w:t>
      </w:r>
      <w:r w:rsidR="00356E89" w:rsidRPr="004802C8">
        <w:t>CDD</w:t>
      </w:r>
      <w:r w:rsidR="0032401E" w:rsidRPr="004802C8">
        <w:t xml:space="preserve"> </w:t>
      </w:r>
      <w:r w:rsidR="00A427B2">
        <w:t>from</w:t>
      </w:r>
      <w:r w:rsidR="0032401E" w:rsidRPr="004802C8">
        <w:t xml:space="preserve"> the Eastern Aleutian Islands, a fullness index, </w:t>
      </w:r>
      <w:r w:rsidR="00A427B2">
        <w:t xml:space="preserve">and </w:t>
      </w:r>
      <w:r w:rsidR="0032401E" w:rsidRPr="004802C8">
        <w:t xml:space="preserve">annual total Chum </w:t>
      </w:r>
      <w:r w:rsidR="004B0011" w:rsidRPr="004802C8">
        <w:t xml:space="preserve">and Pink </w:t>
      </w:r>
      <w:r w:rsidR="0032401E" w:rsidRPr="004802C8">
        <w:t>salmon hatchery releases</w:t>
      </w:r>
      <w:r w:rsidR="004B0011" w:rsidRPr="004802C8">
        <w:t xml:space="preserve"> (separately)</w:t>
      </w:r>
      <w:r w:rsidR="0032401E" w:rsidRPr="004802C8">
        <w:t xml:space="preserve"> from Alaska, Japan, Korea and Russia</w:t>
      </w:r>
      <w:r w:rsidR="004B0011" w:rsidRPr="004802C8">
        <w:t xml:space="preserve">. </w:t>
      </w:r>
      <w:r w:rsidR="005A4EBD" w:rsidRPr="004802C8">
        <w:t>We included winter Eastern Aleutian CDD to represent the temperature conditions that young Yukon River Chum salmon experienced during their first winter at sea</w:t>
      </w:r>
      <w:r w:rsidR="00A427B2">
        <w:t>. This stage</w:t>
      </w:r>
      <w:r w:rsidR="005A4EBD" w:rsidRPr="004802C8">
        <w:t xml:space="preserve"> is hypothesized as a critical survival bottleneck in the lifecycle </w:t>
      </w:r>
      <w:r w:rsidR="005A4EBD" w:rsidRPr="004802C8">
        <w:fldChar w:fldCharType="begin"/>
      </w:r>
      <w:r w:rsidR="001A3C64">
        <w:instrText xml:space="preserve"> ADDIN ZOTERO_ITEM CSL_CITATION {"citationID":"gH28kpYE","properties":{"formattedCitation":"(Farley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5A4EBD" w:rsidRPr="004802C8">
        <w:fldChar w:fldCharType="separate"/>
      </w:r>
      <w:r w:rsidR="001A3C64">
        <w:rPr>
          <w:noProof/>
        </w:rPr>
        <w:t>(Farley et al. 2024)</w:t>
      </w:r>
      <w:r w:rsidR="005A4EBD" w:rsidRPr="004802C8">
        <w:fldChar w:fldCharType="end"/>
      </w:r>
      <w:r w:rsidR="005A4EBD" w:rsidRPr="004802C8">
        <w:t xml:space="preserve">. To calculate CDD we used the daily mean E Aleutian SST, publicly available on the Alaska Fisheries Information Network </w:t>
      </w:r>
      <w:r w:rsidR="005A4EBD" w:rsidRPr="004802C8">
        <w:lastRenderedPageBreak/>
        <w:t xml:space="preserve">(AKFiN), summed from November to February to represent winter conditions. We hypothesized a negative relationship between high CDD and productivity, as high temperatures can alter the prey base which is critical under higher metabolic demands of warm temperatures </w:t>
      </w:r>
      <w:r w:rsidR="005A4EBD" w:rsidRPr="004802C8">
        <w:fldChar w:fldCharType="begin"/>
      </w:r>
      <w:r w:rsidR="001A3C64">
        <w:instrText xml:space="preserve"> ADDIN ZOTERO_ITEM CSL_CITATION {"citationID":"WW6wo0dv","properties":{"formattedCitation":"(Farley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5A4EBD" w:rsidRPr="004802C8">
        <w:fldChar w:fldCharType="separate"/>
      </w:r>
      <w:r w:rsidR="001A3C64">
        <w:rPr>
          <w:noProof/>
        </w:rPr>
        <w:t>(Farley et al. 2024)</w:t>
      </w:r>
      <w:r w:rsidR="005A4EBD" w:rsidRPr="004802C8">
        <w:fldChar w:fldCharType="end"/>
      </w:r>
      <w:r w:rsidR="005A4EBD" w:rsidRPr="004802C8">
        <w:t xml:space="preserve">. </w:t>
      </w:r>
    </w:p>
    <w:p w14:paraId="155A6B13" w14:textId="4B482771" w:rsidR="0032401E" w:rsidRPr="004802C8" w:rsidRDefault="005A4EBD" w:rsidP="003E55AE">
      <w:pPr>
        <w:ind w:firstLine="720"/>
      </w:pPr>
      <w:commentRangeStart w:id="43"/>
      <w:r w:rsidRPr="004802C8">
        <w:t xml:space="preserve">We included a juvenile </w:t>
      </w:r>
      <w:r w:rsidR="003E55AE" w:rsidRPr="004802C8">
        <w:t xml:space="preserve">stomach </w:t>
      </w:r>
      <w:r w:rsidRPr="004802C8">
        <w:t>fullness index</w:t>
      </w:r>
      <w:r w:rsidR="003E55AE" w:rsidRPr="004802C8">
        <w:t xml:space="preserve"> (SFI)</w:t>
      </w:r>
      <w:r w:rsidRPr="004802C8">
        <w:t xml:space="preserve">, </w:t>
      </w:r>
      <w:commentRangeEnd w:id="43"/>
      <w:r w:rsidR="007C2F23">
        <w:rPr>
          <w:rStyle w:val="CommentReference"/>
        </w:rPr>
        <w:commentReference w:id="43"/>
      </w:r>
      <w:r w:rsidRPr="004802C8">
        <w:t xml:space="preserve">to represent the conditions fish </w:t>
      </w:r>
      <w:r w:rsidR="00AF3F85" w:rsidRPr="004802C8">
        <w:t>experience</w:t>
      </w:r>
      <w:r w:rsidRPr="004802C8">
        <w:t xml:space="preserve"> when they begin their first winter at sea, we hypothesized that a higher </w:t>
      </w:r>
      <w:r w:rsidR="003E55AE" w:rsidRPr="004802C8">
        <w:t>SFI</w:t>
      </w:r>
      <w:r w:rsidRPr="004802C8">
        <w:t xml:space="preserve">, which represents better fish condition, </w:t>
      </w:r>
      <w:r w:rsidR="009B4C20" w:rsidRPr="004802C8">
        <w:t xml:space="preserve">would be positively related to adult productivity. The </w:t>
      </w:r>
      <w:r w:rsidR="003E55AE" w:rsidRPr="004802C8">
        <w:t xml:space="preserve">SFI </w:t>
      </w:r>
      <w:r w:rsidR="009B4C20" w:rsidRPr="004802C8">
        <w:t xml:space="preserve">is estimated from fullness data collected by the </w:t>
      </w:r>
      <w:r w:rsidR="003E55AE" w:rsidRPr="004802C8">
        <w:t>NBS</w:t>
      </w:r>
      <w:r w:rsidR="009B4C20" w:rsidRPr="004802C8">
        <w:t xml:space="preserve"> </w:t>
      </w:r>
      <w:r w:rsidR="003E55AE" w:rsidRPr="004802C8">
        <w:t xml:space="preserve">survey </w:t>
      </w:r>
      <w:r w:rsidR="00486122" w:rsidRPr="004802C8">
        <w:t xml:space="preserve">(discussed in more detail below) </w:t>
      </w:r>
      <w:r w:rsidR="003E55AE" w:rsidRPr="004802C8">
        <w:t xml:space="preserve">and </w:t>
      </w:r>
      <w:r w:rsidR="00486122" w:rsidRPr="004802C8">
        <w:t>the</w:t>
      </w:r>
      <w:r w:rsidR="003E55AE" w:rsidRPr="004802C8">
        <w:t xml:space="preserve"> </w:t>
      </w:r>
      <w:r w:rsidR="00AF3D67" w:rsidRPr="004802C8">
        <w:t>fullness</w:t>
      </w:r>
      <w:r w:rsidR="003E55AE" w:rsidRPr="004802C8">
        <w:t xml:space="preserve"> </w:t>
      </w:r>
      <w:r w:rsidR="00486122" w:rsidRPr="004802C8">
        <w:t xml:space="preserve">data </w:t>
      </w:r>
      <w:r w:rsidR="003E55AE" w:rsidRPr="004802C8">
        <w:t xml:space="preserve">collection methods are detailed in </w:t>
      </w:r>
      <w:r w:rsidR="00486122" w:rsidRPr="004802C8">
        <w:t xml:space="preserve">Murphy et al 2021. </w:t>
      </w:r>
      <w:r w:rsidR="00AF3D67" w:rsidRPr="004802C8">
        <w:t>Stomach fullness data are</w:t>
      </w:r>
      <w:r w:rsidR="003E55AE" w:rsidRPr="004802C8">
        <w:t xml:space="preserve"> collected </w:t>
      </w:r>
      <w:r w:rsidR="00AF3D67" w:rsidRPr="004802C8">
        <w:t xml:space="preserve">from salmon at each station and recorded on a </w:t>
      </w:r>
      <w:r w:rsidR="003E55AE" w:rsidRPr="004802C8">
        <w:t>per station</w:t>
      </w:r>
      <w:r w:rsidR="00AF3D67" w:rsidRPr="004802C8">
        <w:t xml:space="preserve"> basis.</w:t>
      </w:r>
      <w:r w:rsidR="00486122" w:rsidRPr="004802C8">
        <w:t xml:space="preserve"> T</w:t>
      </w:r>
      <w:r w:rsidR="003E55AE" w:rsidRPr="004802C8">
        <w:t xml:space="preserve">o account for differences in </w:t>
      </w:r>
      <w:r w:rsidR="00AF3D67" w:rsidRPr="004802C8">
        <w:t xml:space="preserve">the survey through space and time and </w:t>
      </w:r>
      <w:r w:rsidR="009A440C">
        <w:t xml:space="preserve">account for differences </w:t>
      </w:r>
      <w:r w:rsidR="00AF3D67" w:rsidRPr="004802C8">
        <w:t>in the number of stomachs examined at each station</w:t>
      </w:r>
      <w:r w:rsidR="003E55AE" w:rsidRPr="004802C8">
        <w:t xml:space="preserve">, we used a generalized additive model to estimate </w:t>
      </w:r>
      <w:r w:rsidR="00486122" w:rsidRPr="004802C8">
        <w:t>a</w:t>
      </w:r>
      <w:r w:rsidR="00AF3F85" w:rsidRPr="004802C8">
        <w:t>n</w:t>
      </w:r>
      <w:r w:rsidR="003E55AE" w:rsidRPr="004802C8">
        <w:t xml:space="preserve"> SFI.</w:t>
      </w:r>
      <w:r w:rsidR="00AF3D67" w:rsidRPr="004802C8">
        <w:t xml:space="preserve"> The model took the following form:</w:t>
      </w:r>
    </w:p>
    <w:p w14:paraId="2D1AD8EB" w14:textId="03C8A4DF" w:rsidR="008432BC" w:rsidRPr="004802C8" w:rsidRDefault="004D3CDC" w:rsidP="008432BC">
      <w:pPr>
        <w:ind w:firstLine="720"/>
        <w:rPr>
          <w:rFonts w:eastAsiaTheme="minorEastAsia"/>
          <w:color w:val="000000" w:themeColor="text1"/>
        </w:rPr>
      </w:pPr>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μ</m:t>
                    </m:r>
                  </m:e>
                  <m:sub>
                    <m:r>
                      <m:rPr>
                        <m:sty m:val="p"/>
                      </m:rPr>
                      <w:rPr>
                        <w:rFonts w:ascii="Cambria Math" w:eastAsiaTheme="minorEastAsia" w:hAnsi="Cambria Math"/>
                        <w:color w:val="000000" w:themeColor="text1"/>
                      </w:rPr>
                      <m:t>i</m:t>
                    </m:r>
                  </m:sub>
                </m:sSub>
                <m:ctrlPr>
                  <w:rPr>
                    <w:rFonts w:ascii="Cambria Math" w:eastAsiaTheme="minorEastAsia" w:hAnsi="Cambria Math"/>
                    <w:color w:val="000000" w:themeColor="text1"/>
                  </w:rPr>
                </m:ctrlPr>
              </m:e>
            </m:d>
          </m:e>
        </m:func>
        <m:r>
          <m:rPr>
            <m:sty m:val="p"/>
          </m:rPr>
          <w:rPr>
            <w:rFonts w:ascii="Cambria Math" w:eastAsiaTheme="minorEastAsia" w:hAnsi="Cambria Math"/>
            <w:color w:val="000000" w:themeColor="text1"/>
          </w:rPr>
          <m:t>=α+</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G</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ε</m:t>
            </m:r>
          </m:e>
          <m:sub>
            <m:r>
              <m:rPr>
                <m:sty m:val="p"/>
              </m:rPr>
              <w:rPr>
                <w:rFonts w:ascii="Cambria Math" w:eastAsiaTheme="minorEastAsia" w:hAnsi="Cambria Math"/>
                <w:color w:val="000000" w:themeColor="text1"/>
              </w:rPr>
              <m:t>i</m:t>
            </m:r>
          </m:sub>
        </m:sSub>
      </m:oMath>
      <w:r w:rsidR="008432BC" w:rsidRPr="004802C8">
        <w:rPr>
          <w:rFonts w:eastAsiaTheme="minorEastAsia"/>
          <w:color w:val="000000" w:themeColor="text1"/>
        </w:rPr>
        <w:t xml:space="preserve">           Eq. </w:t>
      </w:r>
      <w:r w:rsidR="00486122" w:rsidRPr="004802C8">
        <w:rPr>
          <w:rFonts w:eastAsiaTheme="minorEastAsia"/>
          <w:color w:val="000000" w:themeColor="text1"/>
        </w:rPr>
        <w:t>4.1</w:t>
      </w:r>
      <w:r w:rsidR="00EB7052" w:rsidRPr="004802C8">
        <w:rPr>
          <w:rFonts w:eastAsiaTheme="minorEastAsia"/>
          <w:color w:val="000000" w:themeColor="text1"/>
        </w:rPr>
        <w:t>6</w:t>
      </w:r>
    </w:p>
    <w:p w14:paraId="7EF8B772" w14:textId="26BD165E" w:rsidR="008432BC" w:rsidRPr="004802C8" w:rsidRDefault="008432BC" w:rsidP="008432BC">
      <w:pPr>
        <w:ind w:firstLine="720"/>
        <w:rPr>
          <w:rFonts w:eastAsiaTheme="minorEastAsia"/>
        </w:rPr>
      </w:pPr>
      <w:r w:rsidRPr="004802C8">
        <w:rPr>
          <w:color w:val="000000" w:themeColor="text1"/>
        </w:rPr>
        <w:t xml:space="preserve">where </w:t>
      </w:r>
      <m:oMath>
        <m:sSub>
          <m:sSubPr>
            <m:ctrlPr>
              <w:rPr>
                <w:rFonts w:ascii="Cambria Math" w:hAnsi="Cambria Math"/>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i</m:t>
            </m:r>
          </m:sub>
        </m:sSub>
      </m:oMath>
      <w:r w:rsidRPr="004802C8">
        <w:rPr>
          <w:rFonts w:eastAsiaTheme="minorEastAsia"/>
          <w:color w:val="000000" w:themeColor="text1"/>
        </w:rPr>
        <w:t xml:space="preserve"> is the expected log SFI, for the i-th observation in space and time. </w:t>
      </w:r>
      <w:commentRangeStart w:id="44"/>
      <w:r w:rsidRPr="004802C8">
        <w:rPr>
          <w:rFonts w:eastAsiaTheme="minorEastAsia"/>
          <w:color w:val="000000" w:themeColor="text1"/>
        </w:rPr>
        <w:t xml:space="preserve">We included an intercept to estimate mean SFI, </w:t>
      </w:r>
      <m:oMath>
        <m:r>
          <m:rPr>
            <m:sty m:val="p"/>
          </m:rPr>
          <w:rPr>
            <w:rFonts w:ascii="Cambria Math" w:eastAsiaTheme="minorEastAsia" w:hAnsi="Cambria Math"/>
            <w:color w:val="000000" w:themeColor="text1"/>
          </w:rPr>
          <m:t>α</m:t>
        </m:r>
      </m:oMath>
      <w:r w:rsidRPr="004802C8">
        <w:rPr>
          <w:rFonts w:eastAsiaTheme="minorEastAsia"/>
          <w:color w:val="000000" w:themeColor="text1"/>
        </w:rPr>
        <w:t xml:space="preserve">, a factor year effect, to standardize SFI across years,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oMath>
      <w:r w:rsidRPr="004802C8">
        <w:rPr>
          <w:rFonts w:eastAsiaTheme="minorEastAsia"/>
          <w:color w:val="000000" w:themeColor="text1"/>
        </w:rPr>
        <w:t xml:space="preserve">, and a factor gear effect, to standardize SFI across gear types,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G</m:t>
            </m:r>
          </m:e>
          <m:sub>
            <m:r>
              <m:rPr>
                <m:sty m:val="p"/>
              </m:rPr>
              <w:rPr>
                <w:rFonts w:ascii="Cambria Math" w:eastAsiaTheme="minorEastAsia" w:hAnsi="Cambria Math"/>
                <w:color w:val="000000" w:themeColor="text1"/>
              </w:rPr>
              <m:t>i</m:t>
            </m:r>
          </m:sub>
        </m:sSub>
      </m:oMath>
      <w:r w:rsidRPr="004802C8">
        <w:rPr>
          <w:rFonts w:eastAsiaTheme="minorEastAsia"/>
          <w:color w:val="000000" w:themeColor="text1"/>
        </w:rPr>
        <w:t xml:space="preserve">.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oMath>
      <w:r w:rsidRPr="004802C8">
        <w:rPr>
          <w:rFonts w:eastAsiaTheme="minorEastAsia"/>
          <w:color w:val="000000" w:themeColor="text1"/>
        </w:rPr>
        <w:t xml:space="preserve"> is a </w:t>
      </w:r>
      <w:r w:rsidRPr="004802C8">
        <w:rPr>
          <w:rFonts w:eastAsiaTheme="minorEastAsia"/>
        </w:rPr>
        <w:t>spatial field represented by a tensor product of B-splines for geospatial coordinates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oMath>
      <w:r w:rsidRPr="004802C8">
        <w:rPr>
          <w:rFonts w:eastAsiaTheme="minorEastAsia"/>
        </w:rPr>
        <w:t xml:space="preserve">: latitude, </w:t>
      </w:r>
      <m:oMath>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oMath>
      <w:r w:rsidRPr="004802C8">
        <w:rPr>
          <w:rFonts w:eastAsiaTheme="minorEastAsia"/>
        </w:rPr>
        <w:t xml:space="preserve">: longitude), which allowed for anisotropy in the smoothing process. The model was assessed for convergence and the residuals were assessed for homogeneity. </w:t>
      </w:r>
      <w:commentRangeEnd w:id="44"/>
      <w:r w:rsidR="007C2F23">
        <w:rPr>
          <w:rStyle w:val="CommentReference"/>
        </w:rPr>
        <w:commentReference w:id="44"/>
      </w:r>
    </w:p>
    <w:p w14:paraId="71942CB0" w14:textId="09E04B46" w:rsidR="00E91BE7" w:rsidRPr="004802C8" w:rsidRDefault="004B0011" w:rsidP="008432BC">
      <w:pPr>
        <w:ind w:firstLine="720"/>
        <w:rPr>
          <w:rFonts w:eastAsiaTheme="minorEastAsia"/>
        </w:rPr>
      </w:pPr>
      <w:r w:rsidRPr="004802C8">
        <w:t xml:space="preserve">Finally, we included </w:t>
      </w:r>
      <w:commentRangeStart w:id="45"/>
      <w:r w:rsidRPr="004802C8">
        <w:t>Chum and Pink hatchery release abundances</w:t>
      </w:r>
      <w:commentRangeEnd w:id="45"/>
      <w:r w:rsidR="007C2F23">
        <w:rPr>
          <w:rStyle w:val="CommentReference"/>
        </w:rPr>
        <w:commentReference w:id="45"/>
      </w:r>
      <w:r w:rsidRPr="004802C8">
        <w:t>, separately, from Alaska, Japan, Korea and Russia.</w:t>
      </w:r>
      <w:r w:rsidR="00B01843" w:rsidRPr="004802C8">
        <w:t xml:space="preserve"> </w:t>
      </w:r>
      <w:r w:rsidRPr="004802C8">
        <w:t xml:space="preserve">We hypothesized a negative relationship between hatchery release abundances and adult marine productivity as increases in marine competition negatively impacts salmon stocks </w:t>
      </w:r>
      <w:r w:rsidRPr="004802C8">
        <w:fldChar w:fldCharType="begin"/>
      </w:r>
      <w:r w:rsidRPr="004802C8">
        <w:instrText xml:space="preserve"> ADDIN ZOTERO_ITEM CSL_CITATION {"citationID":"ckrqi61H","properties":{"formattedCitation":"(Ruggerone et al. 2003, Cunningham et al. 2018, Scheuerell et al. 2020, Feddern et al. 2024)","plainCitation":"(Ruggerone et al. 2003, Cunningham et al. 2018, Scheuerell et al. 2020, Feddern et al. 2024)","noteIndex":0},"citationItems":[{"id":1581,"uris":["http://zotero.org/users/8784224/items/V9BD2VX4"],"itemData":{"id":1581,"type":"article-journal","abstract":"The importance of interspecific competition as a mechanism regulating population abundance in offshore marine communities is largely unknown. We evaluated offshore competition between Asian pink salmon and Bristol Bay (Alaska) sockeye salmon, which intermingle in the North Pacific Ocean and Bering Sea, using the unique biennial abundance cycle of Asian pink salmon from 1955 to 2000. Sockeye salmon growth during the second and third growing seasons at sea, as determined by scale measurements, declined significantly in odd-numbered years, corresponding to years when Asian pink salmon are most abundant. Bristol Bay sockeye salmon do not interact with Asian pink salmon during their first summer and fall seasons and no difference in first year scale growth was detected. The interaction with odd-year pink salmon led to significantly smaller size at age of adult sockeye salmon, especially among younger female salmon. Examination of sockeye salmon smolt to adult survival rates during 1977–97 indicated that smolts entering the ocean during even-numbered years and interacting with abundant odd-year pink salmon during the following year experienced 26% (age-2 smolt) to 45% (age-1 smolt) lower survival compared with smolts migrating during odd-numbered years. Adult sockeye salmon returning to Bristol Bay from even-year smolt migrations were 22% less abundant (reduced by 5.9 million fish per year) compared with returns from odd-year migrations. The greatest reduction in adult returns occurred among adults spending 2 compared with 3 years at sea. Our new evidence for interspecific competition highlights the need for multispecies, international management of salmon production, including salmon released from hatcheries into the ocean.","container-title":"Fisheries Oceanography","DOI":"10.1046/j.1365-2419.2003.00239.x","ISSN":"1365-2419","issue":"3","language":"en","note":"_eprint: https://onlinelibrary.wiley.com/doi/pdf/10.1046/j.1365-2419.2003.00239.x","page":"209-219","source":"Wiley Online Library","title":"Competition between Asian pink salmon (Oncorhynchus gorbuscha) and Alaskan sockeye salmon (O. nerka) in the North Pacific Ocean","volume":"12","author":[{"family":"Ruggerone","given":"G. T."},{"family":"Zimmermann","given":"M."},{"family":"Myers","given":"K. W."},{"family":"Nielsen","given":"J. L."},{"family":"Rogers","given":"D. E."}],"issued":{"date-parts":[["2003"]]}}},{"id":20,"uris":["http://zotero.org/users/8784224/items/8VYRU22J"],"itemData":{"id":20,"type":"article-journal","abstract":"Understanding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4802C8">
        <w:fldChar w:fldCharType="separate"/>
      </w:r>
      <w:r w:rsidRPr="004802C8">
        <w:rPr>
          <w:noProof/>
        </w:rPr>
        <w:t>(Ruggerone et al. 2003, Cunningham et al. 2018, Scheuerell et al. 2020, Feddern et al. 2024)</w:t>
      </w:r>
      <w:r w:rsidRPr="004802C8">
        <w:fldChar w:fldCharType="end"/>
      </w:r>
      <w:r w:rsidRPr="004802C8">
        <w:t>. International hatchery release information is publicly available from the North Pacific Anadromous Fish Commission</w:t>
      </w:r>
      <w:r w:rsidR="00EF1AF3" w:rsidRPr="004802C8">
        <w:t xml:space="preserve"> (Table S1)</w:t>
      </w:r>
      <w:r w:rsidRPr="004802C8">
        <w:t>.</w:t>
      </w:r>
    </w:p>
    <w:p w14:paraId="1D7A56AA" w14:textId="77777777" w:rsidR="003D4E2E" w:rsidRPr="004802C8" w:rsidRDefault="003D4E2E" w:rsidP="002C4E3D"/>
    <w:p w14:paraId="76F1A552" w14:textId="55ED6FE6" w:rsidR="009A08FE" w:rsidRPr="004802C8" w:rsidRDefault="009A08FE" w:rsidP="009A08FE">
      <w:pPr>
        <w:pStyle w:val="CommentText"/>
        <w:ind w:firstLine="360"/>
        <w:rPr>
          <w:color w:val="000000"/>
          <w:sz w:val="24"/>
          <w:szCs w:val="24"/>
        </w:rPr>
      </w:pPr>
    </w:p>
    <w:p w14:paraId="619ED778" w14:textId="77777777" w:rsidR="0046012A" w:rsidRPr="004802C8" w:rsidRDefault="0046012A" w:rsidP="0046012A">
      <w:pPr>
        <w:pStyle w:val="CommentText"/>
        <w:rPr>
          <w:sz w:val="24"/>
          <w:szCs w:val="24"/>
        </w:rPr>
      </w:pPr>
    </w:p>
    <w:p w14:paraId="2FF860DE" w14:textId="77777777" w:rsidR="00AF63FE" w:rsidRPr="004802C8" w:rsidRDefault="00AF63FE" w:rsidP="0046012A">
      <w:pPr>
        <w:pStyle w:val="CommentText"/>
        <w:rPr>
          <w:sz w:val="24"/>
          <w:szCs w:val="24"/>
        </w:rPr>
      </w:pPr>
    </w:p>
    <w:p w14:paraId="789FFC77" w14:textId="77777777" w:rsidR="00AF63FE" w:rsidRPr="004802C8" w:rsidRDefault="00AF63FE" w:rsidP="0046012A">
      <w:pPr>
        <w:pStyle w:val="CommentText"/>
        <w:rPr>
          <w:sz w:val="24"/>
          <w:szCs w:val="24"/>
        </w:rPr>
      </w:pPr>
    </w:p>
    <w:p w14:paraId="5BEE9B3B" w14:textId="77777777" w:rsidR="00AF63FE" w:rsidRPr="004802C8" w:rsidRDefault="00AF63FE" w:rsidP="0046012A">
      <w:pPr>
        <w:pStyle w:val="CommentText"/>
        <w:rPr>
          <w:sz w:val="24"/>
          <w:szCs w:val="24"/>
        </w:rPr>
      </w:pPr>
    </w:p>
    <w:p w14:paraId="271C228F" w14:textId="77777777" w:rsidR="00AF63FE" w:rsidRPr="004802C8" w:rsidRDefault="00AF63FE" w:rsidP="0046012A">
      <w:pPr>
        <w:pStyle w:val="CommentText"/>
        <w:rPr>
          <w:sz w:val="24"/>
          <w:szCs w:val="24"/>
        </w:rPr>
      </w:pPr>
    </w:p>
    <w:p w14:paraId="62E13081" w14:textId="77777777" w:rsidR="00AF63FE" w:rsidRPr="004802C8" w:rsidRDefault="00AF63FE" w:rsidP="0046012A">
      <w:pPr>
        <w:pStyle w:val="CommentText"/>
        <w:rPr>
          <w:sz w:val="24"/>
          <w:szCs w:val="24"/>
        </w:rPr>
      </w:pPr>
    </w:p>
    <w:p w14:paraId="737D47EF" w14:textId="77777777" w:rsidR="00AF63FE" w:rsidRPr="004802C8" w:rsidRDefault="00AF63FE" w:rsidP="0046012A">
      <w:pPr>
        <w:pStyle w:val="CommentText"/>
        <w:rPr>
          <w:sz w:val="24"/>
          <w:szCs w:val="24"/>
        </w:rPr>
      </w:pPr>
    </w:p>
    <w:p w14:paraId="5D9A95AB" w14:textId="77777777" w:rsidR="00AF63FE" w:rsidRPr="004802C8" w:rsidRDefault="00AF63FE" w:rsidP="0046012A">
      <w:pPr>
        <w:pStyle w:val="CommentText"/>
        <w:rPr>
          <w:sz w:val="24"/>
          <w:szCs w:val="24"/>
        </w:rPr>
      </w:pPr>
    </w:p>
    <w:p w14:paraId="7B1697C8" w14:textId="77777777" w:rsidR="00AF63FE" w:rsidRPr="004802C8" w:rsidRDefault="00AF63FE" w:rsidP="0046012A">
      <w:pPr>
        <w:pStyle w:val="CommentText"/>
        <w:rPr>
          <w:sz w:val="24"/>
          <w:szCs w:val="24"/>
        </w:rPr>
      </w:pPr>
    </w:p>
    <w:p w14:paraId="54366316" w14:textId="77777777" w:rsidR="00AF63FE" w:rsidRPr="004802C8" w:rsidRDefault="00AF63FE" w:rsidP="0046012A">
      <w:pPr>
        <w:pStyle w:val="CommentText"/>
        <w:rPr>
          <w:sz w:val="24"/>
          <w:szCs w:val="24"/>
        </w:rPr>
      </w:pPr>
    </w:p>
    <w:p w14:paraId="7A5571E6" w14:textId="77777777" w:rsidR="00AF63FE" w:rsidRPr="004802C8" w:rsidRDefault="00AF63FE" w:rsidP="0046012A">
      <w:pPr>
        <w:pStyle w:val="CommentText"/>
        <w:rPr>
          <w:sz w:val="24"/>
          <w:szCs w:val="24"/>
        </w:rPr>
      </w:pPr>
    </w:p>
    <w:p w14:paraId="7633480D" w14:textId="77777777" w:rsidR="00AF63FE" w:rsidRPr="004802C8" w:rsidRDefault="00AF63FE" w:rsidP="0046012A">
      <w:pPr>
        <w:pStyle w:val="CommentText"/>
        <w:rPr>
          <w:sz w:val="24"/>
          <w:szCs w:val="24"/>
        </w:rPr>
      </w:pPr>
    </w:p>
    <w:p w14:paraId="0B1DDA74" w14:textId="77777777" w:rsidR="00AF63FE" w:rsidRPr="004802C8" w:rsidRDefault="00AF63FE" w:rsidP="0046012A">
      <w:pPr>
        <w:pStyle w:val="CommentText"/>
        <w:rPr>
          <w:sz w:val="24"/>
          <w:szCs w:val="24"/>
        </w:rPr>
      </w:pPr>
    </w:p>
    <w:p w14:paraId="56222F1D" w14:textId="77777777" w:rsidR="00AF63FE" w:rsidRPr="004802C8" w:rsidRDefault="00AF63FE" w:rsidP="0046012A">
      <w:pPr>
        <w:pStyle w:val="CommentText"/>
        <w:rPr>
          <w:sz w:val="24"/>
          <w:szCs w:val="24"/>
        </w:rPr>
      </w:pPr>
    </w:p>
    <w:p w14:paraId="6D55D9C7" w14:textId="77777777" w:rsidR="00AF63FE" w:rsidRPr="004802C8" w:rsidRDefault="00AF63FE" w:rsidP="0046012A">
      <w:pPr>
        <w:pStyle w:val="CommentText"/>
        <w:rPr>
          <w:sz w:val="24"/>
          <w:szCs w:val="24"/>
        </w:rPr>
      </w:pPr>
    </w:p>
    <w:p w14:paraId="70F2F8DF" w14:textId="77777777" w:rsidR="00AF63FE" w:rsidRPr="004802C8" w:rsidRDefault="00AF63FE" w:rsidP="0046012A">
      <w:pPr>
        <w:pStyle w:val="CommentText"/>
        <w:rPr>
          <w:sz w:val="24"/>
          <w:szCs w:val="24"/>
        </w:rPr>
      </w:pPr>
    </w:p>
    <w:p w14:paraId="72F93175" w14:textId="55E25300" w:rsidR="00AF63FE" w:rsidRDefault="00595317" w:rsidP="0046012A">
      <w:pPr>
        <w:pStyle w:val="CommentText"/>
        <w:rPr>
          <w:sz w:val="24"/>
          <w:szCs w:val="24"/>
        </w:rPr>
      </w:pPr>
      <w:r>
        <w:rPr>
          <w:sz w:val="24"/>
          <w:szCs w:val="24"/>
        </w:rPr>
        <w:t xml:space="preserve"> </w:t>
      </w:r>
    </w:p>
    <w:p w14:paraId="4ACE60DA" w14:textId="77777777" w:rsidR="00595317" w:rsidRDefault="00595317" w:rsidP="0046012A">
      <w:pPr>
        <w:pStyle w:val="CommentText"/>
        <w:rPr>
          <w:sz w:val="24"/>
          <w:szCs w:val="24"/>
        </w:rPr>
      </w:pPr>
    </w:p>
    <w:p w14:paraId="788ED5CA" w14:textId="77777777" w:rsidR="00595317" w:rsidRDefault="00595317" w:rsidP="0046012A">
      <w:pPr>
        <w:pStyle w:val="CommentText"/>
        <w:rPr>
          <w:sz w:val="24"/>
          <w:szCs w:val="24"/>
        </w:rPr>
      </w:pPr>
    </w:p>
    <w:p w14:paraId="6877A897" w14:textId="77777777" w:rsidR="00595317" w:rsidRDefault="00595317" w:rsidP="0046012A">
      <w:pPr>
        <w:pStyle w:val="CommentText"/>
        <w:rPr>
          <w:sz w:val="24"/>
          <w:szCs w:val="24"/>
        </w:rPr>
      </w:pPr>
    </w:p>
    <w:p w14:paraId="734F33BC" w14:textId="77777777" w:rsidR="00595317" w:rsidRPr="004802C8" w:rsidRDefault="00595317" w:rsidP="0046012A">
      <w:pPr>
        <w:pStyle w:val="CommentText"/>
        <w:rPr>
          <w:sz w:val="24"/>
          <w:szCs w:val="24"/>
        </w:rPr>
      </w:pPr>
    </w:p>
    <w:p w14:paraId="48A6108F" w14:textId="77777777" w:rsidR="00AF63FE" w:rsidRPr="004802C8" w:rsidRDefault="00AF63FE" w:rsidP="0046012A">
      <w:pPr>
        <w:pStyle w:val="CommentText"/>
        <w:rPr>
          <w:sz w:val="24"/>
          <w:szCs w:val="24"/>
        </w:rPr>
      </w:pPr>
    </w:p>
    <w:p w14:paraId="2F4E838B" w14:textId="77777777" w:rsidR="004802C8" w:rsidRDefault="004802C8" w:rsidP="004802C8">
      <w:pPr>
        <w:pStyle w:val="Heading4"/>
      </w:pPr>
    </w:p>
    <w:p w14:paraId="4A07F9A5" w14:textId="77777777" w:rsidR="004802C8" w:rsidRDefault="004802C8" w:rsidP="004802C8">
      <w:pPr>
        <w:pStyle w:val="Heading4"/>
      </w:pPr>
    </w:p>
    <w:p w14:paraId="60D4E1C3" w14:textId="7219275C" w:rsidR="0046012A" w:rsidRPr="004802C8" w:rsidRDefault="0046012A" w:rsidP="004802C8">
      <w:pPr>
        <w:pStyle w:val="Heading4"/>
      </w:pPr>
      <w:r w:rsidRPr="004802C8">
        <w:t>References:</w:t>
      </w:r>
    </w:p>
    <w:p w14:paraId="2F604362" w14:textId="5D88B6AD" w:rsidR="009A08FE" w:rsidRPr="004802C8" w:rsidRDefault="0046012A" w:rsidP="0046012A">
      <w:pPr>
        <w:pStyle w:val="CommentText"/>
        <w:rPr>
          <w:sz w:val="24"/>
          <w:szCs w:val="24"/>
        </w:rPr>
      </w:pPr>
      <w:r w:rsidRPr="004802C8">
        <w:rPr>
          <w:sz w:val="24"/>
          <w:szCs w:val="24"/>
        </w:rPr>
        <w:t xml:space="preserve"> </w:t>
      </w:r>
    </w:p>
    <w:p w14:paraId="4F2440C3" w14:textId="77777777" w:rsidR="001A3C64" w:rsidRPr="001A3C64" w:rsidRDefault="00AC2C20" w:rsidP="001A3C64">
      <w:pPr>
        <w:pStyle w:val="Bibliography"/>
      </w:pPr>
      <w:r w:rsidRPr="004802C8">
        <w:fldChar w:fldCharType="begin"/>
      </w:r>
      <w:r w:rsidR="0046012A" w:rsidRPr="004802C8">
        <w:instrText xml:space="preserve"> ADDIN ZOTERO_BIBL {"uncited":[],"omitted":[],"custom":[]} CSL_BIBLIOGRAPHY </w:instrText>
      </w:r>
      <w:r w:rsidRPr="004802C8">
        <w:fldChar w:fldCharType="separate"/>
      </w:r>
      <w:r w:rsidR="001A3C64" w:rsidRPr="001A3C64">
        <w:t>Beamish RJ (2018) The Ocean Ecology of Pacific Salmon and Trout. American Fisheries Society, Bethesda Maryland.</w:t>
      </w:r>
    </w:p>
    <w:p w14:paraId="3CD549B0" w14:textId="77777777" w:rsidR="001A3C64" w:rsidRPr="001A3C64" w:rsidRDefault="001A3C64" w:rsidP="001A3C64">
      <w:pPr>
        <w:pStyle w:val="Bibliography"/>
      </w:pPr>
      <w:r w:rsidRPr="001A3C64">
        <w:t>Beamish RJ, Mahnken C (2001) A critical size and period hypothesis to explain natural regulation of salmon abundance and the linkage to climate and climate change. Progress in Oceanography 49:423–437.</w:t>
      </w:r>
    </w:p>
    <w:p w14:paraId="5D78BE67" w14:textId="77777777" w:rsidR="001A3C64" w:rsidRPr="001A3C64" w:rsidRDefault="001A3C64" w:rsidP="001A3C64">
      <w:pPr>
        <w:pStyle w:val="Bibliography"/>
      </w:pPr>
      <w:r w:rsidRPr="001A3C64">
        <w:t>Besbeas P, Freeman SN, Morgan BJT, Catchpole EA (2002) Integrating Mark–Recapture–Recovery and Census Data to Estimate Animal Abundance and Demographic Parameters. Biometrics 58:540–547.</w:t>
      </w:r>
    </w:p>
    <w:p w14:paraId="7C2D4A9C" w14:textId="77777777" w:rsidR="001A3C64" w:rsidRPr="001A3C64" w:rsidRDefault="001A3C64" w:rsidP="001A3C64">
      <w:pPr>
        <w:pStyle w:val="Bibliography"/>
      </w:pPr>
      <w:r w:rsidRPr="001A3C64">
        <w:t>Brooks SP, Gelman A (1998) General Methods for Monitoring Convergence of Iterative Simulations. Journal of Computational and Graphical Statistics 7:434–455.</w:t>
      </w:r>
    </w:p>
    <w:p w14:paraId="709430AA" w14:textId="77777777" w:rsidR="001A3C64" w:rsidRPr="001A3C64" w:rsidRDefault="001A3C64" w:rsidP="001A3C64">
      <w:pPr>
        <w:pStyle w:val="Bibliography"/>
      </w:pPr>
      <w:r w:rsidRPr="001A3C64">
        <w:t>Carpenter B, Gelman A, Hoffman MD, Lee D, Goodrich B, Betancourt M, Brubaker MA, Guo J, Li P, Riddell A (2017) Stan: A Probabilistic Programming Language. J Stat Softw 76:1.</w:t>
      </w:r>
    </w:p>
    <w:p w14:paraId="001BDC7A" w14:textId="77777777" w:rsidR="001A3C64" w:rsidRPr="001A3C64" w:rsidRDefault="001A3C64" w:rsidP="001A3C64">
      <w:pPr>
        <w:pStyle w:val="Bibliography"/>
      </w:pPr>
      <w:r w:rsidRPr="001A3C64">
        <w:t>Crozier LG, Burke BJ, Chasco BE, Widener DL, Zabel RW (2021) Climate change threatens Chinook salmon throughout their life cycle. Commun Biol 4:1–14.</w:t>
      </w:r>
    </w:p>
    <w:p w14:paraId="47E5EB64" w14:textId="77777777" w:rsidR="001A3C64" w:rsidRPr="001A3C64" w:rsidRDefault="001A3C64" w:rsidP="001A3C64">
      <w:pPr>
        <w:pStyle w:val="Bibliography"/>
      </w:pPr>
      <w:r w:rsidRPr="001A3C64">
        <w:t>Cunningham CJ, Westley PAH, Adkison MD (2018) Signals of large scale climate drivers, hatchery enhancement, and marine factors in Yukon River Chinook salmon survival revealed with a Bayesian life history model. Global Change Biology 24:4399–4416.</w:t>
      </w:r>
    </w:p>
    <w:p w14:paraId="5A844893" w14:textId="77777777" w:rsidR="001A3C64" w:rsidRPr="001A3C64" w:rsidRDefault="001A3C64" w:rsidP="001A3C64">
      <w:pPr>
        <w:pStyle w:val="Bibliography"/>
      </w:pPr>
      <w:r w:rsidRPr="001A3C64">
        <w:t>DeFilippo LB, Buehrens TW, Scheuerell M, Kendall NW, Schindler DE (2021) Improving short-term recruitment forecasts for coho salmon using a spatiotemporal integrated population model. Fisheries Research 242:106014.</w:t>
      </w:r>
    </w:p>
    <w:p w14:paraId="1FE11130" w14:textId="77777777" w:rsidR="001A3C64" w:rsidRPr="001A3C64" w:rsidRDefault="001A3C64" w:rsidP="001A3C64">
      <w:pPr>
        <w:pStyle w:val="Bibliography"/>
      </w:pPr>
      <w:r w:rsidRPr="001A3C64">
        <w:t>Farley E, Yasumiishi E, Murphy J, Strasburger W, Sewall F, Howard K, Garcia S, Moss J (2024) Critical periods in the marine life history of juvenile western Alaska chum salmon in a changing climate. Mar Ecol Prog Ser 726:149–160.</w:t>
      </w:r>
    </w:p>
    <w:p w14:paraId="185D137D" w14:textId="77777777" w:rsidR="001A3C64" w:rsidRPr="001A3C64" w:rsidRDefault="001A3C64" w:rsidP="001A3C64">
      <w:pPr>
        <w:pStyle w:val="Bibliography"/>
      </w:pPr>
      <w:r w:rsidRPr="001A3C64">
        <w:t>Feddern ML, Shaftel R, Schoen ER, Cunningham CJ, Connors BM, Staton BA, Von Finster A, Liller Z, Von Biela VR, Howard KG (2024) Body size and early marine conditions drive changes in Chinook salmon productivity across northern latitude ecosystems. Global Change Biology 30:e17508.</w:t>
      </w:r>
    </w:p>
    <w:p w14:paraId="45C16CF7" w14:textId="77777777" w:rsidR="001A3C64" w:rsidRPr="001A3C64" w:rsidRDefault="001A3C64" w:rsidP="001A3C64">
      <w:pPr>
        <w:pStyle w:val="Bibliography"/>
      </w:pPr>
      <w:r w:rsidRPr="001A3C64">
        <w:t>Fleischman SJ, Borba BM (2009) Escapement estimation, spawner-recruit analysis, and escapement goal recommendation for fall chum salmon in the Yukon River drainage. Alaska Department of Fish and Game, Fishery Manuscript Series 09–08.</w:t>
      </w:r>
    </w:p>
    <w:p w14:paraId="287E0F4E" w14:textId="77777777" w:rsidR="001A3C64" w:rsidRPr="001A3C64" w:rsidRDefault="001A3C64" w:rsidP="001A3C64">
      <w:pPr>
        <w:pStyle w:val="Bibliography"/>
      </w:pPr>
      <w:r w:rsidRPr="001A3C64">
        <w:t>Gilk SE, Molyneaux DB, Hamazaki T, Pawluk JA, Templin WD (2009) Biological and Genetic Characteristics of Fall and Summer Chum Salmon in the Kuskokwim River, Alaska. 70:161–179.</w:t>
      </w:r>
    </w:p>
    <w:p w14:paraId="071DF96F" w14:textId="77777777" w:rsidR="001A3C64" w:rsidRPr="001A3C64" w:rsidRDefault="001A3C64" w:rsidP="001A3C64">
      <w:pPr>
        <w:pStyle w:val="Bibliography"/>
      </w:pPr>
      <w:r w:rsidRPr="001A3C64">
        <w:t>Ianelli J, Honkalehto T, Wassermann S, Lauffenburger N, McGilliard C, Siddon E (2023) Stock assessment for eastern Bering Sea walleye pollock. North Pacific Fishery Management Council, Anchorage, AK.</w:t>
      </w:r>
    </w:p>
    <w:p w14:paraId="23F6BF7D" w14:textId="77777777" w:rsidR="001A3C64" w:rsidRPr="001A3C64" w:rsidRDefault="001A3C64" w:rsidP="001A3C64">
      <w:pPr>
        <w:pStyle w:val="Bibliography"/>
      </w:pPr>
      <w:r w:rsidRPr="001A3C64">
        <w:lastRenderedPageBreak/>
        <w:t>Iino Y, Kitagawa T, Abe TK, Nagasaka T, Shimizu Y, Ota K, Kawashima T, Kawamura T (2022) Effect of food amount and temperature on growth rate and aerobic scope of juvenile chum salmon. Fish Sci 88:397–409.</w:t>
      </w:r>
    </w:p>
    <w:p w14:paraId="4C1CDFAC" w14:textId="77777777" w:rsidR="001A3C64" w:rsidRPr="001A3C64" w:rsidRDefault="001A3C64" w:rsidP="001A3C64">
      <w:pPr>
        <w:pStyle w:val="Bibliography"/>
      </w:pPr>
      <w:r w:rsidRPr="001A3C64">
        <w:t>Kaga T, Sato S, Azumaya T, Davis N, Fukuwaka M (2013) Lipid content of chum salmon Oncorhynchus keta affected by pink salmon O. gorbuscha abundance in the central Bering Sea. Mar Ecol Prog Ser 478:211–221.</w:t>
      </w:r>
    </w:p>
    <w:p w14:paraId="0ABDAB58" w14:textId="77777777" w:rsidR="001A3C64" w:rsidRPr="001A3C64" w:rsidRDefault="001A3C64" w:rsidP="001A3C64">
      <w:pPr>
        <w:pStyle w:val="Bibliography"/>
      </w:pPr>
      <w:r w:rsidRPr="001A3C64">
        <w:t>Kallioinen N, Paananen T, Bürkner P, Vehtari A (2023) Detecting and diagnosing prior and likelihood sensitivity with power-scaling. Statistics and Computing 34.</w:t>
      </w:r>
    </w:p>
    <w:p w14:paraId="29630AFD" w14:textId="77777777" w:rsidR="001A3C64" w:rsidRPr="001A3C64" w:rsidRDefault="001A3C64" w:rsidP="001A3C64">
      <w:pPr>
        <w:pStyle w:val="Bibliography"/>
      </w:pPr>
      <w:r w:rsidRPr="001A3C64">
        <w:t>Miller KB, Weiss CM (2023) Disentangling Population Level Differences in Juvenile Migration Phenology for Three Species of Salmon on the Yukon River. JMSE 11:589.</w:t>
      </w:r>
    </w:p>
    <w:p w14:paraId="57A95257" w14:textId="77777777" w:rsidR="001A3C64" w:rsidRPr="001A3C64" w:rsidRDefault="001A3C64" w:rsidP="001A3C64">
      <w:pPr>
        <w:pStyle w:val="Bibliography"/>
      </w:pPr>
      <w:r w:rsidRPr="001A3C64">
        <w:t>Moussalli E, Hilborn R (1986) Optimal Stock Size and Harvest Rate in Multistage Life History Models. Can J Fish Aquat Sci 43:135–141.</w:t>
      </w:r>
    </w:p>
    <w:p w14:paraId="15C8C9EC" w14:textId="77777777" w:rsidR="001A3C64" w:rsidRPr="001A3C64" w:rsidRDefault="001A3C64" w:rsidP="001A3C64">
      <w:pPr>
        <w:pStyle w:val="Bibliography"/>
      </w:pPr>
      <w:r w:rsidRPr="001A3C64">
        <w:t>Murphy J, Dimond A, Cooper D, Garcia S, Lee L, Clark J, Pinchuk A, Reedy T, Miller K, Howard K, Ferguson J, Strasburger W, Labunski E, Farley E (2021) Northern Bering Sea ecosystem and surface trawl cruise report,. US Department of Commerce; NOAA Tech. Memo.</w:t>
      </w:r>
    </w:p>
    <w:p w14:paraId="52F70EF1" w14:textId="77777777" w:rsidR="001A3C64" w:rsidRPr="001A3C64" w:rsidRDefault="001A3C64" w:rsidP="001A3C64">
      <w:pPr>
        <w:pStyle w:val="Bibliography"/>
      </w:pPr>
      <w:r w:rsidRPr="001A3C64">
        <w:t>Myers KW, Walker RV, Davis ND, Armstrong JL, Kaeriyama M (2009) High Seas Distribution, Biology, and Ecology of Arctic-Yukon-Kuskokwim Salmon: Direct Information from High Seas Tagging Experiments, 1954–2006. American Fisheries Society Symposium 70:201–239.</w:t>
      </w:r>
    </w:p>
    <w:p w14:paraId="6B0513D5" w14:textId="77777777" w:rsidR="001A3C64" w:rsidRPr="001A3C64" w:rsidRDefault="001A3C64" w:rsidP="001A3C64">
      <w:pPr>
        <w:pStyle w:val="Bibliography"/>
      </w:pPr>
      <w:r w:rsidRPr="001A3C64">
        <w:t>Neuswanger JR, Wipfli MS, Evenson MJ, Hughes NF, Rosenberger AE (2015) Low productivity of Chinook salmon strongly correlates with high summer stream discharge in two Alaskan rivers in the Yukon drainage. Can J Fish Aquat Sci 72:1125–1137.</w:t>
      </w:r>
    </w:p>
    <w:p w14:paraId="3CD6BBE1" w14:textId="77777777" w:rsidR="001A3C64" w:rsidRPr="001A3C64" w:rsidRDefault="001A3C64" w:rsidP="001A3C64">
      <w:pPr>
        <w:pStyle w:val="Bibliography"/>
      </w:pPr>
      <w:r w:rsidRPr="001A3C64">
        <w:t>Ohlberger J, Schindler DE, Brown RJ, Harding JMS, Adkison MD, Munro AR, Horstmann L, Spaeder J (2020) The reproductive value of large females: consequences of shifts in demographic structure for population reproductive potential in Chinook salmon. Can J Fish Aquat Sci 77:1292–1301.</w:t>
      </w:r>
    </w:p>
    <w:p w14:paraId="14F276FD" w14:textId="77777777" w:rsidR="001A3C64" w:rsidRPr="001A3C64" w:rsidRDefault="001A3C64" w:rsidP="001A3C64">
      <w:pPr>
        <w:pStyle w:val="Bibliography"/>
      </w:pPr>
      <w:r w:rsidRPr="001A3C64">
        <w:t>Oke KB, Cunningham CJ, Westley P a. H, Baskett ML, Carlson SM, Clark J, Hendry AP, Karatayev VA, Kendall NW, Kibele J, Kindsvater HK, Kobayashi KM, Lewis B, Munch S, Reynolds JD, Vick GK, Palkovacs EP (2020) Recent declines in salmon body size impact ecosystems and fisheries. Nat Commun 11:4155.</w:t>
      </w:r>
    </w:p>
    <w:p w14:paraId="34CB8FFE" w14:textId="77777777" w:rsidR="001A3C64" w:rsidRPr="001A3C64" w:rsidRDefault="001A3C64" w:rsidP="001A3C64">
      <w:pPr>
        <w:pStyle w:val="Bibliography"/>
      </w:pPr>
      <w:r w:rsidRPr="001A3C64">
        <w:t>Regehr EV, Hostetter NJ, Wilson RR, Rode KD, Martin MS, Converse SJ (2018) Integrated Population Modeling Provides the First Empirical Estimates of Vital Rates and Abundance for Polar Bears in the Chukchi Sea. Sci Rep 8:16780.</w:t>
      </w:r>
    </w:p>
    <w:p w14:paraId="005FD314" w14:textId="77777777" w:rsidR="001A3C64" w:rsidRPr="001A3C64" w:rsidRDefault="001A3C64" w:rsidP="001A3C64">
      <w:pPr>
        <w:pStyle w:val="Bibliography"/>
      </w:pPr>
      <w:r w:rsidRPr="001A3C64">
        <w:t>Ruggerone GT, Zimmermann M, Myers KW, Nielsen JL, Rogers DE (2003) Competition between Asian pink salmon (Oncorhynchus gorbuscha) and Alaskan sockeye salmon (O. nerka) in the North Pacific Ocean. Fisheries Oceanography 12:209–219.</w:t>
      </w:r>
    </w:p>
    <w:p w14:paraId="77314489" w14:textId="77777777" w:rsidR="001A3C64" w:rsidRPr="001A3C64" w:rsidRDefault="001A3C64" w:rsidP="001A3C64">
      <w:pPr>
        <w:pStyle w:val="Bibliography"/>
      </w:pPr>
      <w:r w:rsidRPr="001A3C64">
        <w:t>Schaub M, Abadi F (2011) Integrated population models: a novel analysis framework for deeper insights into population dynamics. J Ornithol 152:227–237.</w:t>
      </w:r>
    </w:p>
    <w:p w14:paraId="381F244C" w14:textId="77777777" w:rsidR="001A3C64" w:rsidRPr="001A3C64" w:rsidRDefault="001A3C64" w:rsidP="001A3C64">
      <w:pPr>
        <w:pStyle w:val="Bibliography"/>
      </w:pPr>
      <w:r w:rsidRPr="001A3C64">
        <w:t>Scheuerell M, Ruff C, Anderson J, Beamer E (2020) An integrated population model for estimating the relative effects of natural and anthropogenic factors on a threatened population of steelhead trout. Journal of Applied Ecology 58.</w:t>
      </w:r>
    </w:p>
    <w:p w14:paraId="1DC0484F" w14:textId="77777777" w:rsidR="001A3C64" w:rsidRPr="001A3C64" w:rsidRDefault="001A3C64" w:rsidP="001A3C64">
      <w:pPr>
        <w:pStyle w:val="Bibliography"/>
      </w:pPr>
      <w:r w:rsidRPr="001A3C64">
        <w:t>Stan Development Team (2024) RStan: the R interface to Stan. R package version 2.26.24.</w:t>
      </w:r>
    </w:p>
    <w:p w14:paraId="74A2CA39" w14:textId="77777777" w:rsidR="001A3C64" w:rsidRPr="001A3C64" w:rsidRDefault="001A3C64" w:rsidP="001A3C64">
      <w:pPr>
        <w:pStyle w:val="Bibliography"/>
      </w:pPr>
      <w:r w:rsidRPr="001A3C64">
        <w:t>Thorson JT (2019) Guidance for decisions using the Vector Autoregressive Spatio-Temporal (VAST) package in stock, ecosystem, habitat and climate assessments. Fisheries Research 210:143–161.</w:t>
      </w:r>
    </w:p>
    <w:p w14:paraId="657F9934" w14:textId="25F029D6" w:rsidR="00A16908" w:rsidRPr="004802C8" w:rsidRDefault="00AC2C20">
      <w:r w:rsidRPr="004802C8">
        <w:lastRenderedPageBreak/>
        <w:fldChar w:fldCharType="end"/>
      </w:r>
    </w:p>
    <w:sectPr w:rsidR="00A16908" w:rsidRPr="004802C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auren.Rogers" w:date="2025-01-02T14:08:00Z" w:initials="L">
    <w:p w14:paraId="35BD6C38" w14:textId="2FFCA414" w:rsidR="006B6AF1" w:rsidRDefault="006B6AF1">
      <w:pPr>
        <w:pStyle w:val="CommentText"/>
      </w:pPr>
      <w:r>
        <w:rPr>
          <w:rStyle w:val="CommentReference"/>
        </w:rPr>
        <w:annotationRef/>
      </w:r>
      <w:r>
        <w:t>It seems strange to call these all life stages, and to include them all in this way. I would think it would make more sense to have “total returns” and then “</w:t>
      </w:r>
      <w:proofErr w:type="spellStart"/>
      <w:r>
        <w:t>spawners</w:t>
      </w:r>
      <w:proofErr w:type="spellEnd"/>
      <w:r>
        <w:t xml:space="preserve">”, with the difference being harvest. The data for 3, 4, and 5 are all dependent on each other, right? Maybe I’m not thinking fully through how the age comp is dealt with… </w:t>
      </w:r>
    </w:p>
  </w:comment>
  <w:comment w:id="2" w:author="Lauren.Rogers" w:date="2025-01-02T14:12:00Z" w:initials="L">
    <w:p w14:paraId="0A2F4F70" w14:textId="10F62484" w:rsidR="006B6AF1" w:rsidRDefault="006B6AF1">
      <w:pPr>
        <w:pStyle w:val="CommentText"/>
      </w:pPr>
      <w:r>
        <w:rPr>
          <w:rStyle w:val="CommentReference"/>
        </w:rPr>
        <w:annotationRef/>
      </w:r>
      <w:r>
        <w:t>Period?</w:t>
      </w:r>
    </w:p>
  </w:comment>
  <w:comment w:id="3" w:author="Lauren.Rogers" w:date="2025-01-02T14:20:00Z" w:initials="L">
    <w:p w14:paraId="79BE537D" w14:textId="1E674F89" w:rsidR="00B24208" w:rsidRDefault="00B24208">
      <w:pPr>
        <w:pStyle w:val="CommentText"/>
      </w:pPr>
      <w:r>
        <w:rPr>
          <w:rStyle w:val="CommentReference"/>
        </w:rPr>
        <w:annotationRef/>
      </w:r>
      <w:r>
        <w:t>This doesn’t seem quite right. As defined before, the “marine stage” is total returns. But to get to total returns (at age) you’d need to already have applied the fixed annual mortality rates described below. Maybe redefine this stage to be abundance after the first winter</w:t>
      </w:r>
      <w:r w:rsidR="006C0AE9">
        <w:t xml:space="preserve"> (which is unobserved)</w:t>
      </w:r>
      <w:r>
        <w:t>? And then you can have total returns below as described?</w:t>
      </w:r>
    </w:p>
  </w:comment>
  <w:comment w:id="4" w:author="Lauren.Rogers" w:date="2025-01-02T14:25:00Z" w:initials="L">
    <w:p w14:paraId="1D3B51D6" w14:textId="2A87C00B" w:rsidR="00B24208" w:rsidRDefault="00B24208">
      <w:pPr>
        <w:pStyle w:val="CommentText"/>
      </w:pPr>
      <w:r>
        <w:rPr>
          <w:rStyle w:val="CommentReference"/>
        </w:rPr>
        <w:annotationRef/>
      </w:r>
      <w:r>
        <w:t>Does this need a summation somewhere? Summing across the ages from different brood years returning in year y?</w:t>
      </w:r>
    </w:p>
  </w:comment>
  <w:comment w:id="5" w:author="Lauren.Rogers" w:date="2025-01-02T14:15:00Z" w:initials="L">
    <w:p w14:paraId="4DE3A1DC" w14:textId="6FB6C0C5" w:rsidR="006B6AF1" w:rsidRDefault="006B6AF1">
      <w:pPr>
        <w:pStyle w:val="CommentText"/>
      </w:pPr>
      <w:r>
        <w:rPr>
          <w:rStyle w:val="CommentReference"/>
        </w:rPr>
        <w:annotationRef/>
      </w:r>
      <w:r>
        <w:t xml:space="preserve">Mortality rate? </w:t>
      </w:r>
    </w:p>
  </w:comment>
  <w:comment w:id="6" w:author="Lauren.Rogers" w:date="2025-01-02T14:27:00Z" w:initials="L">
    <w:p w14:paraId="34DF34BF" w14:textId="11D47913" w:rsidR="00B24208" w:rsidRDefault="00B24208">
      <w:pPr>
        <w:pStyle w:val="CommentText"/>
      </w:pPr>
      <w:r>
        <w:rPr>
          <w:rStyle w:val="CommentReference"/>
        </w:rPr>
        <w:annotationRef/>
      </w:r>
      <w:r>
        <w:t>Is this a decent assumption? Or are fishing returning younger in recent years as in many other systems?</w:t>
      </w:r>
    </w:p>
  </w:comment>
  <w:comment w:id="7" w:author="Lauren.Rogers" w:date="2025-01-02T14:59:00Z" w:initials="L">
    <w:p w14:paraId="358616B1" w14:textId="2EB42C18" w:rsidR="0005752E" w:rsidRDefault="0005752E">
      <w:pPr>
        <w:pStyle w:val="CommentText"/>
      </w:pPr>
      <w:r>
        <w:rPr>
          <w:rStyle w:val="CommentReference"/>
        </w:rPr>
        <w:annotationRef/>
      </w:r>
      <w:r>
        <w:t xml:space="preserve">I’m still trying to wrap my head around how including this step in the model affects things. My thinking is that it doesn’t really matter how fishing is parameterized because you have data on total returns (estimated from the population reconstruction) which is used to estimate marine survival, and you have data on </w:t>
      </w:r>
      <w:proofErr w:type="spellStart"/>
      <w:r>
        <w:t>spawner</w:t>
      </w:r>
      <w:proofErr w:type="spellEnd"/>
      <w:r>
        <w:t xml:space="preserve"> abundance, which is used to estimate eggs </w:t>
      </w:r>
      <w:r>
        <w:sym w:font="Wingdings" w:char="F0E0"/>
      </w:r>
      <w:r>
        <w:t xml:space="preserve"> juvenile survival. You don’t really draw any inferences about harvest rates or changes in them, so this is just a sort of record keeping stage, right?</w:t>
      </w:r>
    </w:p>
  </w:comment>
  <w:comment w:id="8" w:author="Lauren.Rogers" w:date="2025-01-02T13:14:00Z" w:initials="L">
    <w:p w14:paraId="2B9B1DBE" w14:textId="5386EE56" w:rsidR="009F5D64" w:rsidRDefault="009F5D64">
      <w:pPr>
        <w:pStyle w:val="CommentText"/>
      </w:pPr>
      <w:r>
        <w:rPr>
          <w:rStyle w:val="CommentReference"/>
        </w:rPr>
        <w:annotationRef/>
      </w:r>
      <w:r>
        <w:t xml:space="preserve">This section also lists the population data. Update header to “Population data and model estimation” – or split into two sections. </w:t>
      </w:r>
    </w:p>
  </w:comment>
  <w:comment w:id="9" w:author="Lauren.Rogers" w:date="2025-01-02T13:16:00Z" w:initials="L">
    <w:p w14:paraId="7A7234F4" w14:textId="09586411" w:rsidR="009F5D64" w:rsidRDefault="009F5D64">
      <w:pPr>
        <w:pStyle w:val="CommentText"/>
      </w:pPr>
      <w:r>
        <w:rPr>
          <w:rStyle w:val="CommentReference"/>
        </w:rPr>
        <w:annotationRef/>
      </w:r>
      <w:r>
        <w:t>Would be good to point to a map here – showing either the typical survey stations or a polygon of the overall survey region (on your overall map figure)</w:t>
      </w:r>
    </w:p>
  </w:comment>
  <w:comment w:id="22" w:author="Lauren.Rogers" w:date="2025-01-02T15:07:00Z" w:initials="L">
    <w:p w14:paraId="510C5A2D" w14:textId="54D3DFDA" w:rsidR="0005752E" w:rsidRDefault="0005752E">
      <w:pPr>
        <w:pStyle w:val="CommentText"/>
      </w:pPr>
      <w:r>
        <w:rPr>
          <w:rStyle w:val="CommentReference"/>
        </w:rPr>
        <w:annotationRef/>
      </w:r>
      <w:r>
        <w:t xml:space="preserve">If all three of these are contributing to the model likelihood, but they are not independent (C+S = R) is that overweighting these data relative to the juvenile data? </w:t>
      </w:r>
    </w:p>
  </w:comment>
  <w:comment w:id="23" w:author="Lauren.Rogers" w:date="2025-01-03T12:13:00Z" w:initials="L">
    <w:p w14:paraId="1A56EA52" w14:textId="6D471164" w:rsidR="004D3CDC" w:rsidRDefault="004D3CDC">
      <w:pPr>
        <w:pStyle w:val="CommentText"/>
      </w:pPr>
      <w:r>
        <w:rPr>
          <w:rStyle w:val="CommentReference"/>
        </w:rPr>
        <w:annotationRef/>
      </w:r>
      <w:r>
        <w:t>I don’t completely understand how you do this, but I think that is my lack of expertise in this method rather than your explanation. Does this mean you fit your model to the total Returns in year Y, and to the age comp in year Y? Rather than fitting to the abundance of each brood year returning in year Y separately?</w:t>
      </w:r>
    </w:p>
  </w:comment>
  <w:comment w:id="25" w:author="Lauren.Rogers" w:date="2025-01-03T12:12:00Z" w:initials="L">
    <w:p w14:paraId="63C23B36" w14:textId="3E6741DF" w:rsidR="004D3CDC" w:rsidRDefault="004D3CDC">
      <w:pPr>
        <w:pStyle w:val="CommentText"/>
      </w:pPr>
      <w:r>
        <w:rPr>
          <w:rStyle w:val="CommentReference"/>
        </w:rPr>
        <w:annotationRef/>
      </w:r>
      <w:r>
        <w:t>It’s not yet clear how you included these. I think you include them all at once, and then do a sensitivity test by leaving out one at a time (according to your figures), but this isn’t explained yet.</w:t>
      </w:r>
    </w:p>
  </w:comment>
  <w:comment w:id="26" w:author="Lauren.Rogers" w:date="2025-01-02T13:10:00Z" w:initials="L">
    <w:p w14:paraId="765EC932" w14:textId="2F6AB47E" w:rsidR="009F5D64" w:rsidRDefault="009F5D64">
      <w:pPr>
        <w:pStyle w:val="CommentText"/>
      </w:pPr>
      <w:r>
        <w:rPr>
          <w:rStyle w:val="CommentReference"/>
        </w:rPr>
        <w:annotationRef/>
      </w:r>
      <w:r>
        <w:t xml:space="preserve">In general I would list the </w:t>
      </w:r>
      <w:proofErr w:type="spellStart"/>
      <w:r>
        <w:t>spawner</w:t>
      </w:r>
      <w:proofErr w:type="spellEnd"/>
      <w:r>
        <w:t xml:space="preserve"> size trend first in the list, as it is first chronologically, right? At least, list it together with Yukon flow as these are two freshwater covariates.</w:t>
      </w:r>
    </w:p>
  </w:comment>
  <w:comment w:id="27" w:author="Lauren.Rogers" w:date="2025-01-02T15:38:00Z" w:initials="L">
    <w:p w14:paraId="25512A47" w14:textId="082BBDD3" w:rsidR="00296632" w:rsidRDefault="00296632">
      <w:pPr>
        <w:pStyle w:val="CommentText"/>
      </w:pPr>
      <w:r>
        <w:rPr>
          <w:rStyle w:val="CommentReference"/>
        </w:rPr>
        <w:annotationRef/>
      </w:r>
      <w:r>
        <w:t>Show on map</w:t>
      </w:r>
    </w:p>
  </w:comment>
  <w:comment w:id="28" w:author="Lauren.Rogers" w:date="2025-01-02T15:39:00Z" w:initials="L">
    <w:p w14:paraId="111DF0F1" w14:textId="1ECA6EBE" w:rsidR="00296632" w:rsidRDefault="00296632">
      <w:pPr>
        <w:pStyle w:val="CommentText"/>
      </w:pPr>
      <w:r>
        <w:rPr>
          <w:rStyle w:val="CommentReference"/>
        </w:rPr>
        <w:annotationRef/>
      </w:r>
      <w:r>
        <w:t>Unclear what is meant in this context. Survival? Primary productivity?</w:t>
      </w:r>
    </w:p>
  </w:comment>
  <w:comment w:id="30" w:author="Lauren.Rogers" w:date="2025-01-02T15:41:00Z" w:initials="L">
    <w:p w14:paraId="4EF1F8FF" w14:textId="0AB13214" w:rsidR="00296632" w:rsidRDefault="00296632">
      <w:pPr>
        <w:pStyle w:val="CommentText"/>
      </w:pPr>
      <w:r>
        <w:rPr>
          <w:rStyle w:val="CommentReference"/>
        </w:rPr>
        <w:annotationRef/>
      </w:r>
      <w:r>
        <w:t>Something here also about how juvenile pollock probably dominate the “forage fish” biomass? I don’t have a citation for you though.</w:t>
      </w:r>
    </w:p>
  </w:comment>
  <w:comment w:id="31" w:author="Lauren.Rogers" w:date="2025-01-02T15:42:00Z" w:initials="L">
    <w:p w14:paraId="4ADAD21A" w14:textId="3EF3D678" w:rsidR="00296632" w:rsidRDefault="00296632">
      <w:pPr>
        <w:pStyle w:val="CommentText"/>
      </w:pPr>
      <w:r>
        <w:rPr>
          <w:rStyle w:val="CommentReference"/>
        </w:rPr>
        <w:annotationRef/>
      </w:r>
      <w:r>
        <w:t>Citation for this?</w:t>
      </w:r>
    </w:p>
  </w:comment>
  <w:comment w:id="36" w:author="Lauren.Rogers" w:date="2025-01-02T15:46:00Z" w:initials="L">
    <w:p w14:paraId="0BEE21FB" w14:textId="54CE8280" w:rsidR="00296632" w:rsidRDefault="00296632">
      <w:pPr>
        <w:pStyle w:val="CommentText"/>
      </w:pPr>
      <w:r>
        <w:rPr>
          <w:rStyle w:val="CommentReference"/>
        </w:rPr>
        <w:annotationRef/>
      </w:r>
      <w:r>
        <w:t>I think we discussed this before – that you could include size-specific fecundity rather than age-specific fecundity in your model directly. I think it is OK to do it as you have done it, and nice that it allows you to c</w:t>
      </w:r>
      <w:r w:rsidR="007C2F23">
        <w:t>ompare a model with/without the size</w:t>
      </w:r>
      <w:r>
        <w:t xml:space="preserve"> effect, but you’ll probably need to address it in the discussion</w:t>
      </w:r>
    </w:p>
  </w:comment>
  <w:comment w:id="37" w:author="Lauren.Rogers" w:date="2025-01-02T15:44:00Z" w:initials="L">
    <w:p w14:paraId="06A7B126" w14:textId="69C6D534" w:rsidR="00296632" w:rsidRDefault="00296632">
      <w:pPr>
        <w:pStyle w:val="CommentText"/>
      </w:pPr>
      <w:r>
        <w:rPr>
          <w:rStyle w:val="CommentReference"/>
        </w:rPr>
        <w:annotationRef/>
      </w:r>
      <w:r>
        <w:t xml:space="preserve">More needed here. How did you get the “mean trend”? When I first read “mean trend” I thought “linear trend” and then wondered how you included that. But I think you probably mean you fit a DFA or something to the age-specific size data to get a time-series of relative size-at-age?  </w:t>
      </w:r>
    </w:p>
  </w:comment>
  <w:comment w:id="41" w:author="Lauren.Rogers" w:date="2025-01-02T15:49:00Z" w:initials="L">
    <w:p w14:paraId="41F25BA4" w14:textId="382A0791" w:rsidR="007C2F23" w:rsidRDefault="007C2F23">
      <w:pPr>
        <w:pStyle w:val="CommentText"/>
      </w:pPr>
      <w:r>
        <w:rPr>
          <w:rStyle w:val="CommentReference"/>
        </w:rPr>
        <w:annotationRef/>
      </w:r>
      <w:r>
        <w:t>Alaska Peninsula or Aleutian Islands ?</w:t>
      </w:r>
    </w:p>
  </w:comment>
  <w:comment w:id="42" w:author="Lauren.Rogers" w:date="2025-01-02T15:49:00Z" w:initials="L">
    <w:p w14:paraId="3F712150" w14:textId="122EAEB7" w:rsidR="007C2F23" w:rsidRDefault="007C2F23">
      <w:pPr>
        <w:pStyle w:val="CommentText"/>
      </w:pPr>
      <w:r>
        <w:rPr>
          <w:rStyle w:val="CommentReference"/>
        </w:rPr>
        <w:annotationRef/>
      </w:r>
      <w:r>
        <w:t>This is your first use of “adult” I think. If you want to use “Adult” you’ll need to define it somewhere. I’ve also seen “immature” used to describe this phase. Neither is very satisfying!</w:t>
      </w:r>
    </w:p>
  </w:comment>
  <w:comment w:id="43" w:author="Lauren.Rogers" w:date="2025-01-02T15:54:00Z" w:initials="L">
    <w:p w14:paraId="38DEACD9" w14:textId="554380BD" w:rsidR="007C2F23" w:rsidRDefault="007C2F23">
      <w:pPr>
        <w:pStyle w:val="CommentText"/>
      </w:pPr>
      <w:r>
        <w:rPr>
          <w:rStyle w:val="CommentReference"/>
        </w:rPr>
        <w:annotationRef/>
      </w:r>
      <w:r>
        <w:t>In terms of order, it would make sense to list this first among the “marine” covariates. Try to stick to chronological order.</w:t>
      </w:r>
    </w:p>
  </w:comment>
  <w:comment w:id="44" w:author="Lauren.Rogers" w:date="2025-01-02T15:53:00Z" w:initials="L">
    <w:p w14:paraId="23F15595" w14:textId="731CF48D" w:rsidR="007C2F23" w:rsidRDefault="007C2F23">
      <w:pPr>
        <w:pStyle w:val="CommentText"/>
      </w:pPr>
      <w:r>
        <w:rPr>
          <w:rStyle w:val="CommentReference"/>
        </w:rPr>
        <w:annotationRef/>
      </w:r>
      <w:r>
        <w:t xml:space="preserve">An additional detail is needed for how you generated the standardized time-series. Is this just the Yi estimates? </w:t>
      </w:r>
    </w:p>
  </w:comment>
  <w:comment w:id="45" w:author="Lauren.Rogers" w:date="2025-01-02T15:54:00Z" w:initials="L">
    <w:p w14:paraId="19AEAD2D" w14:textId="167F9ED5" w:rsidR="007C2F23" w:rsidRDefault="007C2F23">
      <w:pPr>
        <w:pStyle w:val="CommentText"/>
      </w:pPr>
      <w:r>
        <w:rPr>
          <w:rStyle w:val="CommentReference"/>
        </w:rPr>
        <w:annotationRef/>
      </w:r>
      <w:r>
        <w:t xml:space="preserve">Give some explanation of the time lags used – hatchery releases in year X correspond to competitors of year class Y at age Z (first winter in the ocean? Or later)?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BD6C38" w15:done="0"/>
  <w15:commentEx w15:paraId="0A2F4F70" w15:done="0"/>
  <w15:commentEx w15:paraId="79BE537D" w15:done="0"/>
  <w15:commentEx w15:paraId="1D3B51D6" w15:done="0"/>
  <w15:commentEx w15:paraId="4DE3A1DC" w15:done="0"/>
  <w15:commentEx w15:paraId="34DF34BF" w15:done="0"/>
  <w15:commentEx w15:paraId="358616B1" w15:done="0"/>
  <w15:commentEx w15:paraId="2B9B1DBE" w15:done="0"/>
  <w15:commentEx w15:paraId="7A7234F4" w15:done="0"/>
  <w15:commentEx w15:paraId="510C5A2D" w15:done="0"/>
  <w15:commentEx w15:paraId="1A56EA52" w15:done="0"/>
  <w15:commentEx w15:paraId="63C23B36" w15:done="0"/>
  <w15:commentEx w15:paraId="765EC932" w15:done="0"/>
  <w15:commentEx w15:paraId="25512A47" w15:done="0"/>
  <w15:commentEx w15:paraId="111DF0F1" w15:done="0"/>
  <w15:commentEx w15:paraId="4EF1F8FF" w15:done="0"/>
  <w15:commentEx w15:paraId="4ADAD21A" w15:done="0"/>
  <w15:commentEx w15:paraId="0BEE21FB" w15:done="0"/>
  <w15:commentEx w15:paraId="06A7B126" w15:done="0"/>
  <w15:commentEx w15:paraId="41F25BA4" w15:done="0"/>
  <w15:commentEx w15:paraId="3F712150" w15:done="0"/>
  <w15:commentEx w15:paraId="38DEACD9" w15:done="0"/>
  <w15:commentEx w15:paraId="23F15595" w15:done="0"/>
  <w15:commentEx w15:paraId="19AEAD2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auren.Rogers">
    <w15:presenceInfo w15:providerId="None" w15:userId="Lauren.Rog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A62"/>
    <w:rsid w:val="00030642"/>
    <w:rsid w:val="000400A0"/>
    <w:rsid w:val="0005752E"/>
    <w:rsid w:val="000659EB"/>
    <w:rsid w:val="00066E44"/>
    <w:rsid w:val="00081562"/>
    <w:rsid w:val="000975C4"/>
    <w:rsid w:val="000B5C5D"/>
    <w:rsid w:val="000D22DB"/>
    <w:rsid w:val="000D676B"/>
    <w:rsid w:val="000E2DB7"/>
    <w:rsid w:val="000F6DEF"/>
    <w:rsid w:val="001310C7"/>
    <w:rsid w:val="00132EC8"/>
    <w:rsid w:val="0014771D"/>
    <w:rsid w:val="00170B26"/>
    <w:rsid w:val="00195882"/>
    <w:rsid w:val="001A20B5"/>
    <w:rsid w:val="001A3C64"/>
    <w:rsid w:val="001D2C1A"/>
    <w:rsid w:val="00213D47"/>
    <w:rsid w:val="00230037"/>
    <w:rsid w:val="002473E7"/>
    <w:rsid w:val="00257ACD"/>
    <w:rsid w:val="002761EE"/>
    <w:rsid w:val="00286587"/>
    <w:rsid w:val="0029518D"/>
    <w:rsid w:val="00296632"/>
    <w:rsid w:val="002A359C"/>
    <w:rsid w:val="002B497A"/>
    <w:rsid w:val="002C3A62"/>
    <w:rsid w:val="002C4E3D"/>
    <w:rsid w:val="002D085C"/>
    <w:rsid w:val="002D2452"/>
    <w:rsid w:val="002D7659"/>
    <w:rsid w:val="002E2AEE"/>
    <w:rsid w:val="002E5979"/>
    <w:rsid w:val="00316CF2"/>
    <w:rsid w:val="0032401E"/>
    <w:rsid w:val="00343398"/>
    <w:rsid w:val="00345AEA"/>
    <w:rsid w:val="00356E89"/>
    <w:rsid w:val="00361875"/>
    <w:rsid w:val="00362C50"/>
    <w:rsid w:val="00382C08"/>
    <w:rsid w:val="00395A14"/>
    <w:rsid w:val="003A11BE"/>
    <w:rsid w:val="003B54AF"/>
    <w:rsid w:val="003B708B"/>
    <w:rsid w:val="003C26FA"/>
    <w:rsid w:val="003C439E"/>
    <w:rsid w:val="003D4E2E"/>
    <w:rsid w:val="003E55AE"/>
    <w:rsid w:val="003F1961"/>
    <w:rsid w:val="004111F4"/>
    <w:rsid w:val="00421E2B"/>
    <w:rsid w:val="00430714"/>
    <w:rsid w:val="00434BB7"/>
    <w:rsid w:val="00443D23"/>
    <w:rsid w:val="004566AE"/>
    <w:rsid w:val="0046012A"/>
    <w:rsid w:val="004701F0"/>
    <w:rsid w:val="004802C8"/>
    <w:rsid w:val="00486122"/>
    <w:rsid w:val="00495D79"/>
    <w:rsid w:val="004B0011"/>
    <w:rsid w:val="004D30D4"/>
    <w:rsid w:val="004D3CDC"/>
    <w:rsid w:val="004F0DE5"/>
    <w:rsid w:val="004F527E"/>
    <w:rsid w:val="00544ABE"/>
    <w:rsid w:val="005506DF"/>
    <w:rsid w:val="005524AD"/>
    <w:rsid w:val="00552E6E"/>
    <w:rsid w:val="005577D9"/>
    <w:rsid w:val="005615E2"/>
    <w:rsid w:val="00567F94"/>
    <w:rsid w:val="00592CA8"/>
    <w:rsid w:val="00595317"/>
    <w:rsid w:val="005A4EBD"/>
    <w:rsid w:val="005B507B"/>
    <w:rsid w:val="005C5F75"/>
    <w:rsid w:val="005C76D6"/>
    <w:rsid w:val="00610203"/>
    <w:rsid w:val="0061027D"/>
    <w:rsid w:val="00611CE6"/>
    <w:rsid w:val="00616F3B"/>
    <w:rsid w:val="00617924"/>
    <w:rsid w:val="006223FC"/>
    <w:rsid w:val="0063453E"/>
    <w:rsid w:val="00685C0F"/>
    <w:rsid w:val="006B6AF1"/>
    <w:rsid w:val="006C0AE9"/>
    <w:rsid w:val="006D5A52"/>
    <w:rsid w:val="006E1DC1"/>
    <w:rsid w:val="006E741F"/>
    <w:rsid w:val="0070147F"/>
    <w:rsid w:val="00702D2C"/>
    <w:rsid w:val="0070480A"/>
    <w:rsid w:val="00720B2A"/>
    <w:rsid w:val="00722CB1"/>
    <w:rsid w:val="00756434"/>
    <w:rsid w:val="00765F20"/>
    <w:rsid w:val="00771106"/>
    <w:rsid w:val="007A5FD1"/>
    <w:rsid w:val="007B5C82"/>
    <w:rsid w:val="007C0CB3"/>
    <w:rsid w:val="007C2F23"/>
    <w:rsid w:val="00811DC9"/>
    <w:rsid w:val="008219BE"/>
    <w:rsid w:val="008341AE"/>
    <w:rsid w:val="008432BC"/>
    <w:rsid w:val="00855916"/>
    <w:rsid w:val="008B68D8"/>
    <w:rsid w:val="00906669"/>
    <w:rsid w:val="00906AAA"/>
    <w:rsid w:val="009168D7"/>
    <w:rsid w:val="0092445E"/>
    <w:rsid w:val="00941D1E"/>
    <w:rsid w:val="0094469E"/>
    <w:rsid w:val="00952A2D"/>
    <w:rsid w:val="00957C4C"/>
    <w:rsid w:val="0096149F"/>
    <w:rsid w:val="00971C02"/>
    <w:rsid w:val="00975CB3"/>
    <w:rsid w:val="00990089"/>
    <w:rsid w:val="00997244"/>
    <w:rsid w:val="00997EF9"/>
    <w:rsid w:val="009A08FE"/>
    <w:rsid w:val="009A380A"/>
    <w:rsid w:val="009A440C"/>
    <w:rsid w:val="009B4C20"/>
    <w:rsid w:val="009D19E4"/>
    <w:rsid w:val="009D6107"/>
    <w:rsid w:val="009F5D64"/>
    <w:rsid w:val="00A1278F"/>
    <w:rsid w:val="00A16908"/>
    <w:rsid w:val="00A427B2"/>
    <w:rsid w:val="00A52601"/>
    <w:rsid w:val="00A71B1B"/>
    <w:rsid w:val="00A76D65"/>
    <w:rsid w:val="00A84F11"/>
    <w:rsid w:val="00A90A94"/>
    <w:rsid w:val="00AC089D"/>
    <w:rsid w:val="00AC2C20"/>
    <w:rsid w:val="00AF3D67"/>
    <w:rsid w:val="00AF3F1B"/>
    <w:rsid w:val="00AF3F85"/>
    <w:rsid w:val="00AF63FE"/>
    <w:rsid w:val="00B01843"/>
    <w:rsid w:val="00B142F6"/>
    <w:rsid w:val="00B179DE"/>
    <w:rsid w:val="00B24208"/>
    <w:rsid w:val="00B471E3"/>
    <w:rsid w:val="00B85F75"/>
    <w:rsid w:val="00B9454F"/>
    <w:rsid w:val="00BA4315"/>
    <w:rsid w:val="00BB0DBB"/>
    <w:rsid w:val="00BB3403"/>
    <w:rsid w:val="00BC3349"/>
    <w:rsid w:val="00BC5615"/>
    <w:rsid w:val="00BD4B09"/>
    <w:rsid w:val="00BD6F38"/>
    <w:rsid w:val="00C029E5"/>
    <w:rsid w:val="00C43A4F"/>
    <w:rsid w:val="00C549B1"/>
    <w:rsid w:val="00C5582D"/>
    <w:rsid w:val="00CB50FD"/>
    <w:rsid w:val="00CC0EDB"/>
    <w:rsid w:val="00CC5C61"/>
    <w:rsid w:val="00D02B3A"/>
    <w:rsid w:val="00D20A78"/>
    <w:rsid w:val="00D24714"/>
    <w:rsid w:val="00D72C9A"/>
    <w:rsid w:val="00D752D1"/>
    <w:rsid w:val="00D762EC"/>
    <w:rsid w:val="00D81F3F"/>
    <w:rsid w:val="00D83D6B"/>
    <w:rsid w:val="00D92B6B"/>
    <w:rsid w:val="00DA1099"/>
    <w:rsid w:val="00DD31B0"/>
    <w:rsid w:val="00DD3235"/>
    <w:rsid w:val="00DD3DE8"/>
    <w:rsid w:val="00DD499B"/>
    <w:rsid w:val="00DE1838"/>
    <w:rsid w:val="00DE6633"/>
    <w:rsid w:val="00DF538F"/>
    <w:rsid w:val="00E4342D"/>
    <w:rsid w:val="00E53ECE"/>
    <w:rsid w:val="00E82157"/>
    <w:rsid w:val="00E83FFC"/>
    <w:rsid w:val="00E91BE7"/>
    <w:rsid w:val="00EB7052"/>
    <w:rsid w:val="00EC00FA"/>
    <w:rsid w:val="00EC4430"/>
    <w:rsid w:val="00EC7AE3"/>
    <w:rsid w:val="00EC7F15"/>
    <w:rsid w:val="00ED1C8F"/>
    <w:rsid w:val="00ED715D"/>
    <w:rsid w:val="00EF1AF3"/>
    <w:rsid w:val="00F4357D"/>
    <w:rsid w:val="00F511E4"/>
    <w:rsid w:val="00F55916"/>
    <w:rsid w:val="00F668A4"/>
    <w:rsid w:val="00F74A1C"/>
    <w:rsid w:val="00F817E7"/>
    <w:rsid w:val="00F908AF"/>
    <w:rsid w:val="00FB32D7"/>
    <w:rsid w:val="00FC4D68"/>
    <w:rsid w:val="00FD6295"/>
    <w:rsid w:val="00FF3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 w:type="character" w:styleId="Hyperlink">
    <w:name w:val="Hyperlink"/>
    <w:basedOn w:val="DefaultParagraphFont"/>
    <w:uiPriority w:val="99"/>
    <w:unhideWhenUsed/>
    <w:rsid w:val="004802C8"/>
    <w:rPr>
      <w:color w:val="467886" w:themeColor="hyperlink"/>
      <w:u w:val="single"/>
    </w:rPr>
  </w:style>
  <w:style w:type="paragraph" w:styleId="Revision">
    <w:name w:val="Revision"/>
    <w:hidden/>
    <w:uiPriority w:val="99"/>
    <w:semiHidden/>
    <w:rsid w:val="00AF3F1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900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089"/>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147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hyperlink" Target="mailto:gsullaway@alaska.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9AD72-50ED-44E3-8F65-CDD97DBC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9</Pages>
  <Words>16211</Words>
  <Characters>92403</Characters>
  <Application>Microsoft Office Word</Application>
  <DocSecurity>0</DocSecurity>
  <Lines>770</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Lauren.Rogers</cp:lastModifiedBy>
  <cp:revision>16</cp:revision>
  <dcterms:created xsi:type="dcterms:W3CDTF">2024-12-03T22:20:00Z</dcterms:created>
  <dcterms:modified xsi:type="dcterms:W3CDTF">2025-01-03T20:16:00Z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id="ImsnfEZN"/&gt;&lt;style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